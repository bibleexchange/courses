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Pr="00920A48" w:rsidDel="00920A48" w:rsidRDefault="00980702" w:rsidP="00CD5ADE">
      <w:pPr>
        <w:jc w:val="right"/>
        <w:rPr>
          <w:del w:id="0" w:author="Stephen Reynolds, Jr." w:date="2012-11-13T07:28:00Z"/>
          <w:rPrChange w:id="1" w:author="Stephen Reynolds, Jr." w:date="2012-11-13T07:32:00Z">
            <w:rPr>
              <w:del w:id="2" w:author="Stephen Reynolds, Jr." w:date="2012-11-13T07:28:00Z"/>
            </w:rPr>
          </w:rPrChange>
        </w:rPr>
      </w:pPr>
      <w:bookmarkStart w:id="3" w:name="_GoBack"/>
      <w:del w:id="4" w:author="Stephen Reynolds, Jr." w:date="2012-11-13T07:28:00Z">
        <w:r w:rsidRPr="00920A48" w:rsidDel="00920A48">
          <w:rPr>
            <w:rPrChange w:id="5" w:author="Stephen Reynolds, Jr." w:date="2012-11-13T07:32:00Z">
              <w:rPr/>
            </w:rPrChange>
          </w:rPr>
          <w:delText>SECOND</w:delText>
        </w:r>
        <w:r w:rsidR="00CD5ADE" w:rsidRPr="00920A48" w:rsidDel="00920A48">
          <w:rPr>
            <w:rPrChange w:id="6" w:author="Stephen Reynolds, Jr." w:date="2012-11-13T07:32:00Z">
              <w:rPr/>
            </w:rPrChange>
          </w:rPr>
          <w:delText xml:space="preserve"> YEAR</w:delText>
        </w:r>
      </w:del>
    </w:p>
    <w:p w:rsidR="00044B39" w:rsidRPr="00920A48" w:rsidDel="00920A48" w:rsidRDefault="00044B39" w:rsidP="00CD5ADE">
      <w:pPr>
        <w:jc w:val="both"/>
        <w:rPr>
          <w:del w:id="7" w:author="Stephen Reynolds, Jr." w:date="2012-11-13T07:28:00Z"/>
          <w:rPrChange w:id="8" w:author="Stephen Reynolds, Jr." w:date="2012-11-13T07:32:00Z">
            <w:rPr>
              <w:del w:id="9" w:author="Stephen Reynolds, Jr." w:date="2012-11-13T07:28:00Z"/>
            </w:rPr>
          </w:rPrChange>
        </w:rPr>
      </w:pPr>
    </w:p>
    <w:p w:rsidR="00044B39" w:rsidRPr="00920A48" w:rsidDel="00920A48" w:rsidRDefault="00044B39">
      <w:pPr>
        <w:rPr>
          <w:del w:id="10" w:author="Stephen Reynolds, Jr." w:date="2012-11-13T07:28:00Z"/>
          <w:rPrChange w:id="11" w:author="Stephen Reynolds, Jr." w:date="2012-11-13T07:32:00Z">
            <w:rPr>
              <w:del w:id="12" w:author="Stephen Reynolds, Jr." w:date="2012-11-13T07:28:00Z"/>
            </w:rPr>
          </w:rPrChange>
        </w:rPr>
      </w:pPr>
    </w:p>
    <w:p w:rsidR="00044B39" w:rsidRPr="00920A48" w:rsidDel="00920A48" w:rsidRDefault="00044B39">
      <w:pPr>
        <w:rPr>
          <w:del w:id="13" w:author="Stephen Reynolds, Jr." w:date="2012-11-13T07:28:00Z"/>
          <w:rPrChange w:id="14" w:author="Stephen Reynolds, Jr." w:date="2012-11-13T07:32:00Z">
            <w:rPr>
              <w:del w:id="15" w:author="Stephen Reynolds, Jr." w:date="2012-11-13T07:28:00Z"/>
            </w:rPr>
          </w:rPrChange>
        </w:rPr>
      </w:pPr>
    </w:p>
    <w:p w:rsidR="00044B39" w:rsidRPr="00920A48" w:rsidDel="00920A48" w:rsidRDefault="00044B39">
      <w:pPr>
        <w:rPr>
          <w:del w:id="16" w:author="Stephen Reynolds, Jr." w:date="2012-11-13T07:28:00Z"/>
          <w:rPrChange w:id="17" w:author="Stephen Reynolds, Jr." w:date="2012-11-13T07:32:00Z">
            <w:rPr>
              <w:del w:id="18" w:author="Stephen Reynolds, Jr." w:date="2012-11-13T07:28:00Z"/>
            </w:rPr>
          </w:rPrChange>
        </w:rPr>
      </w:pPr>
    </w:p>
    <w:p w:rsidR="00044B39" w:rsidRPr="00920A48" w:rsidDel="00920A48" w:rsidRDefault="00044B39">
      <w:pPr>
        <w:rPr>
          <w:del w:id="19" w:author="Stephen Reynolds, Jr." w:date="2012-11-13T07:28:00Z"/>
          <w:rPrChange w:id="20" w:author="Stephen Reynolds, Jr." w:date="2012-11-13T07:32:00Z">
            <w:rPr>
              <w:del w:id="21" w:author="Stephen Reynolds, Jr." w:date="2012-11-13T07:28:00Z"/>
            </w:rPr>
          </w:rPrChange>
        </w:rPr>
      </w:pPr>
    </w:p>
    <w:p w:rsidR="00044B39" w:rsidRPr="00920A48" w:rsidDel="00920A48" w:rsidRDefault="00044B39">
      <w:pPr>
        <w:rPr>
          <w:del w:id="22" w:author="Stephen Reynolds, Jr." w:date="2012-11-13T07:28:00Z"/>
          <w:rPrChange w:id="23" w:author="Stephen Reynolds, Jr." w:date="2012-11-13T07:32:00Z">
            <w:rPr>
              <w:del w:id="24" w:author="Stephen Reynolds, Jr." w:date="2012-11-13T07:28:00Z"/>
            </w:rPr>
          </w:rPrChange>
        </w:rPr>
      </w:pPr>
    </w:p>
    <w:p w:rsidR="00044B39" w:rsidRPr="00920A48" w:rsidDel="00920A48" w:rsidRDefault="00044B39">
      <w:pPr>
        <w:rPr>
          <w:del w:id="25" w:author="Stephen Reynolds, Jr." w:date="2012-11-13T07:28:00Z"/>
          <w:rPrChange w:id="26" w:author="Stephen Reynolds, Jr." w:date="2012-11-13T07:32:00Z">
            <w:rPr>
              <w:del w:id="27" w:author="Stephen Reynolds, Jr." w:date="2012-11-13T07:28:00Z"/>
            </w:rPr>
          </w:rPrChange>
        </w:rPr>
      </w:pPr>
    </w:p>
    <w:tbl>
      <w:tblPr>
        <w:tblpPr w:leftFromText="187" w:rightFromText="187" w:vertAnchor="page" w:horzAnchor="page" w:tblpX="3973" w:tblpY="7801"/>
        <w:tblW w:w="4339" w:type="pct"/>
        <w:tblLook w:val="04A0" w:firstRow="1" w:lastRow="0" w:firstColumn="1" w:lastColumn="0" w:noHBand="0" w:noVBand="1"/>
      </w:tblPr>
      <w:tblGrid>
        <w:gridCol w:w="8310"/>
      </w:tblGrid>
      <w:tr w:rsidR="00920A48" w:rsidRPr="00920A48" w:rsidDel="00920A48" w:rsidTr="00044B39">
        <w:trPr>
          <w:trHeight w:val="909"/>
          <w:del w:id="28" w:author="Stephen Reynolds, Jr." w:date="2012-11-13T07:28:00Z"/>
        </w:trPr>
        <w:tc>
          <w:tcPr>
            <w:tcW w:w="0" w:type="auto"/>
          </w:tcPr>
          <w:p w:rsidR="00044B39" w:rsidRPr="00920A48" w:rsidDel="00920A48" w:rsidRDefault="005534FA" w:rsidP="00044B39">
            <w:pPr>
              <w:pStyle w:val="NoSpacing"/>
              <w:rPr>
                <w:del w:id="29" w:author="Stephen Reynolds, Jr." w:date="2012-11-13T07:28:00Z"/>
                <w:b/>
                <w:bCs/>
                <w:caps/>
                <w:sz w:val="72"/>
                <w:szCs w:val="72"/>
                <w:rPrChange w:id="30" w:author="Stephen Reynolds, Jr." w:date="2012-11-13T07:32:00Z">
                  <w:rPr>
                    <w:del w:id="31" w:author="Stephen Reynolds, Jr." w:date="2012-11-13T07:28:00Z"/>
                    <w:b/>
                    <w:bCs/>
                    <w:caps/>
                    <w:sz w:val="72"/>
                    <w:szCs w:val="72"/>
                  </w:rPr>
                </w:rPrChange>
              </w:rPr>
            </w:pPr>
            <w:del w:id="32" w:author="Stephen Reynolds, Jr." w:date="2012-11-13T07:28:00Z">
              <w:r w:rsidRPr="00920A48" w:rsidDel="00920A48">
                <w:rPr>
                  <w:b/>
                  <w:bCs/>
                  <w:caps/>
                  <w:sz w:val="72"/>
                  <w:szCs w:val="72"/>
                  <w:rPrChange w:id="33" w:author="Stephen Reynolds, Jr." w:date="2012-11-13T07:32:00Z">
                    <w:rPr>
                      <w:b/>
                      <w:bCs/>
                      <w:caps/>
                      <w:sz w:val="72"/>
                      <w:szCs w:val="72"/>
                    </w:rPr>
                  </w:rPrChange>
                </w:rPr>
                <w:delText>DOCTRINE I</w:delText>
              </w:r>
              <w:r w:rsidR="00980702" w:rsidRPr="00920A48" w:rsidDel="00920A48">
                <w:rPr>
                  <w:b/>
                  <w:bCs/>
                  <w:caps/>
                  <w:sz w:val="72"/>
                  <w:szCs w:val="72"/>
                  <w:rPrChange w:id="34" w:author="Stephen Reynolds, Jr." w:date="2012-11-13T07:32:00Z">
                    <w:rPr>
                      <w:b/>
                      <w:bCs/>
                      <w:caps/>
                      <w:sz w:val="72"/>
                      <w:szCs w:val="72"/>
                    </w:rPr>
                  </w:rPrChange>
                </w:rPr>
                <w:delText>I</w:delText>
              </w:r>
            </w:del>
          </w:p>
        </w:tc>
      </w:tr>
      <w:tr w:rsidR="00920A48" w:rsidRPr="00920A48" w:rsidDel="00920A48" w:rsidTr="00044B39">
        <w:trPr>
          <w:trHeight w:val="533"/>
          <w:del w:id="35" w:author="Stephen Reynolds, Jr." w:date="2012-11-13T07:28:00Z"/>
        </w:trPr>
        <w:tc>
          <w:tcPr>
            <w:tcW w:w="0" w:type="auto"/>
          </w:tcPr>
          <w:p w:rsidR="00044B39" w:rsidRPr="00920A48" w:rsidDel="00920A48" w:rsidRDefault="005534FA" w:rsidP="00044B39">
            <w:pPr>
              <w:pStyle w:val="NoSpacing"/>
              <w:rPr>
                <w:del w:id="36" w:author="Stephen Reynolds, Jr." w:date="2012-11-13T07:28:00Z"/>
                <w:rPrChange w:id="37" w:author="Stephen Reynolds, Jr." w:date="2012-11-13T07:32:00Z">
                  <w:rPr>
                    <w:del w:id="38" w:author="Stephen Reynolds, Jr." w:date="2012-11-13T07:28:00Z"/>
                    <w:color w:val="7F7F7F" w:themeColor="background1" w:themeShade="7F"/>
                  </w:rPr>
                </w:rPrChange>
              </w:rPr>
            </w:pPr>
            <w:del w:id="39" w:author="Stephen Reynolds, Jr." w:date="2012-11-13T07:28:00Z">
              <w:r w:rsidRPr="00920A48" w:rsidDel="00920A48">
                <w:rPr>
                  <w:rFonts w:ascii="Cambria" w:hAnsi="Cambria"/>
                  <w:sz w:val="44"/>
                  <w:szCs w:val="44"/>
                  <w:rPrChange w:id="40" w:author="Stephen Reynolds, Jr." w:date="2012-11-13T07:32:00Z">
                    <w:rPr>
                      <w:rFonts w:ascii="Cambria" w:hAnsi="Cambria"/>
                      <w:sz w:val="44"/>
                      <w:szCs w:val="44"/>
                    </w:rPr>
                  </w:rPrChange>
                </w:rPr>
                <w:delText>The Doctrines of the Bible</w:delText>
              </w:r>
            </w:del>
          </w:p>
        </w:tc>
      </w:tr>
    </w:tbl>
    <w:p w:rsidR="00D26B0C" w:rsidRPr="00920A48" w:rsidDel="00920A48" w:rsidRDefault="00E61C09" w:rsidP="00ED1593">
      <w:pPr>
        <w:jc w:val="right"/>
        <w:rPr>
          <w:del w:id="41" w:author="Stephen Reynolds, Jr." w:date="2012-11-13T07:28:00Z"/>
          <w:sz w:val="48"/>
          <w:szCs w:val="48"/>
          <w:u w:val="single"/>
          <w:rPrChange w:id="42" w:author="Stephen Reynolds, Jr." w:date="2012-11-13T07:32:00Z">
            <w:rPr>
              <w:del w:id="43" w:author="Stephen Reynolds, Jr." w:date="2012-11-13T07:28:00Z"/>
              <w:sz w:val="48"/>
              <w:szCs w:val="48"/>
              <w:u w:val="single"/>
            </w:rPr>
          </w:rPrChange>
        </w:rPr>
      </w:pPr>
      <w:del w:id="44" w:author="Stephen Reynolds, Jr." w:date="2012-11-13T07:28:00Z">
        <w:r w:rsidRPr="00920A48" w:rsidDel="00920A48">
          <w:rPr>
            <w:noProof/>
            <w:sz w:val="48"/>
            <w:szCs w:val="48"/>
            <w:u w:val="single"/>
            <w:rPrChange w:id="45" w:author="Stephen Reynolds, Jr." w:date="2012-11-13T07:32:00Z">
              <w:rPr>
                <w:noProof/>
                <w:sz w:val="48"/>
                <w:szCs w:val="48"/>
                <w:u w:val="single"/>
              </w:rPr>
            </w:rPrChange>
          </w:rPr>
          <mc:AlternateContent>
            <mc:Choice Requires="wps">
              <w:drawing>
                <wp:anchor distT="0" distB="0" distL="114300" distR="114300" simplePos="0" relativeHeight="251658240" behindDoc="0" locked="0" layoutInCell="1" allowOverlap="1" wp14:anchorId="445BA642" wp14:editId="0B060873">
                  <wp:simplePos x="0" y="0"/>
                  <wp:positionH relativeFrom="column">
                    <wp:posOffset>2305050</wp:posOffset>
                  </wp:positionH>
                  <wp:positionV relativeFrom="paragraph">
                    <wp:posOffset>6217920</wp:posOffset>
                  </wp:positionV>
                  <wp:extent cx="3752850" cy="923925"/>
                  <wp:effectExtent l="0" t="0" r="19050" b="28575"/>
                  <wp:wrapNone/>
                  <wp:docPr id="619"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923925"/>
                          </a:xfrm>
                          <a:prstGeom prst="rect">
                            <a:avLst/>
                          </a:prstGeom>
                          <a:solidFill>
                            <a:srgbClr val="FFFFFF"/>
                          </a:solidFill>
                          <a:ln w="9525">
                            <a:solidFill>
                              <a:srgbClr val="FFFFFF"/>
                            </a:solidFill>
                            <a:miter lim="800000"/>
                            <a:headEnd/>
                            <a:tailEnd/>
                          </a:ln>
                        </wps:spPr>
                        <wps:txbx>
                          <w:txbxContent>
                            <w:p w:rsidR="00E82CDA" w:rsidRPr="00ED586D" w:rsidRDefault="00E82CDA" w:rsidP="002A3251">
                              <w:pPr>
                                <w:pStyle w:val="NoSpacing"/>
                                <w:rPr>
                                  <w:b/>
                                  <w:color w:val="FFFFFF" w:themeColor="background1"/>
                                  <w:sz w:val="28"/>
                                  <w:szCs w:val="28"/>
                                </w:rPr>
                              </w:pPr>
                              <w:r w:rsidRPr="00ED586D">
                                <w:rPr>
                                  <w:b/>
                                  <w:color w:val="FFFFFF" w:themeColor="background1"/>
                                  <w:sz w:val="28"/>
                                  <w:szCs w:val="28"/>
                                </w:rPr>
                                <w:t>DELIVERANCE BIBLE INSTITUTE of TANZANIA</w:t>
                              </w:r>
                            </w:p>
                            <w:p w:rsidR="00E82CDA" w:rsidRPr="00ED586D" w:rsidRDefault="00E82CDA" w:rsidP="002A3251">
                              <w:pPr>
                                <w:pStyle w:val="NoSpacing"/>
                                <w:rPr>
                                  <w:i/>
                                  <w:color w:val="FFFFFF" w:themeColor="background1"/>
                                  <w:sz w:val="24"/>
                                  <w:szCs w:val="24"/>
                                </w:rPr>
                              </w:pPr>
                              <w:r w:rsidRPr="00ED586D">
                                <w:rPr>
                                  <w:i/>
                                  <w:color w:val="FFFFFF" w:themeColor="background1"/>
                                  <w:sz w:val="24"/>
                                  <w:szCs w:val="24"/>
                                </w:rPr>
                                <w:t>Moshi, Kilimanjaro, Tanzania</w:t>
                              </w:r>
                            </w:p>
                            <w:p w:rsidR="00E82CDA" w:rsidRPr="002A3251" w:rsidRDefault="00E82CDA" w:rsidP="00ED586D">
                              <w:pPr>
                                <w:pStyle w:val="NoSpacing"/>
                                <w:rPr>
                                  <w:b/>
                                  <w:color w:val="000000" w:themeColor="text1"/>
                                  <w:sz w:val="28"/>
                                  <w:szCs w:val="28"/>
                                </w:rPr>
                              </w:pPr>
                              <w:r w:rsidRPr="002A3251">
                                <w:rPr>
                                  <w:b/>
                                  <w:color w:val="000000" w:themeColor="text1"/>
                                  <w:sz w:val="28"/>
                                  <w:szCs w:val="28"/>
                                </w:rPr>
                                <w:t>DELIVERANCE BIBLE INSTITUTE</w:t>
                              </w:r>
                            </w:p>
                            <w:p w:rsidR="00E82CDA" w:rsidRPr="002A3251" w:rsidRDefault="00E82CDA" w:rsidP="00ED586D">
                              <w:pPr>
                                <w:pStyle w:val="NoSpacing"/>
                                <w:rPr>
                                  <w:i/>
                                  <w:color w:val="000000" w:themeColor="text1"/>
                                  <w:sz w:val="24"/>
                                  <w:szCs w:val="24"/>
                                </w:rPr>
                              </w:pPr>
                              <w:r w:rsidRPr="002A3251">
                                <w:rPr>
                                  <w:i/>
                                  <w:color w:val="000000" w:themeColor="text1"/>
                                  <w:sz w:val="24"/>
                                  <w:szCs w:val="24"/>
                                </w:rPr>
                                <w:t>Portland, Maine, USA</w:t>
                              </w:r>
                            </w:p>
                            <w:p w:rsidR="00E82CDA" w:rsidRPr="002A3251" w:rsidRDefault="00E82CDA" w:rsidP="002A32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1026" style="position:absolute;left:0;text-align:left;margin-left:181.5pt;margin-top:489.6pt;width:295.5pt;height:7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" strokecolor="white">
                  <v:textbox>
                    <w:txbxContent>
                      <w:p w:rsidR="00E82CDA" w:rsidRPr="00ED586D" w:rsidRDefault="00E82CDA" w:rsidP="002A3251">
                        <w:pPr>
                          <w:pStyle w:val="NoSpacing"/>
                          <w:rPr>
                            <w:b/>
                            <w:color w:val="FFFFFF" w:themeColor="background1"/>
                            <w:sz w:val="28"/>
                            <w:szCs w:val="28"/>
                          </w:rPr>
                        </w:pPr>
                        <w:r w:rsidRPr="00ED586D">
                          <w:rPr>
                            <w:b/>
                            <w:color w:val="FFFFFF" w:themeColor="background1"/>
                            <w:sz w:val="28"/>
                            <w:szCs w:val="28"/>
                          </w:rPr>
                          <w:t>DELIVERANCE BIBLE INSTITUTE of TANZANIA</w:t>
                        </w:r>
                      </w:p>
                      <w:p w:rsidR="00E82CDA" w:rsidRPr="00ED586D" w:rsidRDefault="00E82CDA" w:rsidP="002A3251">
                        <w:pPr>
                          <w:pStyle w:val="NoSpacing"/>
                          <w:rPr>
                            <w:i/>
                            <w:color w:val="FFFFFF" w:themeColor="background1"/>
                            <w:sz w:val="24"/>
                            <w:szCs w:val="24"/>
                          </w:rPr>
                        </w:pPr>
                        <w:r w:rsidRPr="00ED586D">
                          <w:rPr>
                            <w:i/>
                            <w:color w:val="FFFFFF" w:themeColor="background1"/>
                            <w:sz w:val="24"/>
                            <w:szCs w:val="24"/>
                          </w:rPr>
                          <w:t>Moshi, Kilimanjaro, Tanzania</w:t>
                        </w:r>
                      </w:p>
                      <w:p w:rsidR="00E82CDA" w:rsidRPr="002A3251" w:rsidRDefault="00E82CDA" w:rsidP="00ED586D">
                        <w:pPr>
                          <w:pStyle w:val="NoSpacing"/>
                          <w:rPr>
                            <w:b/>
                            <w:color w:val="000000" w:themeColor="text1"/>
                            <w:sz w:val="28"/>
                            <w:szCs w:val="28"/>
                          </w:rPr>
                        </w:pPr>
                        <w:r w:rsidRPr="002A3251">
                          <w:rPr>
                            <w:b/>
                            <w:color w:val="000000" w:themeColor="text1"/>
                            <w:sz w:val="28"/>
                            <w:szCs w:val="28"/>
                          </w:rPr>
                          <w:t>DELIVERANCE BIBLE INSTITUTE</w:t>
                        </w:r>
                      </w:p>
                      <w:p w:rsidR="00E82CDA" w:rsidRPr="002A3251" w:rsidRDefault="00E82CDA" w:rsidP="00ED586D">
                        <w:pPr>
                          <w:pStyle w:val="NoSpacing"/>
                          <w:rPr>
                            <w:i/>
                            <w:color w:val="000000" w:themeColor="text1"/>
                            <w:sz w:val="24"/>
                            <w:szCs w:val="24"/>
                          </w:rPr>
                        </w:pPr>
                        <w:r w:rsidRPr="002A3251">
                          <w:rPr>
                            <w:i/>
                            <w:color w:val="000000" w:themeColor="text1"/>
                            <w:sz w:val="24"/>
                            <w:szCs w:val="24"/>
                          </w:rPr>
                          <w:t>Portland, Maine, USA</w:t>
                        </w:r>
                      </w:p>
                      <w:p w:rsidR="00E82CDA" w:rsidRPr="002A3251" w:rsidRDefault="00E82CDA" w:rsidP="002A3251"/>
                    </w:txbxContent>
                  </v:textbox>
                </v:rect>
              </w:pict>
            </mc:Fallback>
          </mc:AlternateContent>
        </w:r>
        <w:r w:rsidR="002A3251" w:rsidRPr="00920A48" w:rsidDel="00920A48">
          <w:rPr>
            <w:noProof/>
            <w:sz w:val="48"/>
            <w:szCs w:val="48"/>
            <w:u w:val="single"/>
            <w:rPrChange w:id="46" w:author="Stephen Reynolds, Jr." w:date="2012-11-13T07:32:00Z">
              <w:rPr>
                <w:noProof/>
                <w:sz w:val="48"/>
                <w:szCs w:val="48"/>
                <w:u w:val="single"/>
              </w:rPr>
            </w:rPrChange>
          </w:rPr>
          <w:drawing>
            <wp:anchor distT="0" distB="0" distL="114300" distR="114300" simplePos="0" relativeHeight="251663360" behindDoc="1" locked="0" layoutInCell="1" allowOverlap="1" wp14:anchorId="77DB83E3" wp14:editId="3B5FA58F">
              <wp:simplePos x="0" y="0"/>
              <wp:positionH relativeFrom="column">
                <wp:posOffset>-381000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sidR="00ED1593" w:rsidRPr="00920A48" w:rsidDel="00920A48">
          <w:rPr>
            <w:sz w:val="48"/>
            <w:szCs w:val="48"/>
            <w:u w:val="single"/>
            <w:rPrChange w:id="47" w:author="Stephen Reynolds, Jr." w:date="2012-11-13T07:32:00Z">
              <w:rPr>
                <w:sz w:val="48"/>
                <w:szCs w:val="48"/>
                <w:u w:val="single"/>
              </w:rPr>
            </w:rPrChange>
          </w:rPr>
          <w:delText>TEXT BOOK</w:delText>
        </w:r>
        <w:r w:rsidR="00FB348F" w:rsidRPr="00920A48" w:rsidDel="00920A48">
          <w:rPr>
            <w:sz w:val="48"/>
            <w:szCs w:val="48"/>
            <w:u w:val="single"/>
            <w:rPrChange w:id="48" w:author="Stephen Reynolds, Jr." w:date="2012-11-13T07:32:00Z">
              <w:rPr>
                <w:sz w:val="48"/>
                <w:szCs w:val="48"/>
                <w:u w:val="single"/>
              </w:rPr>
            </w:rPrChange>
          </w:rPr>
          <w:br w:type="page"/>
        </w:r>
      </w:del>
    </w:p>
    <w:tbl>
      <w:tblPr>
        <w:tblW w:w="5000" w:type="pct"/>
        <w:jc w:val="center"/>
        <w:tblLook w:val="04A0" w:firstRow="1" w:lastRow="0" w:firstColumn="1" w:lastColumn="0" w:noHBand="0" w:noVBand="1"/>
      </w:tblPr>
      <w:tblGrid>
        <w:gridCol w:w="9576"/>
      </w:tblGrid>
      <w:tr w:rsidR="00920A48" w:rsidRPr="00920A48" w:rsidDel="00920A48" w:rsidTr="0037799A">
        <w:trPr>
          <w:trHeight w:val="1440"/>
          <w:jc w:val="center"/>
          <w:del w:id="49" w:author="Stephen Reynolds, Jr." w:date="2012-11-13T07:28:00Z"/>
        </w:trPr>
        <w:tc>
          <w:tcPr>
            <w:tcW w:w="5000" w:type="pct"/>
            <w:tcBorders>
              <w:bottom w:val="single" w:sz="4" w:space="0" w:color="4F81BD"/>
            </w:tcBorders>
            <w:vAlign w:val="center"/>
          </w:tcPr>
          <w:p w:rsidR="00F64979" w:rsidRPr="00920A48" w:rsidDel="00920A48" w:rsidRDefault="00F64979" w:rsidP="001B3DDA">
            <w:pPr>
              <w:pStyle w:val="NoSpacing"/>
              <w:jc w:val="center"/>
              <w:rPr>
                <w:del w:id="50" w:author="Stephen Reynolds, Jr." w:date="2012-11-13T07:28:00Z"/>
                <w:rFonts w:ascii="Cambria" w:hAnsi="Cambria"/>
                <w:sz w:val="80"/>
                <w:szCs w:val="80"/>
                <w:rPrChange w:id="51" w:author="Stephen Reynolds, Jr." w:date="2012-11-13T07:32:00Z">
                  <w:rPr>
                    <w:del w:id="52" w:author="Stephen Reynolds, Jr." w:date="2012-11-13T07:28:00Z"/>
                    <w:rFonts w:ascii="Cambria" w:hAnsi="Cambria"/>
                    <w:sz w:val="80"/>
                    <w:szCs w:val="80"/>
                  </w:rPr>
                </w:rPrChange>
              </w:rPr>
            </w:pPr>
          </w:p>
          <w:p w:rsidR="004331E1" w:rsidRPr="00920A48" w:rsidDel="00920A48" w:rsidRDefault="005534FA" w:rsidP="001B3DDA">
            <w:pPr>
              <w:pStyle w:val="NoSpacing"/>
              <w:jc w:val="center"/>
              <w:rPr>
                <w:del w:id="53" w:author="Stephen Reynolds, Jr." w:date="2012-11-13T07:28:00Z"/>
                <w:rFonts w:ascii="Cambria" w:hAnsi="Cambria"/>
                <w:sz w:val="80"/>
                <w:szCs w:val="80"/>
                <w:rPrChange w:id="54" w:author="Stephen Reynolds, Jr." w:date="2012-11-13T07:32:00Z">
                  <w:rPr>
                    <w:del w:id="55" w:author="Stephen Reynolds, Jr." w:date="2012-11-13T07:28:00Z"/>
                    <w:rFonts w:ascii="Cambria" w:hAnsi="Cambria"/>
                    <w:sz w:val="80"/>
                    <w:szCs w:val="80"/>
                  </w:rPr>
                </w:rPrChange>
              </w:rPr>
            </w:pPr>
            <w:del w:id="56" w:author="Stephen Reynolds, Jr." w:date="2012-11-13T07:28:00Z">
              <w:r w:rsidRPr="00920A48" w:rsidDel="00920A48">
                <w:rPr>
                  <w:rFonts w:ascii="Cambria" w:hAnsi="Cambria"/>
                  <w:sz w:val="80"/>
                  <w:szCs w:val="80"/>
                  <w:rPrChange w:id="57" w:author="Stephen Reynolds, Jr." w:date="2012-11-13T07:32:00Z">
                    <w:rPr>
                      <w:rFonts w:ascii="Cambria" w:hAnsi="Cambria"/>
                      <w:sz w:val="80"/>
                      <w:szCs w:val="80"/>
                    </w:rPr>
                  </w:rPrChange>
                </w:rPr>
                <w:delText>Doctrine I</w:delText>
              </w:r>
              <w:r w:rsidR="00980702" w:rsidRPr="00920A48" w:rsidDel="00920A48">
                <w:rPr>
                  <w:rFonts w:ascii="Cambria" w:hAnsi="Cambria"/>
                  <w:sz w:val="80"/>
                  <w:szCs w:val="80"/>
                  <w:rPrChange w:id="58" w:author="Stephen Reynolds, Jr." w:date="2012-11-13T07:32:00Z">
                    <w:rPr>
                      <w:rFonts w:ascii="Cambria" w:hAnsi="Cambria"/>
                      <w:sz w:val="80"/>
                      <w:szCs w:val="80"/>
                    </w:rPr>
                  </w:rPrChange>
                </w:rPr>
                <w:delText>I</w:delText>
              </w:r>
            </w:del>
          </w:p>
        </w:tc>
      </w:tr>
      <w:tr w:rsidR="00920A48" w:rsidRPr="00920A48" w:rsidDel="00920A48" w:rsidTr="0037799A">
        <w:trPr>
          <w:trHeight w:val="720"/>
          <w:jc w:val="center"/>
          <w:del w:id="59" w:author="Stephen Reynolds, Jr." w:date="2012-11-13T07:28:00Z"/>
        </w:trPr>
        <w:tc>
          <w:tcPr>
            <w:tcW w:w="5000" w:type="pct"/>
            <w:tcBorders>
              <w:top w:val="single" w:sz="4" w:space="0" w:color="4F81BD"/>
            </w:tcBorders>
            <w:vAlign w:val="center"/>
          </w:tcPr>
          <w:p w:rsidR="004331E1" w:rsidRPr="00920A48" w:rsidDel="00920A48" w:rsidRDefault="005534FA" w:rsidP="00600CB7">
            <w:pPr>
              <w:pStyle w:val="NoSpacing"/>
              <w:jc w:val="center"/>
              <w:rPr>
                <w:del w:id="60" w:author="Stephen Reynolds, Jr." w:date="2012-11-13T07:28:00Z"/>
                <w:rFonts w:ascii="Cambria" w:hAnsi="Cambria"/>
                <w:sz w:val="44"/>
                <w:szCs w:val="44"/>
                <w:rPrChange w:id="61" w:author="Stephen Reynolds, Jr." w:date="2012-11-13T07:32:00Z">
                  <w:rPr>
                    <w:del w:id="62" w:author="Stephen Reynolds, Jr." w:date="2012-11-13T07:28:00Z"/>
                    <w:rFonts w:ascii="Cambria" w:hAnsi="Cambria"/>
                    <w:sz w:val="44"/>
                    <w:szCs w:val="44"/>
                  </w:rPr>
                </w:rPrChange>
              </w:rPr>
            </w:pPr>
            <w:del w:id="63" w:author="Stephen Reynolds, Jr." w:date="2012-11-13T07:28:00Z">
              <w:r w:rsidRPr="00920A48" w:rsidDel="00920A48">
                <w:rPr>
                  <w:rFonts w:ascii="Cambria" w:hAnsi="Cambria"/>
                  <w:sz w:val="44"/>
                  <w:szCs w:val="44"/>
                  <w:rPrChange w:id="64" w:author="Stephen Reynolds, Jr." w:date="2012-11-13T07:32:00Z">
                    <w:rPr>
                      <w:rFonts w:ascii="Cambria" w:hAnsi="Cambria"/>
                      <w:sz w:val="44"/>
                      <w:szCs w:val="44"/>
                    </w:rPr>
                  </w:rPrChange>
                </w:rPr>
                <w:delText>The Doctrines of the Bible</w:delText>
              </w:r>
            </w:del>
          </w:p>
        </w:tc>
      </w:tr>
      <w:tr w:rsidR="00920A48" w:rsidRPr="00920A48" w:rsidDel="00920A48" w:rsidTr="0037799A">
        <w:trPr>
          <w:trHeight w:val="360"/>
          <w:jc w:val="center"/>
          <w:del w:id="65" w:author="Stephen Reynolds, Jr." w:date="2012-11-13T07:28:00Z"/>
        </w:trPr>
        <w:tc>
          <w:tcPr>
            <w:tcW w:w="5000" w:type="pct"/>
            <w:vAlign w:val="center"/>
          </w:tcPr>
          <w:p w:rsidR="004331E1" w:rsidRPr="00920A48" w:rsidDel="00920A48" w:rsidRDefault="004331E1" w:rsidP="0037799A">
            <w:pPr>
              <w:pStyle w:val="NoSpacing"/>
              <w:jc w:val="center"/>
              <w:rPr>
                <w:del w:id="66" w:author="Stephen Reynolds, Jr." w:date="2012-11-13T07:28:00Z"/>
                <w:b/>
                <w:bCs/>
                <w:rPrChange w:id="67" w:author="Stephen Reynolds, Jr." w:date="2012-11-13T07:32:00Z">
                  <w:rPr>
                    <w:del w:id="68" w:author="Stephen Reynolds, Jr." w:date="2012-11-13T07:28:00Z"/>
                    <w:b/>
                    <w:bCs/>
                  </w:rPr>
                </w:rPrChange>
              </w:rPr>
            </w:pPr>
          </w:p>
          <w:p w:rsidR="00F64979" w:rsidRPr="00920A48" w:rsidDel="00920A48" w:rsidRDefault="00F64979" w:rsidP="001770BC">
            <w:pPr>
              <w:pStyle w:val="NoSpacing"/>
              <w:rPr>
                <w:del w:id="69" w:author="Stephen Reynolds, Jr." w:date="2012-11-13T07:28:00Z"/>
                <w:b/>
                <w:bCs/>
                <w:rPrChange w:id="70" w:author="Stephen Reynolds, Jr." w:date="2012-11-13T07:32:00Z">
                  <w:rPr>
                    <w:del w:id="71" w:author="Stephen Reynolds, Jr." w:date="2012-11-13T07:28:00Z"/>
                    <w:b/>
                    <w:bCs/>
                  </w:rPr>
                </w:rPrChange>
              </w:rPr>
            </w:pPr>
          </w:p>
          <w:p w:rsidR="00F64979" w:rsidRPr="00920A48" w:rsidDel="00920A48" w:rsidRDefault="00F64979" w:rsidP="0037799A">
            <w:pPr>
              <w:pStyle w:val="NoSpacing"/>
              <w:jc w:val="center"/>
              <w:rPr>
                <w:del w:id="72" w:author="Stephen Reynolds, Jr." w:date="2012-11-13T07:28:00Z"/>
                <w:b/>
                <w:bCs/>
                <w:rPrChange w:id="73" w:author="Stephen Reynolds, Jr." w:date="2012-11-13T07:32:00Z">
                  <w:rPr>
                    <w:del w:id="74" w:author="Stephen Reynolds, Jr." w:date="2012-11-13T07:28:00Z"/>
                    <w:b/>
                    <w:bCs/>
                  </w:rPr>
                </w:rPrChange>
              </w:rPr>
            </w:pPr>
          </w:p>
        </w:tc>
      </w:tr>
    </w:tbl>
    <w:p w:rsidR="00215A8D" w:rsidRPr="00920A48" w:rsidDel="00920A48" w:rsidRDefault="00EB3CED">
      <w:pPr>
        <w:pStyle w:val="TOC1"/>
        <w:rPr>
          <w:del w:id="75" w:author="Stephen Reynolds, Jr." w:date="2012-11-13T07:28:00Z"/>
          <w:rFonts w:asciiTheme="minorHAnsi" w:eastAsiaTheme="minorEastAsia" w:hAnsiTheme="minorHAnsi" w:cstheme="minorBidi"/>
          <w:noProof/>
          <w:sz w:val="22"/>
          <w:szCs w:val="22"/>
          <w:rPrChange w:id="76" w:author="Stephen Reynolds, Jr." w:date="2012-11-13T07:32:00Z">
            <w:rPr>
              <w:del w:id="77" w:author="Stephen Reynolds, Jr." w:date="2012-11-13T07:28:00Z"/>
              <w:rFonts w:asciiTheme="minorHAnsi" w:eastAsiaTheme="minorEastAsia" w:hAnsiTheme="minorHAnsi" w:cstheme="minorBidi"/>
              <w:noProof/>
              <w:sz w:val="22"/>
              <w:szCs w:val="22"/>
            </w:rPr>
          </w:rPrChange>
        </w:rPr>
      </w:pPr>
      <w:del w:id="78" w:author="Stephen Reynolds, Jr." w:date="2012-11-13T07:28:00Z">
        <w:r w:rsidRPr="00920A48" w:rsidDel="00920A48">
          <w:rPr>
            <w:rPrChange w:id="79" w:author="Stephen Reynolds, Jr." w:date="2012-11-13T07:32:00Z">
              <w:rPr/>
            </w:rPrChange>
          </w:rPr>
          <w:fldChar w:fldCharType="begin"/>
        </w:r>
        <w:r w:rsidR="00C068C3" w:rsidRPr="00920A48" w:rsidDel="00920A48">
          <w:rPr>
            <w:rPrChange w:id="80" w:author="Stephen Reynolds, Jr." w:date="2012-11-13T07:32:00Z">
              <w:rPr/>
            </w:rPrChange>
          </w:rPr>
          <w:delInstrText xml:space="preserve"> TOC \o "1-1" \h \z \u </w:delInstrText>
        </w:r>
        <w:r w:rsidRPr="00920A48" w:rsidDel="00920A48">
          <w:rPr>
            <w:rPrChange w:id="81" w:author="Stephen Reynolds, Jr." w:date="2012-11-13T07:32:00Z">
              <w:rPr/>
            </w:rPrChange>
          </w:rPr>
          <w:fldChar w:fldCharType="separate"/>
        </w:r>
        <w:r w:rsidR="0084153A" w:rsidRPr="00920A48" w:rsidDel="00920A48">
          <w:rPr>
            <w:rPrChange w:id="82" w:author="Stephen Reynolds, Jr." w:date="2012-11-13T07:32:00Z">
              <w:rPr/>
            </w:rPrChange>
          </w:rPr>
          <w:fldChar w:fldCharType="begin"/>
        </w:r>
        <w:r w:rsidR="0084153A" w:rsidRPr="00920A48" w:rsidDel="00920A48">
          <w:rPr>
            <w:rPrChange w:id="83" w:author="Stephen Reynolds, Jr." w:date="2012-11-13T07:32:00Z">
              <w:rPr/>
            </w:rPrChange>
          </w:rPr>
          <w:delInstrText xml:space="preserve"> HYPERLINK \l "_Toc290398388" </w:delInstrText>
        </w:r>
        <w:r w:rsidR="0084153A" w:rsidRPr="00920A48" w:rsidDel="00920A48">
          <w:rPr>
            <w:rPrChange w:id="84" w:author="Stephen Reynolds, Jr." w:date="2012-11-13T07:32:00Z">
              <w:rPr/>
            </w:rPrChange>
          </w:rPr>
          <w:fldChar w:fldCharType="separate"/>
        </w:r>
        <w:r w:rsidR="00215A8D" w:rsidRPr="00920A48" w:rsidDel="00920A48">
          <w:rPr>
            <w:rStyle w:val="Hyperlink"/>
            <w:noProof/>
            <w:color w:val="auto"/>
            <w:rPrChange w:id="85" w:author="Stephen Reynolds, Jr." w:date="2012-11-13T07:32:00Z">
              <w:rPr>
                <w:rStyle w:val="Hyperlink"/>
                <w:noProof/>
              </w:rPr>
            </w:rPrChange>
          </w:rPr>
          <w:delText>Chapter 1: Sanctification</w:delText>
        </w:r>
        <w:r w:rsidR="00215A8D" w:rsidRPr="00920A48" w:rsidDel="00920A48">
          <w:rPr>
            <w:noProof/>
            <w:webHidden/>
            <w:rPrChange w:id="86" w:author="Stephen Reynolds, Jr." w:date="2012-11-13T07:32:00Z">
              <w:rPr>
                <w:noProof/>
                <w:webHidden/>
              </w:rPr>
            </w:rPrChange>
          </w:rPr>
          <w:tab/>
        </w:r>
        <w:r w:rsidRPr="00920A48" w:rsidDel="00920A48">
          <w:rPr>
            <w:noProof/>
            <w:webHidden/>
            <w:rPrChange w:id="87" w:author="Stephen Reynolds, Jr." w:date="2012-11-13T07:32:00Z">
              <w:rPr>
                <w:noProof/>
                <w:webHidden/>
              </w:rPr>
            </w:rPrChange>
          </w:rPr>
          <w:fldChar w:fldCharType="begin"/>
        </w:r>
        <w:r w:rsidR="00215A8D" w:rsidRPr="00920A48" w:rsidDel="00920A48">
          <w:rPr>
            <w:noProof/>
            <w:webHidden/>
            <w:rPrChange w:id="88" w:author="Stephen Reynolds, Jr." w:date="2012-11-13T07:32:00Z">
              <w:rPr>
                <w:noProof/>
                <w:webHidden/>
              </w:rPr>
            </w:rPrChange>
          </w:rPr>
          <w:delInstrText xml:space="preserve"> PAGEREF _Toc290398388 \h </w:delInstrText>
        </w:r>
        <w:r w:rsidRPr="00920A48" w:rsidDel="00920A48">
          <w:rPr>
            <w:noProof/>
            <w:webHidden/>
            <w:rPrChange w:id="89" w:author="Stephen Reynolds, Jr." w:date="2012-11-13T07:32:00Z">
              <w:rPr>
                <w:noProof/>
                <w:webHidden/>
              </w:rPr>
            </w:rPrChange>
          </w:rPr>
        </w:r>
        <w:r w:rsidRPr="00920A48" w:rsidDel="00920A48">
          <w:rPr>
            <w:noProof/>
            <w:webHidden/>
            <w:rPrChange w:id="90" w:author="Stephen Reynolds, Jr." w:date="2012-11-13T07:32:00Z">
              <w:rPr>
                <w:noProof/>
                <w:webHidden/>
              </w:rPr>
            </w:rPrChange>
          </w:rPr>
          <w:fldChar w:fldCharType="separate"/>
        </w:r>
        <w:r w:rsidR="004A536A" w:rsidRPr="00920A48" w:rsidDel="00920A48">
          <w:rPr>
            <w:noProof/>
            <w:webHidden/>
            <w:rPrChange w:id="91" w:author="Stephen Reynolds, Jr." w:date="2012-11-13T07:32:00Z">
              <w:rPr>
                <w:noProof/>
                <w:webHidden/>
              </w:rPr>
            </w:rPrChange>
          </w:rPr>
          <w:delText>3</w:delText>
        </w:r>
        <w:r w:rsidRPr="00920A48" w:rsidDel="00920A48">
          <w:rPr>
            <w:noProof/>
            <w:webHidden/>
            <w:rPrChange w:id="92" w:author="Stephen Reynolds, Jr." w:date="2012-11-13T07:32:00Z">
              <w:rPr>
                <w:noProof/>
                <w:webHidden/>
              </w:rPr>
            </w:rPrChange>
          </w:rPr>
          <w:fldChar w:fldCharType="end"/>
        </w:r>
        <w:r w:rsidR="0084153A" w:rsidRPr="00920A48" w:rsidDel="00920A48">
          <w:rPr>
            <w:noProof/>
            <w:rPrChange w:id="93" w:author="Stephen Reynolds, Jr." w:date="2012-11-13T07:32:00Z">
              <w:rPr>
                <w:noProof/>
              </w:rPr>
            </w:rPrChange>
          </w:rPr>
          <w:fldChar w:fldCharType="end"/>
        </w:r>
      </w:del>
    </w:p>
    <w:p w:rsidR="00215A8D" w:rsidRPr="00920A48" w:rsidDel="00920A48" w:rsidRDefault="0084153A">
      <w:pPr>
        <w:pStyle w:val="TOC1"/>
        <w:rPr>
          <w:del w:id="94" w:author="Stephen Reynolds, Jr." w:date="2012-11-13T07:28:00Z"/>
          <w:rFonts w:asciiTheme="minorHAnsi" w:eastAsiaTheme="minorEastAsia" w:hAnsiTheme="minorHAnsi" w:cstheme="minorBidi"/>
          <w:noProof/>
          <w:sz w:val="22"/>
          <w:szCs w:val="22"/>
          <w:rPrChange w:id="95" w:author="Stephen Reynolds, Jr." w:date="2012-11-13T07:32:00Z">
            <w:rPr>
              <w:del w:id="96" w:author="Stephen Reynolds, Jr." w:date="2012-11-13T07:28:00Z"/>
              <w:rFonts w:asciiTheme="minorHAnsi" w:eastAsiaTheme="minorEastAsia" w:hAnsiTheme="minorHAnsi" w:cstheme="minorBidi"/>
              <w:noProof/>
              <w:sz w:val="22"/>
              <w:szCs w:val="22"/>
            </w:rPr>
          </w:rPrChange>
        </w:rPr>
      </w:pPr>
      <w:del w:id="97" w:author="Stephen Reynolds, Jr." w:date="2012-11-13T07:28:00Z">
        <w:r w:rsidRPr="00920A48" w:rsidDel="00920A48">
          <w:rPr>
            <w:rPrChange w:id="98" w:author="Stephen Reynolds, Jr." w:date="2012-11-13T07:32:00Z">
              <w:rPr/>
            </w:rPrChange>
          </w:rPr>
          <w:fldChar w:fldCharType="begin"/>
        </w:r>
        <w:r w:rsidRPr="00920A48" w:rsidDel="00920A48">
          <w:rPr>
            <w:rPrChange w:id="99" w:author="Stephen Reynolds, Jr." w:date="2012-11-13T07:32:00Z">
              <w:rPr/>
            </w:rPrChange>
          </w:rPr>
          <w:delInstrText xml:space="preserve"> HYPERLINK \l "_Toc290398389" </w:delInstrText>
        </w:r>
        <w:r w:rsidRPr="00920A48" w:rsidDel="00920A48">
          <w:rPr>
            <w:rPrChange w:id="100" w:author="Stephen Reynolds, Jr." w:date="2012-11-13T07:32:00Z">
              <w:rPr/>
            </w:rPrChange>
          </w:rPr>
          <w:fldChar w:fldCharType="separate"/>
        </w:r>
        <w:r w:rsidR="00215A8D" w:rsidRPr="00920A48" w:rsidDel="00920A48">
          <w:rPr>
            <w:rStyle w:val="Hyperlink"/>
            <w:noProof/>
            <w:color w:val="auto"/>
            <w:rPrChange w:id="101" w:author="Stephen Reynolds, Jr." w:date="2012-11-13T07:32:00Z">
              <w:rPr>
                <w:rStyle w:val="Hyperlink"/>
                <w:noProof/>
              </w:rPr>
            </w:rPrChange>
          </w:rPr>
          <w:delText>Chapter 2: The Baptism with the Holy Ghost</w:delText>
        </w:r>
        <w:r w:rsidR="00215A8D" w:rsidRPr="00920A48" w:rsidDel="00920A48">
          <w:rPr>
            <w:noProof/>
            <w:webHidden/>
            <w:rPrChange w:id="102" w:author="Stephen Reynolds, Jr." w:date="2012-11-13T07:32:00Z">
              <w:rPr>
                <w:noProof/>
                <w:webHidden/>
              </w:rPr>
            </w:rPrChange>
          </w:rPr>
          <w:tab/>
        </w:r>
        <w:r w:rsidR="00EB3CED" w:rsidRPr="00920A48" w:rsidDel="00920A48">
          <w:rPr>
            <w:noProof/>
            <w:webHidden/>
            <w:rPrChange w:id="103" w:author="Stephen Reynolds, Jr." w:date="2012-11-13T07:32:00Z">
              <w:rPr>
                <w:noProof/>
                <w:webHidden/>
              </w:rPr>
            </w:rPrChange>
          </w:rPr>
          <w:fldChar w:fldCharType="begin"/>
        </w:r>
        <w:r w:rsidR="00215A8D" w:rsidRPr="00920A48" w:rsidDel="00920A48">
          <w:rPr>
            <w:noProof/>
            <w:webHidden/>
            <w:rPrChange w:id="104" w:author="Stephen Reynolds, Jr." w:date="2012-11-13T07:32:00Z">
              <w:rPr>
                <w:noProof/>
                <w:webHidden/>
              </w:rPr>
            </w:rPrChange>
          </w:rPr>
          <w:delInstrText xml:space="preserve"> PAGEREF _Toc290398389 \h </w:delInstrText>
        </w:r>
        <w:r w:rsidR="00EB3CED" w:rsidRPr="00920A48" w:rsidDel="00920A48">
          <w:rPr>
            <w:noProof/>
            <w:webHidden/>
            <w:rPrChange w:id="105" w:author="Stephen Reynolds, Jr." w:date="2012-11-13T07:32:00Z">
              <w:rPr>
                <w:noProof/>
                <w:webHidden/>
              </w:rPr>
            </w:rPrChange>
          </w:rPr>
        </w:r>
        <w:r w:rsidR="00EB3CED" w:rsidRPr="00920A48" w:rsidDel="00920A48">
          <w:rPr>
            <w:noProof/>
            <w:webHidden/>
            <w:rPrChange w:id="106" w:author="Stephen Reynolds, Jr." w:date="2012-11-13T07:32:00Z">
              <w:rPr>
                <w:noProof/>
                <w:webHidden/>
              </w:rPr>
            </w:rPrChange>
          </w:rPr>
          <w:fldChar w:fldCharType="separate"/>
        </w:r>
        <w:r w:rsidR="004A536A" w:rsidRPr="00920A48" w:rsidDel="00920A48">
          <w:rPr>
            <w:noProof/>
            <w:webHidden/>
            <w:rPrChange w:id="107" w:author="Stephen Reynolds, Jr." w:date="2012-11-13T07:32:00Z">
              <w:rPr>
                <w:noProof/>
                <w:webHidden/>
              </w:rPr>
            </w:rPrChange>
          </w:rPr>
          <w:delText>12</w:delText>
        </w:r>
        <w:r w:rsidR="00EB3CED" w:rsidRPr="00920A48" w:rsidDel="00920A48">
          <w:rPr>
            <w:noProof/>
            <w:webHidden/>
            <w:rPrChange w:id="108" w:author="Stephen Reynolds, Jr." w:date="2012-11-13T07:32:00Z">
              <w:rPr>
                <w:noProof/>
                <w:webHidden/>
              </w:rPr>
            </w:rPrChange>
          </w:rPr>
          <w:fldChar w:fldCharType="end"/>
        </w:r>
        <w:r w:rsidRPr="00920A48" w:rsidDel="00920A48">
          <w:rPr>
            <w:noProof/>
            <w:rPrChange w:id="109" w:author="Stephen Reynolds, Jr." w:date="2012-11-13T07:32:00Z">
              <w:rPr>
                <w:noProof/>
              </w:rPr>
            </w:rPrChange>
          </w:rPr>
          <w:fldChar w:fldCharType="end"/>
        </w:r>
      </w:del>
    </w:p>
    <w:p w:rsidR="00215A8D" w:rsidRPr="00920A48" w:rsidDel="00920A48" w:rsidRDefault="0084153A">
      <w:pPr>
        <w:pStyle w:val="TOC1"/>
        <w:rPr>
          <w:del w:id="110" w:author="Stephen Reynolds, Jr." w:date="2012-11-13T07:28:00Z"/>
          <w:rFonts w:asciiTheme="minorHAnsi" w:eastAsiaTheme="minorEastAsia" w:hAnsiTheme="minorHAnsi" w:cstheme="minorBidi"/>
          <w:noProof/>
          <w:sz w:val="22"/>
          <w:szCs w:val="22"/>
          <w:rPrChange w:id="111" w:author="Stephen Reynolds, Jr." w:date="2012-11-13T07:32:00Z">
            <w:rPr>
              <w:del w:id="112" w:author="Stephen Reynolds, Jr." w:date="2012-11-13T07:28:00Z"/>
              <w:rFonts w:asciiTheme="minorHAnsi" w:eastAsiaTheme="minorEastAsia" w:hAnsiTheme="minorHAnsi" w:cstheme="minorBidi"/>
              <w:noProof/>
              <w:sz w:val="22"/>
              <w:szCs w:val="22"/>
            </w:rPr>
          </w:rPrChange>
        </w:rPr>
      </w:pPr>
      <w:del w:id="113" w:author="Stephen Reynolds, Jr." w:date="2012-11-13T07:28:00Z">
        <w:r w:rsidRPr="00920A48" w:rsidDel="00920A48">
          <w:rPr>
            <w:rPrChange w:id="114" w:author="Stephen Reynolds, Jr." w:date="2012-11-13T07:32:00Z">
              <w:rPr/>
            </w:rPrChange>
          </w:rPr>
          <w:fldChar w:fldCharType="begin"/>
        </w:r>
        <w:r w:rsidRPr="00920A48" w:rsidDel="00920A48">
          <w:rPr>
            <w:rPrChange w:id="115" w:author="Stephen Reynolds, Jr." w:date="2012-11-13T07:32:00Z">
              <w:rPr/>
            </w:rPrChange>
          </w:rPr>
          <w:delInstrText xml:space="preserve"> HYPERLINK \l "_T</w:delInstrText>
        </w:r>
        <w:r w:rsidRPr="00920A48" w:rsidDel="00920A48">
          <w:rPr>
            <w:rPrChange w:id="116" w:author="Stephen Reynolds, Jr." w:date="2012-11-13T07:32:00Z">
              <w:rPr/>
            </w:rPrChange>
          </w:rPr>
          <w:delInstrText xml:space="preserve">oc290398390" </w:delInstrText>
        </w:r>
        <w:r w:rsidRPr="00920A48" w:rsidDel="00920A48">
          <w:rPr>
            <w:rPrChange w:id="117" w:author="Stephen Reynolds, Jr." w:date="2012-11-13T07:32:00Z">
              <w:rPr/>
            </w:rPrChange>
          </w:rPr>
          <w:fldChar w:fldCharType="separate"/>
        </w:r>
        <w:r w:rsidR="00215A8D" w:rsidRPr="00920A48" w:rsidDel="00920A48">
          <w:rPr>
            <w:rStyle w:val="Hyperlink"/>
            <w:noProof/>
            <w:color w:val="auto"/>
            <w:rPrChange w:id="118" w:author="Stephen Reynolds, Jr." w:date="2012-11-13T07:32:00Z">
              <w:rPr>
                <w:rStyle w:val="Hyperlink"/>
                <w:noProof/>
              </w:rPr>
            </w:rPrChange>
          </w:rPr>
          <w:delText>Chapter 3: Introduction to the Gifts of the Holy Ghost</w:delText>
        </w:r>
        <w:r w:rsidR="00215A8D" w:rsidRPr="00920A48" w:rsidDel="00920A48">
          <w:rPr>
            <w:noProof/>
            <w:webHidden/>
            <w:rPrChange w:id="119" w:author="Stephen Reynolds, Jr." w:date="2012-11-13T07:32:00Z">
              <w:rPr>
                <w:noProof/>
                <w:webHidden/>
              </w:rPr>
            </w:rPrChange>
          </w:rPr>
          <w:tab/>
        </w:r>
        <w:r w:rsidR="00EB3CED" w:rsidRPr="00920A48" w:rsidDel="00920A48">
          <w:rPr>
            <w:noProof/>
            <w:webHidden/>
            <w:rPrChange w:id="120" w:author="Stephen Reynolds, Jr." w:date="2012-11-13T07:32:00Z">
              <w:rPr>
                <w:noProof/>
                <w:webHidden/>
              </w:rPr>
            </w:rPrChange>
          </w:rPr>
          <w:fldChar w:fldCharType="begin"/>
        </w:r>
        <w:r w:rsidR="00215A8D" w:rsidRPr="00920A48" w:rsidDel="00920A48">
          <w:rPr>
            <w:noProof/>
            <w:webHidden/>
            <w:rPrChange w:id="121" w:author="Stephen Reynolds, Jr." w:date="2012-11-13T07:32:00Z">
              <w:rPr>
                <w:noProof/>
                <w:webHidden/>
              </w:rPr>
            </w:rPrChange>
          </w:rPr>
          <w:delInstrText xml:space="preserve"> PAGEREF _Toc290398390 \h </w:delInstrText>
        </w:r>
        <w:r w:rsidR="00EB3CED" w:rsidRPr="00920A48" w:rsidDel="00920A48">
          <w:rPr>
            <w:noProof/>
            <w:webHidden/>
            <w:rPrChange w:id="122" w:author="Stephen Reynolds, Jr." w:date="2012-11-13T07:32:00Z">
              <w:rPr>
                <w:noProof/>
                <w:webHidden/>
              </w:rPr>
            </w:rPrChange>
          </w:rPr>
        </w:r>
        <w:r w:rsidR="00EB3CED" w:rsidRPr="00920A48" w:rsidDel="00920A48">
          <w:rPr>
            <w:noProof/>
            <w:webHidden/>
            <w:rPrChange w:id="123" w:author="Stephen Reynolds, Jr." w:date="2012-11-13T07:32:00Z">
              <w:rPr>
                <w:noProof/>
                <w:webHidden/>
              </w:rPr>
            </w:rPrChange>
          </w:rPr>
          <w:fldChar w:fldCharType="separate"/>
        </w:r>
        <w:r w:rsidR="004A536A" w:rsidRPr="00920A48" w:rsidDel="00920A48">
          <w:rPr>
            <w:noProof/>
            <w:webHidden/>
            <w:rPrChange w:id="124" w:author="Stephen Reynolds, Jr." w:date="2012-11-13T07:32:00Z">
              <w:rPr>
                <w:noProof/>
                <w:webHidden/>
              </w:rPr>
            </w:rPrChange>
          </w:rPr>
          <w:delText>21</w:delText>
        </w:r>
        <w:r w:rsidR="00EB3CED" w:rsidRPr="00920A48" w:rsidDel="00920A48">
          <w:rPr>
            <w:noProof/>
            <w:webHidden/>
            <w:rPrChange w:id="125" w:author="Stephen Reynolds, Jr." w:date="2012-11-13T07:32:00Z">
              <w:rPr>
                <w:noProof/>
                <w:webHidden/>
              </w:rPr>
            </w:rPrChange>
          </w:rPr>
          <w:fldChar w:fldCharType="end"/>
        </w:r>
        <w:r w:rsidRPr="00920A48" w:rsidDel="00920A48">
          <w:rPr>
            <w:noProof/>
            <w:rPrChange w:id="126" w:author="Stephen Reynolds, Jr." w:date="2012-11-13T07:32:00Z">
              <w:rPr>
                <w:noProof/>
              </w:rPr>
            </w:rPrChange>
          </w:rPr>
          <w:fldChar w:fldCharType="end"/>
        </w:r>
      </w:del>
    </w:p>
    <w:p w:rsidR="00215A8D" w:rsidRPr="00920A48" w:rsidDel="00920A48" w:rsidRDefault="0084153A">
      <w:pPr>
        <w:pStyle w:val="TOC1"/>
        <w:rPr>
          <w:del w:id="127" w:author="Stephen Reynolds, Jr." w:date="2012-11-13T07:28:00Z"/>
          <w:rFonts w:asciiTheme="minorHAnsi" w:eastAsiaTheme="minorEastAsia" w:hAnsiTheme="minorHAnsi" w:cstheme="minorBidi"/>
          <w:noProof/>
          <w:sz w:val="22"/>
          <w:szCs w:val="22"/>
          <w:rPrChange w:id="128" w:author="Stephen Reynolds, Jr." w:date="2012-11-13T07:32:00Z">
            <w:rPr>
              <w:del w:id="129" w:author="Stephen Reynolds, Jr." w:date="2012-11-13T07:28:00Z"/>
              <w:rFonts w:asciiTheme="minorHAnsi" w:eastAsiaTheme="minorEastAsia" w:hAnsiTheme="minorHAnsi" w:cstheme="minorBidi"/>
              <w:noProof/>
              <w:sz w:val="22"/>
              <w:szCs w:val="22"/>
            </w:rPr>
          </w:rPrChange>
        </w:rPr>
      </w:pPr>
      <w:del w:id="130" w:author="Stephen Reynolds, Jr." w:date="2012-11-13T07:28:00Z">
        <w:r w:rsidRPr="00920A48" w:rsidDel="00920A48">
          <w:rPr>
            <w:rPrChange w:id="131" w:author="Stephen Reynolds, Jr." w:date="2012-11-13T07:32:00Z">
              <w:rPr/>
            </w:rPrChange>
          </w:rPr>
          <w:fldChar w:fldCharType="begin"/>
        </w:r>
        <w:r w:rsidRPr="00920A48" w:rsidDel="00920A48">
          <w:rPr>
            <w:rPrChange w:id="132" w:author="Stephen Reynolds, Jr." w:date="2012-11-13T07:32:00Z">
              <w:rPr/>
            </w:rPrChange>
          </w:rPr>
          <w:delInstrText xml:space="preserve"> HYPERLINK \l "_Toc290398391" </w:delInstrText>
        </w:r>
        <w:r w:rsidRPr="00920A48" w:rsidDel="00920A48">
          <w:rPr>
            <w:rPrChange w:id="133" w:author="Stephen Reynolds, Jr." w:date="2012-11-13T07:32:00Z">
              <w:rPr/>
            </w:rPrChange>
          </w:rPr>
          <w:fldChar w:fldCharType="separate"/>
        </w:r>
        <w:r w:rsidR="00215A8D" w:rsidRPr="00920A48" w:rsidDel="00920A48">
          <w:rPr>
            <w:rStyle w:val="Hyperlink"/>
            <w:noProof/>
            <w:color w:val="auto"/>
            <w:rPrChange w:id="134" w:author="Stephen Reynolds, Jr." w:date="2012-11-13T07:32:00Z">
              <w:rPr>
                <w:rStyle w:val="Hyperlink"/>
                <w:noProof/>
              </w:rPr>
            </w:rPrChange>
          </w:rPr>
          <w:delText>Chapter 4: Word of Wisdom</w:delText>
        </w:r>
        <w:r w:rsidR="00215A8D" w:rsidRPr="00920A48" w:rsidDel="00920A48">
          <w:rPr>
            <w:noProof/>
            <w:webHidden/>
            <w:rPrChange w:id="135" w:author="Stephen Reynolds, Jr." w:date="2012-11-13T07:32:00Z">
              <w:rPr>
                <w:noProof/>
                <w:webHidden/>
              </w:rPr>
            </w:rPrChange>
          </w:rPr>
          <w:tab/>
        </w:r>
        <w:r w:rsidR="00EB3CED" w:rsidRPr="00920A48" w:rsidDel="00920A48">
          <w:rPr>
            <w:noProof/>
            <w:webHidden/>
            <w:rPrChange w:id="136" w:author="Stephen Reynolds, Jr." w:date="2012-11-13T07:32:00Z">
              <w:rPr>
                <w:noProof/>
                <w:webHidden/>
              </w:rPr>
            </w:rPrChange>
          </w:rPr>
          <w:fldChar w:fldCharType="begin"/>
        </w:r>
        <w:r w:rsidR="00215A8D" w:rsidRPr="00920A48" w:rsidDel="00920A48">
          <w:rPr>
            <w:noProof/>
            <w:webHidden/>
            <w:rPrChange w:id="137" w:author="Stephen Reynolds, Jr." w:date="2012-11-13T07:32:00Z">
              <w:rPr>
                <w:noProof/>
                <w:webHidden/>
              </w:rPr>
            </w:rPrChange>
          </w:rPr>
          <w:delInstrText xml:space="preserve"> PAGEREF _Toc290398391 \h </w:delInstrText>
        </w:r>
        <w:r w:rsidR="00EB3CED" w:rsidRPr="00920A48" w:rsidDel="00920A48">
          <w:rPr>
            <w:noProof/>
            <w:webHidden/>
            <w:rPrChange w:id="138" w:author="Stephen Reynolds, Jr." w:date="2012-11-13T07:32:00Z">
              <w:rPr>
                <w:noProof/>
                <w:webHidden/>
              </w:rPr>
            </w:rPrChange>
          </w:rPr>
        </w:r>
        <w:r w:rsidR="00EB3CED" w:rsidRPr="00920A48" w:rsidDel="00920A48">
          <w:rPr>
            <w:noProof/>
            <w:webHidden/>
            <w:rPrChange w:id="139" w:author="Stephen Reynolds, Jr." w:date="2012-11-13T07:32:00Z">
              <w:rPr>
                <w:noProof/>
                <w:webHidden/>
              </w:rPr>
            </w:rPrChange>
          </w:rPr>
          <w:fldChar w:fldCharType="separate"/>
        </w:r>
        <w:r w:rsidR="004A536A" w:rsidRPr="00920A48" w:rsidDel="00920A48">
          <w:rPr>
            <w:noProof/>
            <w:webHidden/>
            <w:rPrChange w:id="140" w:author="Stephen Reynolds, Jr." w:date="2012-11-13T07:32:00Z">
              <w:rPr>
                <w:noProof/>
                <w:webHidden/>
              </w:rPr>
            </w:rPrChange>
          </w:rPr>
          <w:delText>25</w:delText>
        </w:r>
        <w:r w:rsidR="00EB3CED" w:rsidRPr="00920A48" w:rsidDel="00920A48">
          <w:rPr>
            <w:noProof/>
            <w:webHidden/>
            <w:rPrChange w:id="141" w:author="Stephen Reynolds, Jr." w:date="2012-11-13T07:32:00Z">
              <w:rPr>
                <w:noProof/>
                <w:webHidden/>
              </w:rPr>
            </w:rPrChange>
          </w:rPr>
          <w:fldChar w:fldCharType="end"/>
        </w:r>
        <w:r w:rsidRPr="00920A48" w:rsidDel="00920A48">
          <w:rPr>
            <w:noProof/>
            <w:rPrChange w:id="142" w:author="Stephen Reynolds, Jr." w:date="2012-11-13T07:32:00Z">
              <w:rPr>
                <w:noProof/>
              </w:rPr>
            </w:rPrChange>
          </w:rPr>
          <w:fldChar w:fldCharType="end"/>
        </w:r>
      </w:del>
    </w:p>
    <w:p w:rsidR="00215A8D" w:rsidRPr="00920A48" w:rsidDel="00920A48" w:rsidRDefault="0084153A">
      <w:pPr>
        <w:pStyle w:val="TOC1"/>
        <w:rPr>
          <w:del w:id="143" w:author="Stephen Reynolds, Jr." w:date="2012-11-13T07:28:00Z"/>
          <w:rFonts w:asciiTheme="minorHAnsi" w:eastAsiaTheme="minorEastAsia" w:hAnsiTheme="minorHAnsi" w:cstheme="minorBidi"/>
          <w:noProof/>
          <w:sz w:val="22"/>
          <w:szCs w:val="22"/>
          <w:rPrChange w:id="144" w:author="Stephen Reynolds, Jr." w:date="2012-11-13T07:32:00Z">
            <w:rPr>
              <w:del w:id="145" w:author="Stephen Reynolds, Jr." w:date="2012-11-13T07:28:00Z"/>
              <w:rFonts w:asciiTheme="minorHAnsi" w:eastAsiaTheme="minorEastAsia" w:hAnsiTheme="minorHAnsi" w:cstheme="minorBidi"/>
              <w:noProof/>
              <w:sz w:val="22"/>
              <w:szCs w:val="22"/>
            </w:rPr>
          </w:rPrChange>
        </w:rPr>
      </w:pPr>
      <w:del w:id="146" w:author="Stephen Reynolds, Jr." w:date="2012-11-13T07:28:00Z">
        <w:r w:rsidRPr="00920A48" w:rsidDel="00920A48">
          <w:rPr>
            <w:rPrChange w:id="147" w:author="Stephen Reynolds, Jr." w:date="2012-11-13T07:32:00Z">
              <w:rPr/>
            </w:rPrChange>
          </w:rPr>
          <w:fldChar w:fldCharType="begin"/>
        </w:r>
        <w:r w:rsidRPr="00920A48" w:rsidDel="00920A48">
          <w:rPr>
            <w:rPrChange w:id="148" w:author="Stephen Reynolds, Jr." w:date="2012-11-13T07:32:00Z">
              <w:rPr/>
            </w:rPrChange>
          </w:rPr>
          <w:delInstrText xml:space="preserve"> HYPERLINK \l "_Toc290398392" </w:delInstrText>
        </w:r>
        <w:r w:rsidRPr="00920A48" w:rsidDel="00920A48">
          <w:rPr>
            <w:rPrChange w:id="149" w:author="Stephen Reynolds, Jr." w:date="2012-11-13T07:32:00Z">
              <w:rPr/>
            </w:rPrChange>
          </w:rPr>
          <w:fldChar w:fldCharType="separate"/>
        </w:r>
        <w:r w:rsidR="00215A8D" w:rsidRPr="00920A48" w:rsidDel="00920A48">
          <w:rPr>
            <w:rStyle w:val="Hyperlink"/>
            <w:noProof/>
            <w:color w:val="auto"/>
            <w:rPrChange w:id="150" w:author="Stephen Reynolds, Jr." w:date="2012-11-13T07:32:00Z">
              <w:rPr>
                <w:rStyle w:val="Hyperlink"/>
                <w:noProof/>
              </w:rPr>
            </w:rPrChange>
          </w:rPr>
          <w:delText>Chapter 5: Word of Knowledge</w:delText>
        </w:r>
        <w:r w:rsidR="00215A8D" w:rsidRPr="00920A48" w:rsidDel="00920A48">
          <w:rPr>
            <w:noProof/>
            <w:webHidden/>
            <w:rPrChange w:id="151" w:author="Stephen Reynolds, Jr." w:date="2012-11-13T07:32:00Z">
              <w:rPr>
                <w:noProof/>
                <w:webHidden/>
              </w:rPr>
            </w:rPrChange>
          </w:rPr>
          <w:tab/>
        </w:r>
        <w:r w:rsidR="00EB3CED" w:rsidRPr="00920A48" w:rsidDel="00920A48">
          <w:rPr>
            <w:noProof/>
            <w:webHidden/>
            <w:rPrChange w:id="152" w:author="Stephen Reynolds, Jr." w:date="2012-11-13T07:32:00Z">
              <w:rPr>
                <w:noProof/>
                <w:webHidden/>
              </w:rPr>
            </w:rPrChange>
          </w:rPr>
          <w:fldChar w:fldCharType="begin"/>
        </w:r>
        <w:r w:rsidR="00215A8D" w:rsidRPr="00920A48" w:rsidDel="00920A48">
          <w:rPr>
            <w:noProof/>
            <w:webHidden/>
            <w:rPrChange w:id="153" w:author="Stephen Reynolds, Jr." w:date="2012-11-13T07:32:00Z">
              <w:rPr>
                <w:noProof/>
                <w:webHidden/>
              </w:rPr>
            </w:rPrChange>
          </w:rPr>
          <w:delInstrText xml:space="preserve"> PAGEREF _Toc290398392 \h </w:delInstrText>
        </w:r>
        <w:r w:rsidR="00EB3CED" w:rsidRPr="00920A48" w:rsidDel="00920A48">
          <w:rPr>
            <w:noProof/>
            <w:webHidden/>
            <w:rPrChange w:id="154" w:author="Stephen Reynolds, Jr." w:date="2012-11-13T07:32:00Z">
              <w:rPr>
                <w:noProof/>
                <w:webHidden/>
              </w:rPr>
            </w:rPrChange>
          </w:rPr>
        </w:r>
        <w:r w:rsidR="00EB3CED" w:rsidRPr="00920A48" w:rsidDel="00920A48">
          <w:rPr>
            <w:noProof/>
            <w:webHidden/>
            <w:rPrChange w:id="155" w:author="Stephen Reynolds, Jr." w:date="2012-11-13T07:32:00Z">
              <w:rPr>
                <w:noProof/>
                <w:webHidden/>
              </w:rPr>
            </w:rPrChange>
          </w:rPr>
          <w:fldChar w:fldCharType="separate"/>
        </w:r>
        <w:r w:rsidR="004A536A" w:rsidRPr="00920A48" w:rsidDel="00920A48">
          <w:rPr>
            <w:noProof/>
            <w:webHidden/>
            <w:rPrChange w:id="156" w:author="Stephen Reynolds, Jr." w:date="2012-11-13T07:32:00Z">
              <w:rPr>
                <w:noProof/>
                <w:webHidden/>
              </w:rPr>
            </w:rPrChange>
          </w:rPr>
          <w:delText>29</w:delText>
        </w:r>
        <w:r w:rsidR="00EB3CED" w:rsidRPr="00920A48" w:rsidDel="00920A48">
          <w:rPr>
            <w:noProof/>
            <w:webHidden/>
            <w:rPrChange w:id="157" w:author="Stephen Reynolds, Jr." w:date="2012-11-13T07:32:00Z">
              <w:rPr>
                <w:noProof/>
                <w:webHidden/>
              </w:rPr>
            </w:rPrChange>
          </w:rPr>
          <w:fldChar w:fldCharType="end"/>
        </w:r>
        <w:r w:rsidRPr="00920A48" w:rsidDel="00920A48">
          <w:rPr>
            <w:noProof/>
            <w:rPrChange w:id="158" w:author="Stephen Reynolds, Jr." w:date="2012-11-13T07:32:00Z">
              <w:rPr>
                <w:noProof/>
              </w:rPr>
            </w:rPrChange>
          </w:rPr>
          <w:fldChar w:fldCharType="end"/>
        </w:r>
      </w:del>
    </w:p>
    <w:p w:rsidR="00215A8D" w:rsidRPr="00920A48" w:rsidDel="00920A48" w:rsidRDefault="0084153A">
      <w:pPr>
        <w:pStyle w:val="TOC1"/>
        <w:rPr>
          <w:del w:id="159" w:author="Stephen Reynolds, Jr." w:date="2012-11-13T07:28:00Z"/>
          <w:rFonts w:asciiTheme="minorHAnsi" w:eastAsiaTheme="minorEastAsia" w:hAnsiTheme="minorHAnsi" w:cstheme="minorBidi"/>
          <w:noProof/>
          <w:sz w:val="22"/>
          <w:szCs w:val="22"/>
          <w:rPrChange w:id="160" w:author="Stephen Reynolds, Jr." w:date="2012-11-13T07:32:00Z">
            <w:rPr>
              <w:del w:id="161" w:author="Stephen Reynolds, Jr." w:date="2012-11-13T07:28:00Z"/>
              <w:rFonts w:asciiTheme="minorHAnsi" w:eastAsiaTheme="minorEastAsia" w:hAnsiTheme="minorHAnsi" w:cstheme="minorBidi"/>
              <w:noProof/>
              <w:sz w:val="22"/>
              <w:szCs w:val="22"/>
            </w:rPr>
          </w:rPrChange>
        </w:rPr>
      </w:pPr>
      <w:del w:id="162" w:author="Stephen Reynolds, Jr." w:date="2012-11-13T07:28:00Z">
        <w:r w:rsidRPr="00920A48" w:rsidDel="00920A48">
          <w:rPr>
            <w:rPrChange w:id="163" w:author="Stephen Reynolds, Jr." w:date="2012-11-13T07:32:00Z">
              <w:rPr/>
            </w:rPrChange>
          </w:rPr>
          <w:fldChar w:fldCharType="begin"/>
        </w:r>
        <w:r w:rsidRPr="00920A48" w:rsidDel="00920A48">
          <w:rPr>
            <w:rPrChange w:id="164" w:author="Stephen Reynolds, Jr." w:date="2012-11-13T07:32:00Z">
              <w:rPr/>
            </w:rPrChange>
          </w:rPr>
          <w:delInstrText xml:space="preserve"> HYPERLINK \l "_Toc290398393" </w:delInstrText>
        </w:r>
        <w:r w:rsidRPr="00920A48" w:rsidDel="00920A48">
          <w:rPr>
            <w:rPrChange w:id="165" w:author="Stephen Reynolds, Jr." w:date="2012-11-13T07:32:00Z">
              <w:rPr/>
            </w:rPrChange>
          </w:rPr>
          <w:fldChar w:fldCharType="separate"/>
        </w:r>
        <w:r w:rsidR="00215A8D" w:rsidRPr="00920A48" w:rsidDel="00920A48">
          <w:rPr>
            <w:rStyle w:val="Hyperlink"/>
            <w:noProof/>
            <w:color w:val="auto"/>
            <w:rPrChange w:id="166" w:author="Stephen Reynolds, Jr." w:date="2012-11-13T07:32:00Z">
              <w:rPr>
                <w:rStyle w:val="Hyperlink"/>
                <w:noProof/>
              </w:rPr>
            </w:rPrChange>
          </w:rPr>
          <w:delText>Chapter 6: Discerning of Spirits</w:delText>
        </w:r>
        <w:r w:rsidR="00215A8D" w:rsidRPr="00920A48" w:rsidDel="00920A48">
          <w:rPr>
            <w:noProof/>
            <w:webHidden/>
            <w:rPrChange w:id="167" w:author="Stephen Reynolds, Jr." w:date="2012-11-13T07:32:00Z">
              <w:rPr>
                <w:noProof/>
                <w:webHidden/>
              </w:rPr>
            </w:rPrChange>
          </w:rPr>
          <w:tab/>
        </w:r>
        <w:r w:rsidR="00EB3CED" w:rsidRPr="00920A48" w:rsidDel="00920A48">
          <w:rPr>
            <w:noProof/>
            <w:webHidden/>
            <w:rPrChange w:id="168" w:author="Stephen Reynolds, Jr." w:date="2012-11-13T07:32:00Z">
              <w:rPr>
                <w:noProof/>
                <w:webHidden/>
              </w:rPr>
            </w:rPrChange>
          </w:rPr>
          <w:fldChar w:fldCharType="begin"/>
        </w:r>
        <w:r w:rsidR="00215A8D" w:rsidRPr="00920A48" w:rsidDel="00920A48">
          <w:rPr>
            <w:noProof/>
            <w:webHidden/>
            <w:rPrChange w:id="169" w:author="Stephen Reynolds, Jr." w:date="2012-11-13T07:32:00Z">
              <w:rPr>
                <w:noProof/>
                <w:webHidden/>
              </w:rPr>
            </w:rPrChange>
          </w:rPr>
          <w:delInstrText xml:space="preserve"> PAGEREF _Toc290398393 \h </w:delInstrText>
        </w:r>
        <w:r w:rsidR="00EB3CED" w:rsidRPr="00920A48" w:rsidDel="00920A48">
          <w:rPr>
            <w:noProof/>
            <w:webHidden/>
            <w:rPrChange w:id="170" w:author="Stephen Reynolds, Jr." w:date="2012-11-13T07:32:00Z">
              <w:rPr>
                <w:noProof/>
                <w:webHidden/>
              </w:rPr>
            </w:rPrChange>
          </w:rPr>
        </w:r>
        <w:r w:rsidR="00EB3CED" w:rsidRPr="00920A48" w:rsidDel="00920A48">
          <w:rPr>
            <w:noProof/>
            <w:webHidden/>
            <w:rPrChange w:id="171" w:author="Stephen Reynolds, Jr." w:date="2012-11-13T07:32:00Z">
              <w:rPr>
                <w:noProof/>
                <w:webHidden/>
              </w:rPr>
            </w:rPrChange>
          </w:rPr>
          <w:fldChar w:fldCharType="separate"/>
        </w:r>
        <w:r w:rsidR="004A536A" w:rsidRPr="00920A48" w:rsidDel="00920A48">
          <w:rPr>
            <w:noProof/>
            <w:webHidden/>
            <w:rPrChange w:id="172" w:author="Stephen Reynolds, Jr." w:date="2012-11-13T07:32:00Z">
              <w:rPr>
                <w:noProof/>
                <w:webHidden/>
              </w:rPr>
            </w:rPrChange>
          </w:rPr>
          <w:delText>39</w:delText>
        </w:r>
        <w:r w:rsidR="00EB3CED" w:rsidRPr="00920A48" w:rsidDel="00920A48">
          <w:rPr>
            <w:noProof/>
            <w:webHidden/>
            <w:rPrChange w:id="173" w:author="Stephen Reynolds, Jr." w:date="2012-11-13T07:32:00Z">
              <w:rPr>
                <w:noProof/>
                <w:webHidden/>
              </w:rPr>
            </w:rPrChange>
          </w:rPr>
          <w:fldChar w:fldCharType="end"/>
        </w:r>
        <w:r w:rsidRPr="00920A48" w:rsidDel="00920A48">
          <w:rPr>
            <w:noProof/>
            <w:rPrChange w:id="174" w:author="Stephen Reynolds, Jr." w:date="2012-11-13T07:32:00Z">
              <w:rPr>
                <w:noProof/>
              </w:rPr>
            </w:rPrChange>
          </w:rPr>
          <w:fldChar w:fldCharType="end"/>
        </w:r>
      </w:del>
    </w:p>
    <w:p w:rsidR="00215A8D" w:rsidRPr="00920A48" w:rsidDel="00920A48" w:rsidRDefault="0084153A">
      <w:pPr>
        <w:pStyle w:val="TOC1"/>
        <w:rPr>
          <w:del w:id="175" w:author="Stephen Reynolds, Jr." w:date="2012-11-13T07:28:00Z"/>
          <w:rFonts w:asciiTheme="minorHAnsi" w:eastAsiaTheme="minorEastAsia" w:hAnsiTheme="minorHAnsi" w:cstheme="minorBidi"/>
          <w:noProof/>
          <w:sz w:val="22"/>
          <w:szCs w:val="22"/>
          <w:rPrChange w:id="176" w:author="Stephen Reynolds, Jr." w:date="2012-11-13T07:32:00Z">
            <w:rPr>
              <w:del w:id="177" w:author="Stephen Reynolds, Jr." w:date="2012-11-13T07:28:00Z"/>
              <w:rFonts w:asciiTheme="minorHAnsi" w:eastAsiaTheme="minorEastAsia" w:hAnsiTheme="minorHAnsi" w:cstheme="minorBidi"/>
              <w:noProof/>
              <w:sz w:val="22"/>
              <w:szCs w:val="22"/>
            </w:rPr>
          </w:rPrChange>
        </w:rPr>
      </w:pPr>
      <w:del w:id="178" w:author="Stephen Reynolds, Jr." w:date="2012-11-13T07:28:00Z">
        <w:r w:rsidRPr="00920A48" w:rsidDel="00920A48">
          <w:rPr>
            <w:rPrChange w:id="179" w:author="Stephen Reynolds, Jr." w:date="2012-11-13T07:32:00Z">
              <w:rPr/>
            </w:rPrChange>
          </w:rPr>
          <w:fldChar w:fldCharType="begin"/>
        </w:r>
        <w:r w:rsidRPr="00920A48" w:rsidDel="00920A48">
          <w:rPr>
            <w:rPrChange w:id="180" w:author="Stephen Reynolds, Jr." w:date="2012-11-13T07:32:00Z">
              <w:rPr/>
            </w:rPrChange>
          </w:rPr>
          <w:delInstrText xml:space="preserve"> HYPERLINK \l "_Toc29039839</w:delInstrText>
        </w:r>
        <w:r w:rsidRPr="00920A48" w:rsidDel="00920A48">
          <w:rPr>
            <w:rPrChange w:id="181" w:author="Stephen Reynolds, Jr." w:date="2012-11-13T07:32:00Z">
              <w:rPr/>
            </w:rPrChange>
          </w:rPr>
          <w:delInstrText xml:space="preserve">4" </w:delInstrText>
        </w:r>
        <w:r w:rsidRPr="00920A48" w:rsidDel="00920A48">
          <w:rPr>
            <w:rPrChange w:id="182" w:author="Stephen Reynolds, Jr." w:date="2012-11-13T07:32:00Z">
              <w:rPr/>
            </w:rPrChange>
          </w:rPr>
          <w:fldChar w:fldCharType="separate"/>
        </w:r>
        <w:r w:rsidR="00215A8D" w:rsidRPr="00920A48" w:rsidDel="00920A48">
          <w:rPr>
            <w:rStyle w:val="Hyperlink"/>
            <w:noProof/>
            <w:color w:val="auto"/>
            <w:rPrChange w:id="183" w:author="Stephen Reynolds, Jr." w:date="2012-11-13T07:32:00Z">
              <w:rPr>
                <w:rStyle w:val="Hyperlink"/>
                <w:noProof/>
              </w:rPr>
            </w:rPrChange>
          </w:rPr>
          <w:delText>Chapter 7: Faith</w:delText>
        </w:r>
        <w:r w:rsidR="00215A8D" w:rsidRPr="00920A48" w:rsidDel="00920A48">
          <w:rPr>
            <w:noProof/>
            <w:webHidden/>
            <w:rPrChange w:id="184" w:author="Stephen Reynolds, Jr." w:date="2012-11-13T07:32:00Z">
              <w:rPr>
                <w:noProof/>
                <w:webHidden/>
              </w:rPr>
            </w:rPrChange>
          </w:rPr>
          <w:tab/>
        </w:r>
        <w:r w:rsidR="00EB3CED" w:rsidRPr="00920A48" w:rsidDel="00920A48">
          <w:rPr>
            <w:noProof/>
            <w:webHidden/>
            <w:rPrChange w:id="185" w:author="Stephen Reynolds, Jr." w:date="2012-11-13T07:32:00Z">
              <w:rPr>
                <w:noProof/>
                <w:webHidden/>
              </w:rPr>
            </w:rPrChange>
          </w:rPr>
          <w:fldChar w:fldCharType="begin"/>
        </w:r>
        <w:r w:rsidR="00215A8D" w:rsidRPr="00920A48" w:rsidDel="00920A48">
          <w:rPr>
            <w:noProof/>
            <w:webHidden/>
            <w:rPrChange w:id="186" w:author="Stephen Reynolds, Jr." w:date="2012-11-13T07:32:00Z">
              <w:rPr>
                <w:noProof/>
                <w:webHidden/>
              </w:rPr>
            </w:rPrChange>
          </w:rPr>
          <w:delInstrText xml:space="preserve"> PAGEREF _Toc290398394 \h </w:delInstrText>
        </w:r>
        <w:r w:rsidR="00EB3CED" w:rsidRPr="00920A48" w:rsidDel="00920A48">
          <w:rPr>
            <w:noProof/>
            <w:webHidden/>
            <w:rPrChange w:id="187" w:author="Stephen Reynolds, Jr." w:date="2012-11-13T07:32:00Z">
              <w:rPr>
                <w:noProof/>
                <w:webHidden/>
              </w:rPr>
            </w:rPrChange>
          </w:rPr>
        </w:r>
        <w:r w:rsidR="00EB3CED" w:rsidRPr="00920A48" w:rsidDel="00920A48">
          <w:rPr>
            <w:noProof/>
            <w:webHidden/>
            <w:rPrChange w:id="188" w:author="Stephen Reynolds, Jr." w:date="2012-11-13T07:32:00Z">
              <w:rPr>
                <w:noProof/>
                <w:webHidden/>
              </w:rPr>
            </w:rPrChange>
          </w:rPr>
          <w:fldChar w:fldCharType="separate"/>
        </w:r>
        <w:r w:rsidR="004A536A" w:rsidRPr="00920A48" w:rsidDel="00920A48">
          <w:rPr>
            <w:noProof/>
            <w:webHidden/>
            <w:rPrChange w:id="189" w:author="Stephen Reynolds, Jr." w:date="2012-11-13T07:32:00Z">
              <w:rPr>
                <w:noProof/>
                <w:webHidden/>
              </w:rPr>
            </w:rPrChange>
          </w:rPr>
          <w:delText>47</w:delText>
        </w:r>
        <w:r w:rsidR="00EB3CED" w:rsidRPr="00920A48" w:rsidDel="00920A48">
          <w:rPr>
            <w:noProof/>
            <w:webHidden/>
            <w:rPrChange w:id="190" w:author="Stephen Reynolds, Jr." w:date="2012-11-13T07:32:00Z">
              <w:rPr>
                <w:noProof/>
                <w:webHidden/>
              </w:rPr>
            </w:rPrChange>
          </w:rPr>
          <w:fldChar w:fldCharType="end"/>
        </w:r>
        <w:r w:rsidRPr="00920A48" w:rsidDel="00920A48">
          <w:rPr>
            <w:noProof/>
            <w:rPrChange w:id="191" w:author="Stephen Reynolds, Jr." w:date="2012-11-13T07:32:00Z">
              <w:rPr>
                <w:noProof/>
              </w:rPr>
            </w:rPrChange>
          </w:rPr>
          <w:fldChar w:fldCharType="end"/>
        </w:r>
      </w:del>
    </w:p>
    <w:p w:rsidR="00215A8D" w:rsidRPr="00920A48" w:rsidDel="00920A48" w:rsidRDefault="0084153A">
      <w:pPr>
        <w:pStyle w:val="TOC1"/>
        <w:rPr>
          <w:del w:id="192" w:author="Stephen Reynolds, Jr." w:date="2012-11-13T07:28:00Z"/>
          <w:rFonts w:asciiTheme="minorHAnsi" w:eastAsiaTheme="minorEastAsia" w:hAnsiTheme="minorHAnsi" w:cstheme="minorBidi"/>
          <w:noProof/>
          <w:sz w:val="22"/>
          <w:szCs w:val="22"/>
          <w:rPrChange w:id="193" w:author="Stephen Reynolds, Jr." w:date="2012-11-13T07:32:00Z">
            <w:rPr>
              <w:del w:id="194" w:author="Stephen Reynolds, Jr." w:date="2012-11-13T07:28:00Z"/>
              <w:rFonts w:asciiTheme="minorHAnsi" w:eastAsiaTheme="minorEastAsia" w:hAnsiTheme="minorHAnsi" w:cstheme="minorBidi"/>
              <w:noProof/>
              <w:sz w:val="22"/>
              <w:szCs w:val="22"/>
            </w:rPr>
          </w:rPrChange>
        </w:rPr>
      </w:pPr>
      <w:del w:id="195" w:author="Stephen Reynolds, Jr." w:date="2012-11-13T07:28:00Z">
        <w:r w:rsidRPr="00920A48" w:rsidDel="00920A48">
          <w:rPr>
            <w:rPrChange w:id="196" w:author="Stephen Reynolds, Jr." w:date="2012-11-13T07:32:00Z">
              <w:rPr/>
            </w:rPrChange>
          </w:rPr>
          <w:fldChar w:fldCharType="begin"/>
        </w:r>
        <w:r w:rsidRPr="00920A48" w:rsidDel="00920A48">
          <w:rPr>
            <w:rPrChange w:id="197" w:author="Stephen Reynolds, Jr." w:date="2012-11-13T07:32:00Z">
              <w:rPr/>
            </w:rPrChange>
          </w:rPr>
          <w:delInstrText xml:space="preserve"> HYPERLINK \l "_Toc290398395" </w:delInstrText>
        </w:r>
        <w:r w:rsidRPr="00920A48" w:rsidDel="00920A48">
          <w:rPr>
            <w:rPrChange w:id="198" w:author="Stephen Reynolds, Jr." w:date="2012-11-13T07:32:00Z">
              <w:rPr/>
            </w:rPrChange>
          </w:rPr>
          <w:fldChar w:fldCharType="separate"/>
        </w:r>
        <w:r w:rsidR="00215A8D" w:rsidRPr="00920A48" w:rsidDel="00920A48">
          <w:rPr>
            <w:rStyle w:val="Hyperlink"/>
            <w:noProof/>
            <w:color w:val="auto"/>
            <w:rPrChange w:id="199" w:author="Stephen Reynolds, Jr." w:date="2012-11-13T07:32:00Z">
              <w:rPr>
                <w:rStyle w:val="Hyperlink"/>
                <w:noProof/>
              </w:rPr>
            </w:rPrChange>
          </w:rPr>
          <w:delText>Chapter 8: Gifts of Healing</w:delText>
        </w:r>
        <w:r w:rsidR="00215A8D" w:rsidRPr="00920A48" w:rsidDel="00920A48">
          <w:rPr>
            <w:noProof/>
            <w:webHidden/>
            <w:rPrChange w:id="200" w:author="Stephen Reynolds, Jr." w:date="2012-11-13T07:32:00Z">
              <w:rPr>
                <w:noProof/>
                <w:webHidden/>
              </w:rPr>
            </w:rPrChange>
          </w:rPr>
          <w:tab/>
        </w:r>
        <w:r w:rsidR="00EB3CED" w:rsidRPr="00920A48" w:rsidDel="00920A48">
          <w:rPr>
            <w:noProof/>
            <w:webHidden/>
            <w:rPrChange w:id="201" w:author="Stephen Reynolds, Jr." w:date="2012-11-13T07:32:00Z">
              <w:rPr>
                <w:noProof/>
                <w:webHidden/>
              </w:rPr>
            </w:rPrChange>
          </w:rPr>
          <w:fldChar w:fldCharType="begin"/>
        </w:r>
        <w:r w:rsidR="00215A8D" w:rsidRPr="00920A48" w:rsidDel="00920A48">
          <w:rPr>
            <w:noProof/>
            <w:webHidden/>
            <w:rPrChange w:id="202" w:author="Stephen Reynolds, Jr." w:date="2012-11-13T07:32:00Z">
              <w:rPr>
                <w:noProof/>
                <w:webHidden/>
              </w:rPr>
            </w:rPrChange>
          </w:rPr>
          <w:delInstrText xml:space="preserve"> PAGEREF _Toc290398395 \h </w:delInstrText>
        </w:r>
        <w:r w:rsidR="00EB3CED" w:rsidRPr="00920A48" w:rsidDel="00920A48">
          <w:rPr>
            <w:noProof/>
            <w:webHidden/>
            <w:rPrChange w:id="203" w:author="Stephen Reynolds, Jr." w:date="2012-11-13T07:32:00Z">
              <w:rPr>
                <w:noProof/>
                <w:webHidden/>
              </w:rPr>
            </w:rPrChange>
          </w:rPr>
        </w:r>
        <w:r w:rsidR="00EB3CED" w:rsidRPr="00920A48" w:rsidDel="00920A48">
          <w:rPr>
            <w:noProof/>
            <w:webHidden/>
            <w:rPrChange w:id="204" w:author="Stephen Reynolds, Jr." w:date="2012-11-13T07:32:00Z">
              <w:rPr>
                <w:noProof/>
                <w:webHidden/>
              </w:rPr>
            </w:rPrChange>
          </w:rPr>
          <w:fldChar w:fldCharType="separate"/>
        </w:r>
        <w:r w:rsidR="004A536A" w:rsidRPr="00920A48" w:rsidDel="00920A48">
          <w:rPr>
            <w:noProof/>
            <w:webHidden/>
            <w:rPrChange w:id="205" w:author="Stephen Reynolds, Jr." w:date="2012-11-13T07:32:00Z">
              <w:rPr>
                <w:noProof/>
                <w:webHidden/>
              </w:rPr>
            </w:rPrChange>
          </w:rPr>
          <w:delText>54</w:delText>
        </w:r>
        <w:r w:rsidR="00EB3CED" w:rsidRPr="00920A48" w:rsidDel="00920A48">
          <w:rPr>
            <w:noProof/>
            <w:webHidden/>
            <w:rPrChange w:id="206" w:author="Stephen Reynolds, Jr." w:date="2012-11-13T07:32:00Z">
              <w:rPr>
                <w:noProof/>
                <w:webHidden/>
              </w:rPr>
            </w:rPrChange>
          </w:rPr>
          <w:fldChar w:fldCharType="end"/>
        </w:r>
        <w:r w:rsidRPr="00920A48" w:rsidDel="00920A48">
          <w:rPr>
            <w:noProof/>
            <w:rPrChange w:id="207" w:author="Stephen Reynolds, Jr." w:date="2012-11-13T07:32:00Z">
              <w:rPr>
                <w:noProof/>
              </w:rPr>
            </w:rPrChange>
          </w:rPr>
          <w:fldChar w:fldCharType="end"/>
        </w:r>
      </w:del>
    </w:p>
    <w:p w:rsidR="00215A8D" w:rsidRPr="00920A48" w:rsidDel="00920A48" w:rsidRDefault="0084153A">
      <w:pPr>
        <w:pStyle w:val="TOC1"/>
        <w:rPr>
          <w:del w:id="208" w:author="Stephen Reynolds, Jr." w:date="2012-11-13T07:28:00Z"/>
          <w:rFonts w:asciiTheme="minorHAnsi" w:eastAsiaTheme="minorEastAsia" w:hAnsiTheme="minorHAnsi" w:cstheme="minorBidi"/>
          <w:noProof/>
          <w:sz w:val="22"/>
          <w:szCs w:val="22"/>
          <w:rPrChange w:id="209" w:author="Stephen Reynolds, Jr." w:date="2012-11-13T07:32:00Z">
            <w:rPr>
              <w:del w:id="210" w:author="Stephen Reynolds, Jr." w:date="2012-11-13T07:28:00Z"/>
              <w:rFonts w:asciiTheme="minorHAnsi" w:eastAsiaTheme="minorEastAsia" w:hAnsiTheme="minorHAnsi" w:cstheme="minorBidi"/>
              <w:noProof/>
              <w:sz w:val="22"/>
              <w:szCs w:val="22"/>
            </w:rPr>
          </w:rPrChange>
        </w:rPr>
      </w:pPr>
      <w:del w:id="211" w:author="Stephen Reynolds, Jr." w:date="2012-11-13T07:28:00Z">
        <w:r w:rsidRPr="00920A48" w:rsidDel="00920A48">
          <w:rPr>
            <w:rPrChange w:id="212" w:author="Stephen Reynolds, Jr." w:date="2012-11-13T07:32:00Z">
              <w:rPr/>
            </w:rPrChange>
          </w:rPr>
          <w:fldChar w:fldCharType="begin"/>
        </w:r>
        <w:r w:rsidRPr="00920A48" w:rsidDel="00920A48">
          <w:rPr>
            <w:rPrChange w:id="213" w:author="Stephen Reynolds, Jr." w:date="2012-11-13T07:32:00Z">
              <w:rPr/>
            </w:rPrChange>
          </w:rPr>
          <w:delInstrText xml:space="preserve"> HYPERLINK \l "_Toc290398396" </w:delInstrText>
        </w:r>
        <w:r w:rsidRPr="00920A48" w:rsidDel="00920A48">
          <w:rPr>
            <w:rPrChange w:id="214" w:author="Stephen Reynolds, Jr." w:date="2012-11-13T07:32:00Z">
              <w:rPr/>
            </w:rPrChange>
          </w:rPr>
          <w:fldChar w:fldCharType="separate"/>
        </w:r>
        <w:r w:rsidR="00215A8D" w:rsidRPr="00920A48" w:rsidDel="00920A48">
          <w:rPr>
            <w:rStyle w:val="Hyperlink"/>
            <w:noProof/>
            <w:color w:val="auto"/>
            <w:rPrChange w:id="215" w:author="Stephen Reynolds, Jr." w:date="2012-11-13T07:32:00Z">
              <w:rPr>
                <w:rStyle w:val="Hyperlink"/>
                <w:noProof/>
              </w:rPr>
            </w:rPrChange>
          </w:rPr>
          <w:delText>Chapter 9: Working of Miracles</w:delText>
        </w:r>
        <w:r w:rsidR="00215A8D" w:rsidRPr="00920A48" w:rsidDel="00920A48">
          <w:rPr>
            <w:noProof/>
            <w:webHidden/>
            <w:rPrChange w:id="216" w:author="Stephen Reynolds, Jr." w:date="2012-11-13T07:32:00Z">
              <w:rPr>
                <w:noProof/>
                <w:webHidden/>
              </w:rPr>
            </w:rPrChange>
          </w:rPr>
          <w:tab/>
        </w:r>
        <w:r w:rsidR="00EB3CED" w:rsidRPr="00920A48" w:rsidDel="00920A48">
          <w:rPr>
            <w:noProof/>
            <w:webHidden/>
            <w:rPrChange w:id="217" w:author="Stephen Reynolds, Jr." w:date="2012-11-13T07:32:00Z">
              <w:rPr>
                <w:noProof/>
                <w:webHidden/>
              </w:rPr>
            </w:rPrChange>
          </w:rPr>
          <w:fldChar w:fldCharType="begin"/>
        </w:r>
        <w:r w:rsidR="00215A8D" w:rsidRPr="00920A48" w:rsidDel="00920A48">
          <w:rPr>
            <w:noProof/>
            <w:webHidden/>
            <w:rPrChange w:id="218" w:author="Stephen Reynolds, Jr." w:date="2012-11-13T07:32:00Z">
              <w:rPr>
                <w:noProof/>
                <w:webHidden/>
              </w:rPr>
            </w:rPrChange>
          </w:rPr>
          <w:delInstrText xml:space="preserve"> PAGEREF _Toc290398396 \h </w:delInstrText>
        </w:r>
        <w:r w:rsidR="00EB3CED" w:rsidRPr="00920A48" w:rsidDel="00920A48">
          <w:rPr>
            <w:noProof/>
            <w:webHidden/>
            <w:rPrChange w:id="219" w:author="Stephen Reynolds, Jr." w:date="2012-11-13T07:32:00Z">
              <w:rPr>
                <w:noProof/>
                <w:webHidden/>
              </w:rPr>
            </w:rPrChange>
          </w:rPr>
        </w:r>
        <w:r w:rsidR="00EB3CED" w:rsidRPr="00920A48" w:rsidDel="00920A48">
          <w:rPr>
            <w:noProof/>
            <w:webHidden/>
            <w:rPrChange w:id="220" w:author="Stephen Reynolds, Jr." w:date="2012-11-13T07:32:00Z">
              <w:rPr>
                <w:noProof/>
                <w:webHidden/>
              </w:rPr>
            </w:rPrChange>
          </w:rPr>
          <w:fldChar w:fldCharType="separate"/>
        </w:r>
        <w:r w:rsidR="004A536A" w:rsidRPr="00920A48" w:rsidDel="00920A48">
          <w:rPr>
            <w:noProof/>
            <w:webHidden/>
            <w:rPrChange w:id="221" w:author="Stephen Reynolds, Jr." w:date="2012-11-13T07:32:00Z">
              <w:rPr>
                <w:noProof/>
                <w:webHidden/>
              </w:rPr>
            </w:rPrChange>
          </w:rPr>
          <w:delText>59</w:delText>
        </w:r>
        <w:r w:rsidR="00EB3CED" w:rsidRPr="00920A48" w:rsidDel="00920A48">
          <w:rPr>
            <w:noProof/>
            <w:webHidden/>
            <w:rPrChange w:id="222" w:author="Stephen Reynolds, Jr." w:date="2012-11-13T07:32:00Z">
              <w:rPr>
                <w:noProof/>
                <w:webHidden/>
              </w:rPr>
            </w:rPrChange>
          </w:rPr>
          <w:fldChar w:fldCharType="end"/>
        </w:r>
        <w:r w:rsidRPr="00920A48" w:rsidDel="00920A48">
          <w:rPr>
            <w:noProof/>
            <w:rPrChange w:id="223" w:author="Stephen Reynolds, Jr." w:date="2012-11-13T07:32:00Z">
              <w:rPr>
                <w:noProof/>
              </w:rPr>
            </w:rPrChange>
          </w:rPr>
          <w:fldChar w:fldCharType="end"/>
        </w:r>
      </w:del>
    </w:p>
    <w:p w:rsidR="00215A8D" w:rsidRPr="00920A48" w:rsidDel="00920A48" w:rsidRDefault="0084153A">
      <w:pPr>
        <w:pStyle w:val="TOC1"/>
        <w:rPr>
          <w:del w:id="224" w:author="Stephen Reynolds, Jr." w:date="2012-11-13T07:28:00Z"/>
          <w:rFonts w:asciiTheme="minorHAnsi" w:eastAsiaTheme="minorEastAsia" w:hAnsiTheme="minorHAnsi" w:cstheme="minorBidi"/>
          <w:noProof/>
          <w:sz w:val="22"/>
          <w:szCs w:val="22"/>
          <w:rPrChange w:id="225" w:author="Stephen Reynolds, Jr." w:date="2012-11-13T07:32:00Z">
            <w:rPr>
              <w:del w:id="226" w:author="Stephen Reynolds, Jr." w:date="2012-11-13T07:28:00Z"/>
              <w:rFonts w:asciiTheme="minorHAnsi" w:eastAsiaTheme="minorEastAsia" w:hAnsiTheme="minorHAnsi" w:cstheme="minorBidi"/>
              <w:noProof/>
              <w:sz w:val="22"/>
              <w:szCs w:val="22"/>
            </w:rPr>
          </w:rPrChange>
        </w:rPr>
      </w:pPr>
      <w:del w:id="227" w:author="Stephen Reynolds, Jr." w:date="2012-11-13T07:28:00Z">
        <w:r w:rsidRPr="00920A48" w:rsidDel="00920A48">
          <w:rPr>
            <w:rPrChange w:id="228" w:author="Stephen Reynolds, Jr." w:date="2012-11-13T07:32:00Z">
              <w:rPr/>
            </w:rPrChange>
          </w:rPr>
          <w:fldChar w:fldCharType="begin"/>
        </w:r>
        <w:r w:rsidRPr="00920A48" w:rsidDel="00920A48">
          <w:rPr>
            <w:rPrChange w:id="229" w:author="Stephen Reynolds, Jr." w:date="2012-11-13T07:32:00Z">
              <w:rPr/>
            </w:rPrChange>
          </w:rPr>
          <w:delInstrText xml:space="preserve"> HYPERLINK \l "_Toc290398397" </w:delInstrText>
        </w:r>
        <w:r w:rsidRPr="00920A48" w:rsidDel="00920A48">
          <w:rPr>
            <w:rPrChange w:id="230" w:author="Stephen Reynolds, Jr." w:date="2012-11-13T07:32:00Z">
              <w:rPr/>
            </w:rPrChange>
          </w:rPr>
          <w:fldChar w:fldCharType="separate"/>
        </w:r>
        <w:r w:rsidR="00215A8D" w:rsidRPr="00920A48" w:rsidDel="00920A48">
          <w:rPr>
            <w:rStyle w:val="Hyperlink"/>
            <w:noProof/>
            <w:color w:val="auto"/>
            <w:rPrChange w:id="231" w:author="Stephen Reynolds, Jr." w:date="2012-11-13T07:32:00Z">
              <w:rPr>
                <w:rStyle w:val="Hyperlink"/>
                <w:noProof/>
              </w:rPr>
            </w:rPrChange>
          </w:rPr>
          <w:delText>Chapter 10: Prophecy</w:delText>
        </w:r>
        <w:r w:rsidR="00215A8D" w:rsidRPr="00920A48" w:rsidDel="00920A48">
          <w:rPr>
            <w:noProof/>
            <w:webHidden/>
            <w:rPrChange w:id="232" w:author="Stephen Reynolds, Jr." w:date="2012-11-13T07:32:00Z">
              <w:rPr>
                <w:noProof/>
                <w:webHidden/>
              </w:rPr>
            </w:rPrChange>
          </w:rPr>
          <w:tab/>
        </w:r>
        <w:r w:rsidR="00EB3CED" w:rsidRPr="00920A48" w:rsidDel="00920A48">
          <w:rPr>
            <w:noProof/>
            <w:webHidden/>
            <w:rPrChange w:id="233" w:author="Stephen Reynolds, Jr." w:date="2012-11-13T07:32:00Z">
              <w:rPr>
                <w:noProof/>
                <w:webHidden/>
              </w:rPr>
            </w:rPrChange>
          </w:rPr>
          <w:fldChar w:fldCharType="begin"/>
        </w:r>
        <w:r w:rsidR="00215A8D" w:rsidRPr="00920A48" w:rsidDel="00920A48">
          <w:rPr>
            <w:noProof/>
            <w:webHidden/>
            <w:rPrChange w:id="234" w:author="Stephen Reynolds, Jr." w:date="2012-11-13T07:32:00Z">
              <w:rPr>
                <w:noProof/>
                <w:webHidden/>
              </w:rPr>
            </w:rPrChange>
          </w:rPr>
          <w:delInstrText xml:space="preserve"> PAGEREF _Toc290398397 \h </w:delInstrText>
        </w:r>
        <w:r w:rsidR="00EB3CED" w:rsidRPr="00920A48" w:rsidDel="00920A48">
          <w:rPr>
            <w:noProof/>
            <w:webHidden/>
            <w:rPrChange w:id="235" w:author="Stephen Reynolds, Jr." w:date="2012-11-13T07:32:00Z">
              <w:rPr>
                <w:noProof/>
                <w:webHidden/>
              </w:rPr>
            </w:rPrChange>
          </w:rPr>
        </w:r>
        <w:r w:rsidR="00EB3CED" w:rsidRPr="00920A48" w:rsidDel="00920A48">
          <w:rPr>
            <w:noProof/>
            <w:webHidden/>
            <w:rPrChange w:id="236" w:author="Stephen Reynolds, Jr." w:date="2012-11-13T07:32:00Z">
              <w:rPr>
                <w:noProof/>
                <w:webHidden/>
              </w:rPr>
            </w:rPrChange>
          </w:rPr>
          <w:fldChar w:fldCharType="separate"/>
        </w:r>
        <w:r w:rsidR="004A536A" w:rsidRPr="00920A48" w:rsidDel="00920A48">
          <w:rPr>
            <w:noProof/>
            <w:webHidden/>
            <w:rPrChange w:id="237" w:author="Stephen Reynolds, Jr." w:date="2012-11-13T07:32:00Z">
              <w:rPr>
                <w:noProof/>
                <w:webHidden/>
              </w:rPr>
            </w:rPrChange>
          </w:rPr>
          <w:delText>62</w:delText>
        </w:r>
        <w:r w:rsidR="00EB3CED" w:rsidRPr="00920A48" w:rsidDel="00920A48">
          <w:rPr>
            <w:noProof/>
            <w:webHidden/>
            <w:rPrChange w:id="238" w:author="Stephen Reynolds, Jr." w:date="2012-11-13T07:32:00Z">
              <w:rPr>
                <w:noProof/>
                <w:webHidden/>
              </w:rPr>
            </w:rPrChange>
          </w:rPr>
          <w:fldChar w:fldCharType="end"/>
        </w:r>
        <w:r w:rsidRPr="00920A48" w:rsidDel="00920A48">
          <w:rPr>
            <w:noProof/>
            <w:rPrChange w:id="239" w:author="Stephen Reynolds, Jr." w:date="2012-11-13T07:32:00Z">
              <w:rPr>
                <w:noProof/>
              </w:rPr>
            </w:rPrChange>
          </w:rPr>
          <w:fldChar w:fldCharType="end"/>
        </w:r>
      </w:del>
    </w:p>
    <w:p w:rsidR="00215A8D" w:rsidRPr="00920A48" w:rsidDel="00920A48" w:rsidRDefault="0084153A">
      <w:pPr>
        <w:pStyle w:val="TOC1"/>
        <w:rPr>
          <w:del w:id="240" w:author="Stephen Reynolds, Jr." w:date="2012-11-13T07:28:00Z"/>
          <w:rFonts w:asciiTheme="minorHAnsi" w:eastAsiaTheme="minorEastAsia" w:hAnsiTheme="minorHAnsi" w:cstheme="minorBidi"/>
          <w:noProof/>
          <w:sz w:val="22"/>
          <w:szCs w:val="22"/>
          <w:rPrChange w:id="241" w:author="Stephen Reynolds, Jr." w:date="2012-11-13T07:32:00Z">
            <w:rPr>
              <w:del w:id="242" w:author="Stephen Reynolds, Jr." w:date="2012-11-13T07:28:00Z"/>
              <w:rFonts w:asciiTheme="minorHAnsi" w:eastAsiaTheme="minorEastAsia" w:hAnsiTheme="minorHAnsi" w:cstheme="minorBidi"/>
              <w:noProof/>
              <w:sz w:val="22"/>
              <w:szCs w:val="22"/>
            </w:rPr>
          </w:rPrChange>
        </w:rPr>
      </w:pPr>
      <w:del w:id="243" w:author="Stephen Reynolds, Jr." w:date="2012-11-13T07:28:00Z">
        <w:r w:rsidRPr="00920A48" w:rsidDel="00920A48">
          <w:rPr>
            <w:rPrChange w:id="244" w:author="Stephen Reynolds, Jr." w:date="2012-11-13T07:32:00Z">
              <w:rPr/>
            </w:rPrChange>
          </w:rPr>
          <w:fldChar w:fldCharType="begin"/>
        </w:r>
        <w:r w:rsidRPr="00920A48" w:rsidDel="00920A48">
          <w:rPr>
            <w:rPrChange w:id="245" w:author="Stephen Reynolds, Jr." w:date="2012-11-13T07:32:00Z">
              <w:rPr/>
            </w:rPrChange>
          </w:rPr>
          <w:delInstrText xml:space="preserve"> HYPERLINK \l "_Toc290398398" </w:delInstrText>
        </w:r>
        <w:r w:rsidRPr="00920A48" w:rsidDel="00920A48">
          <w:rPr>
            <w:rPrChange w:id="246" w:author="Stephen Reynolds, Jr." w:date="2012-11-13T07:32:00Z">
              <w:rPr/>
            </w:rPrChange>
          </w:rPr>
          <w:fldChar w:fldCharType="separate"/>
        </w:r>
        <w:r w:rsidR="00215A8D" w:rsidRPr="00920A48" w:rsidDel="00920A48">
          <w:rPr>
            <w:rStyle w:val="Hyperlink"/>
            <w:noProof/>
            <w:color w:val="auto"/>
            <w:rPrChange w:id="247" w:author="Stephen Reynolds, Jr." w:date="2012-11-13T07:32:00Z">
              <w:rPr>
                <w:rStyle w:val="Hyperlink"/>
                <w:noProof/>
              </w:rPr>
            </w:rPrChange>
          </w:rPr>
          <w:delText>Chapter 11: Diverse Kinds of Tongues</w:delText>
        </w:r>
        <w:r w:rsidR="00215A8D" w:rsidRPr="00920A48" w:rsidDel="00920A48">
          <w:rPr>
            <w:noProof/>
            <w:webHidden/>
            <w:rPrChange w:id="248" w:author="Stephen Reynolds, Jr." w:date="2012-11-13T07:32:00Z">
              <w:rPr>
                <w:noProof/>
                <w:webHidden/>
              </w:rPr>
            </w:rPrChange>
          </w:rPr>
          <w:tab/>
        </w:r>
        <w:r w:rsidR="00EB3CED" w:rsidRPr="00920A48" w:rsidDel="00920A48">
          <w:rPr>
            <w:noProof/>
            <w:webHidden/>
            <w:rPrChange w:id="249" w:author="Stephen Reynolds, Jr." w:date="2012-11-13T07:32:00Z">
              <w:rPr>
                <w:noProof/>
                <w:webHidden/>
              </w:rPr>
            </w:rPrChange>
          </w:rPr>
          <w:fldChar w:fldCharType="begin"/>
        </w:r>
        <w:r w:rsidR="00215A8D" w:rsidRPr="00920A48" w:rsidDel="00920A48">
          <w:rPr>
            <w:noProof/>
            <w:webHidden/>
            <w:rPrChange w:id="250" w:author="Stephen Reynolds, Jr." w:date="2012-11-13T07:32:00Z">
              <w:rPr>
                <w:noProof/>
                <w:webHidden/>
              </w:rPr>
            </w:rPrChange>
          </w:rPr>
          <w:delInstrText xml:space="preserve"> PAGEREF _Toc290398398 \h </w:delInstrText>
        </w:r>
        <w:r w:rsidR="00EB3CED" w:rsidRPr="00920A48" w:rsidDel="00920A48">
          <w:rPr>
            <w:noProof/>
            <w:webHidden/>
            <w:rPrChange w:id="251" w:author="Stephen Reynolds, Jr." w:date="2012-11-13T07:32:00Z">
              <w:rPr>
                <w:noProof/>
                <w:webHidden/>
              </w:rPr>
            </w:rPrChange>
          </w:rPr>
        </w:r>
        <w:r w:rsidR="00EB3CED" w:rsidRPr="00920A48" w:rsidDel="00920A48">
          <w:rPr>
            <w:noProof/>
            <w:webHidden/>
            <w:rPrChange w:id="252" w:author="Stephen Reynolds, Jr." w:date="2012-11-13T07:32:00Z">
              <w:rPr>
                <w:noProof/>
                <w:webHidden/>
              </w:rPr>
            </w:rPrChange>
          </w:rPr>
          <w:fldChar w:fldCharType="separate"/>
        </w:r>
        <w:r w:rsidR="004A536A" w:rsidRPr="00920A48" w:rsidDel="00920A48">
          <w:rPr>
            <w:noProof/>
            <w:webHidden/>
            <w:rPrChange w:id="253" w:author="Stephen Reynolds, Jr." w:date="2012-11-13T07:32:00Z">
              <w:rPr>
                <w:noProof/>
                <w:webHidden/>
              </w:rPr>
            </w:rPrChange>
          </w:rPr>
          <w:delText>65</w:delText>
        </w:r>
        <w:r w:rsidR="00EB3CED" w:rsidRPr="00920A48" w:rsidDel="00920A48">
          <w:rPr>
            <w:noProof/>
            <w:webHidden/>
            <w:rPrChange w:id="254" w:author="Stephen Reynolds, Jr." w:date="2012-11-13T07:32:00Z">
              <w:rPr>
                <w:noProof/>
                <w:webHidden/>
              </w:rPr>
            </w:rPrChange>
          </w:rPr>
          <w:fldChar w:fldCharType="end"/>
        </w:r>
        <w:r w:rsidRPr="00920A48" w:rsidDel="00920A48">
          <w:rPr>
            <w:noProof/>
            <w:rPrChange w:id="255" w:author="Stephen Reynolds, Jr." w:date="2012-11-13T07:32:00Z">
              <w:rPr>
                <w:noProof/>
              </w:rPr>
            </w:rPrChange>
          </w:rPr>
          <w:fldChar w:fldCharType="end"/>
        </w:r>
      </w:del>
    </w:p>
    <w:p w:rsidR="00215A8D" w:rsidRPr="00920A48" w:rsidDel="00920A48" w:rsidRDefault="0084153A">
      <w:pPr>
        <w:pStyle w:val="TOC1"/>
        <w:rPr>
          <w:del w:id="256" w:author="Stephen Reynolds, Jr." w:date="2012-11-13T07:28:00Z"/>
          <w:rFonts w:asciiTheme="minorHAnsi" w:eastAsiaTheme="minorEastAsia" w:hAnsiTheme="minorHAnsi" w:cstheme="minorBidi"/>
          <w:noProof/>
          <w:sz w:val="22"/>
          <w:szCs w:val="22"/>
          <w:rPrChange w:id="257" w:author="Stephen Reynolds, Jr." w:date="2012-11-13T07:32:00Z">
            <w:rPr>
              <w:del w:id="258" w:author="Stephen Reynolds, Jr." w:date="2012-11-13T07:28:00Z"/>
              <w:rFonts w:asciiTheme="minorHAnsi" w:eastAsiaTheme="minorEastAsia" w:hAnsiTheme="minorHAnsi" w:cstheme="minorBidi"/>
              <w:noProof/>
              <w:sz w:val="22"/>
              <w:szCs w:val="22"/>
            </w:rPr>
          </w:rPrChange>
        </w:rPr>
      </w:pPr>
      <w:del w:id="259" w:author="Stephen Reynolds, Jr." w:date="2012-11-13T07:28:00Z">
        <w:r w:rsidRPr="00920A48" w:rsidDel="00920A48">
          <w:rPr>
            <w:rPrChange w:id="260" w:author="Stephen Reynolds, Jr." w:date="2012-11-13T07:32:00Z">
              <w:rPr/>
            </w:rPrChange>
          </w:rPr>
          <w:fldChar w:fldCharType="begin"/>
        </w:r>
        <w:r w:rsidRPr="00920A48" w:rsidDel="00920A48">
          <w:rPr>
            <w:rPrChange w:id="261" w:author="Stephen Reynolds, Jr." w:date="2012-11-13T07:32:00Z">
              <w:rPr/>
            </w:rPrChange>
          </w:rPr>
          <w:delInstrText xml:space="preserve"> HYPERLINK \l "_Toc290398399" </w:delInstrText>
        </w:r>
        <w:r w:rsidRPr="00920A48" w:rsidDel="00920A48">
          <w:rPr>
            <w:rPrChange w:id="262" w:author="Stephen Reynolds, Jr." w:date="2012-11-13T07:32:00Z">
              <w:rPr/>
            </w:rPrChange>
          </w:rPr>
          <w:fldChar w:fldCharType="separate"/>
        </w:r>
        <w:r w:rsidR="00215A8D" w:rsidRPr="00920A48" w:rsidDel="00920A48">
          <w:rPr>
            <w:rStyle w:val="Hyperlink"/>
            <w:noProof/>
            <w:color w:val="auto"/>
            <w:rPrChange w:id="263" w:author="Stephen Reynolds, Jr." w:date="2012-11-13T07:32:00Z">
              <w:rPr>
                <w:rStyle w:val="Hyperlink"/>
                <w:noProof/>
              </w:rPr>
            </w:rPrChange>
          </w:rPr>
          <w:delText>Chapter 12: Interpretation of Tongues</w:delText>
        </w:r>
        <w:r w:rsidR="00215A8D" w:rsidRPr="00920A48" w:rsidDel="00920A48">
          <w:rPr>
            <w:noProof/>
            <w:webHidden/>
            <w:rPrChange w:id="264" w:author="Stephen Reynolds, Jr." w:date="2012-11-13T07:32:00Z">
              <w:rPr>
                <w:noProof/>
                <w:webHidden/>
              </w:rPr>
            </w:rPrChange>
          </w:rPr>
          <w:tab/>
        </w:r>
        <w:r w:rsidR="00EB3CED" w:rsidRPr="00920A48" w:rsidDel="00920A48">
          <w:rPr>
            <w:noProof/>
            <w:webHidden/>
            <w:rPrChange w:id="265" w:author="Stephen Reynolds, Jr." w:date="2012-11-13T07:32:00Z">
              <w:rPr>
                <w:noProof/>
                <w:webHidden/>
              </w:rPr>
            </w:rPrChange>
          </w:rPr>
          <w:fldChar w:fldCharType="begin"/>
        </w:r>
        <w:r w:rsidR="00215A8D" w:rsidRPr="00920A48" w:rsidDel="00920A48">
          <w:rPr>
            <w:noProof/>
            <w:webHidden/>
            <w:rPrChange w:id="266" w:author="Stephen Reynolds, Jr." w:date="2012-11-13T07:32:00Z">
              <w:rPr>
                <w:noProof/>
                <w:webHidden/>
              </w:rPr>
            </w:rPrChange>
          </w:rPr>
          <w:delInstrText xml:space="preserve"> PAGEREF _Toc290398399 \h </w:delInstrText>
        </w:r>
        <w:r w:rsidR="00EB3CED" w:rsidRPr="00920A48" w:rsidDel="00920A48">
          <w:rPr>
            <w:noProof/>
            <w:webHidden/>
            <w:rPrChange w:id="267" w:author="Stephen Reynolds, Jr." w:date="2012-11-13T07:32:00Z">
              <w:rPr>
                <w:noProof/>
                <w:webHidden/>
              </w:rPr>
            </w:rPrChange>
          </w:rPr>
        </w:r>
        <w:r w:rsidR="00EB3CED" w:rsidRPr="00920A48" w:rsidDel="00920A48">
          <w:rPr>
            <w:noProof/>
            <w:webHidden/>
            <w:rPrChange w:id="268" w:author="Stephen Reynolds, Jr." w:date="2012-11-13T07:32:00Z">
              <w:rPr>
                <w:noProof/>
                <w:webHidden/>
              </w:rPr>
            </w:rPrChange>
          </w:rPr>
          <w:fldChar w:fldCharType="separate"/>
        </w:r>
        <w:r w:rsidR="004A536A" w:rsidRPr="00920A48" w:rsidDel="00920A48">
          <w:rPr>
            <w:noProof/>
            <w:webHidden/>
            <w:rPrChange w:id="269" w:author="Stephen Reynolds, Jr." w:date="2012-11-13T07:32:00Z">
              <w:rPr>
                <w:noProof/>
                <w:webHidden/>
              </w:rPr>
            </w:rPrChange>
          </w:rPr>
          <w:delText>67</w:delText>
        </w:r>
        <w:r w:rsidR="00EB3CED" w:rsidRPr="00920A48" w:rsidDel="00920A48">
          <w:rPr>
            <w:noProof/>
            <w:webHidden/>
            <w:rPrChange w:id="270" w:author="Stephen Reynolds, Jr." w:date="2012-11-13T07:32:00Z">
              <w:rPr>
                <w:noProof/>
                <w:webHidden/>
              </w:rPr>
            </w:rPrChange>
          </w:rPr>
          <w:fldChar w:fldCharType="end"/>
        </w:r>
        <w:r w:rsidRPr="00920A48" w:rsidDel="00920A48">
          <w:rPr>
            <w:noProof/>
            <w:rPrChange w:id="271" w:author="Stephen Reynolds, Jr." w:date="2012-11-13T07:32:00Z">
              <w:rPr>
                <w:noProof/>
              </w:rPr>
            </w:rPrChange>
          </w:rPr>
          <w:fldChar w:fldCharType="end"/>
        </w:r>
      </w:del>
    </w:p>
    <w:p w:rsidR="00215A8D" w:rsidRPr="00920A48" w:rsidDel="00920A48" w:rsidRDefault="00215A8D">
      <w:pPr>
        <w:pStyle w:val="TOC1"/>
        <w:rPr>
          <w:del w:id="272" w:author="Stephen Reynolds, Jr." w:date="2012-11-13T07:28:00Z"/>
          <w:rStyle w:val="Hyperlink"/>
          <w:noProof/>
          <w:color w:val="auto"/>
          <w:rPrChange w:id="273" w:author="Stephen Reynolds, Jr." w:date="2012-11-13T07:32:00Z">
            <w:rPr>
              <w:del w:id="274" w:author="Stephen Reynolds, Jr." w:date="2012-11-13T07:28:00Z"/>
              <w:rStyle w:val="Hyperlink"/>
              <w:noProof/>
            </w:rPr>
          </w:rPrChange>
        </w:rPr>
      </w:pPr>
    </w:p>
    <w:p w:rsidR="00215A8D" w:rsidRPr="00920A48" w:rsidDel="00920A48" w:rsidRDefault="0084153A">
      <w:pPr>
        <w:pStyle w:val="TOC1"/>
        <w:rPr>
          <w:del w:id="275" w:author="Stephen Reynolds, Jr." w:date="2012-11-13T07:28:00Z"/>
          <w:rFonts w:asciiTheme="minorHAnsi" w:eastAsiaTheme="minorEastAsia" w:hAnsiTheme="minorHAnsi" w:cstheme="minorBidi"/>
          <w:noProof/>
          <w:sz w:val="22"/>
          <w:szCs w:val="22"/>
          <w:rPrChange w:id="276" w:author="Stephen Reynolds, Jr." w:date="2012-11-13T07:32:00Z">
            <w:rPr>
              <w:del w:id="277" w:author="Stephen Reynolds, Jr." w:date="2012-11-13T07:28:00Z"/>
              <w:rFonts w:asciiTheme="minorHAnsi" w:eastAsiaTheme="minorEastAsia" w:hAnsiTheme="minorHAnsi" w:cstheme="minorBidi"/>
              <w:noProof/>
              <w:sz w:val="22"/>
              <w:szCs w:val="22"/>
            </w:rPr>
          </w:rPrChange>
        </w:rPr>
      </w:pPr>
      <w:del w:id="278" w:author="Stephen Reynolds, Jr." w:date="2012-11-13T07:28:00Z">
        <w:r w:rsidRPr="00920A48" w:rsidDel="00920A48">
          <w:rPr>
            <w:rPrChange w:id="279" w:author="Stephen Reynolds, Jr." w:date="2012-11-13T07:32:00Z">
              <w:rPr/>
            </w:rPrChange>
          </w:rPr>
          <w:fldChar w:fldCharType="begin"/>
        </w:r>
        <w:r w:rsidRPr="00920A48" w:rsidDel="00920A48">
          <w:rPr>
            <w:rPrChange w:id="280" w:author="Stephen Reynolds, Jr." w:date="2012-11-13T07:32:00Z">
              <w:rPr/>
            </w:rPrChange>
          </w:rPr>
          <w:delInstrText xml:space="preserve"> HYPERLINK \l "_Toc2903984</w:delInstrText>
        </w:r>
        <w:r w:rsidRPr="00920A48" w:rsidDel="00920A48">
          <w:rPr>
            <w:rPrChange w:id="281" w:author="Stephen Reynolds, Jr." w:date="2012-11-13T07:32:00Z">
              <w:rPr/>
            </w:rPrChange>
          </w:rPr>
          <w:delInstrText xml:space="preserve">00" </w:delInstrText>
        </w:r>
        <w:r w:rsidRPr="00920A48" w:rsidDel="00920A48">
          <w:rPr>
            <w:rPrChange w:id="282" w:author="Stephen Reynolds, Jr." w:date="2012-11-13T07:32:00Z">
              <w:rPr/>
            </w:rPrChange>
          </w:rPr>
          <w:fldChar w:fldCharType="separate"/>
        </w:r>
        <w:r w:rsidR="00215A8D" w:rsidRPr="00920A48" w:rsidDel="00920A48">
          <w:rPr>
            <w:rStyle w:val="Hyperlink"/>
            <w:noProof/>
            <w:color w:val="auto"/>
            <w:rPrChange w:id="283" w:author="Stephen Reynolds, Jr." w:date="2012-11-13T07:32:00Z">
              <w:rPr>
                <w:rStyle w:val="Hyperlink"/>
                <w:noProof/>
              </w:rPr>
            </w:rPrChange>
          </w:rPr>
          <w:delText>DOCTRINE II - FINAL EXAM</w:delText>
        </w:r>
        <w:r w:rsidR="00215A8D" w:rsidRPr="00920A48" w:rsidDel="00920A48">
          <w:rPr>
            <w:noProof/>
            <w:webHidden/>
            <w:rPrChange w:id="284" w:author="Stephen Reynolds, Jr." w:date="2012-11-13T07:32:00Z">
              <w:rPr>
                <w:noProof/>
                <w:webHidden/>
              </w:rPr>
            </w:rPrChange>
          </w:rPr>
          <w:tab/>
        </w:r>
        <w:r w:rsidR="00EB3CED" w:rsidRPr="00920A48" w:rsidDel="00920A48">
          <w:rPr>
            <w:noProof/>
            <w:webHidden/>
            <w:rPrChange w:id="285" w:author="Stephen Reynolds, Jr." w:date="2012-11-13T07:32:00Z">
              <w:rPr>
                <w:noProof/>
                <w:webHidden/>
              </w:rPr>
            </w:rPrChange>
          </w:rPr>
          <w:fldChar w:fldCharType="begin"/>
        </w:r>
        <w:r w:rsidR="00215A8D" w:rsidRPr="00920A48" w:rsidDel="00920A48">
          <w:rPr>
            <w:noProof/>
            <w:webHidden/>
            <w:rPrChange w:id="286" w:author="Stephen Reynolds, Jr." w:date="2012-11-13T07:32:00Z">
              <w:rPr>
                <w:noProof/>
                <w:webHidden/>
              </w:rPr>
            </w:rPrChange>
          </w:rPr>
          <w:delInstrText xml:space="preserve"> PAGEREF _Toc290398400 \h </w:delInstrText>
        </w:r>
        <w:r w:rsidR="00EB3CED" w:rsidRPr="00920A48" w:rsidDel="00920A48">
          <w:rPr>
            <w:noProof/>
            <w:webHidden/>
            <w:rPrChange w:id="287" w:author="Stephen Reynolds, Jr." w:date="2012-11-13T07:32:00Z">
              <w:rPr>
                <w:noProof/>
                <w:webHidden/>
              </w:rPr>
            </w:rPrChange>
          </w:rPr>
        </w:r>
        <w:r w:rsidR="00EB3CED" w:rsidRPr="00920A48" w:rsidDel="00920A48">
          <w:rPr>
            <w:noProof/>
            <w:webHidden/>
            <w:rPrChange w:id="288" w:author="Stephen Reynolds, Jr." w:date="2012-11-13T07:32:00Z">
              <w:rPr>
                <w:noProof/>
                <w:webHidden/>
              </w:rPr>
            </w:rPrChange>
          </w:rPr>
          <w:fldChar w:fldCharType="separate"/>
        </w:r>
        <w:r w:rsidR="004A536A" w:rsidRPr="00920A48" w:rsidDel="00920A48">
          <w:rPr>
            <w:noProof/>
            <w:webHidden/>
            <w:rPrChange w:id="289" w:author="Stephen Reynolds, Jr." w:date="2012-11-13T07:32:00Z">
              <w:rPr>
                <w:noProof/>
                <w:webHidden/>
              </w:rPr>
            </w:rPrChange>
          </w:rPr>
          <w:delText>78</w:delText>
        </w:r>
        <w:r w:rsidR="00EB3CED" w:rsidRPr="00920A48" w:rsidDel="00920A48">
          <w:rPr>
            <w:noProof/>
            <w:webHidden/>
            <w:rPrChange w:id="290" w:author="Stephen Reynolds, Jr." w:date="2012-11-13T07:32:00Z">
              <w:rPr>
                <w:noProof/>
                <w:webHidden/>
              </w:rPr>
            </w:rPrChange>
          </w:rPr>
          <w:fldChar w:fldCharType="end"/>
        </w:r>
        <w:r w:rsidRPr="00920A48" w:rsidDel="00920A48">
          <w:rPr>
            <w:noProof/>
            <w:rPrChange w:id="291" w:author="Stephen Reynolds, Jr." w:date="2012-11-13T07:32:00Z">
              <w:rPr>
                <w:noProof/>
              </w:rPr>
            </w:rPrChange>
          </w:rPr>
          <w:fldChar w:fldCharType="end"/>
        </w:r>
      </w:del>
    </w:p>
    <w:p w:rsidR="00534C6E" w:rsidRPr="00920A48" w:rsidDel="00920A48" w:rsidRDefault="00EB3CED" w:rsidP="003D39BF">
      <w:pPr>
        <w:pStyle w:val="Heading1"/>
        <w:rPr>
          <w:del w:id="292" w:author="Stephen Reynolds, Jr." w:date="2012-11-13T07:28:00Z"/>
          <w:rPrChange w:id="293" w:author="Stephen Reynolds, Jr." w:date="2012-11-13T07:32:00Z">
            <w:rPr>
              <w:del w:id="294" w:author="Stephen Reynolds, Jr." w:date="2012-11-13T07:28:00Z"/>
            </w:rPr>
          </w:rPrChange>
        </w:rPr>
      </w:pPr>
      <w:del w:id="295" w:author="Stephen Reynolds, Jr." w:date="2012-11-13T07:28:00Z">
        <w:r w:rsidRPr="00920A48" w:rsidDel="00920A48">
          <w:rPr>
            <w:rPrChange w:id="296" w:author="Stephen Reynolds, Jr." w:date="2012-11-13T07:32:00Z">
              <w:rPr/>
            </w:rPrChange>
          </w:rPr>
          <w:fldChar w:fldCharType="end"/>
        </w:r>
        <w:r w:rsidR="00D26B0C" w:rsidRPr="00920A48" w:rsidDel="00920A48">
          <w:rPr>
            <w:rPrChange w:id="297" w:author="Stephen Reynolds, Jr." w:date="2012-11-13T07:32:00Z">
              <w:rPr/>
            </w:rPrChange>
          </w:rPr>
          <w:br w:type="page"/>
        </w:r>
      </w:del>
    </w:p>
    <w:p w:rsidR="00082E87" w:rsidRPr="00920A48" w:rsidDel="00920A48" w:rsidRDefault="00082E87">
      <w:pPr>
        <w:rPr>
          <w:del w:id="298" w:author="Stephen Reynolds, Jr." w:date="2012-11-13T07:28:00Z"/>
          <w:b/>
          <w:sz w:val="28"/>
          <w:szCs w:val="28"/>
          <w:u w:val="single"/>
          <w:rPrChange w:id="299" w:author="Stephen Reynolds, Jr." w:date="2012-11-13T07:32:00Z">
            <w:rPr>
              <w:del w:id="300" w:author="Stephen Reynolds, Jr." w:date="2012-11-13T07:28:00Z"/>
              <w:b/>
              <w:sz w:val="28"/>
              <w:szCs w:val="28"/>
              <w:u w:val="single"/>
            </w:rPr>
          </w:rPrChange>
        </w:rPr>
      </w:pPr>
      <w:bookmarkStart w:id="301" w:name="_Toc211921549"/>
      <w:del w:id="302" w:author="Stephen Reynolds, Jr." w:date="2012-11-13T07:28:00Z">
        <w:r w:rsidRPr="00920A48" w:rsidDel="00920A48">
          <w:rPr>
            <w:b/>
            <w:sz w:val="28"/>
            <w:szCs w:val="28"/>
            <w:u w:val="single"/>
            <w:rPrChange w:id="303" w:author="Stephen Reynolds, Jr." w:date="2012-11-13T07:32:00Z">
              <w:rPr>
                <w:b/>
                <w:sz w:val="28"/>
                <w:szCs w:val="28"/>
                <w:u w:val="single"/>
              </w:rPr>
            </w:rPrChange>
          </w:rPr>
          <w:delText>TO DO:</w:delText>
        </w:r>
      </w:del>
    </w:p>
    <w:p w:rsidR="00E54F01" w:rsidRPr="00920A48" w:rsidDel="00920A48" w:rsidRDefault="00B46AB2" w:rsidP="004E715B">
      <w:pPr>
        <w:pStyle w:val="ListParagraph"/>
        <w:numPr>
          <w:ilvl w:val="0"/>
          <w:numId w:val="58"/>
        </w:numPr>
        <w:rPr>
          <w:del w:id="304" w:author="Stephen Reynolds, Jr." w:date="2012-11-13T07:28:00Z"/>
          <w:bCs/>
          <w:sz w:val="28"/>
          <w:szCs w:val="28"/>
          <w:rPrChange w:id="305" w:author="Stephen Reynolds, Jr." w:date="2012-11-13T07:32:00Z">
            <w:rPr>
              <w:del w:id="306" w:author="Stephen Reynolds, Jr." w:date="2012-11-13T07:28:00Z"/>
              <w:bCs/>
              <w:sz w:val="28"/>
              <w:szCs w:val="28"/>
            </w:rPr>
          </w:rPrChange>
        </w:rPr>
      </w:pPr>
      <w:del w:id="307" w:author="Stephen Reynolds, Jr." w:date="2012-11-13T07:28:00Z">
        <w:r w:rsidRPr="00920A48" w:rsidDel="00920A48">
          <w:rPr>
            <w:bCs/>
            <w:sz w:val="28"/>
            <w:szCs w:val="28"/>
            <w:rPrChange w:id="308" w:author="Stephen Reynolds, Jr." w:date="2012-11-13T07:32:00Z">
              <w:rPr>
                <w:bCs/>
                <w:sz w:val="28"/>
                <w:szCs w:val="28"/>
              </w:rPr>
            </w:rPrChange>
          </w:rPr>
          <w:delText>Fix SQs and Quizzes</w:delText>
        </w:r>
      </w:del>
    </w:p>
    <w:p w:rsidR="00C4601B" w:rsidRPr="00920A48" w:rsidDel="00920A48" w:rsidRDefault="00C4601B" w:rsidP="00B657BD">
      <w:pPr>
        <w:pStyle w:val="ListParagraph"/>
        <w:numPr>
          <w:ilvl w:val="0"/>
          <w:numId w:val="58"/>
        </w:numPr>
        <w:rPr>
          <w:del w:id="309" w:author="Stephen Reynolds, Jr." w:date="2012-11-13T07:28:00Z"/>
          <w:bCs/>
          <w:sz w:val="28"/>
          <w:szCs w:val="28"/>
          <w:rPrChange w:id="310" w:author="Stephen Reynolds, Jr." w:date="2012-11-13T07:32:00Z">
            <w:rPr>
              <w:del w:id="311" w:author="Stephen Reynolds, Jr." w:date="2012-11-13T07:28:00Z"/>
              <w:bCs/>
              <w:sz w:val="28"/>
              <w:szCs w:val="28"/>
            </w:rPr>
          </w:rPrChange>
        </w:rPr>
      </w:pPr>
      <w:del w:id="312" w:author="Stephen Reynolds, Jr." w:date="2012-11-13T07:28:00Z">
        <w:r w:rsidRPr="00920A48" w:rsidDel="00920A48">
          <w:rPr>
            <w:bCs/>
            <w:sz w:val="28"/>
            <w:szCs w:val="28"/>
            <w:rPrChange w:id="313" w:author="Stephen Reynolds, Jr." w:date="2012-11-13T07:32:00Z">
              <w:rPr>
                <w:bCs/>
                <w:sz w:val="28"/>
                <w:szCs w:val="28"/>
              </w:rPr>
            </w:rPrChange>
          </w:rPr>
          <w:delText>Fix SQ2 Question 3 Answer can’t be found in text should also be simplified.</w:delText>
        </w:r>
        <w:r w:rsidR="00677F3B" w:rsidRPr="00920A48" w:rsidDel="00920A48">
          <w:rPr>
            <w:bCs/>
            <w:sz w:val="28"/>
            <w:szCs w:val="28"/>
            <w:rPrChange w:id="314" w:author="Stephen Reynolds, Jr." w:date="2012-11-13T07:32:00Z">
              <w:rPr>
                <w:bCs/>
                <w:sz w:val="28"/>
                <w:szCs w:val="28"/>
              </w:rPr>
            </w:rPrChange>
          </w:rPr>
          <w:delText>, should be moved under Gifts of the Spirit INSTEAD.</w:delText>
        </w:r>
      </w:del>
    </w:p>
    <w:p w:rsidR="00B46AB2" w:rsidRPr="00920A48" w:rsidDel="00920A48" w:rsidRDefault="00B46AB2" w:rsidP="00B657BD">
      <w:pPr>
        <w:pStyle w:val="ListParagraph"/>
        <w:numPr>
          <w:ilvl w:val="0"/>
          <w:numId w:val="58"/>
        </w:numPr>
        <w:rPr>
          <w:del w:id="315" w:author="Stephen Reynolds, Jr." w:date="2012-11-13T07:28:00Z"/>
          <w:bCs/>
          <w:sz w:val="28"/>
          <w:szCs w:val="28"/>
          <w:rPrChange w:id="316" w:author="Stephen Reynolds, Jr." w:date="2012-11-13T07:32:00Z">
            <w:rPr>
              <w:del w:id="317" w:author="Stephen Reynolds, Jr." w:date="2012-11-13T07:28:00Z"/>
              <w:bCs/>
              <w:sz w:val="28"/>
              <w:szCs w:val="28"/>
            </w:rPr>
          </w:rPrChange>
        </w:rPr>
      </w:pPr>
      <w:del w:id="318" w:author="Stephen Reynolds, Jr." w:date="2012-11-13T07:28:00Z">
        <w:r w:rsidRPr="00920A48" w:rsidDel="00920A48">
          <w:rPr>
            <w:bCs/>
            <w:sz w:val="28"/>
            <w:szCs w:val="28"/>
            <w:rPrChange w:id="319" w:author="Stephen Reynolds, Jr." w:date="2012-11-13T07:32:00Z">
              <w:rPr>
                <w:bCs/>
                <w:sz w:val="28"/>
                <w:szCs w:val="28"/>
              </w:rPr>
            </w:rPrChange>
          </w:rPr>
          <w:delText>Fix Table of Contents</w:delText>
        </w:r>
      </w:del>
    </w:p>
    <w:p w:rsidR="00FE337E" w:rsidRPr="00920A48" w:rsidDel="00920A48" w:rsidRDefault="00FE337E" w:rsidP="00B657BD">
      <w:pPr>
        <w:pStyle w:val="ListParagraph"/>
        <w:numPr>
          <w:ilvl w:val="0"/>
          <w:numId w:val="58"/>
        </w:numPr>
        <w:rPr>
          <w:del w:id="320" w:author="Stephen Reynolds, Jr." w:date="2012-11-13T07:28:00Z"/>
          <w:bCs/>
          <w:sz w:val="28"/>
          <w:szCs w:val="28"/>
          <w:rPrChange w:id="321" w:author="Stephen Reynolds, Jr." w:date="2012-11-13T07:32:00Z">
            <w:rPr>
              <w:del w:id="322" w:author="Stephen Reynolds, Jr." w:date="2012-11-13T07:28:00Z"/>
              <w:bCs/>
              <w:sz w:val="28"/>
              <w:szCs w:val="28"/>
            </w:rPr>
          </w:rPrChange>
        </w:rPr>
      </w:pPr>
      <w:del w:id="323" w:author="Stephen Reynolds, Jr." w:date="2012-11-13T07:28:00Z">
        <w:r w:rsidRPr="00920A48" w:rsidDel="00920A48">
          <w:rPr>
            <w:bCs/>
            <w:sz w:val="28"/>
            <w:szCs w:val="28"/>
            <w:rPrChange w:id="324" w:author="Stephen Reynolds, Jr." w:date="2012-11-13T07:32:00Z">
              <w:rPr>
                <w:bCs/>
                <w:sz w:val="28"/>
                <w:szCs w:val="28"/>
              </w:rPr>
            </w:rPrChange>
          </w:rPr>
          <w:delText>Add to from MMR’s notes</w:delText>
        </w:r>
      </w:del>
    </w:p>
    <w:p w:rsidR="00FE337E" w:rsidRPr="00920A48" w:rsidDel="00920A48" w:rsidRDefault="00FE337E" w:rsidP="00B657BD">
      <w:pPr>
        <w:pStyle w:val="ListParagraph"/>
        <w:numPr>
          <w:ilvl w:val="0"/>
          <w:numId w:val="58"/>
        </w:numPr>
        <w:rPr>
          <w:del w:id="325" w:author="Stephen Reynolds, Jr." w:date="2012-11-13T07:28:00Z"/>
          <w:bCs/>
          <w:sz w:val="28"/>
          <w:szCs w:val="28"/>
          <w:rPrChange w:id="326" w:author="Stephen Reynolds, Jr." w:date="2012-11-13T07:32:00Z">
            <w:rPr>
              <w:del w:id="327" w:author="Stephen Reynolds, Jr." w:date="2012-11-13T07:28:00Z"/>
              <w:bCs/>
              <w:sz w:val="28"/>
              <w:szCs w:val="28"/>
            </w:rPr>
          </w:rPrChange>
        </w:rPr>
      </w:pPr>
      <w:del w:id="328" w:author="Stephen Reynolds, Jr." w:date="2012-11-13T07:28:00Z">
        <w:r w:rsidRPr="00920A48" w:rsidDel="00920A48">
          <w:rPr>
            <w:bCs/>
            <w:sz w:val="28"/>
            <w:szCs w:val="28"/>
            <w:rPrChange w:id="329" w:author="Stephen Reynolds, Jr." w:date="2012-11-13T07:32:00Z">
              <w:rPr>
                <w:bCs/>
                <w:sz w:val="28"/>
                <w:szCs w:val="28"/>
              </w:rPr>
            </w:rPrChange>
          </w:rPr>
          <w:delText>Add to from SGR’s notes</w:delText>
        </w:r>
      </w:del>
    </w:p>
    <w:p w:rsidR="00F6651C" w:rsidRPr="00920A48" w:rsidDel="00920A48" w:rsidRDefault="00F6651C" w:rsidP="00B657BD">
      <w:pPr>
        <w:pStyle w:val="ListParagraph"/>
        <w:numPr>
          <w:ilvl w:val="0"/>
          <w:numId w:val="58"/>
        </w:numPr>
        <w:rPr>
          <w:del w:id="330" w:author="Stephen Reynolds, Jr." w:date="2012-11-13T07:28:00Z"/>
          <w:bCs/>
          <w:sz w:val="28"/>
          <w:szCs w:val="28"/>
          <w:rPrChange w:id="331" w:author="Stephen Reynolds, Jr." w:date="2012-11-13T07:32:00Z">
            <w:rPr>
              <w:del w:id="332" w:author="Stephen Reynolds, Jr." w:date="2012-11-13T07:28:00Z"/>
              <w:bCs/>
              <w:color w:val="000000" w:themeColor="text1"/>
              <w:sz w:val="28"/>
              <w:szCs w:val="28"/>
            </w:rPr>
          </w:rPrChange>
        </w:rPr>
      </w:pPr>
      <w:del w:id="333" w:author="Stephen Reynolds, Jr." w:date="2012-11-13T07:28:00Z">
        <w:r w:rsidRPr="00920A48" w:rsidDel="00920A48">
          <w:rPr>
            <w:bCs/>
            <w:sz w:val="28"/>
            <w:szCs w:val="28"/>
            <w:rPrChange w:id="334" w:author="Stephen Reynolds, Jr." w:date="2012-11-13T07:32:00Z">
              <w:rPr>
                <w:bCs/>
                <w:color w:val="000000" w:themeColor="text1"/>
                <w:sz w:val="28"/>
                <w:szCs w:val="28"/>
              </w:rPr>
            </w:rPrChange>
          </w:rPr>
          <w:delText>Add to from Grandpa’s book.</w:delText>
        </w:r>
      </w:del>
    </w:p>
    <w:p w:rsidR="00FE337E" w:rsidRPr="00920A48" w:rsidDel="00920A48" w:rsidRDefault="00FE337E" w:rsidP="00B657BD">
      <w:pPr>
        <w:pStyle w:val="ListParagraph"/>
        <w:numPr>
          <w:ilvl w:val="0"/>
          <w:numId w:val="58"/>
        </w:numPr>
        <w:rPr>
          <w:del w:id="335" w:author="Stephen Reynolds, Jr." w:date="2012-11-13T07:28:00Z"/>
          <w:bCs/>
          <w:sz w:val="28"/>
          <w:szCs w:val="28"/>
          <w:rPrChange w:id="336" w:author="Stephen Reynolds, Jr." w:date="2012-11-13T07:32:00Z">
            <w:rPr>
              <w:del w:id="337" w:author="Stephen Reynolds, Jr." w:date="2012-11-13T07:28:00Z"/>
              <w:bCs/>
              <w:sz w:val="28"/>
              <w:szCs w:val="28"/>
            </w:rPr>
          </w:rPrChange>
        </w:rPr>
      </w:pPr>
      <w:del w:id="338" w:author="Stephen Reynolds, Jr." w:date="2012-11-13T07:28:00Z">
        <w:r w:rsidRPr="00920A48" w:rsidDel="00920A48">
          <w:rPr>
            <w:bCs/>
            <w:sz w:val="28"/>
            <w:szCs w:val="28"/>
            <w:rPrChange w:id="339" w:author="Stephen Reynolds, Jr." w:date="2012-11-13T07:32:00Z">
              <w:rPr>
                <w:bCs/>
                <w:sz w:val="28"/>
                <w:szCs w:val="28"/>
              </w:rPr>
            </w:rPrChange>
          </w:rPr>
          <w:delText>Add to from MKB’s recordings</w:delText>
        </w:r>
      </w:del>
    </w:p>
    <w:p w:rsidR="00FE337E" w:rsidRPr="00920A48" w:rsidDel="00920A48" w:rsidRDefault="00082E87" w:rsidP="00B657BD">
      <w:pPr>
        <w:pStyle w:val="ListParagraph"/>
        <w:numPr>
          <w:ilvl w:val="0"/>
          <w:numId w:val="58"/>
        </w:numPr>
        <w:rPr>
          <w:del w:id="340" w:author="Stephen Reynolds, Jr." w:date="2012-11-13T07:28:00Z"/>
          <w:bCs/>
          <w:sz w:val="28"/>
          <w:szCs w:val="28"/>
          <w:rPrChange w:id="341" w:author="Stephen Reynolds, Jr." w:date="2012-11-13T07:32:00Z">
            <w:rPr>
              <w:del w:id="342" w:author="Stephen Reynolds, Jr." w:date="2012-11-13T07:28:00Z"/>
              <w:bCs/>
              <w:sz w:val="28"/>
              <w:szCs w:val="28"/>
            </w:rPr>
          </w:rPrChange>
        </w:rPr>
      </w:pPr>
      <w:del w:id="343" w:author="Stephen Reynolds, Jr." w:date="2012-11-13T07:28:00Z">
        <w:r w:rsidRPr="00920A48" w:rsidDel="00920A48">
          <w:rPr>
            <w:sz w:val="28"/>
            <w:szCs w:val="28"/>
            <w:rPrChange w:id="344" w:author="Stephen Reynolds, Jr." w:date="2012-11-13T07:32:00Z">
              <w:rPr>
                <w:sz w:val="28"/>
                <w:szCs w:val="28"/>
              </w:rPr>
            </w:rPrChange>
          </w:rPr>
          <w:delText>Enlarge upon the question “What is the Baptism of the Holy Ghost?” Holy Spirit vs. Holy Ghost</w:delText>
        </w:r>
      </w:del>
    </w:p>
    <w:p w:rsidR="00E56CD5" w:rsidRPr="00920A48" w:rsidDel="00920A48" w:rsidRDefault="00E56CD5" w:rsidP="00B657BD">
      <w:pPr>
        <w:pStyle w:val="ListParagraph"/>
        <w:numPr>
          <w:ilvl w:val="0"/>
          <w:numId w:val="58"/>
        </w:numPr>
        <w:rPr>
          <w:del w:id="345" w:author="Stephen Reynolds, Jr." w:date="2012-11-13T07:28:00Z"/>
          <w:bCs/>
          <w:sz w:val="28"/>
          <w:szCs w:val="28"/>
          <w:rPrChange w:id="346" w:author="Stephen Reynolds, Jr." w:date="2012-11-13T07:32:00Z">
            <w:rPr>
              <w:del w:id="347" w:author="Stephen Reynolds, Jr." w:date="2012-11-13T07:28:00Z"/>
              <w:bCs/>
              <w:sz w:val="28"/>
              <w:szCs w:val="28"/>
            </w:rPr>
          </w:rPrChange>
        </w:rPr>
      </w:pPr>
      <w:del w:id="348" w:author="Stephen Reynolds, Jr." w:date="2012-11-13T07:28:00Z">
        <w:r w:rsidRPr="00920A48" w:rsidDel="00920A48">
          <w:rPr>
            <w:sz w:val="28"/>
            <w:szCs w:val="28"/>
            <w:rPrChange w:id="349" w:author="Stephen Reynolds, Jr." w:date="2012-11-13T07:32:00Z">
              <w:rPr>
                <w:sz w:val="28"/>
                <w:szCs w:val="28"/>
              </w:rPr>
            </w:rPrChange>
          </w:rPr>
          <w:delText>Create Final Exam.</w:delText>
        </w:r>
      </w:del>
    </w:p>
    <w:p w:rsidR="00082E87" w:rsidRPr="00920A48" w:rsidDel="00920A48" w:rsidRDefault="00082E87" w:rsidP="00B657BD">
      <w:pPr>
        <w:pStyle w:val="ListParagraph"/>
        <w:numPr>
          <w:ilvl w:val="0"/>
          <w:numId w:val="58"/>
        </w:numPr>
        <w:rPr>
          <w:del w:id="350" w:author="Stephen Reynolds, Jr." w:date="2012-11-13T07:28:00Z"/>
          <w:b/>
          <w:bCs/>
          <w:sz w:val="48"/>
          <w:szCs w:val="48"/>
          <w:rPrChange w:id="351" w:author="Stephen Reynolds, Jr." w:date="2012-11-13T07:32:00Z">
            <w:rPr>
              <w:del w:id="352" w:author="Stephen Reynolds, Jr." w:date="2012-11-13T07:28:00Z"/>
              <w:b/>
              <w:bCs/>
              <w:sz w:val="48"/>
              <w:szCs w:val="48"/>
            </w:rPr>
          </w:rPrChange>
        </w:rPr>
      </w:pPr>
      <w:del w:id="353" w:author="Stephen Reynolds, Jr." w:date="2012-11-13T07:28:00Z">
        <w:r w:rsidRPr="00920A48" w:rsidDel="00920A48">
          <w:rPr>
            <w:rPrChange w:id="354" w:author="Stephen Reynolds, Jr." w:date="2012-11-13T07:32:00Z">
              <w:rPr/>
            </w:rPrChange>
          </w:rPr>
          <w:br w:type="page"/>
        </w:r>
      </w:del>
    </w:p>
    <w:p w:rsidR="003D39BF" w:rsidRPr="00920A48" w:rsidDel="00920A48" w:rsidRDefault="001D62FA" w:rsidP="003D39BF">
      <w:pPr>
        <w:pStyle w:val="Heading1"/>
        <w:rPr>
          <w:del w:id="355" w:author="Stephen Reynolds, Jr." w:date="2012-11-13T07:28:00Z"/>
          <w:rPrChange w:id="356" w:author="Stephen Reynolds, Jr." w:date="2012-11-13T07:32:00Z">
            <w:rPr>
              <w:del w:id="357" w:author="Stephen Reynolds, Jr." w:date="2012-11-13T07:28:00Z"/>
            </w:rPr>
          </w:rPrChange>
        </w:rPr>
      </w:pPr>
      <w:bookmarkStart w:id="358" w:name="_Toc290398388"/>
      <w:del w:id="359" w:author="Stephen Reynolds, Jr." w:date="2012-11-13T07:28:00Z">
        <w:r w:rsidRPr="00920A48" w:rsidDel="00920A48">
          <w:rPr>
            <w:rPrChange w:id="360" w:author="Stephen Reynolds, Jr." w:date="2012-11-13T07:32:00Z">
              <w:rPr/>
            </w:rPrChange>
          </w:rPr>
          <w:delText xml:space="preserve">Chapter 1: </w:delText>
        </w:r>
        <w:r w:rsidR="003D39BF" w:rsidRPr="00920A48" w:rsidDel="00920A48">
          <w:rPr>
            <w:rPrChange w:id="361" w:author="Stephen Reynolds, Jr." w:date="2012-11-13T07:32:00Z">
              <w:rPr/>
            </w:rPrChange>
          </w:rPr>
          <w:delText>Sanctification</w:delText>
        </w:r>
        <w:bookmarkEnd w:id="301"/>
        <w:bookmarkEnd w:id="358"/>
      </w:del>
    </w:p>
    <w:p w:rsidR="003D39BF" w:rsidRPr="00920A48" w:rsidDel="00920A48" w:rsidRDefault="003D39BF" w:rsidP="00763478">
      <w:pPr>
        <w:rPr>
          <w:del w:id="362" w:author="Stephen Reynolds, Jr." w:date="2012-11-13T07:28:00Z"/>
          <w:rPrChange w:id="363" w:author="Stephen Reynolds, Jr." w:date="2012-11-13T07:32:00Z">
            <w:rPr>
              <w:del w:id="364" w:author="Stephen Reynolds, Jr." w:date="2012-11-13T07:28:00Z"/>
            </w:rPr>
          </w:rPrChange>
        </w:rPr>
      </w:pPr>
    </w:p>
    <w:p w:rsidR="003D39BF" w:rsidRPr="00920A48" w:rsidDel="00920A48" w:rsidRDefault="003D39BF" w:rsidP="00352D84">
      <w:pPr>
        <w:pStyle w:val="Heading2"/>
        <w:rPr>
          <w:del w:id="365" w:author="Stephen Reynolds, Jr." w:date="2012-11-13T07:28:00Z"/>
          <w:rPrChange w:id="366" w:author="Stephen Reynolds, Jr." w:date="2012-11-13T07:32:00Z">
            <w:rPr>
              <w:del w:id="367" w:author="Stephen Reynolds, Jr." w:date="2012-11-13T07:28:00Z"/>
            </w:rPr>
          </w:rPrChange>
        </w:rPr>
      </w:pPr>
      <w:del w:id="368" w:author="Stephen Reynolds, Jr." w:date="2012-11-13T07:28:00Z">
        <w:r w:rsidRPr="00920A48" w:rsidDel="00920A48">
          <w:rPr>
            <w:rPrChange w:id="369" w:author="Stephen Reynolds, Jr." w:date="2012-11-13T07:32:00Z">
              <w:rPr/>
            </w:rPrChange>
          </w:rPr>
          <w:delText>The Nature of Sanctification</w:delText>
        </w:r>
      </w:del>
    </w:p>
    <w:p w:rsidR="003D39BF" w:rsidRPr="00920A48" w:rsidDel="00920A48" w:rsidRDefault="003D39BF" w:rsidP="003D39BF">
      <w:pPr>
        <w:pStyle w:val="Header"/>
        <w:tabs>
          <w:tab w:val="clear" w:pos="4320"/>
          <w:tab w:val="clear" w:pos="8640"/>
        </w:tabs>
        <w:ind w:left="360"/>
        <w:rPr>
          <w:del w:id="370" w:author="Stephen Reynolds, Jr." w:date="2012-11-13T07:28:00Z"/>
          <w:rPrChange w:id="371" w:author="Stephen Reynolds, Jr." w:date="2012-11-13T07:32:00Z">
            <w:rPr>
              <w:del w:id="372" w:author="Stephen Reynolds, Jr." w:date="2012-11-13T07:28:00Z"/>
            </w:rPr>
          </w:rPrChange>
        </w:rPr>
      </w:pPr>
    </w:p>
    <w:p w:rsidR="00EA22E0" w:rsidRPr="00920A48" w:rsidDel="00920A48" w:rsidRDefault="00EA22E0" w:rsidP="00EA22E0">
      <w:pPr>
        <w:pStyle w:val="Heading3"/>
        <w:rPr>
          <w:del w:id="373" w:author="Stephen Reynolds, Jr." w:date="2012-11-13T07:28:00Z"/>
          <w:rPrChange w:id="374" w:author="Stephen Reynolds, Jr." w:date="2012-11-13T07:32:00Z">
            <w:rPr>
              <w:del w:id="375" w:author="Stephen Reynolds, Jr." w:date="2012-11-13T07:28:00Z"/>
            </w:rPr>
          </w:rPrChange>
        </w:rPr>
      </w:pPr>
      <w:del w:id="376" w:author="Stephen Reynolds, Jr." w:date="2012-11-13T07:28:00Z">
        <w:r w:rsidRPr="00920A48" w:rsidDel="00920A48">
          <w:rPr>
            <w:rPrChange w:id="377" w:author="Stephen Reynolds, Jr." w:date="2012-11-13T07:32:00Z">
              <w:rPr/>
            </w:rPrChange>
          </w:rPr>
          <w:delText>The Definition of Sanctification</w:delText>
        </w:r>
        <w:r w:rsidRPr="00920A48" w:rsidDel="00920A48">
          <w:rPr>
            <w:i/>
            <w:rPrChange w:id="378" w:author="Stephen Reynolds, Jr." w:date="2012-11-13T07:32:00Z">
              <w:rPr>
                <w:i/>
              </w:rPr>
            </w:rPrChange>
          </w:rPr>
          <w:delText>:</w:delText>
        </w:r>
      </w:del>
    </w:p>
    <w:p w:rsidR="00EA22E0" w:rsidRPr="00920A48" w:rsidDel="00920A48" w:rsidRDefault="00EA22E0" w:rsidP="00EA22E0">
      <w:pPr>
        <w:pStyle w:val="Heading3"/>
        <w:numPr>
          <w:ilvl w:val="0"/>
          <w:numId w:val="0"/>
        </w:numPr>
        <w:ind w:left="720"/>
        <w:rPr>
          <w:del w:id="379" w:author="Stephen Reynolds, Jr." w:date="2012-11-13T07:28:00Z"/>
          <w:b/>
          <w:i/>
          <w:rPrChange w:id="380" w:author="Stephen Reynolds, Jr." w:date="2012-11-13T07:32:00Z">
            <w:rPr>
              <w:del w:id="381" w:author="Stephen Reynolds, Jr." w:date="2012-11-13T07:28:00Z"/>
              <w:b/>
              <w:i/>
            </w:rPr>
          </w:rPrChange>
        </w:rPr>
      </w:pPr>
      <w:del w:id="382" w:author="Stephen Reynolds, Jr." w:date="2012-11-13T07:28:00Z">
        <w:r w:rsidRPr="00920A48" w:rsidDel="00920A48">
          <w:rPr>
            <w:b/>
            <w:i/>
            <w:rPrChange w:id="383" w:author="Stephen Reynolds, Jr." w:date="2012-11-13T07:32:00Z">
              <w:rPr>
                <w:b/>
                <w:i/>
              </w:rPr>
            </w:rPrChange>
          </w:rPr>
          <w:delText>Sanctification means to separate from s</w:delText>
        </w:r>
        <w:r w:rsidR="002B308E" w:rsidRPr="00920A48" w:rsidDel="00920A48">
          <w:rPr>
            <w:b/>
            <w:i/>
            <w:rPrChange w:id="384" w:author="Stephen Reynolds, Jr." w:date="2012-11-13T07:32:00Z">
              <w:rPr>
                <w:b/>
                <w:i/>
              </w:rPr>
            </w:rPrChange>
          </w:rPr>
          <w:delText xml:space="preserve">in and set apart for </w:delText>
        </w:r>
        <w:r w:rsidRPr="00920A48" w:rsidDel="00920A48">
          <w:rPr>
            <w:b/>
            <w:i/>
            <w:rPrChange w:id="385" w:author="Stephen Reynolds, Jr." w:date="2012-11-13T07:32:00Z">
              <w:rPr>
                <w:b/>
                <w:i/>
              </w:rPr>
            </w:rPrChange>
          </w:rPr>
          <w:delText>God.</w:delText>
        </w:r>
      </w:del>
    </w:p>
    <w:p w:rsidR="00EA22E0" w:rsidRPr="00920A48" w:rsidDel="00920A48" w:rsidRDefault="00EA22E0" w:rsidP="00EA22E0">
      <w:pPr>
        <w:pStyle w:val="Heading4"/>
        <w:numPr>
          <w:ilvl w:val="0"/>
          <w:numId w:val="0"/>
        </w:numPr>
        <w:ind w:left="990"/>
        <w:rPr>
          <w:del w:id="386" w:author="Stephen Reynolds, Jr." w:date="2012-11-13T07:28:00Z"/>
          <w:b/>
          <w:rPrChange w:id="387" w:author="Stephen Reynolds, Jr." w:date="2012-11-13T07:32:00Z">
            <w:rPr>
              <w:del w:id="388" w:author="Stephen Reynolds, Jr." w:date="2012-11-13T07:28:00Z"/>
              <w:b/>
            </w:rPr>
          </w:rPrChange>
        </w:rPr>
      </w:pPr>
    </w:p>
    <w:p w:rsidR="00EA22E0" w:rsidRPr="00920A48" w:rsidDel="00920A48" w:rsidRDefault="00EA22E0" w:rsidP="00EA22E0">
      <w:pPr>
        <w:pStyle w:val="Header"/>
        <w:tabs>
          <w:tab w:val="clear" w:pos="4320"/>
          <w:tab w:val="clear" w:pos="8640"/>
        </w:tabs>
        <w:ind w:firstLine="720"/>
        <w:rPr>
          <w:del w:id="389" w:author="Stephen Reynolds, Jr." w:date="2012-11-13T07:28:00Z"/>
          <w:rPrChange w:id="390" w:author="Stephen Reynolds, Jr." w:date="2012-11-13T07:32:00Z">
            <w:rPr>
              <w:del w:id="391" w:author="Stephen Reynolds, Jr." w:date="2012-11-13T07:28:00Z"/>
            </w:rPr>
          </w:rPrChange>
        </w:rPr>
      </w:pPr>
      <w:del w:id="392" w:author="Stephen Reynolds, Jr." w:date="2012-11-13T07:28:00Z">
        <w:r w:rsidRPr="00920A48" w:rsidDel="00920A48">
          <w:rPr>
            <w:rPrChange w:id="393" w:author="Stephen Reynolds, Jr." w:date="2012-11-13T07:32:00Z">
              <w:rPr/>
            </w:rPrChange>
          </w:rPr>
          <w:delText xml:space="preserve">The two parts of the definition of sanctification are closely aligned. One cannot truly be </w:delText>
        </w:r>
        <w:r w:rsidRPr="00920A48" w:rsidDel="00920A48">
          <w:rPr>
            <w:u w:val="single"/>
            <w:rPrChange w:id="394" w:author="Stephen Reynolds, Jr." w:date="2012-11-13T07:32:00Z">
              <w:rPr>
                <w:u w:val="single"/>
              </w:rPr>
            </w:rPrChange>
          </w:rPr>
          <w:delText>separated to God</w:delText>
        </w:r>
        <w:r w:rsidRPr="00920A48" w:rsidDel="00920A48">
          <w:rPr>
            <w:rPrChange w:id="395" w:author="Stephen Reynolds, Jr." w:date="2012-11-13T07:32:00Z">
              <w:rPr/>
            </w:rPrChange>
          </w:rPr>
          <w:delText xml:space="preserve"> without being </w:delText>
        </w:r>
        <w:r w:rsidRPr="00920A48" w:rsidDel="00920A48">
          <w:rPr>
            <w:u w:val="single"/>
            <w:rPrChange w:id="396" w:author="Stephen Reynolds, Jr." w:date="2012-11-13T07:32:00Z">
              <w:rPr>
                <w:u w:val="single"/>
              </w:rPr>
            </w:rPrChange>
          </w:rPr>
          <w:delText>separated from sin</w:delText>
        </w:r>
        <w:r w:rsidRPr="00920A48" w:rsidDel="00920A48">
          <w:rPr>
            <w:rPrChange w:id="397" w:author="Stephen Reynolds, Jr." w:date="2012-11-13T07:32:00Z">
              <w:rPr/>
            </w:rPrChange>
          </w:rPr>
          <w:delText>.</w:delText>
        </w:r>
      </w:del>
    </w:p>
    <w:p w:rsidR="002B308E" w:rsidRPr="00920A48" w:rsidDel="00920A48" w:rsidRDefault="00EA22E0" w:rsidP="00EA22E0">
      <w:pPr>
        <w:pStyle w:val="Heading4"/>
        <w:rPr>
          <w:del w:id="398" w:author="Stephen Reynolds, Jr." w:date="2012-11-13T07:28:00Z"/>
          <w:rPrChange w:id="399" w:author="Stephen Reynolds, Jr." w:date="2012-11-13T07:32:00Z">
            <w:rPr>
              <w:del w:id="400" w:author="Stephen Reynolds, Jr." w:date="2012-11-13T07:28:00Z"/>
            </w:rPr>
          </w:rPrChange>
        </w:rPr>
      </w:pPr>
      <w:del w:id="401" w:author="Stephen Reynolds, Jr." w:date="2012-11-13T07:28:00Z">
        <w:r w:rsidRPr="00920A48" w:rsidDel="00920A48">
          <w:rPr>
            <w:b/>
            <w:rPrChange w:id="402" w:author="Stephen Reynolds, Jr." w:date="2012-11-13T07:32:00Z">
              <w:rPr>
                <w:b/>
              </w:rPr>
            </w:rPrChange>
          </w:rPr>
          <w:delText>Part</w:delText>
        </w:r>
        <w:r w:rsidR="00535390" w:rsidRPr="00920A48" w:rsidDel="00920A48">
          <w:rPr>
            <w:b/>
            <w:rPrChange w:id="403" w:author="Stephen Reynolds, Jr." w:date="2012-11-13T07:32:00Z">
              <w:rPr>
                <w:b/>
              </w:rPr>
            </w:rPrChange>
          </w:rPr>
          <w:delText xml:space="preserve"> #1: </w:delText>
        </w:r>
        <w:r w:rsidR="003D39BF" w:rsidRPr="00920A48" w:rsidDel="00920A48">
          <w:rPr>
            <w:b/>
            <w:rPrChange w:id="404" w:author="Stephen Reynolds, Jr." w:date="2012-11-13T07:32:00Z">
              <w:rPr>
                <w:b/>
              </w:rPr>
            </w:rPrChange>
          </w:rPr>
          <w:delText xml:space="preserve">To sanctify means to </w:delText>
        </w:r>
        <w:r w:rsidR="00352D84" w:rsidRPr="00920A48" w:rsidDel="00920A48">
          <w:rPr>
            <w:b/>
            <w:rPrChange w:id="405" w:author="Stephen Reynolds, Jr." w:date="2012-11-13T07:32:00Z">
              <w:rPr>
                <w:b/>
              </w:rPr>
            </w:rPrChange>
          </w:rPr>
          <w:delText>SET APART</w:delText>
        </w:r>
        <w:r w:rsidR="003D39BF" w:rsidRPr="00920A48" w:rsidDel="00920A48">
          <w:rPr>
            <w:b/>
            <w:rPrChange w:id="406" w:author="Stephen Reynolds, Jr." w:date="2012-11-13T07:32:00Z">
              <w:rPr>
                <w:b/>
              </w:rPr>
            </w:rPrChange>
          </w:rPr>
          <w:delText xml:space="preserve"> </w:delText>
        </w:r>
        <w:r w:rsidR="00352D84" w:rsidRPr="00920A48" w:rsidDel="00920A48">
          <w:rPr>
            <w:b/>
            <w:rPrChange w:id="407" w:author="Stephen Reynolds, Jr." w:date="2012-11-13T07:32:00Z">
              <w:rPr>
                <w:b/>
              </w:rPr>
            </w:rPrChange>
          </w:rPr>
          <w:delText>for</w:delText>
        </w:r>
        <w:r w:rsidR="003D39BF" w:rsidRPr="00920A48" w:rsidDel="00920A48">
          <w:rPr>
            <w:b/>
            <w:rPrChange w:id="408" w:author="Stephen Reynolds, Jr." w:date="2012-11-13T07:32:00Z">
              <w:rPr>
                <w:b/>
              </w:rPr>
            </w:rPrChange>
          </w:rPr>
          <w:delText xml:space="preserve"> God</w:delText>
        </w:r>
        <w:r w:rsidR="003D39BF" w:rsidRPr="00920A48" w:rsidDel="00920A48">
          <w:rPr>
            <w:rPrChange w:id="409" w:author="Stephen Reynolds, Jr." w:date="2012-11-13T07:32:00Z">
              <w:rPr/>
            </w:rPrChange>
          </w:rPr>
          <w:delText xml:space="preserve">. </w:delText>
        </w:r>
      </w:del>
    </w:p>
    <w:p w:rsidR="003D39BF" w:rsidRPr="00920A48" w:rsidDel="00920A48" w:rsidRDefault="003D39BF" w:rsidP="002B308E">
      <w:pPr>
        <w:pStyle w:val="Heading4"/>
        <w:numPr>
          <w:ilvl w:val="0"/>
          <w:numId w:val="0"/>
        </w:numPr>
        <w:ind w:firstLine="720"/>
        <w:rPr>
          <w:del w:id="410" w:author="Stephen Reynolds, Jr." w:date="2012-11-13T07:28:00Z"/>
          <w:rPrChange w:id="411" w:author="Stephen Reynolds, Jr." w:date="2012-11-13T07:32:00Z">
            <w:rPr>
              <w:del w:id="412" w:author="Stephen Reynolds, Jr." w:date="2012-11-13T07:28:00Z"/>
            </w:rPr>
          </w:rPrChange>
        </w:rPr>
      </w:pPr>
      <w:del w:id="413" w:author="Stephen Reynolds, Jr." w:date="2012-11-13T07:28:00Z">
        <w:r w:rsidRPr="00920A48" w:rsidDel="00920A48">
          <w:rPr>
            <w:rPrChange w:id="414" w:author="Stephen Reynolds, Jr." w:date="2012-11-13T07:32:00Z">
              <w:rPr/>
            </w:rPrChange>
          </w:rPr>
          <w:delText>Sanctification is the process</w:delText>
        </w:r>
        <w:r w:rsidR="00352D84" w:rsidRPr="00920A48" w:rsidDel="00920A48">
          <w:rPr>
            <w:rPrChange w:id="415" w:author="Stephen Reynolds, Jr." w:date="2012-11-13T07:32:00Z">
              <w:rPr/>
            </w:rPrChange>
          </w:rPr>
          <w:delText xml:space="preserve"> of</w:delText>
        </w:r>
        <w:r w:rsidRPr="00920A48" w:rsidDel="00920A48">
          <w:rPr>
            <w:rPrChange w:id="416" w:author="Stephen Reynolds, Jr." w:date="2012-11-13T07:32:00Z">
              <w:rPr/>
            </w:rPrChange>
          </w:rPr>
          <w:delText xml:space="preserve"> </w:delText>
        </w:r>
        <w:r w:rsidR="00352D84" w:rsidRPr="00920A48" w:rsidDel="00920A48">
          <w:rPr>
            <w:rPrChange w:id="417" w:author="Stephen Reynolds, Jr." w:date="2012-11-13T07:32:00Z">
              <w:rPr/>
            </w:rPrChange>
          </w:rPr>
          <w:delText>“</w:delText>
        </w:r>
        <w:r w:rsidRPr="00920A48" w:rsidDel="00920A48">
          <w:rPr>
            <w:rPrChange w:id="418" w:author="Stephen Reynolds, Jr." w:date="2012-11-13T07:32:00Z">
              <w:rPr/>
            </w:rPrChange>
          </w:rPr>
          <w:delText>se</w:delText>
        </w:r>
        <w:r w:rsidR="00352D84" w:rsidRPr="00920A48" w:rsidDel="00920A48">
          <w:rPr>
            <w:rPrChange w:id="419" w:author="Stephen Reynolds, Jr." w:date="2012-11-13T07:32:00Z">
              <w:rPr/>
            </w:rPrChange>
          </w:rPr>
          <w:delText xml:space="preserve">tting </w:delText>
        </w:r>
        <w:r w:rsidRPr="00920A48" w:rsidDel="00920A48">
          <w:rPr>
            <w:rPrChange w:id="420" w:author="Stephen Reynolds, Jr." w:date="2012-11-13T07:32:00Z">
              <w:rPr/>
            </w:rPrChange>
          </w:rPr>
          <w:delText>apart</w:delText>
        </w:r>
        <w:r w:rsidR="00352D84" w:rsidRPr="00920A48" w:rsidDel="00920A48">
          <w:rPr>
            <w:rPrChange w:id="421" w:author="Stephen Reynolds, Jr." w:date="2012-11-13T07:32:00Z">
              <w:rPr/>
            </w:rPrChange>
          </w:rPr>
          <w:delText>”</w:delText>
        </w:r>
        <w:r w:rsidRPr="00920A48" w:rsidDel="00920A48">
          <w:rPr>
            <w:rPrChange w:id="422" w:author="Stephen Reynolds, Jr." w:date="2012-11-13T07:32:00Z">
              <w:rPr/>
            </w:rPrChange>
          </w:rPr>
          <w:delText xml:space="preserve"> for God. This is the primary meaning of the word. Lev. 27:14,16; Num. 8:17; II Chron. 7:16; Jer. 1:5; Matt. 23:17; John 10:36</w:delText>
        </w:r>
      </w:del>
    </w:p>
    <w:p w:rsidR="00412F13" w:rsidRPr="00920A48" w:rsidDel="00920A48" w:rsidRDefault="00412F13" w:rsidP="00412F13">
      <w:pPr>
        <w:pStyle w:val="Header"/>
        <w:tabs>
          <w:tab w:val="clear" w:pos="4320"/>
          <w:tab w:val="clear" w:pos="8640"/>
        </w:tabs>
        <w:ind w:firstLine="720"/>
        <w:rPr>
          <w:del w:id="423" w:author="Stephen Reynolds, Jr." w:date="2012-11-13T07:28:00Z"/>
          <w:rPrChange w:id="424" w:author="Stephen Reynolds, Jr." w:date="2012-11-13T07:32:00Z">
            <w:rPr>
              <w:del w:id="425" w:author="Stephen Reynolds, Jr." w:date="2012-11-13T07:28:00Z"/>
            </w:rPr>
          </w:rPrChange>
        </w:rPr>
      </w:pPr>
      <w:del w:id="426" w:author="Stephen Reynolds, Jr." w:date="2012-11-13T07:28:00Z">
        <w:r w:rsidRPr="00920A48" w:rsidDel="00920A48">
          <w:rPr>
            <w:rPrChange w:id="427" w:author="Stephen Reynolds, Jr." w:date="2012-11-13T07:32:00Z">
              <w:rPr/>
            </w:rPrChange>
          </w:rPr>
          <w:delText>“Since holiness is primarily the attribute of God, what is ‘sanctified’ is removed from ‘profane’ or ‘secular’ use and reserved to the Lord.”—</w:delText>
        </w:r>
        <w:r w:rsidRPr="00920A48" w:rsidDel="00920A48">
          <w:rPr>
            <w:i/>
            <w:rPrChange w:id="428" w:author="Stephen Reynolds, Jr." w:date="2012-11-13T07:32:00Z">
              <w:rPr>
                <w:i/>
              </w:rPr>
            </w:rPrChange>
          </w:rPr>
          <w:delText>Harper’s Bible Dictionary</w:delText>
        </w:r>
      </w:del>
    </w:p>
    <w:p w:rsidR="002B308E" w:rsidRPr="00920A48" w:rsidDel="00920A48" w:rsidRDefault="002B308E" w:rsidP="00EA22E0">
      <w:pPr>
        <w:pStyle w:val="Heading4"/>
        <w:rPr>
          <w:del w:id="429" w:author="Stephen Reynolds, Jr." w:date="2012-11-13T07:28:00Z"/>
          <w:rPrChange w:id="430" w:author="Stephen Reynolds, Jr." w:date="2012-11-13T07:32:00Z">
            <w:rPr>
              <w:del w:id="431" w:author="Stephen Reynolds, Jr." w:date="2012-11-13T07:28:00Z"/>
            </w:rPr>
          </w:rPrChange>
        </w:rPr>
      </w:pPr>
      <w:del w:id="432" w:author="Stephen Reynolds, Jr." w:date="2012-11-13T07:28:00Z">
        <w:r w:rsidRPr="00920A48" w:rsidDel="00920A48">
          <w:rPr>
            <w:b/>
            <w:rPrChange w:id="433" w:author="Stephen Reynolds, Jr." w:date="2012-11-13T07:32:00Z">
              <w:rPr>
                <w:b/>
              </w:rPr>
            </w:rPrChange>
          </w:rPr>
          <w:delText>Part</w:delText>
        </w:r>
        <w:r w:rsidR="00535390" w:rsidRPr="00920A48" w:rsidDel="00920A48">
          <w:rPr>
            <w:b/>
            <w:rPrChange w:id="434" w:author="Stephen Reynolds, Jr." w:date="2012-11-13T07:32:00Z">
              <w:rPr>
                <w:b/>
              </w:rPr>
            </w:rPrChange>
          </w:rPr>
          <w:delText xml:space="preserve"> #2: </w:delText>
        </w:r>
        <w:r w:rsidR="003D39BF" w:rsidRPr="00920A48" w:rsidDel="00920A48">
          <w:rPr>
            <w:b/>
            <w:rPrChange w:id="435" w:author="Stephen Reynolds, Jr." w:date="2012-11-13T07:32:00Z">
              <w:rPr>
                <w:b/>
              </w:rPr>
            </w:rPrChange>
          </w:rPr>
          <w:delText xml:space="preserve">To sanctify means to </w:delText>
        </w:r>
        <w:r w:rsidRPr="00920A48" w:rsidDel="00920A48">
          <w:rPr>
            <w:b/>
            <w:rPrChange w:id="436" w:author="Stephen Reynolds, Jr." w:date="2012-11-13T07:32:00Z">
              <w:rPr>
                <w:b/>
              </w:rPr>
            </w:rPrChange>
          </w:rPr>
          <w:delText>SEPARATE</w:delText>
        </w:r>
        <w:r w:rsidR="003D39BF" w:rsidRPr="00920A48" w:rsidDel="00920A48">
          <w:rPr>
            <w:b/>
            <w:rPrChange w:id="437" w:author="Stephen Reynolds, Jr." w:date="2012-11-13T07:32:00Z">
              <w:rPr>
                <w:b/>
              </w:rPr>
            </w:rPrChange>
          </w:rPr>
          <w:delText xml:space="preserve"> from </w:delText>
        </w:r>
        <w:r w:rsidRPr="00920A48" w:rsidDel="00920A48">
          <w:rPr>
            <w:b/>
            <w:rPrChange w:id="438" w:author="Stephen Reynolds, Jr." w:date="2012-11-13T07:32:00Z">
              <w:rPr>
                <w:b/>
              </w:rPr>
            </w:rPrChange>
          </w:rPr>
          <w:delText>sin or ceremonial defilement</w:delText>
        </w:r>
        <w:r w:rsidR="003D39BF" w:rsidRPr="00920A48" w:rsidDel="00920A48">
          <w:rPr>
            <w:b/>
            <w:rPrChange w:id="439" w:author="Stephen Reynolds, Jr." w:date="2012-11-13T07:32:00Z">
              <w:rPr>
                <w:b/>
              </w:rPr>
            </w:rPrChange>
          </w:rPr>
          <w:delText>.</w:delText>
        </w:r>
        <w:r w:rsidR="003D39BF" w:rsidRPr="00920A48" w:rsidDel="00920A48">
          <w:rPr>
            <w:rPrChange w:id="440" w:author="Stephen Reynolds, Jr." w:date="2012-11-13T07:32:00Z">
              <w:rPr/>
            </w:rPrChange>
          </w:rPr>
          <w:delText xml:space="preserve"> </w:delText>
        </w:r>
      </w:del>
    </w:p>
    <w:p w:rsidR="00352D84" w:rsidRPr="00920A48" w:rsidDel="00920A48" w:rsidRDefault="00352D84" w:rsidP="002B308E">
      <w:pPr>
        <w:pStyle w:val="Heading4"/>
        <w:numPr>
          <w:ilvl w:val="0"/>
          <w:numId w:val="0"/>
        </w:numPr>
        <w:ind w:left="990"/>
        <w:rPr>
          <w:del w:id="441" w:author="Stephen Reynolds, Jr." w:date="2012-11-13T07:28:00Z"/>
          <w:rPrChange w:id="442" w:author="Stephen Reynolds, Jr." w:date="2012-11-13T07:32:00Z">
            <w:rPr>
              <w:del w:id="443" w:author="Stephen Reynolds, Jr." w:date="2012-11-13T07:28:00Z"/>
            </w:rPr>
          </w:rPrChange>
        </w:rPr>
      </w:pPr>
      <w:del w:id="444" w:author="Stephen Reynolds, Jr." w:date="2012-11-13T07:28:00Z">
        <w:r w:rsidRPr="00920A48" w:rsidDel="00920A48">
          <w:rPr>
            <w:rPrChange w:id="445" w:author="Stephen Reynolds, Jr." w:date="2012-11-13T07:32:00Z">
              <w:rPr/>
            </w:rPrChange>
          </w:rPr>
          <w:delText>(</w:delText>
        </w:r>
        <w:r w:rsidR="00535390" w:rsidRPr="00920A48" w:rsidDel="00920A48">
          <w:rPr>
            <w:rPrChange w:id="446" w:author="Stephen Reynolds, Jr." w:date="2012-11-13T07:32:00Z">
              <w:rPr/>
            </w:rPrChange>
          </w:rPr>
          <w:delText>II Chr</w:delText>
        </w:r>
        <w:r w:rsidR="003D39BF" w:rsidRPr="00920A48" w:rsidDel="00920A48">
          <w:rPr>
            <w:rPrChange w:id="447" w:author="Stephen Reynolds, Jr." w:date="2012-11-13T07:32:00Z">
              <w:rPr/>
            </w:rPrChange>
          </w:rPr>
          <w:delText>. 29:5,15-18; Lev. 11:44; I C</w:delText>
        </w:r>
        <w:r w:rsidR="00535390" w:rsidRPr="00920A48" w:rsidDel="00920A48">
          <w:rPr>
            <w:rPrChange w:id="448" w:author="Stephen Reynolds, Jr." w:date="2012-11-13T07:32:00Z">
              <w:rPr/>
            </w:rPrChange>
          </w:rPr>
          <w:delText>hr</w:delText>
        </w:r>
        <w:r w:rsidR="003D39BF" w:rsidRPr="00920A48" w:rsidDel="00920A48">
          <w:rPr>
            <w:rPrChange w:id="449" w:author="Stephen Reynolds, Jr." w:date="2012-11-13T07:32:00Z">
              <w:rPr/>
            </w:rPrChange>
          </w:rPr>
          <w:delText>. 15:12,14; I  Thess. 4:7</w:delText>
        </w:r>
        <w:r w:rsidRPr="00920A48" w:rsidDel="00920A48">
          <w:rPr>
            <w:rPrChange w:id="450" w:author="Stephen Reynolds, Jr." w:date="2012-11-13T07:32:00Z">
              <w:rPr/>
            </w:rPrChange>
          </w:rPr>
          <w:delText>)</w:delText>
        </w:r>
        <w:r w:rsidR="003D39BF" w:rsidRPr="00920A48" w:rsidDel="00920A48">
          <w:rPr>
            <w:rPrChange w:id="451" w:author="Stephen Reynolds, Jr." w:date="2012-11-13T07:32:00Z">
              <w:rPr/>
            </w:rPrChange>
          </w:rPr>
          <w:delText xml:space="preserve"> </w:delText>
        </w:r>
      </w:del>
    </w:p>
    <w:p w:rsidR="003D39BF" w:rsidRPr="00920A48" w:rsidDel="00920A48" w:rsidRDefault="003D39BF" w:rsidP="00412F13">
      <w:pPr>
        <w:pStyle w:val="Header"/>
        <w:tabs>
          <w:tab w:val="clear" w:pos="4320"/>
          <w:tab w:val="clear" w:pos="8640"/>
        </w:tabs>
        <w:rPr>
          <w:del w:id="452" w:author="Stephen Reynolds, Jr." w:date="2012-11-13T07:28:00Z"/>
          <w:rPrChange w:id="453" w:author="Stephen Reynolds, Jr." w:date="2012-11-13T07:32:00Z">
            <w:rPr>
              <w:del w:id="454" w:author="Stephen Reynolds, Jr." w:date="2012-11-13T07:28:00Z"/>
            </w:rPr>
          </w:rPrChange>
        </w:rPr>
      </w:pPr>
      <w:del w:id="455" w:author="Stephen Reynolds, Jr." w:date="2012-11-13T07:28:00Z">
        <w:r w:rsidRPr="00920A48" w:rsidDel="00920A48">
          <w:rPr>
            <w:i/>
            <w:rPrChange w:id="456" w:author="Stephen Reynolds, Jr." w:date="2012-11-13T07:32:00Z">
              <w:rPr>
                <w:i/>
              </w:rPr>
            </w:rPrChange>
          </w:rPr>
          <w:delText xml:space="preserve">For God called us not for uncleanness, but </w:delText>
        </w:r>
        <w:r w:rsidR="00352D84" w:rsidRPr="00920A48" w:rsidDel="00920A48">
          <w:rPr>
            <w:i/>
            <w:rPrChange w:id="457" w:author="Stephen Reynolds, Jr." w:date="2012-11-13T07:32:00Z">
              <w:rPr>
                <w:i/>
              </w:rPr>
            </w:rPrChange>
          </w:rPr>
          <w:delText>for</w:delText>
        </w:r>
        <w:r w:rsidR="00412F13" w:rsidRPr="00920A48" w:rsidDel="00920A48">
          <w:rPr>
            <w:i/>
            <w:rPrChange w:id="458" w:author="Stephen Reynolds, Jr." w:date="2012-11-13T07:32:00Z">
              <w:rPr>
                <w:i/>
              </w:rPr>
            </w:rPrChange>
          </w:rPr>
          <w:delText xml:space="preserve"> holiness</w:delText>
        </w:r>
        <w:r w:rsidR="00412F13" w:rsidRPr="00920A48" w:rsidDel="00920A48">
          <w:rPr>
            <w:rPrChange w:id="459" w:author="Stephen Reynolds, Jr." w:date="2012-11-13T07:32:00Z">
              <w:rPr/>
            </w:rPrChange>
          </w:rPr>
          <w:delText xml:space="preserve"> [Grk: </w:delText>
        </w:r>
        <w:r w:rsidR="00412F13" w:rsidRPr="00920A48" w:rsidDel="00920A48">
          <w:rPr>
            <w:i/>
            <w:rPrChange w:id="460" w:author="Stephen Reynolds, Jr." w:date="2012-11-13T07:32:00Z">
              <w:rPr>
                <w:i/>
              </w:rPr>
            </w:rPrChange>
          </w:rPr>
          <w:delText>hagiasmos</w:delText>
        </w:r>
        <w:r w:rsidR="00412F13" w:rsidRPr="00920A48" w:rsidDel="00920A48">
          <w:rPr>
            <w:rPrChange w:id="461" w:author="Stephen Reynolds, Jr." w:date="2012-11-13T07:32:00Z">
              <w:rPr/>
            </w:rPrChange>
          </w:rPr>
          <w:delText xml:space="preserve">]. I Thess. 4:7. </w:delText>
        </w:r>
      </w:del>
    </w:p>
    <w:p w:rsidR="00412F13" w:rsidRPr="00920A48" w:rsidDel="00920A48" w:rsidRDefault="00412F13" w:rsidP="00412F13">
      <w:pPr>
        <w:pStyle w:val="Header"/>
        <w:tabs>
          <w:tab w:val="clear" w:pos="4320"/>
          <w:tab w:val="clear" w:pos="8640"/>
        </w:tabs>
        <w:ind w:firstLine="720"/>
        <w:rPr>
          <w:del w:id="462" w:author="Stephen Reynolds, Jr." w:date="2012-11-13T07:28:00Z"/>
          <w:rPrChange w:id="463" w:author="Stephen Reynolds, Jr." w:date="2012-11-13T07:32:00Z">
            <w:rPr>
              <w:del w:id="464" w:author="Stephen Reynolds, Jr." w:date="2012-11-13T07:28:00Z"/>
            </w:rPr>
          </w:rPrChange>
        </w:rPr>
      </w:pPr>
      <w:del w:id="465" w:author="Stephen Reynolds, Jr." w:date="2012-11-13T07:28:00Z">
        <w:r w:rsidRPr="00920A48" w:rsidDel="00920A48">
          <w:rPr>
            <w:rPrChange w:id="466" w:author="Stephen Reynolds, Jr." w:date="2012-11-13T07:32:00Z">
              <w:rPr/>
            </w:rPrChange>
          </w:rPr>
          <w:delText>The Greek word “hagiasmos” is translated both “holiness” and “sanctification.” Holiness and sanctification are used almost int</w:delText>
        </w:r>
        <w:r w:rsidR="00302363" w:rsidRPr="00920A48" w:rsidDel="00920A48">
          <w:rPr>
            <w:rPrChange w:id="467" w:author="Stephen Reynolds, Jr." w:date="2012-11-13T07:32:00Z">
              <w:rPr/>
            </w:rPrChange>
          </w:rPr>
          <w:delText>erchangeably throughout the New Testament.</w:delText>
        </w:r>
      </w:del>
    </w:p>
    <w:p w:rsidR="00412F13" w:rsidRPr="00920A48" w:rsidDel="00920A48" w:rsidRDefault="00412F13" w:rsidP="00352D84">
      <w:pPr>
        <w:pStyle w:val="Header"/>
        <w:tabs>
          <w:tab w:val="clear" w:pos="4320"/>
          <w:tab w:val="clear" w:pos="8640"/>
        </w:tabs>
        <w:ind w:firstLine="720"/>
        <w:rPr>
          <w:del w:id="468" w:author="Stephen Reynolds, Jr." w:date="2012-11-13T07:28:00Z"/>
          <w:rPrChange w:id="469" w:author="Stephen Reynolds, Jr." w:date="2012-11-13T07:32:00Z">
            <w:rPr>
              <w:del w:id="470" w:author="Stephen Reynolds, Jr." w:date="2012-11-13T07:28:00Z"/>
            </w:rPr>
          </w:rPrChange>
        </w:rPr>
      </w:pPr>
    </w:p>
    <w:p w:rsidR="002B308E" w:rsidRPr="00920A48" w:rsidDel="00920A48" w:rsidRDefault="002B308E" w:rsidP="00352D84">
      <w:pPr>
        <w:pStyle w:val="Heading3"/>
        <w:rPr>
          <w:del w:id="471" w:author="Stephen Reynolds, Jr." w:date="2012-11-13T07:28:00Z"/>
          <w:rPrChange w:id="472" w:author="Stephen Reynolds, Jr." w:date="2012-11-13T07:32:00Z">
            <w:rPr>
              <w:del w:id="473" w:author="Stephen Reynolds, Jr." w:date="2012-11-13T07:28:00Z"/>
            </w:rPr>
          </w:rPrChange>
        </w:rPr>
      </w:pPr>
      <w:del w:id="474" w:author="Stephen Reynolds, Jr." w:date="2012-11-13T07:28:00Z">
        <w:r w:rsidRPr="00920A48" w:rsidDel="00920A48">
          <w:rPr>
            <w:rPrChange w:id="475" w:author="Stephen Reynolds, Jr." w:date="2012-11-13T07:32:00Z">
              <w:rPr/>
            </w:rPrChange>
          </w:rPr>
          <w:delText>The Necessity of Sanctification (Holiness)</w:delText>
        </w:r>
      </w:del>
    </w:p>
    <w:p w:rsidR="002B308E" w:rsidRPr="00920A48" w:rsidDel="00920A48" w:rsidRDefault="002B308E" w:rsidP="002B308E">
      <w:pPr>
        <w:pStyle w:val="Heading3"/>
        <w:numPr>
          <w:ilvl w:val="0"/>
          <w:numId w:val="0"/>
        </w:numPr>
        <w:ind w:left="720" w:hanging="360"/>
        <w:rPr>
          <w:del w:id="476" w:author="Stephen Reynolds, Jr." w:date="2012-11-13T07:28:00Z"/>
          <w:rPrChange w:id="477" w:author="Stephen Reynolds, Jr." w:date="2012-11-13T07:32:00Z">
            <w:rPr>
              <w:del w:id="478" w:author="Stephen Reynolds, Jr." w:date="2012-11-13T07:28:00Z"/>
            </w:rPr>
          </w:rPrChange>
        </w:rPr>
      </w:pPr>
    </w:p>
    <w:p w:rsidR="00782D90" w:rsidRPr="00920A48" w:rsidDel="00920A48" w:rsidRDefault="0070248E" w:rsidP="00782D90">
      <w:pPr>
        <w:pStyle w:val="Header"/>
        <w:tabs>
          <w:tab w:val="clear" w:pos="4320"/>
          <w:tab w:val="clear" w:pos="8640"/>
          <w:tab w:val="left" w:pos="1980"/>
        </w:tabs>
        <w:ind w:firstLine="720"/>
        <w:rPr>
          <w:del w:id="479" w:author="Stephen Reynolds, Jr." w:date="2012-11-13T07:28:00Z"/>
          <w:rPrChange w:id="480" w:author="Stephen Reynolds, Jr." w:date="2012-11-13T07:32:00Z">
            <w:rPr>
              <w:del w:id="481" w:author="Stephen Reynolds, Jr." w:date="2012-11-13T07:28:00Z"/>
            </w:rPr>
          </w:rPrChange>
        </w:rPr>
      </w:pPr>
      <w:del w:id="482" w:author="Stephen Reynolds, Jr." w:date="2012-11-13T07:28:00Z">
        <w:r w:rsidRPr="00920A48" w:rsidDel="00920A48">
          <w:rPr>
            <w:rPrChange w:id="483" w:author="Stephen Reynolds, Jr." w:date="2012-11-13T07:32:00Z">
              <w:rPr/>
            </w:rPrChange>
          </w:rPr>
          <w:delText>It is the will of G</w:delText>
        </w:r>
        <w:r w:rsidR="00302363" w:rsidRPr="00920A48" w:rsidDel="00920A48">
          <w:rPr>
            <w:rPrChange w:id="484" w:author="Stephen Reynolds, Jr." w:date="2012-11-13T07:32:00Z">
              <w:rPr/>
            </w:rPrChange>
          </w:rPr>
          <w:delText>od for the life of the Believer to be sanctified, and therefore is not an option</w:delText>
        </w:r>
        <w:r w:rsidRPr="00920A48" w:rsidDel="00920A48">
          <w:rPr>
            <w:rPrChange w:id="485" w:author="Stephen Reynolds, Jr." w:date="2012-11-13T07:32:00Z">
              <w:rPr/>
            </w:rPrChange>
          </w:rPr>
          <w:delText>.</w:delText>
        </w:r>
        <w:r w:rsidR="00782D90" w:rsidRPr="00920A48" w:rsidDel="00920A48">
          <w:rPr>
            <w:rPrChange w:id="486" w:author="Stephen Reynolds, Jr." w:date="2012-11-13T07:32:00Z">
              <w:rPr/>
            </w:rPrChange>
          </w:rPr>
          <w:delText xml:space="preserve"> Holiness is an attribute of God and demanded by God in the life of the Believer. (remember: “holiness” and “sanctification” are often translations of the same Greek word.)</w:delText>
        </w:r>
      </w:del>
    </w:p>
    <w:p w:rsidR="0070248E" w:rsidRPr="00920A48" w:rsidDel="00920A48" w:rsidRDefault="00782D90" w:rsidP="00782D90">
      <w:pPr>
        <w:pStyle w:val="Header"/>
        <w:ind w:left="360" w:hanging="360"/>
        <w:rPr>
          <w:del w:id="487" w:author="Stephen Reynolds, Jr." w:date="2012-11-13T07:28:00Z"/>
          <w:i/>
          <w:rPrChange w:id="488" w:author="Stephen Reynolds, Jr." w:date="2012-11-13T07:32:00Z">
            <w:rPr>
              <w:del w:id="489" w:author="Stephen Reynolds, Jr." w:date="2012-11-13T07:28:00Z"/>
              <w:i/>
            </w:rPr>
          </w:rPrChange>
        </w:rPr>
      </w:pPr>
      <w:del w:id="490" w:author="Stephen Reynolds, Jr." w:date="2012-11-13T07:28:00Z">
        <w:r w:rsidRPr="00920A48" w:rsidDel="00920A48">
          <w:rPr>
            <w:rPrChange w:id="491" w:author="Stephen Reynolds, Jr." w:date="2012-11-13T07:32:00Z">
              <w:rPr/>
            </w:rPrChange>
          </w:rPr>
          <w:delText>I Thess.</w:delText>
        </w:r>
        <w:r w:rsidR="0070248E" w:rsidRPr="00920A48" w:rsidDel="00920A48">
          <w:rPr>
            <w:rPrChange w:id="492" w:author="Stephen Reynolds, Jr." w:date="2012-11-13T07:32:00Z">
              <w:rPr/>
            </w:rPrChange>
          </w:rPr>
          <w:delText xml:space="preserve"> 4:3-4—</w:delText>
        </w:r>
        <w:r w:rsidR="0070248E" w:rsidRPr="00920A48" w:rsidDel="00920A48">
          <w:rPr>
            <w:i/>
            <w:rPrChange w:id="493" w:author="Stephen Reynolds, Jr." w:date="2012-11-13T07:32:00Z">
              <w:rPr>
                <w:i/>
              </w:rPr>
            </w:rPrChange>
          </w:rPr>
          <w:delText xml:space="preserve">For this is the will of God, even your sanctification, that ye should abstain from fornication: That every one of you should know how to possess his vessel in sanctification and honour; </w:delText>
        </w:r>
      </w:del>
    </w:p>
    <w:p w:rsidR="0070248E" w:rsidRPr="00920A48" w:rsidDel="00920A48" w:rsidRDefault="00782D90" w:rsidP="0070248E">
      <w:pPr>
        <w:pStyle w:val="Header"/>
        <w:rPr>
          <w:del w:id="494" w:author="Stephen Reynolds, Jr." w:date="2012-11-13T07:28:00Z"/>
          <w:rPrChange w:id="495" w:author="Stephen Reynolds, Jr." w:date="2012-11-13T07:32:00Z">
            <w:rPr>
              <w:del w:id="496" w:author="Stephen Reynolds, Jr." w:date="2012-11-13T07:28:00Z"/>
            </w:rPr>
          </w:rPrChange>
        </w:rPr>
      </w:pPr>
      <w:del w:id="497" w:author="Stephen Reynolds, Jr." w:date="2012-11-13T07:28:00Z">
        <w:r w:rsidRPr="00920A48" w:rsidDel="00920A48">
          <w:rPr>
            <w:rPrChange w:id="498" w:author="Stephen Reynolds, Jr." w:date="2012-11-13T07:32:00Z">
              <w:rPr/>
            </w:rPrChange>
          </w:rPr>
          <w:delText>I Peter 1:16</w:delText>
        </w:r>
        <w:r w:rsidRPr="00920A48" w:rsidDel="00920A48">
          <w:rPr>
            <w:i/>
            <w:rPrChange w:id="499" w:author="Stephen Reynolds, Jr." w:date="2012-11-13T07:32:00Z">
              <w:rPr>
                <w:i/>
              </w:rPr>
            </w:rPrChange>
          </w:rPr>
          <w:delText>—</w:delText>
        </w:r>
        <w:r w:rsidR="0070248E" w:rsidRPr="00920A48" w:rsidDel="00920A48">
          <w:rPr>
            <w:i/>
            <w:rPrChange w:id="500" w:author="Stephen Reynolds, Jr." w:date="2012-11-13T07:32:00Z">
              <w:rPr>
                <w:i/>
              </w:rPr>
            </w:rPrChange>
          </w:rPr>
          <w:delText>Because it is written, Be ye holy; for I am holy</w:delText>
        </w:r>
        <w:r w:rsidRPr="00920A48" w:rsidDel="00920A48">
          <w:rPr>
            <w:rPrChange w:id="501" w:author="Stephen Reynolds, Jr." w:date="2012-11-13T07:32:00Z">
              <w:rPr/>
            </w:rPrChange>
          </w:rPr>
          <w:delText>.</w:delText>
        </w:r>
      </w:del>
    </w:p>
    <w:p w:rsidR="0070248E" w:rsidRPr="00920A48" w:rsidDel="00920A48" w:rsidRDefault="00782D90" w:rsidP="00782D90">
      <w:pPr>
        <w:pStyle w:val="Header"/>
        <w:ind w:left="360" w:hanging="360"/>
        <w:rPr>
          <w:del w:id="502" w:author="Stephen Reynolds, Jr." w:date="2012-11-13T07:28:00Z"/>
          <w:i/>
          <w:rPrChange w:id="503" w:author="Stephen Reynolds, Jr." w:date="2012-11-13T07:32:00Z">
            <w:rPr>
              <w:del w:id="504" w:author="Stephen Reynolds, Jr." w:date="2012-11-13T07:28:00Z"/>
              <w:i/>
            </w:rPr>
          </w:rPrChange>
        </w:rPr>
      </w:pPr>
      <w:del w:id="505" w:author="Stephen Reynolds, Jr." w:date="2012-11-13T07:28:00Z">
        <w:r w:rsidRPr="00920A48" w:rsidDel="00920A48">
          <w:rPr>
            <w:rPrChange w:id="506" w:author="Stephen Reynolds, Jr." w:date="2012-11-13T07:32:00Z">
              <w:rPr/>
            </w:rPrChange>
          </w:rPr>
          <w:delText>Heb. 12:14</w:delText>
        </w:r>
        <w:r w:rsidRPr="00920A48" w:rsidDel="00920A48">
          <w:rPr>
            <w:i/>
            <w:rPrChange w:id="507" w:author="Stephen Reynolds, Jr." w:date="2012-11-13T07:32:00Z">
              <w:rPr>
                <w:i/>
              </w:rPr>
            </w:rPrChange>
          </w:rPr>
          <w:delText>—</w:delText>
        </w:r>
        <w:r w:rsidR="0070248E" w:rsidRPr="00920A48" w:rsidDel="00920A48">
          <w:rPr>
            <w:i/>
            <w:rPrChange w:id="508" w:author="Stephen Reynolds, Jr." w:date="2012-11-13T07:32:00Z">
              <w:rPr>
                <w:i/>
              </w:rPr>
            </w:rPrChange>
          </w:rPr>
          <w:delText xml:space="preserve">Follow peace with all men, and holiness, without which no man shall see the Lord: </w:delText>
        </w:r>
      </w:del>
    </w:p>
    <w:p w:rsidR="00782D90" w:rsidRPr="00920A48" w:rsidDel="00920A48" w:rsidRDefault="00782D90" w:rsidP="00302363">
      <w:pPr>
        <w:pStyle w:val="Heading3"/>
        <w:numPr>
          <w:ilvl w:val="0"/>
          <w:numId w:val="0"/>
        </w:numPr>
        <w:ind w:firstLine="720"/>
        <w:rPr>
          <w:del w:id="509" w:author="Stephen Reynolds, Jr." w:date="2012-11-13T07:28:00Z"/>
          <w:rPrChange w:id="510" w:author="Stephen Reynolds, Jr." w:date="2012-11-13T07:32:00Z">
            <w:rPr>
              <w:del w:id="511" w:author="Stephen Reynolds, Jr." w:date="2012-11-13T07:28:00Z"/>
            </w:rPr>
          </w:rPrChange>
        </w:rPr>
      </w:pPr>
      <w:del w:id="512" w:author="Stephen Reynolds, Jr." w:date="2012-11-13T07:28:00Z">
        <w:r w:rsidRPr="00920A48" w:rsidDel="00920A48">
          <w:rPr>
            <w:rPrChange w:id="513" w:author="Stephen Reynolds, Jr." w:date="2012-11-13T07:32:00Z">
              <w:rPr/>
            </w:rPrChange>
          </w:rPr>
          <w:delText xml:space="preserve">NOTE: God is spoken of as being “sanctified by the revelation of His Character”; meaning not that He is </w:delText>
        </w:r>
        <w:r w:rsidRPr="00920A48" w:rsidDel="00920A48">
          <w:rPr>
            <w:b/>
            <w:bCs/>
            <w:rPrChange w:id="514" w:author="Stephen Reynolds, Jr." w:date="2012-11-13T07:32:00Z">
              <w:rPr>
                <w:b/>
                <w:bCs/>
              </w:rPr>
            </w:rPrChange>
          </w:rPr>
          <w:delText>made</w:delText>
        </w:r>
        <w:r w:rsidRPr="00920A48" w:rsidDel="00920A48">
          <w:rPr>
            <w:rPrChange w:id="515" w:author="Stephen Reynolds, Jr." w:date="2012-11-13T07:32:00Z">
              <w:rPr/>
            </w:rPrChange>
          </w:rPr>
          <w:delText xml:space="preserve"> holy, but that He is </w:delText>
        </w:r>
        <w:r w:rsidRPr="00920A48" w:rsidDel="00920A48">
          <w:rPr>
            <w:b/>
            <w:bCs/>
            <w:rPrChange w:id="516" w:author="Stephen Reynolds, Jr." w:date="2012-11-13T07:32:00Z">
              <w:rPr>
                <w:b/>
                <w:bCs/>
              </w:rPr>
            </w:rPrChange>
          </w:rPr>
          <w:delText>shown</w:delText>
        </w:r>
        <w:r w:rsidRPr="00920A48" w:rsidDel="00920A48">
          <w:rPr>
            <w:rPrChange w:id="517" w:author="Stephen Reynolds, Jr." w:date="2012-11-13T07:32:00Z">
              <w:rPr/>
            </w:rPrChange>
          </w:rPr>
          <w:delText xml:space="preserve"> to be Holy.(Eze. 20:41; 28:22; 36:23)</w:delText>
        </w:r>
        <w:r w:rsidR="00F650C8" w:rsidRPr="00920A48" w:rsidDel="00920A48">
          <w:rPr>
            <w:rPrChange w:id="518" w:author="Stephen Reynolds, Jr." w:date="2012-11-13T07:32:00Z">
              <w:rPr/>
            </w:rPrChange>
          </w:rPr>
          <w:delText xml:space="preserve"> God </w:delText>
        </w:r>
        <w:r w:rsidR="00F650C8" w:rsidRPr="00920A48" w:rsidDel="00920A48">
          <w:rPr>
            <w:b/>
            <w:rPrChange w:id="519" w:author="Stephen Reynolds, Jr." w:date="2012-11-13T07:32:00Z">
              <w:rPr>
                <w:b/>
              </w:rPr>
            </w:rPrChange>
          </w:rPr>
          <w:delText>never</w:delText>
        </w:r>
        <w:r w:rsidR="00F650C8" w:rsidRPr="00920A48" w:rsidDel="00920A48">
          <w:rPr>
            <w:rPrChange w:id="520" w:author="Stephen Reynolds, Jr." w:date="2012-11-13T07:32:00Z">
              <w:rPr/>
            </w:rPrChange>
          </w:rPr>
          <w:delText xml:space="preserve"> changes, but we </w:delText>
        </w:r>
        <w:r w:rsidR="00F650C8" w:rsidRPr="00920A48" w:rsidDel="00920A48">
          <w:rPr>
            <w:b/>
            <w:rPrChange w:id="521" w:author="Stephen Reynolds, Jr." w:date="2012-11-13T07:32:00Z">
              <w:rPr>
                <w:b/>
              </w:rPr>
            </w:rPrChange>
          </w:rPr>
          <w:delText>must</w:delText>
        </w:r>
        <w:r w:rsidR="00F650C8" w:rsidRPr="00920A48" w:rsidDel="00920A48">
          <w:rPr>
            <w:rPrChange w:id="522" w:author="Stephen Reynolds, Jr." w:date="2012-11-13T07:32:00Z">
              <w:rPr/>
            </w:rPrChange>
          </w:rPr>
          <w:delText xml:space="preserve"> change!</w:delText>
        </w:r>
      </w:del>
    </w:p>
    <w:p w:rsidR="00F650C8" w:rsidRPr="00920A48" w:rsidDel="00920A48" w:rsidRDefault="00F650C8">
      <w:pPr>
        <w:rPr>
          <w:del w:id="523" w:author="Stephen Reynolds, Jr." w:date="2012-11-13T07:28:00Z"/>
          <w:rPrChange w:id="524" w:author="Stephen Reynolds, Jr." w:date="2012-11-13T07:32:00Z">
            <w:rPr>
              <w:del w:id="525" w:author="Stephen Reynolds, Jr." w:date="2012-11-13T07:28:00Z"/>
            </w:rPr>
          </w:rPrChange>
        </w:rPr>
      </w:pPr>
    </w:p>
    <w:p w:rsidR="00782D90" w:rsidRPr="00920A48" w:rsidDel="00920A48" w:rsidRDefault="00782D90" w:rsidP="00782D90">
      <w:pPr>
        <w:pStyle w:val="Heading3"/>
        <w:rPr>
          <w:del w:id="526" w:author="Stephen Reynolds, Jr." w:date="2012-11-13T07:28:00Z"/>
          <w:rPrChange w:id="527" w:author="Stephen Reynolds, Jr." w:date="2012-11-13T07:32:00Z">
            <w:rPr>
              <w:del w:id="528" w:author="Stephen Reynolds, Jr." w:date="2012-11-13T07:28:00Z"/>
            </w:rPr>
          </w:rPrChange>
        </w:rPr>
      </w:pPr>
      <w:del w:id="529" w:author="Stephen Reynolds, Jr." w:date="2012-11-13T07:28:00Z">
        <w:r w:rsidRPr="00920A48" w:rsidDel="00920A48">
          <w:rPr>
            <w:rPrChange w:id="530" w:author="Stephen Reynolds, Jr." w:date="2012-11-13T07:32:00Z">
              <w:rPr/>
            </w:rPrChange>
          </w:rPr>
          <w:delText>The Evidence of Sanctification</w:delText>
        </w:r>
      </w:del>
    </w:p>
    <w:p w:rsidR="00F650C8" w:rsidRPr="00920A48" w:rsidDel="00920A48" w:rsidRDefault="00F650C8" w:rsidP="00F650C8">
      <w:pPr>
        <w:pStyle w:val="Header"/>
        <w:tabs>
          <w:tab w:val="clear" w:pos="4320"/>
          <w:tab w:val="clear" w:pos="8640"/>
          <w:tab w:val="left" w:pos="1980"/>
        </w:tabs>
        <w:ind w:firstLine="720"/>
        <w:outlineLvl w:val="0"/>
        <w:rPr>
          <w:del w:id="531" w:author="Stephen Reynolds, Jr." w:date="2012-11-13T07:28:00Z"/>
          <w:rPrChange w:id="532" w:author="Stephen Reynolds, Jr." w:date="2012-11-13T07:32:00Z">
            <w:rPr>
              <w:del w:id="533" w:author="Stephen Reynolds, Jr." w:date="2012-11-13T07:28:00Z"/>
            </w:rPr>
          </w:rPrChange>
        </w:rPr>
      </w:pPr>
    </w:p>
    <w:p w:rsidR="00F650C8" w:rsidRPr="00920A48" w:rsidDel="00920A48" w:rsidRDefault="00782D90" w:rsidP="00F650C8">
      <w:pPr>
        <w:pStyle w:val="Header"/>
        <w:tabs>
          <w:tab w:val="clear" w:pos="4320"/>
          <w:tab w:val="clear" w:pos="8640"/>
          <w:tab w:val="left" w:pos="1980"/>
        </w:tabs>
        <w:ind w:firstLine="720"/>
        <w:outlineLvl w:val="0"/>
        <w:rPr>
          <w:del w:id="534" w:author="Stephen Reynolds, Jr." w:date="2012-11-13T07:28:00Z"/>
          <w:rPrChange w:id="535" w:author="Stephen Reynolds, Jr." w:date="2012-11-13T07:32:00Z">
            <w:rPr>
              <w:del w:id="536" w:author="Stephen Reynolds, Jr." w:date="2012-11-13T07:28:00Z"/>
            </w:rPr>
          </w:rPrChange>
        </w:rPr>
      </w:pPr>
      <w:del w:id="537" w:author="Stephen Reynolds, Jr." w:date="2012-11-13T07:28:00Z">
        <w:r w:rsidRPr="00920A48" w:rsidDel="00920A48">
          <w:rPr>
            <w:rPrChange w:id="538" w:author="Stephen Reynolds, Jr." w:date="2012-11-13T07:32:00Z">
              <w:rPr/>
            </w:rPrChange>
          </w:rPr>
          <w:delText xml:space="preserve">Sanctification is one of the aspects of salvation and begins INWARD and progresses to </w:delText>
        </w:r>
        <w:r w:rsidR="0070248E" w:rsidRPr="00920A48" w:rsidDel="00920A48">
          <w:rPr>
            <w:rPrChange w:id="539" w:author="Stephen Reynolds, Jr." w:date="2012-11-13T07:32:00Z">
              <w:rPr/>
            </w:rPrChange>
          </w:rPr>
          <w:delText xml:space="preserve">OUTWARD </w:delText>
        </w:r>
        <w:r w:rsidRPr="00920A48" w:rsidDel="00920A48">
          <w:rPr>
            <w:rPrChange w:id="540" w:author="Stephen Reynolds, Jr." w:date="2012-11-13T07:32:00Z">
              <w:rPr/>
            </w:rPrChange>
          </w:rPr>
          <w:delText>c</w:delText>
        </w:r>
        <w:r w:rsidR="0070248E" w:rsidRPr="00920A48" w:rsidDel="00920A48">
          <w:rPr>
            <w:rPrChange w:id="541" w:author="Stephen Reynolds, Jr." w:date="2012-11-13T07:32:00Z">
              <w:rPr/>
            </w:rPrChange>
          </w:rPr>
          <w:delText>hange</w:delText>
        </w:r>
        <w:r w:rsidRPr="00920A48" w:rsidDel="00920A48">
          <w:rPr>
            <w:rPrChange w:id="542" w:author="Stephen Reynolds, Jr." w:date="2012-11-13T07:32:00Z">
              <w:rPr/>
            </w:rPrChange>
          </w:rPr>
          <w:delText>. A truly born-again person</w:delText>
        </w:r>
        <w:r w:rsidR="00F650C8" w:rsidRPr="00920A48" w:rsidDel="00920A48">
          <w:rPr>
            <w:rPrChange w:id="543" w:author="Stephen Reynolds, Jr." w:date="2012-11-13T07:32:00Z">
              <w:rPr/>
            </w:rPrChange>
          </w:rPr>
          <w:delText xml:space="preserve"> is made new in Christ. (II Cor. 5:17). That is, he is inwardly purified from sin’s influence and outwardly purified from sinful deeds.</w:delText>
        </w:r>
      </w:del>
    </w:p>
    <w:p w:rsidR="00782D90" w:rsidRPr="00920A48" w:rsidDel="00920A48" w:rsidRDefault="00782D90" w:rsidP="00B657BD">
      <w:pPr>
        <w:pStyle w:val="Heading4"/>
        <w:numPr>
          <w:ilvl w:val="0"/>
          <w:numId w:val="83"/>
        </w:numPr>
        <w:rPr>
          <w:del w:id="544" w:author="Stephen Reynolds, Jr." w:date="2012-11-13T07:28:00Z"/>
          <w:rPrChange w:id="545" w:author="Stephen Reynolds, Jr." w:date="2012-11-13T07:32:00Z">
            <w:rPr>
              <w:del w:id="546" w:author="Stephen Reynolds, Jr." w:date="2012-11-13T07:28:00Z"/>
            </w:rPr>
          </w:rPrChange>
        </w:rPr>
      </w:pPr>
      <w:del w:id="547" w:author="Stephen Reynolds, Jr." w:date="2012-11-13T07:28:00Z">
        <w:r w:rsidRPr="00920A48" w:rsidDel="00920A48">
          <w:rPr>
            <w:rPrChange w:id="548" w:author="Stephen Reynolds, Jr." w:date="2012-11-13T07:32:00Z">
              <w:rPr/>
            </w:rPrChange>
          </w:rPr>
          <w:delText>INWARD—Change in Character</w:delText>
        </w:r>
        <w:r w:rsidR="00F650C8" w:rsidRPr="00920A48" w:rsidDel="00920A48">
          <w:rPr>
            <w:rPrChange w:id="549" w:author="Stephen Reynolds, Jr." w:date="2012-11-13T07:32:00Z">
              <w:rPr/>
            </w:rPrChange>
          </w:rPr>
          <w:delText xml:space="preserve"> &amp; Desire</w:delText>
        </w:r>
      </w:del>
    </w:p>
    <w:p w:rsidR="00782D90" w:rsidRPr="00920A48" w:rsidDel="00920A48" w:rsidRDefault="00782D90" w:rsidP="00782D90">
      <w:pPr>
        <w:pStyle w:val="Heading4"/>
        <w:rPr>
          <w:del w:id="550" w:author="Stephen Reynolds, Jr." w:date="2012-11-13T07:28:00Z"/>
          <w:rPrChange w:id="551" w:author="Stephen Reynolds, Jr." w:date="2012-11-13T07:32:00Z">
            <w:rPr>
              <w:del w:id="552" w:author="Stephen Reynolds, Jr." w:date="2012-11-13T07:28:00Z"/>
            </w:rPr>
          </w:rPrChange>
        </w:rPr>
      </w:pPr>
      <w:del w:id="553" w:author="Stephen Reynolds, Jr." w:date="2012-11-13T07:28:00Z">
        <w:r w:rsidRPr="00920A48" w:rsidDel="00920A48">
          <w:rPr>
            <w:rPrChange w:id="554" w:author="Stephen Reynolds, Jr." w:date="2012-11-13T07:32:00Z">
              <w:rPr/>
            </w:rPrChange>
          </w:rPr>
          <w:delText>OUTWARD—Change in Action &amp; Appearance</w:delText>
        </w:r>
      </w:del>
    </w:p>
    <w:p w:rsidR="0070248E" w:rsidRPr="00920A48" w:rsidDel="00920A48" w:rsidRDefault="00F650C8" w:rsidP="00F650C8">
      <w:pPr>
        <w:ind w:firstLine="720"/>
        <w:rPr>
          <w:del w:id="555" w:author="Stephen Reynolds, Jr." w:date="2012-11-13T07:28:00Z"/>
          <w:rPrChange w:id="556" w:author="Stephen Reynolds, Jr." w:date="2012-11-13T07:32:00Z">
            <w:rPr>
              <w:del w:id="557" w:author="Stephen Reynolds, Jr." w:date="2012-11-13T07:28:00Z"/>
            </w:rPr>
          </w:rPrChange>
        </w:rPr>
      </w:pPr>
      <w:del w:id="558" w:author="Stephen Reynolds, Jr." w:date="2012-11-13T07:28:00Z">
        <w:r w:rsidRPr="00920A48" w:rsidDel="00920A48">
          <w:rPr>
            <w:rPrChange w:id="559" w:author="Stephen Reynolds, Jr." w:date="2012-11-13T07:32:00Z">
              <w:rPr/>
            </w:rPrChange>
          </w:rPr>
          <w:delText>Outward sanctification/holiness</w:delText>
        </w:r>
        <w:r w:rsidR="001918BE" w:rsidRPr="00920A48" w:rsidDel="00920A48">
          <w:rPr>
            <w:rPrChange w:id="560" w:author="Stephen Reynolds, Jr." w:date="2012-11-13T07:32:00Z">
              <w:rPr/>
            </w:rPrChange>
          </w:rPr>
          <w:delText xml:space="preserve"> </w:delText>
        </w:r>
        <w:r w:rsidRPr="00920A48" w:rsidDel="00920A48">
          <w:rPr>
            <w:rPrChange w:id="561" w:author="Stephen Reynolds, Jr." w:date="2012-11-13T07:32:00Z">
              <w:rPr/>
            </w:rPrChange>
          </w:rPr>
          <w:delText>does not produce salvation, but our salvation must manifest into holy vessels before God and this world</w:delText>
        </w:r>
        <w:r w:rsidR="001918BE" w:rsidRPr="00920A48" w:rsidDel="00920A48">
          <w:rPr>
            <w:rPrChange w:id="562" w:author="Stephen Reynolds, Jr." w:date="2012-11-13T07:32:00Z">
              <w:rPr/>
            </w:rPrChange>
          </w:rPr>
          <w:delText xml:space="preserve"> as</w:delText>
        </w:r>
        <w:r w:rsidRPr="00920A48" w:rsidDel="00920A48">
          <w:rPr>
            <w:rPrChange w:id="563" w:author="Stephen Reynolds, Jr." w:date="2012-11-13T07:32:00Z">
              <w:rPr/>
            </w:rPrChange>
          </w:rPr>
          <w:delText xml:space="preserve"> bright light</w:delText>
        </w:r>
        <w:r w:rsidR="001918BE" w:rsidRPr="00920A48" w:rsidDel="00920A48">
          <w:rPr>
            <w:rPrChange w:id="564" w:author="Stephen Reynolds, Jr." w:date="2012-11-13T07:32:00Z">
              <w:rPr/>
            </w:rPrChange>
          </w:rPr>
          <w:delText>s</w:delText>
        </w:r>
        <w:r w:rsidRPr="00920A48" w:rsidDel="00920A48">
          <w:rPr>
            <w:rPrChange w:id="565" w:author="Stephen Reynolds, Jr." w:date="2012-11-13T07:32:00Z">
              <w:rPr/>
            </w:rPrChange>
          </w:rPr>
          <w:delText>!</w:delText>
        </w:r>
      </w:del>
    </w:p>
    <w:p w:rsidR="002B308E" w:rsidRPr="00920A48" w:rsidDel="00920A48" w:rsidRDefault="00F650C8" w:rsidP="00F650C8">
      <w:pPr>
        <w:ind w:left="360" w:hanging="360"/>
        <w:rPr>
          <w:del w:id="566" w:author="Stephen Reynolds, Jr." w:date="2012-11-13T07:28:00Z"/>
          <w:i/>
          <w:rPrChange w:id="567" w:author="Stephen Reynolds, Jr." w:date="2012-11-13T07:32:00Z">
            <w:rPr>
              <w:del w:id="568" w:author="Stephen Reynolds, Jr." w:date="2012-11-13T07:28:00Z"/>
              <w:i/>
            </w:rPr>
          </w:rPrChange>
        </w:rPr>
      </w:pPr>
      <w:del w:id="569" w:author="Stephen Reynolds, Jr." w:date="2012-11-13T07:28:00Z">
        <w:r w:rsidRPr="00920A48" w:rsidDel="00920A48">
          <w:rPr>
            <w:rPrChange w:id="570" w:author="Stephen Reynolds, Jr." w:date="2012-11-13T07:32:00Z">
              <w:rPr/>
            </w:rPrChange>
          </w:rPr>
          <w:delText>Titus 2:12—</w:delText>
        </w:r>
        <w:r w:rsidRPr="00920A48" w:rsidDel="00920A48">
          <w:rPr>
            <w:i/>
            <w:rPrChange w:id="571" w:author="Stephen Reynolds, Jr." w:date="2012-11-13T07:32:00Z">
              <w:rPr>
                <w:i/>
              </w:rPr>
            </w:rPrChange>
          </w:rPr>
          <w:delText>Teaching us that, denying ungodliness and worldly lusts, we should live soberly, righteously, and godly, in this present world;</w:delText>
        </w:r>
      </w:del>
    </w:p>
    <w:p w:rsidR="003D39BF" w:rsidRPr="00920A48" w:rsidDel="00920A48" w:rsidRDefault="003D39BF" w:rsidP="00352D84">
      <w:pPr>
        <w:pStyle w:val="Heading2"/>
        <w:rPr>
          <w:del w:id="572" w:author="Stephen Reynolds, Jr." w:date="2012-11-13T07:28:00Z"/>
          <w:rPrChange w:id="573" w:author="Stephen Reynolds, Jr." w:date="2012-11-13T07:32:00Z">
            <w:rPr>
              <w:del w:id="574" w:author="Stephen Reynolds, Jr." w:date="2012-11-13T07:28:00Z"/>
            </w:rPr>
          </w:rPrChange>
        </w:rPr>
      </w:pPr>
      <w:del w:id="575" w:author="Stephen Reynolds, Jr." w:date="2012-11-13T07:28:00Z">
        <w:r w:rsidRPr="00920A48" w:rsidDel="00920A48">
          <w:rPr>
            <w:rPrChange w:id="576" w:author="Stephen Reynolds, Jr." w:date="2012-11-13T07:32:00Z">
              <w:rPr/>
            </w:rPrChange>
          </w:rPr>
          <w:delText>The Means of Sanctification</w:delText>
        </w:r>
      </w:del>
    </w:p>
    <w:p w:rsidR="003D39BF" w:rsidRPr="00920A48" w:rsidDel="00920A48" w:rsidRDefault="003D39BF" w:rsidP="003D39BF">
      <w:pPr>
        <w:pStyle w:val="Header"/>
        <w:tabs>
          <w:tab w:val="clear" w:pos="4320"/>
          <w:tab w:val="clear" w:pos="8640"/>
        </w:tabs>
        <w:ind w:left="360"/>
        <w:rPr>
          <w:del w:id="577" w:author="Stephen Reynolds, Jr." w:date="2012-11-13T07:28:00Z"/>
          <w:rPrChange w:id="578" w:author="Stephen Reynolds, Jr." w:date="2012-11-13T07:32:00Z">
            <w:rPr>
              <w:del w:id="579" w:author="Stephen Reynolds, Jr." w:date="2012-11-13T07:28:00Z"/>
            </w:rPr>
          </w:rPrChange>
        </w:rPr>
      </w:pPr>
    </w:p>
    <w:p w:rsidR="001918BE" w:rsidRPr="00920A48" w:rsidDel="00920A48" w:rsidRDefault="001918BE" w:rsidP="001918BE">
      <w:pPr>
        <w:pStyle w:val="Header"/>
        <w:tabs>
          <w:tab w:val="clear" w:pos="4320"/>
          <w:tab w:val="clear" w:pos="8640"/>
        </w:tabs>
        <w:ind w:firstLine="720"/>
        <w:rPr>
          <w:del w:id="580" w:author="Stephen Reynolds, Jr." w:date="2012-11-13T07:28:00Z"/>
          <w:rPrChange w:id="581" w:author="Stephen Reynolds, Jr." w:date="2012-11-13T07:32:00Z">
            <w:rPr>
              <w:del w:id="582" w:author="Stephen Reynolds, Jr." w:date="2012-11-13T07:28:00Z"/>
            </w:rPr>
          </w:rPrChange>
        </w:rPr>
      </w:pPr>
      <w:del w:id="583" w:author="Stephen Reynolds, Jr." w:date="2012-11-13T07:28:00Z">
        <w:r w:rsidRPr="00920A48" w:rsidDel="00920A48">
          <w:rPr>
            <w:rPrChange w:id="584" w:author="Stephen Reynolds, Jr." w:date="2012-11-13T07:32:00Z">
              <w:rPr/>
            </w:rPrChange>
          </w:rPr>
          <w:delText>How is a person sanctified or made holy? Sanctification is mainly a Divine and miraculous work that must be pursued and yielded to by each person.</w:delText>
        </w:r>
        <w:r w:rsidR="00302363" w:rsidRPr="00920A48" w:rsidDel="00920A48">
          <w:rPr>
            <w:rPrChange w:id="585" w:author="Stephen Reynolds, Jr." w:date="2012-11-13T07:32:00Z">
              <w:rPr/>
            </w:rPrChange>
          </w:rPr>
          <w:delText xml:space="preserve"> Father, Son, and Holy Ghost, as well as the Believer, are active in sanctification, </w:delText>
        </w:r>
      </w:del>
    </w:p>
    <w:p w:rsidR="001918BE" w:rsidRPr="00920A48" w:rsidDel="00920A48" w:rsidRDefault="001918BE" w:rsidP="003D39BF">
      <w:pPr>
        <w:pStyle w:val="Header"/>
        <w:tabs>
          <w:tab w:val="clear" w:pos="4320"/>
          <w:tab w:val="clear" w:pos="8640"/>
        </w:tabs>
        <w:ind w:left="360"/>
        <w:rPr>
          <w:del w:id="586" w:author="Stephen Reynolds, Jr." w:date="2012-11-13T07:28:00Z"/>
          <w:rPrChange w:id="587" w:author="Stephen Reynolds, Jr." w:date="2012-11-13T07:32:00Z">
            <w:rPr>
              <w:del w:id="588" w:author="Stephen Reynolds, Jr." w:date="2012-11-13T07:28:00Z"/>
            </w:rPr>
          </w:rPrChange>
        </w:rPr>
      </w:pPr>
    </w:p>
    <w:p w:rsidR="003D39BF" w:rsidRPr="00920A48" w:rsidDel="00920A48" w:rsidRDefault="00BB02FF" w:rsidP="00B657BD">
      <w:pPr>
        <w:pStyle w:val="Heading3"/>
        <w:numPr>
          <w:ilvl w:val="0"/>
          <w:numId w:val="68"/>
        </w:numPr>
        <w:rPr>
          <w:del w:id="589" w:author="Stephen Reynolds, Jr." w:date="2012-11-13T07:28:00Z"/>
          <w:rPrChange w:id="590" w:author="Stephen Reynolds, Jr." w:date="2012-11-13T07:32:00Z">
            <w:rPr>
              <w:del w:id="591" w:author="Stephen Reynolds, Jr." w:date="2012-11-13T07:28:00Z"/>
            </w:rPr>
          </w:rPrChange>
        </w:rPr>
      </w:pPr>
      <w:del w:id="592" w:author="Stephen Reynolds, Jr." w:date="2012-11-13T07:28:00Z">
        <w:r w:rsidRPr="00920A48" w:rsidDel="00920A48">
          <w:rPr>
            <w:b/>
            <w:rPrChange w:id="593" w:author="Stephen Reynolds, Jr." w:date="2012-11-13T07:32:00Z">
              <w:rPr>
                <w:b/>
              </w:rPr>
            </w:rPrChange>
          </w:rPr>
          <w:delText>The Father</w:delText>
        </w:r>
        <w:r w:rsidR="003D39BF" w:rsidRPr="00920A48" w:rsidDel="00920A48">
          <w:rPr>
            <w:b/>
            <w:rPrChange w:id="594" w:author="Stephen Reynolds, Jr." w:date="2012-11-13T07:32:00Z">
              <w:rPr>
                <w:b/>
              </w:rPr>
            </w:rPrChange>
          </w:rPr>
          <w:delText xml:space="preserve"> sanctifies </w:delText>
        </w:r>
        <w:r w:rsidR="00352D84" w:rsidRPr="00920A48" w:rsidDel="00920A48">
          <w:rPr>
            <w:b/>
            <w:rPrChange w:id="595" w:author="Stephen Reynolds, Jr." w:date="2012-11-13T07:32:00Z">
              <w:rPr>
                <w:b/>
              </w:rPr>
            </w:rPrChange>
          </w:rPr>
          <w:delText>the Believer</w:delText>
        </w:r>
        <w:r w:rsidR="003D39BF" w:rsidRPr="00920A48" w:rsidDel="00920A48">
          <w:rPr>
            <w:rPrChange w:id="596" w:author="Stephen Reynolds, Jr." w:date="2012-11-13T07:32:00Z">
              <w:rPr/>
            </w:rPrChange>
          </w:rPr>
          <w:delText>. I Thess. 5:23; John 17:17</w:delText>
        </w:r>
      </w:del>
    </w:p>
    <w:p w:rsidR="003D39BF" w:rsidRPr="00920A48" w:rsidDel="00920A48" w:rsidRDefault="00BB02FF" w:rsidP="00352D84">
      <w:pPr>
        <w:pStyle w:val="Header"/>
        <w:tabs>
          <w:tab w:val="clear" w:pos="4320"/>
          <w:tab w:val="clear" w:pos="8640"/>
        </w:tabs>
        <w:ind w:firstLine="720"/>
        <w:rPr>
          <w:del w:id="597" w:author="Stephen Reynolds, Jr." w:date="2012-11-13T07:28:00Z"/>
          <w:rPrChange w:id="598" w:author="Stephen Reynolds, Jr." w:date="2012-11-13T07:32:00Z">
            <w:rPr>
              <w:del w:id="599" w:author="Stephen Reynolds, Jr." w:date="2012-11-13T07:28:00Z"/>
            </w:rPr>
          </w:rPrChange>
        </w:rPr>
      </w:pPr>
      <w:del w:id="600" w:author="Stephen Reynolds, Jr." w:date="2012-11-13T07:28:00Z">
        <w:r w:rsidRPr="00920A48" w:rsidDel="00920A48">
          <w:rPr>
            <w:rPrChange w:id="601" w:author="Stephen Reynolds, Jr." w:date="2012-11-13T07:32:00Z">
              <w:rPr/>
            </w:rPrChange>
          </w:rPr>
          <w:delText>I</w:delText>
        </w:r>
        <w:r w:rsidR="003D39BF" w:rsidRPr="00920A48" w:rsidDel="00920A48">
          <w:rPr>
            <w:rPrChange w:id="602" w:author="Stephen Reynolds, Jr." w:date="2012-11-13T07:32:00Z">
              <w:rPr/>
            </w:rPrChange>
          </w:rPr>
          <w:delText>n the Old Dispensation</w:delText>
        </w:r>
        <w:r w:rsidRPr="00920A48" w:rsidDel="00920A48">
          <w:rPr>
            <w:rPrChange w:id="603" w:author="Stephen Reynolds, Jr." w:date="2012-11-13T07:32:00Z">
              <w:rPr/>
            </w:rPrChange>
          </w:rPr>
          <w:delText>, God</w:delText>
        </w:r>
        <w:r w:rsidR="003D39BF" w:rsidRPr="00920A48" w:rsidDel="00920A48">
          <w:rPr>
            <w:rPrChange w:id="604" w:author="Stephen Reynolds, Jr." w:date="2012-11-13T07:32:00Z">
              <w:rPr/>
            </w:rPrChange>
          </w:rPr>
          <w:delText xml:space="preserve"> set apart the firstborn u</w:delText>
        </w:r>
        <w:r w:rsidRPr="00920A48" w:rsidDel="00920A48">
          <w:rPr>
            <w:rPrChange w:id="605" w:author="Stephen Reynolds, Jr." w:date="2012-11-13T07:32:00Z">
              <w:rPr/>
            </w:rPrChange>
          </w:rPr>
          <w:delText xml:space="preserve">nto Himself, so God </w:delText>
        </w:r>
        <w:r w:rsidR="003D39BF" w:rsidRPr="00920A48" w:rsidDel="00920A48">
          <w:rPr>
            <w:rPrChange w:id="606" w:author="Stephen Reynolds, Jr." w:date="2012-11-13T07:32:00Z">
              <w:rPr/>
            </w:rPrChange>
          </w:rPr>
          <w:delText>in the New Dispensation sets apart the Believer unto Himself and separates him from sin.</w:delText>
        </w:r>
      </w:del>
    </w:p>
    <w:p w:rsidR="00302363" w:rsidRPr="00920A48" w:rsidDel="00920A48" w:rsidRDefault="004810E1" w:rsidP="00302363">
      <w:pPr>
        <w:pStyle w:val="Heading3"/>
        <w:numPr>
          <w:ilvl w:val="0"/>
          <w:numId w:val="0"/>
        </w:numPr>
        <w:ind w:firstLine="720"/>
        <w:rPr>
          <w:del w:id="607" w:author="Stephen Reynolds, Jr." w:date="2012-11-13T07:28:00Z"/>
          <w:rPrChange w:id="608" w:author="Stephen Reynolds, Jr." w:date="2012-11-13T07:32:00Z">
            <w:rPr>
              <w:del w:id="609" w:author="Stephen Reynolds, Jr." w:date="2012-11-13T07:28:00Z"/>
            </w:rPr>
          </w:rPrChange>
        </w:rPr>
      </w:pPr>
      <w:del w:id="610" w:author="Stephen Reynolds, Jr." w:date="2012-11-13T07:28:00Z">
        <w:r w:rsidRPr="00920A48" w:rsidDel="00920A48">
          <w:rPr>
            <w:rPrChange w:id="611" w:author="Stephen Reynolds, Jr." w:date="2012-11-13T07:32:00Z">
              <w:rPr/>
            </w:rPrChange>
          </w:rPr>
          <w:delText xml:space="preserve">As Father, God will </w:delText>
        </w:r>
        <w:r w:rsidRPr="00920A48" w:rsidDel="00920A48">
          <w:rPr>
            <w:b/>
            <w:rPrChange w:id="612" w:author="Stephen Reynolds, Jr." w:date="2012-11-13T07:32:00Z">
              <w:rPr>
                <w:b/>
              </w:rPr>
            </w:rPrChange>
          </w:rPr>
          <w:delText>correct</w:delText>
        </w:r>
        <w:r w:rsidRPr="00920A48" w:rsidDel="00920A48">
          <w:rPr>
            <w:rPrChange w:id="613" w:author="Stephen Reynolds, Jr." w:date="2012-11-13T07:32:00Z">
              <w:rPr/>
            </w:rPrChange>
          </w:rPr>
          <w:delText xml:space="preserve"> his children. </w:delText>
        </w:r>
        <w:r w:rsidR="00302363" w:rsidRPr="00920A48" w:rsidDel="00920A48">
          <w:rPr>
            <w:rPrChange w:id="614" w:author="Stephen Reynolds, Jr." w:date="2012-11-13T07:32:00Z">
              <w:rPr/>
            </w:rPrChange>
          </w:rPr>
          <w:delText>We became partakers of God’s righteousness and holiness through the administration of chastisement by the Heavenly Father. Heb. 12:10,11</w:delText>
        </w:r>
      </w:del>
    </w:p>
    <w:p w:rsidR="00302363" w:rsidRPr="00920A48" w:rsidDel="00920A48" w:rsidRDefault="00302363" w:rsidP="00302363">
      <w:pPr>
        <w:pStyle w:val="Heading3"/>
        <w:numPr>
          <w:ilvl w:val="0"/>
          <w:numId w:val="0"/>
        </w:numPr>
        <w:ind w:left="360" w:hanging="360"/>
        <w:rPr>
          <w:del w:id="615" w:author="Stephen Reynolds, Jr." w:date="2012-11-13T07:28:00Z"/>
          <w:rPrChange w:id="616" w:author="Stephen Reynolds, Jr." w:date="2012-11-13T07:32:00Z">
            <w:rPr>
              <w:del w:id="617" w:author="Stephen Reynolds, Jr." w:date="2012-11-13T07:28:00Z"/>
            </w:rPr>
          </w:rPrChange>
        </w:rPr>
      </w:pPr>
      <w:del w:id="618" w:author="Stephen Reynolds, Jr." w:date="2012-11-13T07:28:00Z">
        <w:r w:rsidRPr="00920A48" w:rsidDel="00920A48">
          <w:rPr>
            <w:rPrChange w:id="619" w:author="Stephen Reynolds, Jr." w:date="2012-11-13T07:32:00Z">
              <w:rPr/>
            </w:rPrChange>
          </w:rPr>
          <w:delText>Heb. 12:11—</w:delText>
        </w:r>
        <w:r w:rsidRPr="00920A48" w:rsidDel="00920A48">
          <w:rPr>
            <w:i/>
            <w:rPrChange w:id="620" w:author="Stephen Reynolds, Jr." w:date="2012-11-13T07:32:00Z">
              <w:rPr>
                <w:i/>
              </w:rPr>
            </w:rPrChange>
          </w:rPr>
          <w:delText>Now no chastening for the present seemeth to be joyous, but grievous: nevertheless afterward it yieldeth the peaceable fruit of righteousness unto them which are exercised thereby.</w:delText>
        </w:r>
      </w:del>
    </w:p>
    <w:p w:rsidR="003D39BF" w:rsidRPr="00920A48" w:rsidDel="00920A48" w:rsidRDefault="003D39BF" w:rsidP="003D39BF">
      <w:pPr>
        <w:pStyle w:val="Header"/>
        <w:tabs>
          <w:tab w:val="clear" w:pos="4320"/>
          <w:tab w:val="clear" w:pos="8640"/>
        </w:tabs>
        <w:ind w:left="1080"/>
        <w:rPr>
          <w:del w:id="621" w:author="Stephen Reynolds, Jr." w:date="2012-11-13T07:28:00Z"/>
          <w:rPrChange w:id="622" w:author="Stephen Reynolds, Jr." w:date="2012-11-13T07:32:00Z">
            <w:rPr>
              <w:del w:id="623" w:author="Stephen Reynolds, Jr." w:date="2012-11-13T07:28:00Z"/>
            </w:rPr>
          </w:rPrChange>
        </w:rPr>
      </w:pPr>
    </w:p>
    <w:p w:rsidR="003D39BF" w:rsidRPr="00920A48" w:rsidDel="00920A48" w:rsidRDefault="00BB02FF" w:rsidP="00352D84">
      <w:pPr>
        <w:pStyle w:val="Heading3"/>
        <w:rPr>
          <w:del w:id="624" w:author="Stephen Reynolds, Jr." w:date="2012-11-13T07:28:00Z"/>
          <w:b/>
          <w:rPrChange w:id="625" w:author="Stephen Reynolds, Jr." w:date="2012-11-13T07:32:00Z">
            <w:rPr>
              <w:del w:id="626" w:author="Stephen Reynolds, Jr." w:date="2012-11-13T07:28:00Z"/>
              <w:b/>
            </w:rPr>
          </w:rPrChange>
        </w:rPr>
      </w:pPr>
      <w:del w:id="627" w:author="Stephen Reynolds, Jr." w:date="2012-11-13T07:28:00Z">
        <w:r w:rsidRPr="00920A48" w:rsidDel="00920A48">
          <w:rPr>
            <w:b/>
            <w:rPrChange w:id="628" w:author="Stephen Reynolds, Jr." w:date="2012-11-13T07:32:00Z">
              <w:rPr>
                <w:b/>
              </w:rPr>
            </w:rPrChange>
          </w:rPr>
          <w:delText>The Son</w:delText>
        </w:r>
        <w:r w:rsidR="003D39BF" w:rsidRPr="00920A48" w:rsidDel="00920A48">
          <w:rPr>
            <w:b/>
            <w:rPrChange w:id="629" w:author="Stephen Reynolds, Jr." w:date="2012-11-13T07:32:00Z">
              <w:rPr>
                <w:b/>
              </w:rPr>
            </w:rPrChange>
          </w:rPr>
          <w:delText xml:space="preserve"> sanctifies the </w:delText>
        </w:r>
        <w:r w:rsidR="00352D84" w:rsidRPr="00920A48" w:rsidDel="00920A48">
          <w:rPr>
            <w:b/>
            <w:rPrChange w:id="630" w:author="Stephen Reynolds, Jr." w:date="2012-11-13T07:32:00Z">
              <w:rPr>
                <w:b/>
              </w:rPr>
            </w:rPrChange>
          </w:rPr>
          <w:delText>Believer</w:delText>
        </w:r>
        <w:r w:rsidR="003D39BF" w:rsidRPr="00920A48" w:rsidDel="00920A48">
          <w:rPr>
            <w:b/>
            <w:rPrChange w:id="631" w:author="Stephen Reynolds, Jr." w:date="2012-11-13T07:32:00Z">
              <w:rPr>
                <w:b/>
              </w:rPr>
            </w:rPrChange>
          </w:rPr>
          <w:delText>.</w:delText>
        </w:r>
      </w:del>
    </w:p>
    <w:p w:rsidR="004810E1" w:rsidRPr="00920A48" w:rsidDel="00920A48" w:rsidRDefault="004810E1" w:rsidP="00B657BD">
      <w:pPr>
        <w:pStyle w:val="Heading3"/>
        <w:numPr>
          <w:ilvl w:val="0"/>
          <w:numId w:val="84"/>
        </w:numPr>
        <w:tabs>
          <w:tab w:val="left" w:pos="1080"/>
        </w:tabs>
        <w:ind w:left="0" w:firstLine="720"/>
        <w:rPr>
          <w:del w:id="632" w:author="Stephen Reynolds, Jr." w:date="2012-11-13T07:28:00Z"/>
          <w:b/>
          <w:rPrChange w:id="633" w:author="Stephen Reynolds, Jr." w:date="2012-11-13T07:32:00Z">
            <w:rPr>
              <w:del w:id="634" w:author="Stephen Reynolds, Jr." w:date="2012-11-13T07:28:00Z"/>
              <w:b/>
            </w:rPr>
          </w:rPrChange>
        </w:rPr>
      </w:pPr>
      <w:del w:id="635" w:author="Stephen Reynolds, Jr." w:date="2012-11-13T07:28:00Z">
        <w:r w:rsidRPr="00920A48" w:rsidDel="00920A48">
          <w:rPr>
            <w:b/>
            <w:rPrChange w:id="636" w:author="Stephen Reynolds, Jr." w:date="2012-11-13T07:32:00Z">
              <w:rPr>
                <w:b/>
              </w:rPr>
            </w:rPrChange>
          </w:rPr>
          <w:delText>Jesus C</w:delText>
        </w:r>
        <w:r w:rsidR="00BB02FF" w:rsidRPr="00920A48" w:rsidDel="00920A48">
          <w:rPr>
            <w:b/>
            <w:rPrChange w:id="637" w:author="Stephen Reynolds, Jr." w:date="2012-11-13T07:32:00Z">
              <w:rPr>
                <w:b/>
              </w:rPr>
            </w:rPrChange>
          </w:rPr>
          <w:delText xml:space="preserve">hrist was made our </w:delText>
        </w:r>
        <w:r w:rsidRPr="00920A48" w:rsidDel="00920A48">
          <w:rPr>
            <w:b/>
            <w:rPrChange w:id="638" w:author="Stephen Reynolds, Jr." w:date="2012-11-13T07:32:00Z">
              <w:rPr>
                <w:b/>
              </w:rPr>
            </w:rPrChange>
          </w:rPr>
          <w:delText>sanctification</w:delText>
        </w:r>
        <w:r w:rsidRPr="00920A48" w:rsidDel="00920A48">
          <w:rPr>
            <w:rPrChange w:id="639" w:author="Stephen Reynolds, Jr." w:date="2012-11-13T07:32:00Z">
              <w:rPr/>
            </w:rPrChange>
          </w:rPr>
          <w:delText xml:space="preserve">. </w:delText>
        </w:r>
        <w:r w:rsidR="00BB02FF" w:rsidRPr="00920A48" w:rsidDel="00920A48">
          <w:rPr>
            <w:rPrChange w:id="640" w:author="Stephen Reynolds, Jr." w:date="2012-11-13T07:32:00Z">
              <w:rPr/>
            </w:rPrChange>
          </w:rPr>
          <w:delText xml:space="preserve">(I Cor. 1:30) </w:delText>
        </w:r>
        <w:r w:rsidRPr="00920A48" w:rsidDel="00920A48">
          <w:rPr>
            <w:rPrChange w:id="641" w:author="Stephen Reynolds, Jr." w:date="2012-11-13T07:32:00Z">
              <w:rPr/>
            </w:rPrChange>
          </w:rPr>
          <w:delText>Separation from sin and separation unto God was provided for us in Christ. Through faith receiving Christ’s life, the Believer obtains the sanctification provided in the person of Christ. The more completely we appropriate Christ, the more completely we are sanctified. Perfect sanctification is provided in Him just as perfect wisdom is. (Col. 2:3)</w:delText>
        </w:r>
      </w:del>
    </w:p>
    <w:p w:rsidR="004810E1" w:rsidRPr="00920A48" w:rsidDel="00920A48" w:rsidRDefault="004810E1" w:rsidP="00B657BD">
      <w:pPr>
        <w:pStyle w:val="Heading3"/>
        <w:numPr>
          <w:ilvl w:val="0"/>
          <w:numId w:val="84"/>
        </w:numPr>
        <w:tabs>
          <w:tab w:val="left" w:pos="1080"/>
        </w:tabs>
        <w:ind w:left="0" w:firstLine="720"/>
        <w:rPr>
          <w:del w:id="642" w:author="Stephen Reynolds, Jr." w:date="2012-11-13T07:28:00Z"/>
          <w:b/>
          <w:rPrChange w:id="643" w:author="Stephen Reynolds, Jr." w:date="2012-11-13T07:32:00Z">
            <w:rPr>
              <w:del w:id="644" w:author="Stephen Reynolds, Jr." w:date="2012-11-13T07:28:00Z"/>
              <w:b/>
            </w:rPr>
          </w:rPrChange>
        </w:rPr>
      </w:pPr>
      <w:del w:id="645" w:author="Stephen Reynolds, Jr." w:date="2012-11-13T07:28:00Z">
        <w:r w:rsidRPr="00920A48" w:rsidDel="00920A48">
          <w:rPr>
            <w:b/>
            <w:rPrChange w:id="646" w:author="Stephen Reynolds, Jr." w:date="2012-11-13T07:32:00Z">
              <w:rPr>
                <w:b/>
              </w:rPr>
            </w:rPrChange>
          </w:rPr>
          <w:delText>The Blood</w:delText>
        </w:r>
        <w:r w:rsidR="003D39BF" w:rsidRPr="00920A48" w:rsidDel="00920A48">
          <w:rPr>
            <w:b/>
            <w:rPrChange w:id="647" w:author="Stephen Reynolds, Jr." w:date="2012-11-13T07:32:00Z">
              <w:rPr>
                <w:b/>
              </w:rPr>
            </w:rPrChange>
          </w:rPr>
          <w:delText xml:space="preserve"> </w:delText>
        </w:r>
        <w:r w:rsidRPr="00920A48" w:rsidDel="00920A48">
          <w:rPr>
            <w:b/>
            <w:rPrChange w:id="648" w:author="Stephen Reynolds, Jr." w:date="2012-11-13T07:32:00Z">
              <w:rPr>
                <w:b/>
              </w:rPr>
            </w:rPrChange>
          </w:rPr>
          <w:delText xml:space="preserve">Sanctifies the Believer. </w:delText>
        </w:r>
        <w:r w:rsidRPr="00920A48" w:rsidDel="00920A48">
          <w:rPr>
            <w:rPrChange w:id="649" w:author="Stephen Reynolds, Jr." w:date="2012-11-13T07:32:00Z">
              <w:rPr/>
            </w:rPrChange>
          </w:rPr>
          <w:delText>The sacrifice of Christ</w:delText>
        </w:r>
        <w:r w:rsidR="003D39BF" w:rsidRPr="00920A48" w:rsidDel="00920A48">
          <w:rPr>
            <w:rPrChange w:id="650" w:author="Stephen Reynolds, Jr." w:date="2012-11-13T07:32:00Z">
              <w:rPr/>
            </w:rPrChange>
          </w:rPr>
          <w:delText xml:space="preserve"> puts a difference between the Believer </w:delText>
        </w:r>
        <w:r w:rsidR="00352D84" w:rsidRPr="00920A48" w:rsidDel="00920A48">
          <w:rPr>
            <w:rPrChange w:id="651" w:author="Stephen Reynolds, Jr." w:date="2012-11-13T07:32:00Z">
              <w:rPr/>
            </w:rPrChange>
          </w:rPr>
          <w:delText>and the world just as the Passover lamb’s blood put</w:delText>
        </w:r>
        <w:r w:rsidR="003D39BF" w:rsidRPr="00920A48" w:rsidDel="00920A48">
          <w:rPr>
            <w:rPrChange w:id="652" w:author="Stephen Reynolds, Jr." w:date="2012-11-13T07:32:00Z">
              <w:rPr/>
            </w:rPrChange>
          </w:rPr>
          <w:delText xml:space="preserve"> a difference between Israel and the Egyptians. </w:delText>
        </w:r>
        <w:r w:rsidR="00352D84" w:rsidRPr="00920A48" w:rsidDel="00920A48">
          <w:rPr>
            <w:rPrChange w:id="653" w:author="Stephen Reynolds, Jr." w:date="2012-11-13T07:32:00Z">
              <w:rPr/>
            </w:rPrChange>
          </w:rPr>
          <w:delText>(</w:delText>
        </w:r>
        <w:r w:rsidR="003D39BF" w:rsidRPr="00920A48" w:rsidDel="00920A48">
          <w:rPr>
            <w:rPrChange w:id="654" w:author="Stephen Reynolds, Jr." w:date="2012-11-13T07:32:00Z">
              <w:rPr/>
            </w:rPrChange>
          </w:rPr>
          <w:delText>Ex. 11:7; 12:12,13</w:delText>
        </w:r>
        <w:r w:rsidR="00352D84" w:rsidRPr="00920A48" w:rsidDel="00920A48">
          <w:rPr>
            <w:rPrChange w:id="655" w:author="Stephen Reynolds, Jr." w:date="2012-11-13T07:32:00Z">
              <w:rPr/>
            </w:rPrChange>
          </w:rPr>
          <w:delText>)</w:delText>
        </w:r>
      </w:del>
    </w:p>
    <w:p w:rsidR="004810E1" w:rsidRPr="00920A48" w:rsidDel="00920A48" w:rsidRDefault="00352D84" w:rsidP="00BB02FF">
      <w:pPr>
        <w:pStyle w:val="Heading5"/>
        <w:tabs>
          <w:tab w:val="left" w:pos="1620"/>
        </w:tabs>
        <w:ind w:left="360" w:firstLine="900"/>
        <w:rPr>
          <w:del w:id="656" w:author="Stephen Reynolds, Jr." w:date="2012-11-13T07:28:00Z"/>
          <w:b/>
          <w:rPrChange w:id="657" w:author="Stephen Reynolds, Jr." w:date="2012-11-13T07:32:00Z">
            <w:rPr>
              <w:del w:id="658" w:author="Stephen Reynolds, Jr." w:date="2012-11-13T07:28:00Z"/>
              <w:b/>
            </w:rPr>
          </w:rPrChange>
        </w:rPr>
      </w:pPr>
      <w:del w:id="659" w:author="Stephen Reynolds, Jr." w:date="2012-11-13T07:28:00Z">
        <w:r w:rsidRPr="00920A48" w:rsidDel="00920A48">
          <w:rPr>
            <w:rPrChange w:id="660" w:author="Stephen Reynolds, Jr." w:date="2012-11-13T07:32:00Z">
              <w:rPr/>
            </w:rPrChange>
          </w:rPr>
          <w:delText xml:space="preserve"> </w:delText>
        </w:r>
        <w:r w:rsidR="004810E1" w:rsidRPr="00920A48" w:rsidDel="00920A48">
          <w:rPr>
            <w:b/>
            <w:rPrChange w:id="661" w:author="Stephen Reynolds, Jr." w:date="2012-11-13T07:32:00Z">
              <w:rPr>
                <w:b/>
              </w:rPr>
            </w:rPrChange>
          </w:rPr>
          <w:delText>The Believer belongs to God</w:delText>
        </w:r>
        <w:r w:rsidR="004810E1" w:rsidRPr="00920A48" w:rsidDel="00920A48">
          <w:rPr>
            <w:rPrChange w:id="662" w:author="Stephen Reynolds, Jr." w:date="2012-11-13T07:32:00Z">
              <w:rPr/>
            </w:rPrChange>
          </w:rPr>
          <w:delText xml:space="preserve"> by the redemption of Christ’s blood. </w:delText>
        </w:r>
        <w:r w:rsidR="003D39BF" w:rsidRPr="00920A48" w:rsidDel="00920A48">
          <w:rPr>
            <w:rPrChange w:id="663" w:author="Stephen Reynolds, Jr." w:date="2012-11-13T07:32:00Z">
              <w:rPr/>
            </w:rPrChange>
          </w:rPr>
          <w:delText>By the offer</w:delText>
        </w:r>
        <w:r w:rsidR="00BB02FF" w:rsidRPr="00920A48" w:rsidDel="00920A48">
          <w:rPr>
            <w:rPrChange w:id="664" w:author="Stephen Reynolds, Jr." w:date="2012-11-13T07:32:00Z">
              <w:rPr/>
            </w:rPrChange>
          </w:rPr>
          <w:delText xml:space="preserve">ing of His own blood, Jesus </w:delText>
        </w:r>
        <w:r w:rsidR="003D39BF" w:rsidRPr="00920A48" w:rsidDel="00920A48">
          <w:rPr>
            <w:rPrChange w:id="665" w:author="Stephen Reynolds, Jr." w:date="2012-11-13T07:32:00Z">
              <w:rPr/>
            </w:rPrChange>
          </w:rPr>
          <w:delText xml:space="preserve">has set the Believer apart for God. </w:delText>
        </w:r>
        <w:r w:rsidRPr="00920A48" w:rsidDel="00920A48">
          <w:rPr>
            <w:rPrChange w:id="666" w:author="Stephen Reynolds, Jr." w:date="2012-11-13T07:32:00Z">
              <w:rPr/>
            </w:rPrChange>
          </w:rPr>
          <w:delText>(Heb. 10:10</w:delText>
        </w:r>
        <w:r w:rsidR="004810E1" w:rsidRPr="00920A48" w:rsidDel="00920A48">
          <w:rPr>
            <w:rPrChange w:id="667" w:author="Stephen Reynolds, Jr." w:date="2012-11-13T07:32:00Z">
              <w:rPr/>
            </w:rPrChange>
          </w:rPr>
          <w:delText>; 13:12</w:delText>
        </w:r>
        <w:r w:rsidRPr="00920A48" w:rsidDel="00920A48">
          <w:rPr>
            <w:rPrChange w:id="668" w:author="Stephen Reynolds, Jr." w:date="2012-11-13T07:32:00Z">
              <w:rPr/>
            </w:rPrChange>
          </w:rPr>
          <w:delText>)</w:delText>
        </w:r>
      </w:del>
    </w:p>
    <w:p w:rsidR="004810E1" w:rsidRPr="00920A48" w:rsidDel="00920A48" w:rsidRDefault="0003466C" w:rsidP="00BB02FF">
      <w:pPr>
        <w:pStyle w:val="Heading5"/>
        <w:tabs>
          <w:tab w:val="left" w:pos="1620"/>
        </w:tabs>
        <w:ind w:left="360" w:firstLine="900"/>
        <w:rPr>
          <w:del w:id="669" w:author="Stephen Reynolds, Jr." w:date="2012-11-13T07:28:00Z"/>
          <w:b/>
          <w:rPrChange w:id="670" w:author="Stephen Reynolds, Jr." w:date="2012-11-13T07:32:00Z">
            <w:rPr>
              <w:del w:id="671" w:author="Stephen Reynolds, Jr." w:date="2012-11-13T07:28:00Z"/>
              <w:b/>
            </w:rPr>
          </w:rPrChange>
        </w:rPr>
      </w:pPr>
      <w:del w:id="672" w:author="Stephen Reynolds, Jr." w:date="2012-11-13T07:28:00Z">
        <w:r w:rsidRPr="00920A48" w:rsidDel="00920A48">
          <w:rPr>
            <w:b/>
            <w:rPrChange w:id="673" w:author="Stephen Reynolds, Jr." w:date="2012-11-13T07:32:00Z">
              <w:rPr>
                <w:b/>
              </w:rPr>
            </w:rPrChange>
          </w:rPr>
          <w:delText>The blood cleanses Believers from all guilt of sin</w:delText>
        </w:r>
        <w:r w:rsidRPr="00920A48" w:rsidDel="00920A48">
          <w:rPr>
            <w:rPrChange w:id="674" w:author="Stephen Reynolds, Jr." w:date="2012-11-13T07:32:00Z">
              <w:rPr/>
            </w:rPrChange>
          </w:rPr>
          <w:delText xml:space="preserve"> and, </w:delText>
        </w:r>
        <w:r w:rsidR="004810E1" w:rsidRPr="00920A48" w:rsidDel="00920A48">
          <w:rPr>
            <w:rPrChange w:id="675" w:author="Stephen Reynolds, Jr." w:date="2012-11-13T07:32:00Z">
              <w:rPr/>
            </w:rPrChange>
          </w:rPr>
          <w:delText>thus, separates them from the ma</w:delText>
        </w:r>
        <w:r w:rsidRPr="00920A48" w:rsidDel="00920A48">
          <w:rPr>
            <w:rPrChange w:id="676" w:author="Stephen Reynolds, Jr." w:date="2012-11-13T07:32:00Z">
              <w:rPr/>
            </w:rPrChange>
          </w:rPr>
          <w:delText xml:space="preserve">ss of men under the curse of the law, and sets them apart for God. </w:delText>
        </w:r>
        <w:r w:rsidR="004810E1" w:rsidRPr="00920A48" w:rsidDel="00920A48">
          <w:rPr>
            <w:rPrChange w:id="677" w:author="Stephen Reynolds, Jr." w:date="2012-11-13T07:32:00Z">
              <w:rPr/>
            </w:rPrChange>
          </w:rPr>
          <w:delText>(</w:delText>
        </w:r>
        <w:r w:rsidRPr="00920A48" w:rsidDel="00920A48">
          <w:rPr>
            <w:rPrChange w:id="678" w:author="Stephen Reynolds, Jr." w:date="2012-11-13T07:32:00Z">
              <w:rPr/>
            </w:rPrChange>
          </w:rPr>
          <w:delText>Compare I John 1:7,9</w:delText>
        </w:r>
        <w:r w:rsidR="004810E1" w:rsidRPr="00920A48" w:rsidDel="00920A48">
          <w:rPr>
            <w:rPrChange w:id="679" w:author="Stephen Reynolds, Jr." w:date="2012-11-13T07:32:00Z">
              <w:rPr/>
            </w:rPrChange>
          </w:rPr>
          <w:delText xml:space="preserve">) </w:delText>
        </w:r>
        <w:r w:rsidRPr="00920A48" w:rsidDel="00920A48">
          <w:rPr>
            <w:rPrChange w:id="680" w:author="Stephen Reynolds, Jr." w:date="2012-11-13T07:32:00Z">
              <w:rPr/>
            </w:rPrChange>
          </w:rPr>
          <w:delText xml:space="preserve">In the </w:delText>
        </w:r>
        <w:r w:rsidR="00BB02FF" w:rsidRPr="00920A48" w:rsidDel="00920A48">
          <w:rPr>
            <w:rPrChange w:id="681" w:author="Stephen Reynolds, Jr." w:date="2012-11-13T07:32:00Z">
              <w:rPr/>
            </w:rPrChange>
          </w:rPr>
          <w:delText xml:space="preserve">Old Testament, the blood </w:delText>
        </w:r>
        <w:r w:rsidRPr="00920A48" w:rsidDel="00920A48">
          <w:rPr>
            <w:rPrChange w:id="682" w:author="Stephen Reynolds, Jr." w:date="2012-11-13T07:32:00Z">
              <w:rPr/>
            </w:rPrChange>
          </w:rPr>
          <w:delText>sacrifice cleansed Israelites from the guilt of ceremonial off</w:delText>
        </w:r>
        <w:r w:rsidR="00BB02FF" w:rsidRPr="00920A48" w:rsidDel="00920A48">
          <w:rPr>
            <w:rPrChange w:id="683" w:author="Stephen Reynolds, Jr." w:date="2012-11-13T07:32:00Z">
              <w:rPr/>
            </w:rPrChange>
          </w:rPr>
          <w:delText>ense and set them apart for God.</w:delText>
        </w:r>
        <w:r w:rsidRPr="00920A48" w:rsidDel="00920A48">
          <w:rPr>
            <w:rPrChange w:id="684" w:author="Stephen Reynolds, Jr." w:date="2012-11-13T07:32:00Z">
              <w:rPr/>
            </w:rPrChange>
          </w:rPr>
          <w:delText xml:space="preserve"> In the New Testament, the blood of Christ cleanses the Believer from </w:delText>
        </w:r>
        <w:r w:rsidR="00BB02FF" w:rsidRPr="00920A48" w:rsidDel="00920A48">
          <w:rPr>
            <w:rPrChange w:id="685" w:author="Stephen Reynolds, Jr." w:date="2012-11-13T07:32:00Z">
              <w:rPr/>
            </w:rPrChange>
          </w:rPr>
          <w:delText xml:space="preserve">the </w:delText>
        </w:r>
        <w:r w:rsidRPr="00920A48" w:rsidDel="00920A48">
          <w:rPr>
            <w:rPrChange w:id="686" w:author="Stephen Reynolds, Jr." w:date="2012-11-13T07:32:00Z">
              <w:rPr/>
            </w:rPrChange>
          </w:rPr>
          <w:delText xml:space="preserve">guilt of </w:delText>
        </w:r>
        <w:r w:rsidR="00BB02FF" w:rsidRPr="00920A48" w:rsidDel="00920A48">
          <w:rPr>
            <w:rPrChange w:id="687" w:author="Stephen Reynolds, Jr." w:date="2012-11-13T07:32:00Z">
              <w:rPr/>
            </w:rPrChange>
          </w:rPr>
          <w:delText>sin</w:delText>
        </w:r>
        <w:r w:rsidRPr="00920A48" w:rsidDel="00920A48">
          <w:rPr>
            <w:rPrChange w:id="688" w:author="Stephen Reynolds, Jr." w:date="2012-11-13T07:32:00Z">
              <w:rPr/>
            </w:rPrChange>
          </w:rPr>
          <w:delText xml:space="preserve"> and sets him apart for God.</w:delText>
        </w:r>
      </w:del>
    </w:p>
    <w:p w:rsidR="00352D84" w:rsidRPr="00920A48" w:rsidDel="00920A48" w:rsidRDefault="00352D84" w:rsidP="00352D84">
      <w:pPr>
        <w:pStyle w:val="Header"/>
        <w:tabs>
          <w:tab w:val="clear" w:pos="4320"/>
          <w:tab w:val="clear" w:pos="8640"/>
        </w:tabs>
        <w:rPr>
          <w:del w:id="689" w:author="Stephen Reynolds, Jr." w:date="2012-11-13T07:28:00Z"/>
          <w:rPrChange w:id="690" w:author="Stephen Reynolds, Jr." w:date="2012-11-13T07:32:00Z">
            <w:rPr>
              <w:del w:id="691" w:author="Stephen Reynolds, Jr." w:date="2012-11-13T07:28:00Z"/>
            </w:rPr>
          </w:rPrChange>
        </w:rPr>
      </w:pPr>
    </w:p>
    <w:p w:rsidR="003D39BF" w:rsidRPr="00920A48" w:rsidDel="00920A48" w:rsidRDefault="003D39BF" w:rsidP="00352D84">
      <w:pPr>
        <w:pStyle w:val="Heading3"/>
        <w:rPr>
          <w:del w:id="692" w:author="Stephen Reynolds, Jr." w:date="2012-11-13T07:28:00Z"/>
          <w:rPrChange w:id="693" w:author="Stephen Reynolds, Jr." w:date="2012-11-13T07:32:00Z">
            <w:rPr>
              <w:del w:id="694" w:author="Stephen Reynolds, Jr." w:date="2012-11-13T07:28:00Z"/>
            </w:rPr>
          </w:rPrChange>
        </w:rPr>
      </w:pPr>
      <w:del w:id="695" w:author="Stephen Reynolds, Jr." w:date="2012-11-13T07:28:00Z">
        <w:r w:rsidRPr="00920A48" w:rsidDel="00920A48">
          <w:rPr>
            <w:b/>
            <w:rPrChange w:id="696" w:author="Stephen Reynolds, Jr." w:date="2012-11-13T07:32:00Z">
              <w:rPr>
                <w:b/>
              </w:rPr>
            </w:rPrChange>
          </w:rPr>
          <w:delText>The Holy Spirit sanctifies the Believer</w:delText>
        </w:r>
        <w:r w:rsidRPr="00920A48" w:rsidDel="00920A48">
          <w:rPr>
            <w:rPrChange w:id="697" w:author="Stephen Reynolds, Jr." w:date="2012-11-13T07:32:00Z">
              <w:rPr/>
            </w:rPrChange>
          </w:rPr>
          <w:delText>. II Thess. 2:13; I Peter 1:2</w:delText>
        </w:r>
      </w:del>
    </w:p>
    <w:p w:rsidR="0036280D" w:rsidRPr="00920A48" w:rsidDel="00920A48" w:rsidRDefault="0036280D" w:rsidP="00B657BD">
      <w:pPr>
        <w:pStyle w:val="Heading4"/>
        <w:numPr>
          <w:ilvl w:val="0"/>
          <w:numId w:val="86"/>
        </w:numPr>
        <w:tabs>
          <w:tab w:val="left" w:pos="1080"/>
          <w:tab w:val="left" w:pos="1170"/>
        </w:tabs>
        <w:ind w:left="0" w:firstLine="720"/>
        <w:rPr>
          <w:del w:id="698" w:author="Stephen Reynolds, Jr." w:date="2012-11-13T07:28:00Z"/>
          <w:rPrChange w:id="699" w:author="Stephen Reynolds, Jr." w:date="2012-11-13T07:32:00Z">
            <w:rPr>
              <w:del w:id="700" w:author="Stephen Reynolds, Jr." w:date="2012-11-13T07:28:00Z"/>
            </w:rPr>
          </w:rPrChange>
        </w:rPr>
      </w:pPr>
      <w:del w:id="701" w:author="Stephen Reynolds, Jr." w:date="2012-11-13T07:28:00Z">
        <w:r w:rsidRPr="00920A48" w:rsidDel="00920A48">
          <w:rPr>
            <w:b/>
            <w:rPrChange w:id="702" w:author="Stephen Reynolds, Jr." w:date="2012-11-13T07:32:00Z">
              <w:rPr>
                <w:b/>
              </w:rPr>
            </w:rPrChange>
          </w:rPr>
          <w:delText xml:space="preserve">The Anointing. </w:delText>
        </w:r>
        <w:r w:rsidRPr="00920A48" w:rsidDel="00920A48">
          <w:rPr>
            <w:rPrChange w:id="703" w:author="Stephen Reynolds, Jr." w:date="2012-11-13T07:32:00Z">
              <w:rPr/>
            </w:rPrChange>
          </w:rPr>
          <w:delText xml:space="preserve">Just as in the O.T. type where tabernacle, altar, and priest are set apart for God by the anointing oil (Lev.8:10-12) so, in the N.T. antitype—the Believer (who is both tabernacle and priest)—is set apart for God by the anointing of the Holy Spirit. </w:delText>
        </w:r>
      </w:del>
    </w:p>
    <w:p w:rsidR="0036280D" w:rsidRPr="00920A48" w:rsidDel="00920A48" w:rsidRDefault="0036280D" w:rsidP="0036280D">
      <w:pPr>
        <w:pStyle w:val="Heading4"/>
        <w:tabs>
          <w:tab w:val="left" w:pos="1170"/>
        </w:tabs>
        <w:ind w:left="0" w:firstLine="720"/>
        <w:rPr>
          <w:del w:id="704" w:author="Stephen Reynolds, Jr." w:date="2012-11-13T07:28:00Z"/>
          <w:rPrChange w:id="705" w:author="Stephen Reynolds, Jr." w:date="2012-11-13T07:32:00Z">
            <w:rPr>
              <w:del w:id="706" w:author="Stephen Reynolds, Jr." w:date="2012-11-13T07:28:00Z"/>
            </w:rPr>
          </w:rPrChange>
        </w:rPr>
      </w:pPr>
      <w:del w:id="707" w:author="Stephen Reynolds, Jr." w:date="2012-11-13T07:28:00Z">
        <w:r w:rsidRPr="00920A48" w:rsidDel="00920A48">
          <w:rPr>
            <w:b/>
            <w:rPrChange w:id="708" w:author="Stephen Reynolds, Jr." w:date="2012-11-13T07:32:00Z">
              <w:rPr>
                <w:b/>
              </w:rPr>
            </w:rPrChange>
          </w:rPr>
          <w:delText>The Fruit of the Spirit.</w:delText>
        </w:r>
        <w:r w:rsidRPr="00920A48" w:rsidDel="00920A48">
          <w:rPr>
            <w:rPrChange w:id="709" w:author="Stephen Reynolds, Jr." w:date="2012-11-13T07:32:00Z">
              <w:rPr/>
            </w:rPrChange>
          </w:rPr>
          <w:delText xml:space="preserve"> It is the Holy Spirit’s working in the heart of a man that causes him to overcome the flesh and sin, and clothes the Believer with Divine graces of character and makes him fit to be God’s own. Compare Gal. 5:15-23</w:delText>
        </w:r>
      </w:del>
    </w:p>
    <w:p w:rsidR="00BB02FF" w:rsidRPr="00920A48" w:rsidDel="00920A48" w:rsidRDefault="00BB02FF" w:rsidP="0036280D">
      <w:pPr>
        <w:pStyle w:val="Heading4"/>
        <w:tabs>
          <w:tab w:val="left" w:pos="1080"/>
          <w:tab w:val="left" w:pos="1170"/>
        </w:tabs>
        <w:ind w:left="0" w:firstLine="720"/>
        <w:rPr>
          <w:del w:id="710" w:author="Stephen Reynolds, Jr." w:date="2012-11-13T07:28:00Z"/>
          <w:rPrChange w:id="711" w:author="Stephen Reynolds, Jr." w:date="2012-11-13T07:32:00Z">
            <w:rPr>
              <w:del w:id="712" w:author="Stephen Reynolds, Jr." w:date="2012-11-13T07:28:00Z"/>
            </w:rPr>
          </w:rPrChange>
        </w:rPr>
      </w:pPr>
      <w:del w:id="713" w:author="Stephen Reynolds, Jr." w:date="2012-11-13T07:28:00Z">
        <w:r w:rsidRPr="00920A48" w:rsidDel="00920A48">
          <w:rPr>
            <w:b/>
            <w:rPrChange w:id="714" w:author="Stephen Reynolds, Jr." w:date="2012-11-13T07:32:00Z">
              <w:rPr>
                <w:b/>
              </w:rPr>
            </w:rPrChange>
          </w:rPr>
          <w:delText>The Spirit of God use</w:delText>
        </w:r>
        <w:r w:rsidR="0044098C" w:rsidRPr="00920A48" w:rsidDel="00920A48">
          <w:rPr>
            <w:b/>
            <w:rPrChange w:id="715" w:author="Stephen Reynolds, Jr." w:date="2012-11-13T07:32:00Z">
              <w:rPr>
                <w:b/>
              </w:rPr>
            </w:rPrChange>
          </w:rPr>
          <w:delText>s</w:delText>
        </w:r>
        <w:r w:rsidRPr="00920A48" w:rsidDel="00920A48">
          <w:rPr>
            <w:b/>
            <w:rPrChange w:id="716" w:author="Stephen Reynolds, Jr." w:date="2012-11-13T07:32:00Z">
              <w:rPr>
                <w:b/>
              </w:rPr>
            </w:rPrChange>
          </w:rPr>
          <w:delText xml:space="preserve"> the Word</w:delText>
        </w:r>
        <w:r w:rsidRPr="00920A48" w:rsidDel="00920A48">
          <w:rPr>
            <w:rPrChange w:id="717" w:author="Stephen Reynolds, Jr." w:date="2012-11-13T07:32:00Z">
              <w:rPr/>
            </w:rPrChange>
          </w:rPr>
          <w:delText xml:space="preserve"> of God to sanctify the Believer. We are sanctified in the Truth, the Word of God. (John 16:13; 17:17; Ps. 119:99; John 15:3) As Believers bring their lives into daily contact with the Word, the sins and imperfections of their lives and hearts are disclosed and </w:delText>
        </w:r>
        <w:r w:rsidR="0036280D" w:rsidRPr="00920A48" w:rsidDel="00920A48">
          <w:rPr>
            <w:rPrChange w:id="718" w:author="Stephen Reynolds, Jr." w:date="2012-11-13T07:32:00Z">
              <w:rPr/>
            </w:rPrChange>
          </w:rPr>
          <w:delText xml:space="preserve">by </w:delText>
        </w:r>
        <w:r w:rsidRPr="00920A48" w:rsidDel="00920A48">
          <w:rPr>
            <w:rPrChange w:id="719" w:author="Stephen Reynolds, Jr." w:date="2012-11-13T07:32:00Z">
              <w:rPr/>
            </w:rPrChange>
          </w:rPr>
          <w:delText>put</w:delText>
        </w:r>
        <w:r w:rsidR="0036280D" w:rsidRPr="00920A48" w:rsidDel="00920A48">
          <w:rPr>
            <w:rPrChange w:id="720" w:author="Stephen Reynolds, Jr." w:date="2012-11-13T07:32:00Z">
              <w:rPr/>
            </w:rPrChange>
          </w:rPr>
          <w:delText xml:space="preserve">ting them away </w:delText>
        </w:r>
        <w:r w:rsidRPr="00920A48" w:rsidDel="00920A48">
          <w:rPr>
            <w:rPrChange w:id="721" w:author="Stephen Reynolds, Jr." w:date="2012-11-13T07:32:00Z">
              <w:rPr/>
            </w:rPrChange>
          </w:rPr>
          <w:delText>are increasingly separated from sin unto God. (</w:delText>
        </w:r>
        <w:r w:rsidR="0044098C" w:rsidRPr="00920A48" w:rsidDel="00920A48">
          <w:rPr>
            <w:rPrChange w:id="722" w:author="Stephen Reynolds, Jr." w:date="2012-11-13T07:32:00Z">
              <w:rPr/>
            </w:rPrChange>
          </w:rPr>
          <w:delText xml:space="preserve">2 Cor. 3:18; </w:delText>
        </w:r>
        <w:r w:rsidR="0036280D" w:rsidRPr="00920A48" w:rsidDel="00920A48">
          <w:rPr>
            <w:rPrChange w:id="723" w:author="Stephen Reynolds, Jr." w:date="2012-11-13T07:32:00Z">
              <w:rPr/>
            </w:rPrChange>
          </w:rPr>
          <w:delText>I Cor. 15:31</w:delText>
        </w:r>
        <w:r w:rsidRPr="00920A48" w:rsidDel="00920A48">
          <w:rPr>
            <w:rPrChange w:id="724" w:author="Stephen Reynolds, Jr." w:date="2012-11-13T07:32:00Z">
              <w:rPr/>
            </w:rPrChange>
          </w:rPr>
          <w:delText>)</w:delText>
        </w:r>
      </w:del>
    </w:p>
    <w:p w:rsidR="00535390" w:rsidRPr="00920A48" w:rsidDel="00920A48" w:rsidRDefault="00535390">
      <w:pPr>
        <w:rPr>
          <w:del w:id="725" w:author="Stephen Reynolds, Jr." w:date="2012-11-13T07:28:00Z"/>
          <w:b/>
          <w:rPrChange w:id="726" w:author="Stephen Reynolds, Jr." w:date="2012-11-13T07:32:00Z">
            <w:rPr>
              <w:del w:id="727" w:author="Stephen Reynolds, Jr." w:date="2012-11-13T07:28:00Z"/>
              <w:b/>
            </w:rPr>
          </w:rPrChange>
        </w:rPr>
      </w:pPr>
    </w:p>
    <w:p w:rsidR="0044098C" w:rsidRPr="00920A48" w:rsidDel="00920A48" w:rsidRDefault="0044098C">
      <w:pPr>
        <w:rPr>
          <w:del w:id="728" w:author="Stephen Reynolds, Jr." w:date="2012-11-13T07:28:00Z"/>
          <w:rPrChange w:id="729" w:author="Stephen Reynolds, Jr." w:date="2012-11-13T07:32:00Z">
            <w:rPr>
              <w:del w:id="730" w:author="Stephen Reynolds, Jr." w:date="2012-11-13T07:28:00Z"/>
            </w:rPr>
          </w:rPrChange>
        </w:rPr>
      </w:pPr>
      <w:del w:id="731" w:author="Stephen Reynolds, Jr." w:date="2012-11-13T07:28:00Z">
        <w:r w:rsidRPr="00920A48" w:rsidDel="00920A48">
          <w:rPr>
            <w:rPrChange w:id="732" w:author="Stephen Reynolds, Jr." w:date="2012-11-13T07:32:00Z">
              <w:rPr/>
            </w:rPrChange>
          </w:rPr>
          <w:br w:type="page"/>
        </w:r>
      </w:del>
    </w:p>
    <w:p w:rsidR="0003466C" w:rsidRPr="00920A48" w:rsidDel="00920A48" w:rsidRDefault="0044098C" w:rsidP="00535390">
      <w:pPr>
        <w:pStyle w:val="Heading3"/>
        <w:rPr>
          <w:del w:id="733" w:author="Stephen Reynolds, Jr." w:date="2012-11-13T07:28:00Z"/>
          <w:rPrChange w:id="734" w:author="Stephen Reynolds, Jr." w:date="2012-11-13T07:32:00Z">
            <w:rPr>
              <w:del w:id="735" w:author="Stephen Reynolds, Jr." w:date="2012-11-13T07:28:00Z"/>
            </w:rPr>
          </w:rPrChange>
        </w:rPr>
      </w:pPr>
      <w:del w:id="736" w:author="Stephen Reynolds, Jr." w:date="2012-11-13T07:28:00Z">
        <w:r w:rsidRPr="00920A48" w:rsidDel="00920A48">
          <w:rPr>
            <w:rPrChange w:id="737" w:author="Stephen Reynolds, Jr." w:date="2012-11-13T07:32:00Z">
              <w:rPr/>
            </w:rPrChange>
          </w:rPr>
          <w:delText>The Believer is active in sanctification.</w:delText>
        </w:r>
      </w:del>
    </w:p>
    <w:p w:rsidR="0044098C" w:rsidRPr="00920A48" w:rsidDel="00920A48" w:rsidRDefault="0044098C" w:rsidP="0003466C">
      <w:pPr>
        <w:pStyle w:val="Heading3"/>
        <w:numPr>
          <w:ilvl w:val="0"/>
          <w:numId w:val="0"/>
        </w:numPr>
        <w:ind w:left="720"/>
        <w:rPr>
          <w:del w:id="738" w:author="Stephen Reynolds, Jr." w:date="2012-11-13T07:28:00Z"/>
          <w:b/>
          <w:rPrChange w:id="739" w:author="Stephen Reynolds, Jr." w:date="2012-11-13T07:32:00Z">
            <w:rPr>
              <w:del w:id="740" w:author="Stephen Reynolds, Jr." w:date="2012-11-13T07:28:00Z"/>
              <w:b/>
            </w:rPr>
          </w:rPrChange>
        </w:rPr>
      </w:pPr>
    </w:p>
    <w:p w:rsidR="0044098C" w:rsidRPr="00920A48" w:rsidDel="00920A48" w:rsidRDefault="0044098C" w:rsidP="0044098C">
      <w:pPr>
        <w:pStyle w:val="Heading3"/>
        <w:numPr>
          <w:ilvl w:val="0"/>
          <w:numId w:val="0"/>
        </w:numPr>
        <w:ind w:firstLine="720"/>
        <w:rPr>
          <w:del w:id="741" w:author="Stephen Reynolds, Jr." w:date="2012-11-13T07:28:00Z"/>
          <w:rPrChange w:id="742" w:author="Stephen Reynolds, Jr." w:date="2012-11-13T07:32:00Z">
            <w:rPr>
              <w:del w:id="743" w:author="Stephen Reynolds, Jr." w:date="2012-11-13T07:28:00Z"/>
            </w:rPr>
          </w:rPrChange>
        </w:rPr>
      </w:pPr>
      <w:del w:id="744" w:author="Stephen Reynolds, Jr." w:date="2012-11-13T07:28:00Z">
        <w:r w:rsidRPr="00920A48" w:rsidDel="00920A48">
          <w:rPr>
            <w:rPrChange w:id="745" w:author="Stephen Reynolds, Jr." w:date="2012-11-13T07:32:00Z">
              <w:rPr/>
            </w:rPrChange>
          </w:rPr>
          <w:delText>The Believer is no</w:delText>
        </w:r>
        <w:r w:rsidR="006C2D87" w:rsidRPr="00920A48" w:rsidDel="00920A48">
          <w:rPr>
            <w:rPrChange w:id="746" w:author="Stephen Reynolds, Jr." w:date="2012-11-13T07:32:00Z">
              <w:rPr/>
            </w:rPrChange>
          </w:rPr>
          <w:delText>t passive in the work of s</w:delText>
        </w:r>
        <w:r w:rsidRPr="00920A48" w:rsidDel="00920A48">
          <w:rPr>
            <w:rPrChange w:id="747" w:author="Stephen Reynolds, Jr." w:date="2012-11-13T07:32:00Z">
              <w:rPr/>
            </w:rPrChange>
          </w:rPr>
          <w:delText>anctification. That is, God is not going to completely sanctify a pe</w:delText>
        </w:r>
        <w:r w:rsidR="006C2D87" w:rsidRPr="00920A48" w:rsidDel="00920A48">
          <w:rPr>
            <w:rPrChange w:id="748" w:author="Stephen Reynolds, Jr." w:date="2012-11-13T07:32:00Z">
              <w:rPr/>
            </w:rPrChange>
          </w:rPr>
          <w:delText>rson with no effort of their own</w:delText>
        </w:r>
        <w:r w:rsidRPr="00920A48" w:rsidDel="00920A48">
          <w:rPr>
            <w:rPrChange w:id="749" w:author="Stephen Reynolds, Jr." w:date="2012-11-13T07:32:00Z">
              <w:rPr/>
            </w:rPrChange>
          </w:rPr>
          <w:delText xml:space="preserve">. </w:delText>
        </w:r>
      </w:del>
    </w:p>
    <w:p w:rsidR="0044098C" w:rsidRPr="00920A48" w:rsidDel="00920A48" w:rsidRDefault="0044098C" w:rsidP="0044098C">
      <w:pPr>
        <w:pStyle w:val="Heading3"/>
        <w:numPr>
          <w:ilvl w:val="0"/>
          <w:numId w:val="0"/>
        </w:numPr>
        <w:ind w:firstLine="720"/>
        <w:rPr>
          <w:del w:id="750" w:author="Stephen Reynolds, Jr." w:date="2012-11-13T07:28:00Z"/>
          <w:rPrChange w:id="751" w:author="Stephen Reynolds, Jr." w:date="2012-11-13T07:32:00Z">
            <w:rPr>
              <w:del w:id="752" w:author="Stephen Reynolds, Jr." w:date="2012-11-13T07:28:00Z"/>
            </w:rPr>
          </w:rPrChange>
        </w:rPr>
      </w:pPr>
    </w:p>
    <w:p w:rsidR="0044098C" w:rsidRPr="00920A48" w:rsidDel="00920A48" w:rsidRDefault="003D39BF" w:rsidP="00B657BD">
      <w:pPr>
        <w:pStyle w:val="Heading4"/>
        <w:numPr>
          <w:ilvl w:val="0"/>
          <w:numId w:val="87"/>
        </w:numPr>
        <w:rPr>
          <w:del w:id="753" w:author="Stephen Reynolds, Jr." w:date="2012-11-13T07:28:00Z"/>
          <w:rPrChange w:id="754" w:author="Stephen Reynolds, Jr." w:date="2012-11-13T07:32:00Z">
            <w:rPr>
              <w:del w:id="755" w:author="Stephen Reynolds, Jr." w:date="2012-11-13T07:28:00Z"/>
            </w:rPr>
          </w:rPrChange>
        </w:rPr>
      </w:pPr>
      <w:del w:id="756" w:author="Stephen Reynolds, Jr." w:date="2012-11-13T07:28:00Z">
        <w:r w:rsidRPr="00920A48" w:rsidDel="00920A48">
          <w:rPr>
            <w:rPrChange w:id="757" w:author="Stephen Reynolds, Jr." w:date="2012-11-13T07:32:00Z">
              <w:rPr/>
            </w:rPrChange>
          </w:rPr>
          <w:delText>Sanctification is something that we must pursue or seek earnestly</w:delText>
        </w:r>
        <w:r w:rsidR="0044098C" w:rsidRPr="00920A48" w:rsidDel="00920A48">
          <w:rPr>
            <w:rPrChange w:id="758" w:author="Stephen Reynolds, Jr." w:date="2012-11-13T07:32:00Z">
              <w:rPr/>
            </w:rPrChange>
          </w:rPr>
          <w:delText xml:space="preserve">. </w:delText>
        </w:r>
      </w:del>
    </w:p>
    <w:p w:rsidR="0044098C" w:rsidRPr="00920A48" w:rsidDel="00920A48" w:rsidRDefault="0044098C" w:rsidP="0044098C">
      <w:pPr>
        <w:pStyle w:val="Heading4"/>
        <w:numPr>
          <w:ilvl w:val="0"/>
          <w:numId w:val="0"/>
        </w:numPr>
        <w:ind w:left="630"/>
        <w:rPr>
          <w:del w:id="759" w:author="Stephen Reynolds, Jr." w:date="2012-11-13T07:28:00Z"/>
          <w:rPrChange w:id="760" w:author="Stephen Reynolds, Jr." w:date="2012-11-13T07:32:00Z">
            <w:rPr>
              <w:del w:id="761" w:author="Stephen Reynolds, Jr." w:date="2012-11-13T07:28:00Z"/>
            </w:rPr>
          </w:rPrChange>
        </w:rPr>
      </w:pPr>
    </w:p>
    <w:p w:rsidR="003D39BF" w:rsidRPr="00920A48" w:rsidDel="00920A48" w:rsidRDefault="003D39BF" w:rsidP="0044098C">
      <w:pPr>
        <w:pStyle w:val="Heading4"/>
        <w:numPr>
          <w:ilvl w:val="0"/>
          <w:numId w:val="0"/>
        </w:numPr>
        <w:ind w:firstLine="720"/>
        <w:rPr>
          <w:del w:id="762" w:author="Stephen Reynolds, Jr." w:date="2012-11-13T07:28:00Z"/>
          <w:rPrChange w:id="763" w:author="Stephen Reynolds, Jr." w:date="2012-11-13T07:32:00Z">
            <w:rPr>
              <w:del w:id="764" w:author="Stephen Reynolds, Jr." w:date="2012-11-13T07:28:00Z"/>
            </w:rPr>
          </w:rPrChange>
        </w:rPr>
      </w:pPr>
      <w:del w:id="765" w:author="Stephen Reynolds, Jr." w:date="2012-11-13T07:28:00Z">
        <w:r w:rsidRPr="00920A48" w:rsidDel="00920A48">
          <w:rPr>
            <w:rPrChange w:id="766" w:author="Stephen Reynolds, Jr." w:date="2012-11-13T07:32:00Z">
              <w:rPr/>
            </w:rPrChange>
          </w:rPr>
          <w:delText xml:space="preserve">While it is God’s work, we have a </w:delText>
        </w:r>
        <w:r w:rsidRPr="00920A48" w:rsidDel="00920A48">
          <w:rPr>
            <w:u w:val="single"/>
            <w:rPrChange w:id="767" w:author="Stephen Reynolds, Jr." w:date="2012-11-13T07:32:00Z">
              <w:rPr>
                <w:u w:val="single"/>
              </w:rPr>
            </w:rPrChange>
          </w:rPr>
          <w:delText>part</w:delText>
        </w:r>
        <w:r w:rsidR="00535390" w:rsidRPr="00920A48" w:rsidDel="00920A48">
          <w:rPr>
            <w:rPrChange w:id="768" w:author="Stephen Reynolds, Jr." w:date="2012-11-13T07:32:00Z">
              <w:rPr/>
            </w:rPrChange>
          </w:rPr>
          <w:delText>: m</w:delText>
        </w:r>
        <w:r w:rsidRPr="00920A48" w:rsidDel="00920A48">
          <w:rPr>
            <w:rPrChange w:id="769" w:author="Stephen Reynolds, Jr." w:date="2012-11-13T07:32:00Z">
              <w:rPr/>
            </w:rPrChange>
          </w:rPr>
          <w:delText xml:space="preserve">ake </w:delText>
        </w:r>
        <w:r w:rsidR="0044098C" w:rsidRPr="00920A48" w:rsidDel="00920A48">
          <w:rPr>
            <w:rPrChange w:id="770" w:author="Stephen Reynolds, Jr." w:date="2012-11-13T07:32:00Z">
              <w:rPr/>
            </w:rPrChange>
          </w:rPr>
          <w:delText>complete sanctification</w:delText>
        </w:r>
        <w:r w:rsidRPr="00920A48" w:rsidDel="00920A48">
          <w:rPr>
            <w:rPrChange w:id="771" w:author="Stephen Reynolds, Jr." w:date="2012-11-13T07:32:00Z">
              <w:rPr/>
            </w:rPrChange>
          </w:rPr>
          <w:delText xml:space="preserve"> the object of our earnest desire and pursue it. </w:delText>
        </w:r>
      </w:del>
    </w:p>
    <w:p w:rsidR="006C2D87" w:rsidRPr="00920A48" w:rsidDel="00920A48" w:rsidRDefault="006C2D87" w:rsidP="00535390">
      <w:pPr>
        <w:pStyle w:val="Header"/>
        <w:tabs>
          <w:tab w:val="clear" w:pos="4320"/>
          <w:tab w:val="clear" w:pos="8640"/>
        </w:tabs>
        <w:ind w:left="360" w:hanging="360"/>
        <w:rPr>
          <w:del w:id="772" w:author="Stephen Reynolds, Jr." w:date="2012-11-13T07:28:00Z"/>
          <w:rPrChange w:id="773" w:author="Stephen Reynolds, Jr." w:date="2012-11-13T07:32:00Z">
            <w:rPr>
              <w:del w:id="774" w:author="Stephen Reynolds, Jr." w:date="2012-11-13T07:28:00Z"/>
            </w:rPr>
          </w:rPrChange>
        </w:rPr>
      </w:pPr>
    </w:p>
    <w:p w:rsidR="003D39BF" w:rsidRPr="00920A48" w:rsidDel="00920A48" w:rsidRDefault="00535390" w:rsidP="00535390">
      <w:pPr>
        <w:pStyle w:val="Header"/>
        <w:tabs>
          <w:tab w:val="clear" w:pos="4320"/>
          <w:tab w:val="clear" w:pos="8640"/>
        </w:tabs>
        <w:ind w:left="360" w:hanging="360"/>
        <w:rPr>
          <w:del w:id="775" w:author="Stephen Reynolds, Jr." w:date="2012-11-13T07:28:00Z"/>
          <w:rPrChange w:id="776" w:author="Stephen Reynolds, Jr." w:date="2012-11-13T07:32:00Z">
            <w:rPr>
              <w:del w:id="777" w:author="Stephen Reynolds, Jr." w:date="2012-11-13T07:28:00Z"/>
            </w:rPr>
          </w:rPrChange>
        </w:rPr>
      </w:pPr>
      <w:del w:id="778" w:author="Stephen Reynolds, Jr." w:date="2012-11-13T07:28:00Z">
        <w:r w:rsidRPr="00920A48" w:rsidDel="00920A48">
          <w:rPr>
            <w:rPrChange w:id="779" w:author="Stephen Reynolds, Jr." w:date="2012-11-13T07:32:00Z">
              <w:rPr/>
            </w:rPrChange>
          </w:rPr>
          <w:delText>Hebrews12:14—</w:delText>
        </w:r>
        <w:r w:rsidR="003D39BF" w:rsidRPr="00920A48" w:rsidDel="00920A48">
          <w:rPr>
            <w:i/>
            <w:rPrChange w:id="780" w:author="Stephen Reynolds, Jr." w:date="2012-11-13T07:32:00Z">
              <w:rPr>
                <w:i/>
              </w:rPr>
            </w:rPrChange>
          </w:rPr>
          <w:delText>Follow after peace with all men, and the sanctification without w</w:delText>
        </w:r>
        <w:r w:rsidRPr="00920A48" w:rsidDel="00920A48">
          <w:rPr>
            <w:i/>
            <w:rPrChange w:id="781" w:author="Stephen Reynolds, Jr." w:date="2012-11-13T07:32:00Z">
              <w:rPr>
                <w:i/>
              </w:rPr>
            </w:rPrChange>
          </w:rPr>
          <w:delText>hich no man shall see the Lord</w:delText>
        </w:r>
        <w:r w:rsidRPr="00920A48" w:rsidDel="00920A48">
          <w:rPr>
            <w:rPrChange w:id="782" w:author="Stephen Reynolds, Jr." w:date="2012-11-13T07:32:00Z">
              <w:rPr/>
            </w:rPrChange>
          </w:rPr>
          <w:delText>. (R.V.)</w:delText>
        </w:r>
      </w:del>
    </w:p>
    <w:p w:rsidR="0044098C" w:rsidRPr="00920A48" w:rsidDel="00920A48" w:rsidRDefault="0044098C" w:rsidP="00535390">
      <w:pPr>
        <w:pStyle w:val="Header"/>
        <w:tabs>
          <w:tab w:val="clear" w:pos="4320"/>
          <w:tab w:val="clear" w:pos="8640"/>
        </w:tabs>
        <w:ind w:left="360" w:hanging="360"/>
        <w:rPr>
          <w:del w:id="783" w:author="Stephen Reynolds, Jr." w:date="2012-11-13T07:28:00Z"/>
          <w:rPrChange w:id="784" w:author="Stephen Reynolds, Jr." w:date="2012-11-13T07:32:00Z">
            <w:rPr>
              <w:del w:id="785" w:author="Stephen Reynolds, Jr." w:date="2012-11-13T07:28:00Z"/>
            </w:rPr>
          </w:rPrChange>
        </w:rPr>
      </w:pPr>
      <w:del w:id="786" w:author="Stephen Reynolds, Jr." w:date="2012-11-13T07:28:00Z">
        <w:r w:rsidRPr="00920A48" w:rsidDel="00920A48">
          <w:rPr>
            <w:rPrChange w:id="787" w:author="Stephen Reynolds, Jr." w:date="2012-11-13T07:32:00Z">
              <w:rPr/>
            </w:rPrChange>
          </w:rPr>
          <w:delText>Matt. 6:33—</w:delText>
        </w:r>
        <w:r w:rsidRPr="00920A48" w:rsidDel="00920A48">
          <w:rPr>
            <w:i/>
            <w:rPrChange w:id="788" w:author="Stephen Reynolds, Jr." w:date="2012-11-13T07:32:00Z">
              <w:rPr>
                <w:i/>
              </w:rPr>
            </w:rPrChange>
          </w:rPr>
          <w:delText>But seek ye first the kingdom of God, and his righteousness; and all these things shall be added unto you.</w:delText>
        </w:r>
      </w:del>
    </w:p>
    <w:p w:rsidR="003D39BF" w:rsidRPr="00920A48" w:rsidDel="00920A48" w:rsidRDefault="003D39BF" w:rsidP="003D39BF">
      <w:pPr>
        <w:pStyle w:val="Header"/>
        <w:tabs>
          <w:tab w:val="clear" w:pos="4320"/>
          <w:tab w:val="clear" w:pos="8640"/>
        </w:tabs>
        <w:ind w:left="1440"/>
        <w:rPr>
          <w:del w:id="789" w:author="Stephen Reynolds, Jr." w:date="2012-11-13T07:28:00Z"/>
          <w:rPrChange w:id="790" w:author="Stephen Reynolds, Jr." w:date="2012-11-13T07:32:00Z">
            <w:rPr>
              <w:del w:id="791" w:author="Stephen Reynolds, Jr." w:date="2012-11-13T07:28:00Z"/>
            </w:rPr>
          </w:rPrChange>
        </w:rPr>
      </w:pPr>
    </w:p>
    <w:p w:rsidR="003D39BF" w:rsidRPr="00920A48" w:rsidDel="00920A48" w:rsidRDefault="003D39BF" w:rsidP="0044098C">
      <w:pPr>
        <w:pStyle w:val="Heading4"/>
        <w:rPr>
          <w:del w:id="792" w:author="Stephen Reynolds, Jr." w:date="2012-11-13T07:28:00Z"/>
          <w:rPrChange w:id="793" w:author="Stephen Reynolds, Jr." w:date="2012-11-13T07:32:00Z">
            <w:rPr>
              <w:del w:id="794" w:author="Stephen Reynolds, Jr." w:date="2012-11-13T07:28:00Z"/>
            </w:rPr>
          </w:rPrChange>
        </w:rPr>
      </w:pPr>
      <w:del w:id="795" w:author="Stephen Reynolds, Jr." w:date="2012-11-13T07:28:00Z">
        <w:r w:rsidRPr="00920A48" w:rsidDel="00920A48">
          <w:rPr>
            <w:rPrChange w:id="796" w:author="Stephen Reynolds, Jr." w:date="2012-11-13T07:32:00Z">
              <w:rPr/>
            </w:rPrChange>
          </w:rPr>
          <w:delText>We attain unto sanctification through presenting our members as servants (literally “</w:delText>
        </w:r>
        <w:r w:rsidRPr="00920A48" w:rsidDel="00920A48">
          <w:rPr>
            <w:u w:val="single"/>
            <w:rPrChange w:id="797" w:author="Stephen Reynolds, Jr." w:date="2012-11-13T07:32:00Z">
              <w:rPr>
                <w:u w:val="single"/>
              </w:rPr>
            </w:rPrChange>
          </w:rPr>
          <w:delText>slaves</w:delText>
        </w:r>
        <w:r w:rsidRPr="00920A48" w:rsidDel="00920A48">
          <w:rPr>
            <w:rPrChange w:id="798" w:author="Stephen Reynolds, Jr." w:date="2012-11-13T07:32:00Z">
              <w:rPr/>
            </w:rPrChange>
          </w:rPr>
          <w:delText xml:space="preserve">”) to righteousness and becoming bondservants unto God. </w:delText>
        </w:r>
        <w:r w:rsidR="0044098C" w:rsidRPr="00920A48" w:rsidDel="00920A48">
          <w:rPr>
            <w:rPrChange w:id="799" w:author="Stephen Reynolds, Jr." w:date="2012-11-13T07:32:00Z">
              <w:rPr/>
            </w:rPrChange>
          </w:rPr>
          <w:delText>(</w:delText>
        </w:r>
        <w:r w:rsidRPr="00920A48" w:rsidDel="00920A48">
          <w:rPr>
            <w:rPrChange w:id="800" w:author="Stephen Reynolds, Jr." w:date="2012-11-13T07:32:00Z">
              <w:rPr/>
            </w:rPrChange>
          </w:rPr>
          <w:delText>Rom. 6:19,22</w:delText>
        </w:r>
        <w:r w:rsidR="0044098C" w:rsidRPr="00920A48" w:rsidDel="00920A48">
          <w:rPr>
            <w:rPrChange w:id="801" w:author="Stephen Reynolds, Jr." w:date="2012-11-13T07:32:00Z">
              <w:rPr/>
            </w:rPrChange>
          </w:rPr>
          <w:delText>)</w:delText>
        </w:r>
      </w:del>
    </w:p>
    <w:p w:rsidR="003D39BF" w:rsidRPr="00920A48" w:rsidDel="00920A48" w:rsidRDefault="003D39BF" w:rsidP="003D39BF">
      <w:pPr>
        <w:pStyle w:val="Header"/>
        <w:tabs>
          <w:tab w:val="clear" w:pos="4320"/>
          <w:tab w:val="clear" w:pos="8640"/>
        </w:tabs>
        <w:rPr>
          <w:del w:id="802" w:author="Stephen Reynolds, Jr." w:date="2012-11-13T07:28:00Z"/>
          <w:rPrChange w:id="803" w:author="Stephen Reynolds, Jr." w:date="2012-11-13T07:32:00Z">
            <w:rPr>
              <w:del w:id="804" w:author="Stephen Reynolds, Jr." w:date="2012-11-13T07:28:00Z"/>
            </w:rPr>
          </w:rPrChange>
        </w:rPr>
      </w:pPr>
    </w:p>
    <w:p w:rsidR="0044098C" w:rsidRPr="00920A48" w:rsidDel="00920A48" w:rsidRDefault="0044098C" w:rsidP="0044098C">
      <w:pPr>
        <w:pStyle w:val="Header"/>
        <w:tabs>
          <w:tab w:val="clear" w:pos="4320"/>
          <w:tab w:val="clear" w:pos="8640"/>
        </w:tabs>
        <w:ind w:left="360" w:hanging="360"/>
        <w:rPr>
          <w:del w:id="805" w:author="Stephen Reynolds, Jr." w:date="2012-11-13T07:28:00Z"/>
          <w:i/>
          <w:rPrChange w:id="806" w:author="Stephen Reynolds, Jr." w:date="2012-11-13T07:32:00Z">
            <w:rPr>
              <w:del w:id="807" w:author="Stephen Reynolds, Jr." w:date="2012-11-13T07:28:00Z"/>
              <w:i/>
            </w:rPr>
          </w:rPrChange>
        </w:rPr>
      </w:pPr>
      <w:del w:id="808" w:author="Stephen Reynolds, Jr." w:date="2012-11-13T07:28:00Z">
        <w:r w:rsidRPr="00920A48" w:rsidDel="00920A48">
          <w:rPr>
            <w:rPrChange w:id="809" w:author="Stephen Reynolds, Jr." w:date="2012-11-13T07:32:00Z">
              <w:rPr/>
            </w:rPrChange>
          </w:rPr>
          <w:delText>Rom. 12:1—</w:delText>
        </w:r>
        <w:r w:rsidRPr="00920A48" w:rsidDel="00920A48">
          <w:rPr>
            <w:i/>
            <w:rPrChange w:id="810" w:author="Stephen Reynolds, Jr." w:date="2012-11-13T07:32:00Z">
              <w:rPr>
                <w:i/>
              </w:rPr>
            </w:rPrChange>
          </w:rPr>
          <w:delText>I beseech you therefore, brethren, by the mercies of God, that ye present your bodies a living sacrifice, holy, acceptable unto God, which is your reasonable service.</w:delText>
        </w:r>
      </w:del>
    </w:p>
    <w:p w:rsidR="0044098C" w:rsidRPr="00920A48" w:rsidDel="00920A48" w:rsidRDefault="0044098C" w:rsidP="0044098C">
      <w:pPr>
        <w:pStyle w:val="Header"/>
        <w:tabs>
          <w:tab w:val="clear" w:pos="4320"/>
          <w:tab w:val="clear" w:pos="8640"/>
        </w:tabs>
        <w:ind w:left="360" w:hanging="360"/>
        <w:rPr>
          <w:del w:id="811" w:author="Stephen Reynolds, Jr." w:date="2012-11-13T07:28:00Z"/>
          <w:i/>
          <w:rPrChange w:id="812" w:author="Stephen Reynolds, Jr." w:date="2012-11-13T07:32:00Z">
            <w:rPr>
              <w:del w:id="813" w:author="Stephen Reynolds, Jr." w:date="2012-11-13T07:28:00Z"/>
              <w:i/>
            </w:rPr>
          </w:rPrChange>
        </w:rPr>
      </w:pPr>
      <w:del w:id="814" w:author="Stephen Reynolds, Jr." w:date="2012-11-13T07:28:00Z">
        <w:r w:rsidRPr="00920A48" w:rsidDel="00920A48">
          <w:rPr>
            <w:rPrChange w:id="815" w:author="Stephen Reynolds, Jr." w:date="2012-11-13T07:32:00Z">
              <w:rPr/>
            </w:rPrChange>
          </w:rPr>
          <w:delText>I Cor. 15:31—</w:delText>
        </w:r>
        <w:r w:rsidRPr="00920A48" w:rsidDel="00920A48">
          <w:rPr>
            <w:i/>
            <w:rPrChange w:id="816" w:author="Stephen Reynolds, Jr." w:date="2012-11-13T07:32:00Z">
              <w:rPr>
                <w:i/>
              </w:rPr>
            </w:rPrChange>
          </w:rPr>
          <w:delText xml:space="preserve">I protest by your rejoicing which I have in Christ Jesus our Lord, </w:delText>
        </w:r>
        <w:r w:rsidRPr="00920A48" w:rsidDel="00920A48">
          <w:rPr>
            <w:b/>
            <w:i/>
            <w:rPrChange w:id="817" w:author="Stephen Reynolds, Jr." w:date="2012-11-13T07:32:00Z">
              <w:rPr>
                <w:b/>
                <w:i/>
              </w:rPr>
            </w:rPrChange>
          </w:rPr>
          <w:delText>I die daily</w:delText>
        </w:r>
        <w:r w:rsidRPr="00920A48" w:rsidDel="00920A48">
          <w:rPr>
            <w:i/>
            <w:rPrChange w:id="818" w:author="Stephen Reynolds, Jr." w:date="2012-11-13T07:32:00Z">
              <w:rPr>
                <w:i/>
              </w:rPr>
            </w:rPrChange>
          </w:rPr>
          <w:delText>.</w:delText>
        </w:r>
      </w:del>
    </w:p>
    <w:p w:rsidR="0044098C" w:rsidRPr="00920A48" w:rsidDel="00920A48" w:rsidRDefault="0044098C" w:rsidP="003D39BF">
      <w:pPr>
        <w:pStyle w:val="Header"/>
        <w:tabs>
          <w:tab w:val="clear" w:pos="4320"/>
          <w:tab w:val="clear" w:pos="8640"/>
        </w:tabs>
        <w:rPr>
          <w:del w:id="819" w:author="Stephen Reynolds, Jr." w:date="2012-11-13T07:28:00Z"/>
          <w:i/>
          <w:rPrChange w:id="820" w:author="Stephen Reynolds, Jr." w:date="2012-11-13T07:32:00Z">
            <w:rPr>
              <w:del w:id="821" w:author="Stephen Reynolds, Jr." w:date="2012-11-13T07:28:00Z"/>
              <w:i/>
            </w:rPr>
          </w:rPrChange>
        </w:rPr>
      </w:pPr>
    </w:p>
    <w:p w:rsidR="00535390" w:rsidRPr="00920A48" w:rsidDel="00920A48" w:rsidRDefault="003D39BF" w:rsidP="0044098C">
      <w:pPr>
        <w:pStyle w:val="Heading4"/>
        <w:rPr>
          <w:del w:id="822" w:author="Stephen Reynolds, Jr." w:date="2012-11-13T07:28:00Z"/>
          <w:rPrChange w:id="823" w:author="Stephen Reynolds, Jr." w:date="2012-11-13T07:32:00Z">
            <w:rPr>
              <w:del w:id="824" w:author="Stephen Reynolds, Jr." w:date="2012-11-13T07:28:00Z"/>
            </w:rPr>
          </w:rPrChange>
        </w:rPr>
      </w:pPr>
      <w:del w:id="825" w:author="Stephen Reynolds, Jr." w:date="2012-11-13T07:28:00Z">
        <w:r w:rsidRPr="00920A48" w:rsidDel="00920A48">
          <w:rPr>
            <w:rPrChange w:id="826" w:author="Stephen Reynolds, Jr." w:date="2012-11-13T07:32:00Z">
              <w:rPr/>
            </w:rPrChange>
          </w:rPr>
          <w:delText xml:space="preserve">We perfect holiness by cleansing ourselves from all defilement of the flesh and Spirit. </w:delText>
        </w:r>
      </w:del>
    </w:p>
    <w:p w:rsidR="0044098C" w:rsidRPr="00920A48" w:rsidDel="00920A48" w:rsidRDefault="0044098C" w:rsidP="0044098C">
      <w:pPr>
        <w:rPr>
          <w:del w:id="827" w:author="Stephen Reynolds, Jr." w:date="2012-11-13T07:28:00Z"/>
          <w:rPrChange w:id="828" w:author="Stephen Reynolds, Jr." w:date="2012-11-13T07:32:00Z">
            <w:rPr>
              <w:del w:id="829" w:author="Stephen Reynolds, Jr." w:date="2012-11-13T07:28:00Z"/>
            </w:rPr>
          </w:rPrChange>
        </w:rPr>
      </w:pPr>
    </w:p>
    <w:p w:rsidR="006C2D87" w:rsidRPr="00920A48" w:rsidDel="00920A48" w:rsidRDefault="006C2D87" w:rsidP="006C2D87">
      <w:pPr>
        <w:ind w:left="360" w:hanging="360"/>
        <w:rPr>
          <w:del w:id="830" w:author="Stephen Reynolds, Jr." w:date="2012-11-13T07:28:00Z"/>
          <w:i/>
          <w:rPrChange w:id="831" w:author="Stephen Reynolds, Jr." w:date="2012-11-13T07:32:00Z">
            <w:rPr>
              <w:del w:id="832" w:author="Stephen Reynolds, Jr." w:date="2012-11-13T07:28:00Z"/>
              <w:i/>
            </w:rPr>
          </w:rPrChange>
        </w:rPr>
      </w:pPr>
      <w:del w:id="833" w:author="Stephen Reynolds, Jr." w:date="2012-11-13T07:28:00Z">
        <w:r w:rsidRPr="00920A48" w:rsidDel="00920A48">
          <w:rPr>
            <w:rPrChange w:id="834" w:author="Stephen Reynolds, Jr." w:date="2012-11-13T07:32:00Z">
              <w:rPr/>
            </w:rPrChange>
          </w:rPr>
          <w:delText>2Co 7:1—</w:delText>
        </w:r>
        <w:r w:rsidRPr="00920A48" w:rsidDel="00920A48">
          <w:rPr>
            <w:i/>
            <w:rPrChange w:id="835" w:author="Stephen Reynolds, Jr." w:date="2012-11-13T07:32:00Z">
              <w:rPr>
                <w:i/>
              </w:rPr>
            </w:rPrChange>
          </w:rPr>
          <w:delText xml:space="preserve"> Having therefore these promises, dearly beloved, let us cleanse ourselves from all filthiness of the flesh and spirit, perfecting holiness in the fear of God.</w:delText>
        </w:r>
      </w:del>
    </w:p>
    <w:p w:rsidR="006C2D87" w:rsidRPr="00920A48" w:rsidDel="00920A48" w:rsidRDefault="006C2D87" w:rsidP="0044098C">
      <w:pPr>
        <w:rPr>
          <w:del w:id="836" w:author="Stephen Reynolds, Jr." w:date="2012-11-13T07:28:00Z"/>
          <w:i/>
          <w:rPrChange w:id="837" w:author="Stephen Reynolds, Jr." w:date="2012-11-13T07:32:00Z">
            <w:rPr>
              <w:del w:id="838" w:author="Stephen Reynolds, Jr." w:date="2012-11-13T07:28:00Z"/>
              <w:i/>
            </w:rPr>
          </w:rPrChange>
        </w:rPr>
      </w:pPr>
    </w:p>
    <w:p w:rsidR="00535390" w:rsidRPr="00920A48" w:rsidDel="00920A48" w:rsidRDefault="003D39BF" w:rsidP="0044098C">
      <w:pPr>
        <w:pStyle w:val="Heading4"/>
        <w:rPr>
          <w:del w:id="839" w:author="Stephen Reynolds, Jr." w:date="2012-11-13T07:28:00Z"/>
          <w:rPrChange w:id="840" w:author="Stephen Reynolds, Jr." w:date="2012-11-13T07:32:00Z">
            <w:rPr>
              <w:del w:id="841" w:author="Stephen Reynolds, Jr." w:date="2012-11-13T07:28:00Z"/>
            </w:rPr>
          </w:rPrChange>
        </w:rPr>
      </w:pPr>
      <w:del w:id="842" w:author="Stephen Reynolds, Jr." w:date="2012-11-13T07:28:00Z">
        <w:r w:rsidRPr="00920A48" w:rsidDel="00920A48">
          <w:rPr>
            <w:rPrChange w:id="843" w:author="Stephen Reynolds, Jr." w:date="2012-11-13T07:32:00Z">
              <w:rPr/>
            </w:rPrChange>
          </w:rPr>
          <w:delText>To reach the end of perfect holiness: we must come out from among unbelievers, refusing all alliances with them,</w:delText>
        </w:r>
        <w:r w:rsidR="0044098C" w:rsidRPr="00920A48" w:rsidDel="00920A48">
          <w:rPr>
            <w:rPrChange w:id="844" w:author="Stephen Reynolds, Jr." w:date="2012-11-13T07:32:00Z">
              <w:rPr/>
            </w:rPrChange>
          </w:rPr>
          <w:delText xml:space="preserve"> and touching no unclean thing. We must conduct ourselves as strangers in a strange land. </w:delText>
        </w:r>
      </w:del>
    </w:p>
    <w:p w:rsidR="006C2D87" w:rsidRPr="00920A48" w:rsidDel="00920A48" w:rsidRDefault="006C2D87" w:rsidP="006C2D87">
      <w:pPr>
        <w:pStyle w:val="Heading3"/>
        <w:numPr>
          <w:ilvl w:val="0"/>
          <w:numId w:val="0"/>
        </w:numPr>
        <w:ind w:left="720" w:hanging="360"/>
        <w:rPr>
          <w:del w:id="845" w:author="Stephen Reynolds, Jr." w:date="2012-11-13T07:28:00Z"/>
          <w:rPrChange w:id="846" w:author="Stephen Reynolds, Jr." w:date="2012-11-13T07:32:00Z">
            <w:rPr>
              <w:del w:id="847" w:author="Stephen Reynolds, Jr." w:date="2012-11-13T07:28:00Z"/>
            </w:rPr>
          </w:rPrChange>
        </w:rPr>
      </w:pPr>
    </w:p>
    <w:p w:rsidR="0044098C" w:rsidRPr="00920A48" w:rsidDel="00920A48" w:rsidRDefault="006C2D87" w:rsidP="006C2D87">
      <w:pPr>
        <w:pStyle w:val="Heading3"/>
        <w:numPr>
          <w:ilvl w:val="0"/>
          <w:numId w:val="0"/>
        </w:numPr>
        <w:ind w:left="360" w:hanging="360"/>
        <w:rPr>
          <w:del w:id="848" w:author="Stephen Reynolds, Jr." w:date="2012-11-13T07:28:00Z"/>
          <w:i/>
          <w:rPrChange w:id="849" w:author="Stephen Reynolds, Jr." w:date="2012-11-13T07:32:00Z">
            <w:rPr>
              <w:del w:id="850" w:author="Stephen Reynolds, Jr." w:date="2012-11-13T07:28:00Z"/>
              <w:i/>
            </w:rPr>
          </w:rPrChange>
        </w:rPr>
      </w:pPr>
      <w:del w:id="851" w:author="Stephen Reynolds, Jr." w:date="2012-11-13T07:28:00Z">
        <w:r w:rsidRPr="00920A48" w:rsidDel="00920A48">
          <w:rPr>
            <w:rPrChange w:id="852" w:author="Stephen Reynolds, Jr." w:date="2012-11-13T07:32:00Z">
              <w:rPr/>
            </w:rPrChange>
          </w:rPr>
          <w:delText>Heb 11:9,10—</w:delText>
        </w:r>
        <w:r w:rsidRPr="00920A48" w:rsidDel="00920A48">
          <w:rPr>
            <w:i/>
            <w:rPrChange w:id="853" w:author="Stephen Reynolds, Jr." w:date="2012-11-13T07:32:00Z">
              <w:rPr>
                <w:i/>
              </w:rPr>
            </w:rPrChange>
          </w:rPr>
          <w:delText>By faith he sojourned in the land of promise, as in a strange country, dwelling in tabernacles with Isaac and Jacob, the heirs with him of the same promise: 10 For he looked for a city which hath foundations, whose builder and maker is God.</w:delText>
        </w:r>
      </w:del>
    </w:p>
    <w:p w:rsidR="006C2D87" w:rsidRPr="00920A48" w:rsidDel="00920A48" w:rsidRDefault="006C2D87" w:rsidP="006C2D87">
      <w:pPr>
        <w:ind w:left="360" w:hanging="360"/>
        <w:rPr>
          <w:del w:id="854" w:author="Stephen Reynolds, Jr." w:date="2012-11-13T07:28:00Z"/>
          <w:i/>
          <w:rPrChange w:id="855" w:author="Stephen Reynolds, Jr." w:date="2012-11-13T07:32:00Z">
            <w:rPr>
              <w:del w:id="856" w:author="Stephen Reynolds, Jr." w:date="2012-11-13T07:28:00Z"/>
              <w:i/>
            </w:rPr>
          </w:rPrChange>
        </w:rPr>
      </w:pPr>
      <w:del w:id="857" w:author="Stephen Reynolds, Jr." w:date="2012-11-13T07:28:00Z">
        <w:r w:rsidRPr="00920A48" w:rsidDel="00920A48">
          <w:rPr>
            <w:rPrChange w:id="858" w:author="Stephen Reynolds, Jr." w:date="2012-11-13T07:32:00Z">
              <w:rPr/>
            </w:rPrChange>
          </w:rPr>
          <w:delText>II Cor. 6:17,18—</w:delText>
        </w:r>
        <w:r w:rsidRPr="00920A48" w:rsidDel="00920A48">
          <w:rPr>
            <w:i/>
            <w:rPrChange w:id="859" w:author="Stephen Reynolds, Jr." w:date="2012-11-13T07:32:00Z">
              <w:rPr>
                <w:i/>
              </w:rPr>
            </w:rPrChange>
          </w:rPr>
          <w:delText>Wherefore come out from among them, and be ye separate, saith the Lord, and touch not the unclean thing; and I will receive you, 18 And will be a Father unto you, and ye shall be my sons and daughters, saith the Lord Almighty.</w:delText>
        </w:r>
      </w:del>
    </w:p>
    <w:p w:rsidR="006C2D87" w:rsidRPr="00920A48" w:rsidDel="00920A48" w:rsidRDefault="006C2D87" w:rsidP="006C2D87">
      <w:pPr>
        <w:ind w:left="360" w:hanging="360"/>
        <w:rPr>
          <w:del w:id="860" w:author="Stephen Reynolds, Jr." w:date="2012-11-13T07:28:00Z"/>
          <w:rPrChange w:id="861" w:author="Stephen Reynolds, Jr." w:date="2012-11-13T07:32:00Z">
            <w:rPr>
              <w:del w:id="862" w:author="Stephen Reynolds, Jr." w:date="2012-11-13T07:28:00Z"/>
            </w:rPr>
          </w:rPrChange>
        </w:rPr>
      </w:pPr>
      <w:del w:id="863" w:author="Stephen Reynolds, Jr." w:date="2012-11-13T07:28:00Z">
        <w:r w:rsidRPr="00920A48" w:rsidDel="00920A48">
          <w:rPr>
            <w:rPrChange w:id="864" w:author="Stephen Reynolds, Jr." w:date="2012-11-13T07:32:00Z">
              <w:rPr/>
            </w:rPrChange>
          </w:rPr>
          <w:delText>I Peter 1:22—</w:delText>
        </w:r>
        <w:r w:rsidRPr="00920A48" w:rsidDel="00920A48">
          <w:rPr>
            <w:i/>
            <w:rPrChange w:id="865" w:author="Stephen Reynolds, Jr." w:date="2012-11-13T07:32:00Z">
              <w:rPr>
                <w:i/>
              </w:rPr>
            </w:rPrChange>
          </w:rPr>
          <w:delText>Seeing ye have purified your souls in obeying the truth through the Spirit unto unfeigned love of the brethren, see that ye love one another with a pure heart fervently:</w:delText>
        </w:r>
      </w:del>
    </w:p>
    <w:p w:rsidR="006C2D87" w:rsidRPr="00920A48" w:rsidDel="00920A48" w:rsidRDefault="006C2D87" w:rsidP="00274B7F">
      <w:pPr>
        <w:pStyle w:val="Heading3"/>
        <w:numPr>
          <w:ilvl w:val="0"/>
          <w:numId w:val="0"/>
        </w:numPr>
        <w:ind w:firstLine="720"/>
        <w:rPr>
          <w:del w:id="866" w:author="Stephen Reynolds, Jr." w:date="2012-11-13T07:28:00Z"/>
          <w:i/>
          <w:rPrChange w:id="867" w:author="Stephen Reynolds, Jr." w:date="2012-11-13T07:32:00Z">
            <w:rPr>
              <w:del w:id="868" w:author="Stephen Reynolds, Jr." w:date="2012-11-13T07:28:00Z"/>
              <w:i/>
            </w:rPr>
          </w:rPrChange>
        </w:rPr>
      </w:pPr>
    </w:p>
    <w:p w:rsidR="00535390" w:rsidRPr="00920A48" w:rsidDel="00920A48" w:rsidRDefault="003D39BF" w:rsidP="00274B7F">
      <w:pPr>
        <w:pStyle w:val="Heading3"/>
        <w:numPr>
          <w:ilvl w:val="0"/>
          <w:numId w:val="0"/>
        </w:numPr>
        <w:ind w:firstLine="720"/>
        <w:rPr>
          <w:del w:id="869" w:author="Stephen Reynolds, Jr." w:date="2012-11-13T07:28:00Z"/>
          <w:sz w:val="28"/>
          <w:szCs w:val="28"/>
          <w:rPrChange w:id="870" w:author="Stephen Reynolds, Jr." w:date="2012-11-13T07:32:00Z">
            <w:rPr>
              <w:del w:id="871" w:author="Stephen Reynolds, Jr." w:date="2012-11-13T07:28:00Z"/>
              <w:sz w:val="28"/>
              <w:szCs w:val="28"/>
            </w:rPr>
          </w:rPrChange>
        </w:rPr>
      </w:pPr>
      <w:del w:id="872" w:author="Stephen Reynolds, Jr." w:date="2012-11-13T07:28:00Z">
        <w:r w:rsidRPr="00920A48" w:rsidDel="00920A48">
          <w:rPr>
            <w:rPrChange w:id="873" w:author="Stephen Reynolds, Jr." w:date="2012-11-13T07:32:00Z">
              <w:rPr/>
            </w:rPrChange>
          </w:rPr>
          <w:delText>It is, of course, under the guidance and power of the Spirit that we do this, but it</w:delText>
        </w:r>
        <w:r w:rsidR="00535390" w:rsidRPr="00920A48" w:rsidDel="00920A48">
          <w:rPr>
            <w:rPrChange w:id="874" w:author="Stephen Reynolds, Jr." w:date="2012-11-13T07:32:00Z">
              <w:rPr/>
            </w:rPrChange>
          </w:rPr>
          <w:delText xml:space="preserve"> is us that </w:delText>
        </w:r>
        <w:r w:rsidR="006C2D87" w:rsidRPr="00920A48" w:rsidDel="00920A48">
          <w:rPr>
            <w:rPrChange w:id="875" w:author="Stephen Reynolds, Jr." w:date="2012-11-13T07:32:00Z">
              <w:rPr/>
            </w:rPrChange>
          </w:rPr>
          <w:delText>must separate ourselves from this world and its sinful influences</w:delText>
        </w:r>
        <w:r w:rsidRPr="00920A48" w:rsidDel="00920A48">
          <w:rPr>
            <w:rPrChange w:id="876" w:author="Stephen Reynolds, Jr." w:date="2012-11-13T07:32:00Z">
              <w:rPr/>
            </w:rPrChange>
          </w:rPr>
          <w:delText>.</w:delText>
        </w:r>
        <w:r w:rsidR="00535390" w:rsidRPr="00920A48" w:rsidDel="00920A48">
          <w:rPr>
            <w:sz w:val="28"/>
            <w:szCs w:val="28"/>
            <w:rPrChange w:id="877" w:author="Stephen Reynolds, Jr." w:date="2012-11-13T07:32:00Z">
              <w:rPr>
                <w:sz w:val="28"/>
                <w:szCs w:val="28"/>
              </w:rPr>
            </w:rPrChange>
          </w:rPr>
          <w:br w:type="page"/>
        </w:r>
      </w:del>
    </w:p>
    <w:p w:rsidR="003D39BF" w:rsidRPr="00920A48" w:rsidDel="00920A48" w:rsidRDefault="003D39BF" w:rsidP="00535390">
      <w:pPr>
        <w:pStyle w:val="Heading2"/>
        <w:rPr>
          <w:del w:id="878" w:author="Stephen Reynolds, Jr." w:date="2012-11-13T07:28:00Z"/>
          <w:rPrChange w:id="879" w:author="Stephen Reynolds, Jr." w:date="2012-11-13T07:32:00Z">
            <w:rPr>
              <w:del w:id="880" w:author="Stephen Reynolds, Jr." w:date="2012-11-13T07:28:00Z"/>
            </w:rPr>
          </w:rPrChange>
        </w:rPr>
      </w:pPr>
      <w:del w:id="881" w:author="Stephen Reynolds, Jr." w:date="2012-11-13T07:28:00Z">
        <w:r w:rsidRPr="00920A48" w:rsidDel="00920A48">
          <w:rPr>
            <w:rPrChange w:id="882" w:author="Stephen Reynolds, Jr." w:date="2012-11-13T07:32:00Z">
              <w:rPr/>
            </w:rPrChange>
          </w:rPr>
          <w:delText>The Time of Sanctification</w:delText>
        </w:r>
      </w:del>
    </w:p>
    <w:p w:rsidR="00535390" w:rsidRPr="00920A48" w:rsidDel="00920A48" w:rsidRDefault="00535390" w:rsidP="00535390">
      <w:pPr>
        <w:pStyle w:val="Header"/>
        <w:tabs>
          <w:tab w:val="clear" w:pos="4320"/>
          <w:tab w:val="clear" w:pos="8640"/>
        </w:tabs>
        <w:rPr>
          <w:del w:id="883" w:author="Stephen Reynolds, Jr." w:date="2012-11-13T07:28:00Z"/>
          <w:rPrChange w:id="884" w:author="Stephen Reynolds, Jr." w:date="2012-11-13T07:32:00Z">
            <w:rPr>
              <w:del w:id="885" w:author="Stephen Reynolds, Jr." w:date="2012-11-13T07:28:00Z"/>
            </w:rPr>
          </w:rPrChange>
        </w:rPr>
      </w:pPr>
    </w:p>
    <w:p w:rsidR="003D39BF" w:rsidRPr="00920A48" w:rsidDel="00920A48" w:rsidRDefault="00B155A7" w:rsidP="00535390">
      <w:pPr>
        <w:pStyle w:val="Header"/>
        <w:tabs>
          <w:tab w:val="clear" w:pos="4320"/>
          <w:tab w:val="clear" w:pos="8640"/>
        </w:tabs>
        <w:rPr>
          <w:del w:id="886" w:author="Stephen Reynolds, Jr." w:date="2012-11-13T07:28:00Z"/>
          <w:rPrChange w:id="887" w:author="Stephen Reynolds, Jr." w:date="2012-11-13T07:32:00Z">
            <w:rPr>
              <w:del w:id="888" w:author="Stephen Reynolds, Jr." w:date="2012-11-13T07:28:00Z"/>
            </w:rPr>
          </w:rPrChange>
        </w:rPr>
      </w:pPr>
      <w:del w:id="889" w:author="Stephen Reynolds, Jr." w:date="2012-11-13T07:28:00Z">
        <w:r w:rsidRPr="00920A48" w:rsidDel="00920A48">
          <w:rPr>
            <w:rPrChange w:id="890" w:author="Stephen Reynolds, Jr." w:date="2012-11-13T07:32:00Z">
              <w:rPr/>
            </w:rPrChange>
          </w:rPr>
          <w:delText xml:space="preserve">When </w:delText>
        </w:r>
        <w:r w:rsidR="00535390" w:rsidRPr="00920A48" w:rsidDel="00920A48">
          <w:rPr>
            <w:rPrChange w:id="891" w:author="Stephen Reynolds, Jr." w:date="2012-11-13T07:32:00Z">
              <w:rPr/>
            </w:rPrChange>
          </w:rPr>
          <w:delText>does sanctification take place?</w:delText>
        </w:r>
        <w:r w:rsidRPr="00920A48" w:rsidDel="00920A48">
          <w:rPr>
            <w:rPrChange w:id="892" w:author="Stephen Reynolds, Jr." w:date="2012-11-13T07:32:00Z">
              <w:rPr/>
            </w:rPrChange>
          </w:rPr>
          <w:delText xml:space="preserve"> </w:delText>
        </w:r>
        <w:r w:rsidRPr="00920A48" w:rsidDel="00920A48">
          <w:rPr>
            <w:u w:val="single"/>
            <w:rPrChange w:id="893" w:author="Stephen Reynolds, Jr." w:date="2012-11-13T07:32:00Z">
              <w:rPr>
                <w:u w:val="single"/>
              </w:rPr>
            </w:rPrChange>
          </w:rPr>
          <w:delText xml:space="preserve">Sanctification is both </w:delText>
        </w:r>
        <w:r w:rsidRPr="00920A48" w:rsidDel="00920A48">
          <w:rPr>
            <w:b/>
            <w:i/>
            <w:u w:val="single"/>
            <w:rPrChange w:id="894" w:author="Stephen Reynolds, Jr." w:date="2012-11-13T07:32:00Z">
              <w:rPr>
                <w:b/>
                <w:i/>
                <w:u w:val="single"/>
              </w:rPr>
            </w:rPrChange>
          </w:rPr>
          <w:delText>instantaneous</w:delText>
        </w:r>
        <w:r w:rsidRPr="00920A48" w:rsidDel="00920A48">
          <w:rPr>
            <w:u w:val="single"/>
            <w:rPrChange w:id="895" w:author="Stephen Reynolds, Jr." w:date="2012-11-13T07:32:00Z">
              <w:rPr>
                <w:u w:val="single"/>
              </w:rPr>
            </w:rPrChange>
          </w:rPr>
          <w:delText xml:space="preserve"> and </w:delText>
        </w:r>
        <w:r w:rsidRPr="00920A48" w:rsidDel="00920A48">
          <w:rPr>
            <w:b/>
            <w:i/>
            <w:u w:val="single"/>
            <w:rPrChange w:id="896" w:author="Stephen Reynolds, Jr." w:date="2012-11-13T07:32:00Z">
              <w:rPr>
                <w:b/>
                <w:i/>
                <w:u w:val="single"/>
              </w:rPr>
            </w:rPrChange>
          </w:rPr>
          <w:delText>progressive</w:delText>
        </w:r>
        <w:r w:rsidRPr="00920A48" w:rsidDel="00920A48">
          <w:rPr>
            <w:u w:val="single"/>
            <w:rPrChange w:id="897" w:author="Stephen Reynolds, Jr." w:date="2012-11-13T07:32:00Z">
              <w:rPr>
                <w:u w:val="single"/>
              </w:rPr>
            </w:rPrChange>
          </w:rPr>
          <w:delText>.</w:delText>
        </w:r>
      </w:del>
    </w:p>
    <w:p w:rsidR="003D39BF" w:rsidRPr="00920A48" w:rsidDel="00920A48" w:rsidRDefault="003D39BF" w:rsidP="003D39BF">
      <w:pPr>
        <w:pStyle w:val="Header"/>
        <w:tabs>
          <w:tab w:val="clear" w:pos="4320"/>
          <w:tab w:val="clear" w:pos="8640"/>
        </w:tabs>
        <w:ind w:left="1080"/>
        <w:rPr>
          <w:del w:id="898" w:author="Stephen Reynolds, Jr." w:date="2012-11-13T07:28:00Z"/>
          <w:rPrChange w:id="899" w:author="Stephen Reynolds, Jr." w:date="2012-11-13T07:32:00Z">
            <w:rPr>
              <w:del w:id="900" w:author="Stephen Reynolds, Jr." w:date="2012-11-13T07:28:00Z"/>
            </w:rPr>
          </w:rPrChange>
        </w:rPr>
      </w:pPr>
    </w:p>
    <w:p w:rsidR="004921F6" w:rsidRPr="00920A48" w:rsidDel="00920A48" w:rsidRDefault="004921F6" w:rsidP="00B657BD">
      <w:pPr>
        <w:pStyle w:val="Heading3"/>
        <w:numPr>
          <w:ilvl w:val="0"/>
          <w:numId w:val="69"/>
        </w:numPr>
        <w:rPr>
          <w:del w:id="901" w:author="Stephen Reynolds, Jr." w:date="2012-11-13T07:28:00Z"/>
          <w:b/>
          <w:rPrChange w:id="902" w:author="Stephen Reynolds, Jr." w:date="2012-11-13T07:32:00Z">
            <w:rPr>
              <w:del w:id="903" w:author="Stephen Reynolds, Jr." w:date="2012-11-13T07:28:00Z"/>
              <w:b/>
            </w:rPr>
          </w:rPrChange>
        </w:rPr>
      </w:pPr>
      <w:del w:id="904" w:author="Stephen Reynolds, Jr." w:date="2012-11-13T07:28:00Z">
        <w:r w:rsidRPr="00920A48" w:rsidDel="00920A48">
          <w:rPr>
            <w:b/>
            <w:rPrChange w:id="905" w:author="Stephen Reynolds, Jr." w:date="2012-11-13T07:32:00Z">
              <w:rPr>
                <w:b/>
              </w:rPr>
            </w:rPrChange>
          </w:rPr>
          <w:delText>Sanctification is Instantaneous</w:delText>
        </w:r>
      </w:del>
    </w:p>
    <w:p w:rsidR="00A91B47" w:rsidRPr="00920A48" w:rsidDel="00920A48" w:rsidRDefault="00A91B47" w:rsidP="00A91B47">
      <w:pPr>
        <w:rPr>
          <w:del w:id="906" w:author="Stephen Reynolds, Jr." w:date="2012-11-13T07:28:00Z"/>
          <w:i/>
          <w:rPrChange w:id="907" w:author="Stephen Reynolds, Jr." w:date="2012-11-13T07:32:00Z">
            <w:rPr>
              <w:del w:id="908" w:author="Stephen Reynolds, Jr." w:date="2012-11-13T07:28:00Z"/>
              <w:i/>
            </w:rPr>
          </w:rPrChange>
        </w:rPr>
      </w:pPr>
    </w:p>
    <w:p w:rsidR="00A65BFB" w:rsidRPr="00920A48" w:rsidDel="00920A48" w:rsidRDefault="00945816" w:rsidP="00B657BD">
      <w:pPr>
        <w:pStyle w:val="Heading4"/>
        <w:numPr>
          <w:ilvl w:val="0"/>
          <w:numId w:val="88"/>
        </w:numPr>
        <w:rPr>
          <w:del w:id="909" w:author="Stephen Reynolds, Jr." w:date="2012-11-13T07:28:00Z"/>
          <w:rPrChange w:id="910" w:author="Stephen Reynolds, Jr." w:date="2012-11-13T07:32:00Z">
            <w:rPr>
              <w:del w:id="911" w:author="Stephen Reynolds, Jr." w:date="2012-11-13T07:28:00Z"/>
            </w:rPr>
          </w:rPrChange>
        </w:rPr>
      </w:pPr>
      <w:del w:id="912" w:author="Stephen Reynolds, Jr." w:date="2012-11-13T07:28:00Z">
        <w:r w:rsidRPr="00920A48" w:rsidDel="00920A48">
          <w:rPr>
            <w:rPrChange w:id="913" w:author="Stephen Reynolds, Jr." w:date="2012-11-13T07:32:00Z">
              <w:rPr/>
            </w:rPrChange>
          </w:rPr>
          <w:delText xml:space="preserve">Sanctification begins at salvation, and in relationship to God, the </w:delText>
        </w:r>
        <w:r w:rsidR="00A65BFB" w:rsidRPr="00920A48" w:rsidDel="00920A48">
          <w:rPr>
            <w:rPrChange w:id="914" w:author="Stephen Reynolds, Jr." w:date="2012-11-13T07:32:00Z">
              <w:rPr/>
            </w:rPrChange>
          </w:rPr>
          <w:delText>Believer is completely sanctified at salvation.</w:delText>
        </w:r>
      </w:del>
    </w:p>
    <w:p w:rsidR="00945816" w:rsidRPr="00920A48" w:rsidDel="00920A48" w:rsidRDefault="00945816" w:rsidP="00945816">
      <w:pPr>
        <w:rPr>
          <w:del w:id="915" w:author="Stephen Reynolds, Jr." w:date="2012-11-13T07:28:00Z"/>
          <w:rPrChange w:id="916" w:author="Stephen Reynolds, Jr." w:date="2012-11-13T07:32:00Z">
            <w:rPr>
              <w:del w:id="917" w:author="Stephen Reynolds, Jr." w:date="2012-11-13T07:28:00Z"/>
            </w:rPr>
          </w:rPrChange>
        </w:rPr>
      </w:pPr>
    </w:p>
    <w:p w:rsidR="00945816" w:rsidRPr="00920A48" w:rsidDel="00920A48" w:rsidRDefault="00945816" w:rsidP="00945816">
      <w:pPr>
        <w:rPr>
          <w:del w:id="918" w:author="Stephen Reynolds, Jr." w:date="2012-11-13T07:28:00Z"/>
          <w:i/>
          <w:rPrChange w:id="919" w:author="Stephen Reynolds, Jr." w:date="2012-11-13T07:32:00Z">
            <w:rPr>
              <w:del w:id="920" w:author="Stephen Reynolds, Jr." w:date="2012-11-13T07:28:00Z"/>
              <w:i/>
            </w:rPr>
          </w:rPrChange>
        </w:rPr>
      </w:pPr>
      <w:del w:id="921" w:author="Stephen Reynolds, Jr." w:date="2012-11-13T07:28:00Z">
        <w:r w:rsidRPr="00920A48" w:rsidDel="00920A48">
          <w:rPr>
            <w:rPrChange w:id="922" w:author="Stephen Reynolds, Jr." w:date="2012-11-13T07:32:00Z">
              <w:rPr/>
            </w:rPrChange>
          </w:rPr>
          <w:delText>John 15:3—</w:delText>
        </w:r>
        <w:r w:rsidRPr="00920A48" w:rsidDel="00920A48">
          <w:rPr>
            <w:b/>
            <w:i/>
            <w:rPrChange w:id="923" w:author="Stephen Reynolds, Jr." w:date="2012-11-13T07:32:00Z">
              <w:rPr>
                <w:b/>
                <w:i/>
              </w:rPr>
            </w:rPrChange>
          </w:rPr>
          <w:delText>Now</w:delText>
        </w:r>
        <w:r w:rsidRPr="00920A48" w:rsidDel="00920A48">
          <w:rPr>
            <w:i/>
            <w:rPrChange w:id="924" w:author="Stephen Reynolds, Jr." w:date="2012-11-13T07:32:00Z">
              <w:rPr>
                <w:i/>
              </w:rPr>
            </w:rPrChange>
          </w:rPr>
          <w:delText xml:space="preserve"> ye are clean through the word which I have spoken unto you.</w:delText>
        </w:r>
      </w:del>
    </w:p>
    <w:p w:rsidR="00A65BFB" w:rsidRPr="00920A48" w:rsidDel="00920A48" w:rsidRDefault="00A65BFB" w:rsidP="00A91B47">
      <w:pPr>
        <w:pStyle w:val="Heading3"/>
        <w:numPr>
          <w:ilvl w:val="0"/>
          <w:numId w:val="0"/>
        </w:numPr>
        <w:ind w:firstLine="720"/>
        <w:rPr>
          <w:del w:id="925" w:author="Stephen Reynolds, Jr." w:date="2012-11-13T07:28:00Z"/>
          <w:rPrChange w:id="926" w:author="Stephen Reynolds, Jr." w:date="2012-11-13T07:32:00Z">
            <w:rPr>
              <w:del w:id="927" w:author="Stephen Reynolds, Jr." w:date="2012-11-13T07:28:00Z"/>
            </w:rPr>
          </w:rPrChange>
        </w:rPr>
      </w:pPr>
    </w:p>
    <w:p w:rsidR="003D39BF" w:rsidRPr="00920A48" w:rsidDel="00920A48" w:rsidRDefault="003D39BF" w:rsidP="00A91B47">
      <w:pPr>
        <w:pStyle w:val="Heading3"/>
        <w:numPr>
          <w:ilvl w:val="0"/>
          <w:numId w:val="0"/>
        </w:numPr>
        <w:ind w:firstLine="720"/>
        <w:rPr>
          <w:del w:id="928" w:author="Stephen Reynolds, Jr." w:date="2012-11-13T07:28:00Z"/>
          <w:rPrChange w:id="929" w:author="Stephen Reynolds, Jr." w:date="2012-11-13T07:32:00Z">
            <w:rPr>
              <w:del w:id="930" w:author="Stephen Reynolds, Jr." w:date="2012-11-13T07:28:00Z"/>
            </w:rPr>
          </w:rPrChange>
        </w:rPr>
      </w:pPr>
      <w:del w:id="931" w:author="Stephen Reynolds, Jr." w:date="2012-11-13T07:28:00Z">
        <w:r w:rsidRPr="00920A48" w:rsidDel="00920A48">
          <w:rPr>
            <w:rPrChange w:id="932" w:author="Stephen Reynolds, Jr." w:date="2012-11-13T07:32:00Z">
              <w:rPr/>
            </w:rPrChange>
          </w:rPr>
          <w:delText xml:space="preserve">As far as our standing before God is concerned, </w:delText>
        </w:r>
        <w:r w:rsidR="00A91B47" w:rsidRPr="00920A48" w:rsidDel="00920A48">
          <w:rPr>
            <w:rPrChange w:id="933" w:author="Stephen Reynolds, Jr." w:date="2012-11-13T07:32:00Z">
              <w:rPr/>
            </w:rPrChange>
          </w:rPr>
          <w:delText>the born-again believer is completely</w:delText>
        </w:r>
        <w:r w:rsidRPr="00920A48" w:rsidDel="00920A48">
          <w:rPr>
            <w:rPrChange w:id="934" w:author="Stephen Reynolds, Jr." w:date="2012-11-13T07:32:00Z">
              <w:rPr/>
            </w:rPrChange>
          </w:rPr>
          <w:delText xml:space="preserve"> sanctified in</w:delText>
        </w:r>
        <w:r w:rsidR="00A65BFB" w:rsidRPr="00920A48" w:rsidDel="00920A48">
          <w:rPr>
            <w:rPrChange w:id="935" w:author="Stephen Reynolds, Jr." w:date="2012-11-13T07:32:00Z">
              <w:rPr/>
            </w:rPrChange>
          </w:rPr>
          <w:delText xml:space="preserve"> that he is</w:delText>
        </w:r>
        <w:r w:rsidR="00C054B7" w:rsidRPr="00920A48" w:rsidDel="00920A48">
          <w:rPr>
            <w:rPrChange w:id="936" w:author="Stephen Reynolds, Jr." w:date="2012-11-13T07:32:00Z">
              <w:rPr/>
            </w:rPrChange>
          </w:rPr>
          <w:delText xml:space="preserve"> cleansed from </w:delText>
        </w:r>
        <w:r w:rsidRPr="00920A48" w:rsidDel="00920A48">
          <w:rPr>
            <w:rPrChange w:id="937" w:author="Stephen Reynolds, Jr." w:date="2012-11-13T07:32:00Z">
              <w:rPr/>
            </w:rPrChange>
          </w:rPr>
          <w:delText>the guilt of sin unto God. Heb. 10:10, 14</w:delText>
        </w:r>
        <w:r w:rsidR="00A65BFB" w:rsidRPr="00920A48" w:rsidDel="00920A48">
          <w:rPr>
            <w:rPrChange w:id="938" w:author="Stephen Reynolds, Jr." w:date="2012-11-13T07:32:00Z">
              <w:rPr/>
            </w:rPrChange>
          </w:rPr>
          <w:delText>. As a new</w:delText>
        </w:r>
        <w:r w:rsidR="00A91B47" w:rsidRPr="00920A48" w:rsidDel="00920A48">
          <w:rPr>
            <w:rPrChange w:id="939" w:author="Stephen Reynolds, Jr." w:date="2012-11-13T07:32:00Z">
              <w:rPr/>
            </w:rPrChange>
          </w:rPr>
          <w:delText>born babe in Christ, the Believer is completely sanctified. (As perfect as a newborn infant is perfect.)</w:delText>
        </w:r>
      </w:del>
    </w:p>
    <w:p w:rsidR="00A91B47" w:rsidRPr="00920A48" w:rsidDel="00920A48" w:rsidRDefault="00A91B47" w:rsidP="00A91B47">
      <w:pPr>
        <w:pStyle w:val="Header"/>
        <w:tabs>
          <w:tab w:val="clear" w:pos="4320"/>
          <w:tab w:val="clear" w:pos="8640"/>
        </w:tabs>
        <w:ind w:firstLine="720"/>
        <w:rPr>
          <w:del w:id="940" w:author="Stephen Reynolds, Jr." w:date="2012-11-13T07:28:00Z"/>
          <w:rPrChange w:id="941" w:author="Stephen Reynolds, Jr." w:date="2012-11-13T07:32:00Z">
            <w:rPr>
              <w:del w:id="942" w:author="Stephen Reynolds, Jr." w:date="2012-11-13T07:28:00Z"/>
            </w:rPr>
          </w:rPrChange>
        </w:rPr>
      </w:pPr>
    </w:p>
    <w:p w:rsidR="00A91B47" w:rsidRPr="00920A48" w:rsidDel="00920A48" w:rsidRDefault="00A91B47" w:rsidP="00A91B47">
      <w:pPr>
        <w:pStyle w:val="Header"/>
        <w:tabs>
          <w:tab w:val="clear" w:pos="4320"/>
          <w:tab w:val="clear" w:pos="8640"/>
        </w:tabs>
        <w:ind w:left="360" w:hanging="360"/>
        <w:rPr>
          <w:del w:id="943" w:author="Stephen Reynolds, Jr." w:date="2012-11-13T07:28:00Z"/>
          <w:rPrChange w:id="944" w:author="Stephen Reynolds, Jr." w:date="2012-11-13T07:32:00Z">
            <w:rPr>
              <w:del w:id="945" w:author="Stephen Reynolds, Jr." w:date="2012-11-13T07:28:00Z"/>
            </w:rPr>
          </w:rPrChange>
        </w:rPr>
      </w:pPr>
      <w:del w:id="946" w:author="Stephen Reynolds, Jr." w:date="2012-11-13T07:28:00Z">
        <w:r w:rsidRPr="00920A48" w:rsidDel="00920A48">
          <w:rPr>
            <w:i/>
            <w:rPrChange w:id="947" w:author="Stephen Reynolds, Jr." w:date="2012-11-13T07:32:00Z">
              <w:rPr>
                <w:i/>
              </w:rPr>
            </w:rPrChange>
          </w:rPr>
          <w:delText xml:space="preserve">Hebrews 10:10—By the which will we are sanctified through the offering of the body of Jesus Christ once for all.  </w:delText>
        </w:r>
        <w:r w:rsidRPr="00920A48" w:rsidDel="00920A48">
          <w:rPr>
            <w:rPrChange w:id="948" w:author="Stephen Reynolds, Jr." w:date="2012-11-13T07:32:00Z">
              <w:rPr/>
            </w:rPrChange>
          </w:rPr>
          <w:delText>(See also verse 14.)</w:delText>
        </w:r>
      </w:del>
    </w:p>
    <w:p w:rsidR="00A65BFB" w:rsidRPr="00920A48" w:rsidDel="00920A48" w:rsidRDefault="00A65BFB" w:rsidP="00A91B47">
      <w:pPr>
        <w:pStyle w:val="Header"/>
        <w:tabs>
          <w:tab w:val="clear" w:pos="4320"/>
          <w:tab w:val="clear" w:pos="8640"/>
        </w:tabs>
        <w:ind w:left="360" w:hanging="360"/>
        <w:rPr>
          <w:del w:id="949" w:author="Stephen Reynolds, Jr." w:date="2012-11-13T07:28:00Z"/>
          <w:i/>
          <w:rPrChange w:id="950" w:author="Stephen Reynolds, Jr." w:date="2012-11-13T07:32:00Z">
            <w:rPr>
              <w:del w:id="951" w:author="Stephen Reynolds, Jr." w:date="2012-11-13T07:28:00Z"/>
              <w:i/>
            </w:rPr>
          </w:rPrChange>
        </w:rPr>
      </w:pPr>
      <w:del w:id="952" w:author="Stephen Reynolds, Jr." w:date="2012-11-13T07:28:00Z">
        <w:r w:rsidRPr="00920A48" w:rsidDel="00920A48">
          <w:rPr>
            <w:i/>
            <w:rPrChange w:id="953" w:author="Stephen Reynolds, Jr." w:date="2012-11-13T07:32:00Z">
              <w:rPr>
                <w:i/>
              </w:rPr>
            </w:rPrChange>
          </w:rPr>
          <w:delText>2Co 5:17 Therefore if any man be in Christ, he is a new creature: old things are passed away; behold, all things are become new.</w:delText>
        </w:r>
      </w:del>
    </w:p>
    <w:p w:rsidR="00A65BFB" w:rsidRPr="00920A48" w:rsidDel="00920A48" w:rsidRDefault="00A65BFB" w:rsidP="00A65BFB">
      <w:pPr>
        <w:pStyle w:val="Header"/>
        <w:tabs>
          <w:tab w:val="clear" w:pos="4320"/>
          <w:tab w:val="clear" w:pos="8640"/>
          <w:tab w:val="left" w:pos="1260"/>
          <w:tab w:val="left" w:pos="1980"/>
        </w:tabs>
        <w:rPr>
          <w:del w:id="954" w:author="Stephen Reynolds, Jr." w:date="2012-11-13T07:28:00Z"/>
          <w:rPrChange w:id="955" w:author="Stephen Reynolds, Jr." w:date="2012-11-13T07:32:00Z">
            <w:rPr>
              <w:del w:id="956" w:author="Stephen Reynolds, Jr." w:date="2012-11-13T07:28:00Z"/>
            </w:rPr>
          </w:rPrChange>
        </w:rPr>
      </w:pPr>
      <w:del w:id="957" w:author="Stephen Reynolds, Jr." w:date="2012-11-13T07:28:00Z">
        <w:r w:rsidRPr="00920A48" w:rsidDel="00920A48">
          <w:rPr>
            <w:rPrChange w:id="958" w:author="Stephen Reynolds, Jr." w:date="2012-11-13T07:32:00Z">
              <w:rPr/>
            </w:rPrChange>
          </w:rPr>
          <w:tab/>
        </w:r>
      </w:del>
    </w:p>
    <w:p w:rsidR="00945816" w:rsidRPr="00920A48" w:rsidDel="00920A48" w:rsidRDefault="00945816" w:rsidP="00B657BD">
      <w:pPr>
        <w:pStyle w:val="Heading4"/>
        <w:numPr>
          <w:ilvl w:val="0"/>
          <w:numId w:val="88"/>
        </w:numPr>
        <w:tabs>
          <w:tab w:val="left" w:pos="1260"/>
          <w:tab w:val="left" w:pos="1980"/>
        </w:tabs>
        <w:rPr>
          <w:del w:id="959" w:author="Stephen Reynolds, Jr." w:date="2012-11-13T07:28:00Z"/>
          <w:rPrChange w:id="960" w:author="Stephen Reynolds, Jr." w:date="2012-11-13T07:32:00Z">
            <w:rPr>
              <w:del w:id="961" w:author="Stephen Reynolds, Jr." w:date="2012-11-13T07:28:00Z"/>
            </w:rPr>
          </w:rPrChange>
        </w:rPr>
      </w:pPr>
      <w:del w:id="962" w:author="Stephen Reynolds, Jr." w:date="2012-11-13T07:28:00Z">
        <w:r w:rsidRPr="00920A48" w:rsidDel="00920A48">
          <w:rPr>
            <w:rPrChange w:id="963" w:author="Stephen Reynolds, Jr." w:date="2012-11-13T07:32:00Z">
              <w:rPr/>
            </w:rPrChange>
          </w:rPr>
          <w:delText>Sanctification is instantaneous as man yields his will and offers himself to God.</w:delText>
        </w:r>
      </w:del>
    </w:p>
    <w:p w:rsidR="00945816" w:rsidRPr="00920A48" w:rsidDel="00920A48" w:rsidRDefault="00945816" w:rsidP="00945816">
      <w:pPr>
        <w:pStyle w:val="Header"/>
        <w:tabs>
          <w:tab w:val="clear" w:pos="4320"/>
          <w:tab w:val="clear" w:pos="8640"/>
          <w:tab w:val="left" w:pos="1260"/>
          <w:tab w:val="left" w:pos="1980"/>
        </w:tabs>
        <w:ind w:left="1440"/>
        <w:rPr>
          <w:del w:id="964" w:author="Stephen Reynolds, Jr." w:date="2012-11-13T07:28:00Z"/>
          <w:rPrChange w:id="965" w:author="Stephen Reynolds, Jr." w:date="2012-11-13T07:32:00Z">
            <w:rPr>
              <w:del w:id="966" w:author="Stephen Reynolds, Jr." w:date="2012-11-13T07:28:00Z"/>
            </w:rPr>
          </w:rPrChange>
        </w:rPr>
      </w:pPr>
    </w:p>
    <w:p w:rsidR="00945816" w:rsidRPr="00920A48" w:rsidDel="00920A48" w:rsidRDefault="00945816" w:rsidP="00945816">
      <w:pPr>
        <w:pStyle w:val="Header"/>
        <w:tabs>
          <w:tab w:val="clear" w:pos="4320"/>
          <w:tab w:val="clear" w:pos="8640"/>
        </w:tabs>
        <w:ind w:firstLine="720"/>
        <w:rPr>
          <w:del w:id="967" w:author="Stephen Reynolds, Jr." w:date="2012-11-13T07:28:00Z"/>
          <w:rPrChange w:id="968" w:author="Stephen Reynolds, Jr." w:date="2012-11-13T07:32:00Z">
            <w:rPr>
              <w:del w:id="969" w:author="Stephen Reynolds, Jr." w:date="2012-11-13T07:28:00Z"/>
            </w:rPr>
          </w:rPrChange>
        </w:rPr>
      </w:pPr>
      <w:del w:id="970" w:author="Stephen Reynolds, Jr." w:date="2012-11-13T07:28:00Z">
        <w:r w:rsidRPr="00920A48" w:rsidDel="00920A48">
          <w:rPr>
            <w:rPrChange w:id="971" w:author="Stephen Reynolds, Jr." w:date="2012-11-13T07:32:00Z">
              <w:rPr/>
            </w:rPrChange>
          </w:rPr>
          <w:delText xml:space="preserve">It is the Believer’s present and blessed privilege and immediate and solemn duty to present himself to God as a living sacrifice. Rom. 12:1,2 When such a presentation of our bodies is made to God in the faith that “our old man is crucified with Christ, that we are dead indeed unto sin and alive unto God,” (Rom. 6:6,7), God will respond with fire upon the sacrifice, as He did upon the gifts of His people in the Old Testament. The believer then, so far as his will, heart, and the governing purpose of his life are concerned, is wholly sanctified. </w:delText>
        </w:r>
      </w:del>
    </w:p>
    <w:p w:rsidR="00945816" w:rsidRPr="00920A48" w:rsidDel="00920A48" w:rsidRDefault="00945816" w:rsidP="00945816">
      <w:pPr>
        <w:pStyle w:val="Header"/>
        <w:tabs>
          <w:tab w:val="clear" w:pos="4320"/>
          <w:tab w:val="clear" w:pos="8640"/>
          <w:tab w:val="left" w:pos="1260"/>
          <w:tab w:val="left" w:pos="1980"/>
        </w:tabs>
        <w:ind w:left="1440"/>
        <w:rPr>
          <w:del w:id="972" w:author="Stephen Reynolds, Jr." w:date="2012-11-13T07:28:00Z"/>
          <w:rPrChange w:id="973" w:author="Stephen Reynolds, Jr." w:date="2012-11-13T07:32:00Z">
            <w:rPr>
              <w:del w:id="974" w:author="Stephen Reynolds, Jr." w:date="2012-11-13T07:28:00Z"/>
            </w:rPr>
          </w:rPrChange>
        </w:rPr>
      </w:pPr>
    </w:p>
    <w:p w:rsidR="00A65BFB" w:rsidRPr="00920A48" w:rsidDel="00920A48" w:rsidRDefault="00945816" w:rsidP="00B657BD">
      <w:pPr>
        <w:pStyle w:val="Heading4"/>
        <w:numPr>
          <w:ilvl w:val="0"/>
          <w:numId w:val="88"/>
        </w:numPr>
        <w:tabs>
          <w:tab w:val="left" w:pos="1260"/>
          <w:tab w:val="left" w:pos="1980"/>
        </w:tabs>
        <w:rPr>
          <w:del w:id="975" w:author="Stephen Reynolds, Jr." w:date="2012-11-13T07:28:00Z"/>
          <w:rPrChange w:id="976" w:author="Stephen Reynolds, Jr." w:date="2012-11-13T07:32:00Z">
            <w:rPr>
              <w:del w:id="977" w:author="Stephen Reynolds, Jr." w:date="2012-11-13T07:28:00Z"/>
            </w:rPr>
          </w:rPrChange>
        </w:rPr>
      </w:pPr>
      <w:del w:id="978" w:author="Stephen Reynolds, Jr." w:date="2012-11-13T07:28:00Z">
        <w:r w:rsidRPr="00920A48" w:rsidDel="00920A48">
          <w:rPr>
            <w:rPrChange w:id="979" w:author="Stephen Reynolds, Jr." w:date="2012-11-13T07:32:00Z">
              <w:rPr/>
            </w:rPrChange>
          </w:rPr>
          <w:delText>Jesus gives the B</w:delText>
        </w:r>
        <w:r w:rsidR="00A65BFB" w:rsidRPr="00920A48" w:rsidDel="00920A48">
          <w:rPr>
            <w:rPrChange w:id="980" w:author="Stephen Reynolds, Jr." w:date="2012-11-13T07:32:00Z">
              <w:rPr/>
            </w:rPrChange>
          </w:rPr>
          <w:delText>eliever His righteousness.</w:delText>
        </w:r>
      </w:del>
    </w:p>
    <w:p w:rsidR="00A65BFB" w:rsidRPr="00920A48" w:rsidDel="00920A48" w:rsidRDefault="00A65BFB" w:rsidP="00A65BFB">
      <w:pPr>
        <w:pStyle w:val="Header"/>
        <w:tabs>
          <w:tab w:val="clear" w:pos="4320"/>
          <w:tab w:val="clear" w:pos="8640"/>
        </w:tabs>
        <w:rPr>
          <w:del w:id="981" w:author="Stephen Reynolds, Jr." w:date="2012-11-13T07:28:00Z"/>
          <w:rPrChange w:id="982" w:author="Stephen Reynolds, Jr." w:date="2012-11-13T07:32:00Z">
            <w:rPr>
              <w:del w:id="983" w:author="Stephen Reynolds, Jr." w:date="2012-11-13T07:28:00Z"/>
            </w:rPr>
          </w:rPrChange>
        </w:rPr>
      </w:pPr>
    </w:p>
    <w:p w:rsidR="00A65BFB" w:rsidRPr="00920A48" w:rsidDel="00920A48" w:rsidRDefault="00A65BFB" w:rsidP="00A65BFB">
      <w:pPr>
        <w:pStyle w:val="Header"/>
        <w:ind w:left="360" w:hanging="360"/>
        <w:rPr>
          <w:del w:id="984" w:author="Stephen Reynolds, Jr." w:date="2012-11-13T07:28:00Z"/>
          <w:rPrChange w:id="985" w:author="Stephen Reynolds, Jr." w:date="2012-11-13T07:32:00Z">
            <w:rPr>
              <w:del w:id="986" w:author="Stephen Reynolds, Jr." w:date="2012-11-13T07:28:00Z"/>
            </w:rPr>
          </w:rPrChange>
        </w:rPr>
      </w:pPr>
      <w:del w:id="987" w:author="Stephen Reynolds, Jr." w:date="2012-11-13T07:28:00Z">
        <w:r w:rsidRPr="00920A48" w:rsidDel="00920A48">
          <w:rPr>
            <w:rPrChange w:id="988" w:author="Stephen Reynolds, Jr." w:date="2012-11-13T07:32:00Z">
              <w:rPr/>
            </w:rPrChange>
          </w:rPr>
          <w:delText>Romans 5:17—</w:delText>
        </w:r>
        <w:r w:rsidRPr="00920A48" w:rsidDel="00920A48">
          <w:rPr>
            <w:i/>
            <w:rPrChange w:id="989" w:author="Stephen Reynolds, Jr." w:date="2012-11-13T07:32:00Z">
              <w:rPr>
                <w:i/>
              </w:rPr>
            </w:rPrChange>
          </w:rPr>
          <w:delText xml:space="preserve">For if by one man's offence death reigned by one; much more they which receive abundance of grace and of the gift of righteousness shall reign in life by one, Jesus Christ.) </w:delText>
        </w:r>
      </w:del>
    </w:p>
    <w:p w:rsidR="00A65BFB" w:rsidRPr="00920A48" w:rsidDel="00920A48" w:rsidRDefault="00A65BFB" w:rsidP="00945816">
      <w:pPr>
        <w:pStyle w:val="Header"/>
        <w:tabs>
          <w:tab w:val="clear" w:pos="4320"/>
        </w:tabs>
        <w:ind w:left="360" w:hanging="360"/>
        <w:rPr>
          <w:del w:id="990" w:author="Stephen Reynolds, Jr." w:date="2012-11-13T07:28:00Z"/>
          <w:i/>
          <w:rPrChange w:id="991" w:author="Stephen Reynolds, Jr." w:date="2012-11-13T07:32:00Z">
            <w:rPr>
              <w:del w:id="992" w:author="Stephen Reynolds, Jr." w:date="2012-11-13T07:28:00Z"/>
              <w:i/>
            </w:rPr>
          </w:rPrChange>
        </w:rPr>
      </w:pPr>
      <w:del w:id="993" w:author="Stephen Reynolds, Jr." w:date="2012-11-13T07:28:00Z">
        <w:r w:rsidRPr="00920A48" w:rsidDel="00920A48">
          <w:rPr>
            <w:rPrChange w:id="994" w:author="Stephen Reynolds, Jr." w:date="2012-11-13T07:32:00Z">
              <w:rPr/>
            </w:rPrChange>
          </w:rPr>
          <w:delText>Romans 3:22—</w:delText>
        </w:r>
        <w:r w:rsidRPr="00920A48" w:rsidDel="00920A48">
          <w:rPr>
            <w:i/>
            <w:rPrChange w:id="995" w:author="Stephen Reynolds, Jr." w:date="2012-11-13T07:32:00Z">
              <w:rPr>
                <w:i/>
              </w:rPr>
            </w:rPrChange>
          </w:rPr>
          <w:delText xml:space="preserve">Even the righteousness of God which is by faith of Jesus Christ unto all and upon all them that believe: for there is no difference: </w:delText>
        </w:r>
      </w:del>
    </w:p>
    <w:p w:rsidR="00A65BFB" w:rsidRPr="00920A48" w:rsidDel="00920A48" w:rsidRDefault="00A65BFB" w:rsidP="00A65BFB">
      <w:pPr>
        <w:pStyle w:val="Header"/>
        <w:rPr>
          <w:del w:id="996" w:author="Stephen Reynolds, Jr." w:date="2012-11-13T07:28:00Z"/>
          <w:rPrChange w:id="997" w:author="Stephen Reynolds, Jr." w:date="2012-11-13T07:32:00Z">
            <w:rPr>
              <w:del w:id="998" w:author="Stephen Reynolds, Jr." w:date="2012-11-13T07:28:00Z"/>
            </w:rPr>
          </w:rPrChange>
        </w:rPr>
      </w:pPr>
    </w:p>
    <w:p w:rsidR="00A65BFB" w:rsidRPr="00920A48" w:rsidDel="00920A48" w:rsidRDefault="00A65BFB" w:rsidP="00A65BFB">
      <w:pPr>
        <w:pStyle w:val="Header"/>
        <w:ind w:firstLine="720"/>
        <w:rPr>
          <w:del w:id="999" w:author="Stephen Reynolds, Jr." w:date="2012-11-13T07:28:00Z"/>
          <w:rPrChange w:id="1000" w:author="Stephen Reynolds, Jr." w:date="2012-11-13T07:32:00Z">
            <w:rPr>
              <w:del w:id="1001" w:author="Stephen Reynolds, Jr." w:date="2012-11-13T07:28:00Z"/>
            </w:rPr>
          </w:rPrChange>
        </w:rPr>
      </w:pPr>
      <w:del w:id="1002" w:author="Stephen Reynolds, Jr." w:date="2012-11-13T07:28:00Z">
        <w:r w:rsidRPr="00920A48" w:rsidDel="00920A48">
          <w:rPr>
            <w:rPrChange w:id="1003" w:author="Stephen Reynolds, Jr." w:date="2012-11-13T07:32:00Z">
              <w:rPr/>
            </w:rPrChange>
          </w:rPr>
          <w:tab/>
          <w:delText>Man has no righteousness of his own.  The Scripture declares that all our rig</w:delText>
        </w:r>
        <w:r w:rsidR="00945816" w:rsidRPr="00920A48" w:rsidDel="00920A48">
          <w:rPr>
            <w:rPrChange w:id="1004" w:author="Stephen Reynolds, Jr." w:date="2012-11-13T07:32:00Z">
              <w:rPr/>
            </w:rPrChange>
          </w:rPr>
          <w:delText>hteousness is as filthy rags. (Isaiah 64:6)</w:delText>
        </w:r>
      </w:del>
    </w:p>
    <w:p w:rsidR="003D39BF" w:rsidRPr="00920A48" w:rsidDel="00920A48" w:rsidRDefault="003D39BF" w:rsidP="003D39BF">
      <w:pPr>
        <w:pStyle w:val="Header"/>
        <w:tabs>
          <w:tab w:val="clear" w:pos="4320"/>
          <w:tab w:val="clear" w:pos="8640"/>
        </w:tabs>
        <w:ind w:left="1440"/>
        <w:rPr>
          <w:del w:id="1005" w:author="Stephen Reynolds, Jr." w:date="2012-11-13T07:28:00Z"/>
          <w:rPrChange w:id="1006" w:author="Stephen Reynolds, Jr." w:date="2012-11-13T07:32:00Z">
            <w:rPr>
              <w:del w:id="1007" w:author="Stephen Reynolds, Jr." w:date="2012-11-13T07:28:00Z"/>
            </w:rPr>
          </w:rPrChange>
        </w:rPr>
      </w:pPr>
    </w:p>
    <w:p w:rsidR="00945816" w:rsidRPr="00920A48" w:rsidDel="00920A48" w:rsidRDefault="00945816">
      <w:pPr>
        <w:rPr>
          <w:del w:id="1008" w:author="Stephen Reynolds, Jr." w:date="2012-11-13T07:28:00Z"/>
          <w:b/>
          <w:rPrChange w:id="1009" w:author="Stephen Reynolds, Jr." w:date="2012-11-13T07:32:00Z">
            <w:rPr>
              <w:del w:id="1010" w:author="Stephen Reynolds, Jr." w:date="2012-11-13T07:28:00Z"/>
              <w:b/>
            </w:rPr>
          </w:rPrChange>
        </w:rPr>
      </w:pPr>
      <w:del w:id="1011" w:author="Stephen Reynolds, Jr." w:date="2012-11-13T07:28:00Z">
        <w:r w:rsidRPr="00920A48" w:rsidDel="00920A48">
          <w:rPr>
            <w:b/>
            <w:rPrChange w:id="1012" w:author="Stephen Reynolds, Jr." w:date="2012-11-13T07:32:00Z">
              <w:rPr>
                <w:b/>
              </w:rPr>
            </w:rPrChange>
          </w:rPr>
          <w:br w:type="page"/>
        </w:r>
      </w:del>
    </w:p>
    <w:p w:rsidR="004921F6" w:rsidRPr="00920A48" w:rsidDel="00920A48" w:rsidRDefault="004921F6" w:rsidP="00535390">
      <w:pPr>
        <w:pStyle w:val="Heading3"/>
        <w:rPr>
          <w:del w:id="1013" w:author="Stephen Reynolds, Jr." w:date="2012-11-13T07:28:00Z"/>
          <w:b/>
          <w:rPrChange w:id="1014" w:author="Stephen Reynolds, Jr." w:date="2012-11-13T07:32:00Z">
            <w:rPr>
              <w:del w:id="1015" w:author="Stephen Reynolds, Jr." w:date="2012-11-13T07:28:00Z"/>
              <w:b/>
            </w:rPr>
          </w:rPrChange>
        </w:rPr>
      </w:pPr>
      <w:del w:id="1016" w:author="Stephen Reynolds, Jr." w:date="2012-11-13T07:28:00Z">
        <w:r w:rsidRPr="00920A48" w:rsidDel="00920A48">
          <w:rPr>
            <w:b/>
            <w:rPrChange w:id="1017" w:author="Stephen Reynolds, Jr." w:date="2012-11-13T07:32:00Z">
              <w:rPr>
                <w:b/>
              </w:rPr>
            </w:rPrChange>
          </w:rPr>
          <w:delText>Sanctification is Progressive</w:delText>
        </w:r>
      </w:del>
    </w:p>
    <w:p w:rsidR="004921F6" w:rsidRPr="00920A48" w:rsidDel="00920A48" w:rsidRDefault="004921F6" w:rsidP="004921F6">
      <w:pPr>
        <w:rPr>
          <w:del w:id="1018" w:author="Stephen Reynolds, Jr." w:date="2012-11-13T07:28:00Z"/>
          <w:rPrChange w:id="1019" w:author="Stephen Reynolds, Jr." w:date="2012-11-13T07:32:00Z">
            <w:rPr>
              <w:del w:id="1020" w:author="Stephen Reynolds, Jr." w:date="2012-11-13T07:28:00Z"/>
            </w:rPr>
          </w:rPrChange>
        </w:rPr>
      </w:pPr>
    </w:p>
    <w:p w:rsidR="00560F4A" w:rsidRPr="00920A48" w:rsidDel="00920A48" w:rsidRDefault="00A91B47" w:rsidP="00560F4A">
      <w:pPr>
        <w:pStyle w:val="Heading3"/>
        <w:numPr>
          <w:ilvl w:val="0"/>
          <w:numId w:val="0"/>
        </w:numPr>
        <w:ind w:left="360" w:hanging="270"/>
        <w:rPr>
          <w:del w:id="1021" w:author="Stephen Reynolds, Jr." w:date="2012-11-13T07:28:00Z"/>
          <w:i/>
          <w:rPrChange w:id="1022" w:author="Stephen Reynolds, Jr." w:date="2012-11-13T07:32:00Z">
            <w:rPr>
              <w:del w:id="1023" w:author="Stephen Reynolds, Jr." w:date="2012-11-13T07:28:00Z"/>
              <w:i/>
            </w:rPr>
          </w:rPrChange>
        </w:rPr>
      </w:pPr>
      <w:del w:id="1024" w:author="Stephen Reynolds, Jr." w:date="2012-11-13T07:28:00Z">
        <w:r w:rsidRPr="00920A48" w:rsidDel="00920A48">
          <w:rPr>
            <w:rPrChange w:id="1025" w:author="Stephen Reynolds, Jr." w:date="2012-11-13T07:32:00Z">
              <w:rPr/>
            </w:rPrChange>
          </w:rPr>
          <w:delText>I Thess. 5:23—</w:delText>
        </w:r>
        <w:r w:rsidRPr="00920A48" w:rsidDel="00920A48">
          <w:rPr>
            <w:i/>
            <w:rPrChange w:id="1026" w:author="Stephen Reynolds, Jr." w:date="2012-11-13T07:32:00Z">
              <w:rPr>
                <w:i/>
              </w:rPr>
            </w:rPrChange>
          </w:rPr>
          <w:delText>And the very God of peace sanctify you wholly; and I pray God your whole spirit and soul and body be preserved blameless unto the coming of our Lord Jesus Christ.</w:delText>
        </w:r>
      </w:del>
    </w:p>
    <w:p w:rsidR="00560F4A" w:rsidRPr="00920A48" w:rsidDel="00920A48" w:rsidRDefault="00560F4A" w:rsidP="00560F4A">
      <w:pPr>
        <w:pStyle w:val="Heading3"/>
        <w:numPr>
          <w:ilvl w:val="0"/>
          <w:numId w:val="0"/>
        </w:numPr>
        <w:ind w:left="360" w:hanging="270"/>
        <w:rPr>
          <w:del w:id="1027" w:author="Stephen Reynolds, Jr." w:date="2012-11-13T07:28:00Z"/>
          <w:i/>
          <w:rPrChange w:id="1028" w:author="Stephen Reynolds, Jr." w:date="2012-11-13T07:32:00Z">
            <w:rPr>
              <w:del w:id="1029" w:author="Stephen Reynolds, Jr." w:date="2012-11-13T07:28:00Z"/>
              <w:i/>
            </w:rPr>
          </w:rPrChange>
        </w:rPr>
      </w:pPr>
      <w:del w:id="1030" w:author="Stephen Reynolds, Jr." w:date="2012-11-13T07:28:00Z">
        <w:r w:rsidRPr="00920A48" w:rsidDel="00920A48">
          <w:rPr>
            <w:sz w:val="23"/>
            <w:szCs w:val="23"/>
            <w:rPrChange w:id="1031" w:author="Stephen Reynolds, Jr." w:date="2012-11-13T07:32:00Z">
              <w:rPr>
                <w:color w:val="000000"/>
                <w:sz w:val="23"/>
                <w:szCs w:val="23"/>
              </w:rPr>
            </w:rPrChange>
          </w:rPr>
          <w:delText>I Corinthians 3:1—</w:delText>
        </w:r>
        <w:r w:rsidRPr="00920A48" w:rsidDel="00920A48">
          <w:rPr>
            <w:i/>
            <w:rPrChange w:id="1032" w:author="Stephen Reynolds, Jr." w:date="2012-11-13T07:32:00Z">
              <w:rPr>
                <w:i/>
                <w:color w:val="000000"/>
              </w:rPr>
            </w:rPrChange>
          </w:rPr>
          <w:delText>And I, brethren, could not speak unto you as unto spiritual, but as unto carnal, even as unto babes in Christ.</w:delText>
        </w:r>
      </w:del>
    </w:p>
    <w:p w:rsidR="00560F4A" w:rsidRPr="00920A48" w:rsidDel="00920A48" w:rsidRDefault="00560F4A" w:rsidP="00560F4A">
      <w:pPr>
        <w:pStyle w:val="Header"/>
        <w:tabs>
          <w:tab w:val="clear" w:pos="4320"/>
          <w:tab w:val="clear" w:pos="8640"/>
        </w:tabs>
        <w:ind w:left="1440"/>
        <w:rPr>
          <w:del w:id="1033" w:author="Stephen Reynolds, Jr." w:date="2012-11-13T07:28:00Z"/>
          <w:rPrChange w:id="1034" w:author="Stephen Reynolds, Jr." w:date="2012-11-13T07:32:00Z">
            <w:rPr>
              <w:del w:id="1035" w:author="Stephen Reynolds, Jr." w:date="2012-11-13T07:28:00Z"/>
            </w:rPr>
          </w:rPrChange>
        </w:rPr>
      </w:pPr>
    </w:p>
    <w:p w:rsidR="00560F4A" w:rsidRPr="00920A48" w:rsidDel="00920A48" w:rsidRDefault="00560F4A" w:rsidP="00560F4A">
      <w:pPr>
        <w:autoSpaceDE w:val="0"/>
        <w:autoSpaceDN w:val="0"/>
        <w:adjustRightInd w:val="0"/>
        <w:ind w:firstLine="720"/>
        <w:rPr>
          <w:del w:id="1036" w:author="Stephen Reynolds, Jr." w:date="2012-11-13T07:28:00Z"/>
          <w:sz w:val="23"/>
          <w:szCs w:val="23"/>
          <w:rPrChange w:id="1037" w:author="Stephen Reynolds, Jr." w:date="2012-11-13T07:32:00Z">
            <w:rPr>
              <w:del w:id="1038" w:author="Stephen Reynolds, Jr." w:date="2012-11-13T07:28:00Z"/>
              <w:color w:val="000000"/>
              <w:sz w:val="23"/>
              <w:szCs w:val="23"/>
            </w:rPr>
          </w:rPrChange>
        </w:rPr>
      </w:pPr>
      <w:del w:id="1039" w:author="Stephen Reynolds, Jr." w:date="2012-11-13T07:28:00Z">
        <w:r w:rsidRPr="00920A48" w:rsidDel="00920A48">
          <w:rPr>
            <w:rPrChange w:id="1040" w:author="Stephen Reynolds, Jr." w:date="2012-11-13T07:32:00Z">
              <w:rPr/>
            </w:rPrChange>
          </w:rPr>
          <w:delText>Paul describes babes in Christ as being carnal.</w:delText>
        </w:r>
        <w:r w:rsidRPr="00920A48" w:rsidDel="00920A48">
          <w:rPr>
            <w:sz w:val="23"/>
            <w:szCs w:val="23"/>
            <w:rPrChange w:id="1041" w:author="Stephen Reynolds, Jr." w:date="2012-11-13T07:32:00Z">
              <w:rPr>
                <w:color w:val="000000"/>
                <w:sz w:val="23"/>
                <w:szCs w:val="23"/>
              </w:rPr>
            </w:rPrChange>
          </w:rPr>
          <w:delText xml:space="preserve">  Sanctification begins at the new birth.  Those truly in Christ are justified and cleansed from sin through the blood of Jesus. Yet, the Scripture tells us that the babes in Christ are still carnal. The Scripture instructs the Christian to mature in Christ and to put off the carnal nature. Sanctification is both immediate and progressive.  The born-again are immediately washed in the blood of Jesus and by grace brought into a right relationship with God.  But there is also a progressive or continued work of Sanctification of putting off the old nature and maturing as Christians.  Let us look to the Word of God to explain this progressive work of Sanctification.   </w:delText>
        </w:r>
      </w:del>
    </w:p>
    <w:p w:rsidR="00560F4A" w:rsidRPr="00920A48" w:rsidDel="00920A48" w:rsidRDefault="00560F4A" w:rsidP="00560F4A">
      <w:pPr>
        <w:pStyle w:val="Header"/>
        <w:tabs>
          <w:tab w:val="clear" w:pos="4320"/>
          <w:tab w:val="clear" w:pos="8640"/>
          <w:tab w:val="left" w:pos="1980"/>
        </w:tabs>
        <w:ind w:firstLine="1260"/>
        <w:rPr>
          <w:del w:id="1042" w:author="Stephen Reynolds, Jr." w:date="2012-11-13T07:28:00Z"/>
          <w:rPrChange w:id="1043" w:author="Stephen Reynolds, Jr." w:date="2012-11-13T07:32:00Z">
            <w:rPr>
              <w:del w:id="1044" w:author="Stephen Reynolds, Jr." w:date="2012-11-13T07:28:00Z"/>
            </w:rPr>
          </w:rPrChange>
        </w:rPr>
      </w:pPr>
    </w:p>
    <w:p w:rsidR="00560F4A" w:rsidRPr="00920A48" w:rsidDel="00920A48" w:rsidRDefault="00560F4A" w:rsidP="00646545">
      <w:pPr>
        <w:pStyle w:val="Header"/>
        <w:tabs>
          <w:tab w:val="left" w:pos="1980"/>
        </w:tabs>
        <w:ind w:firstLine="1260"/>
        <w:rPr>
          <w:del w:id="1045" w:author="Stephen Reynolds, Jr." w:date="2012-11-13T07:28:00Z"/>
          <w:rPrChange w:id="1046" w:author="Stephen Reynolds, Jr." w:date="2012-11-13T07:32:00Z">
            <w:rPr>
              <w:del w:id="1047" w:author="Stephen Reynolds, Jr." w:date="2012-11-13T07:28:00Z"/>
            </w:rPr>
          </w:rPrChange>
        </w:rPr>
      </w:pPr>
      <w:del w:id="1048" w:author="Stephen Reynolds, Jr." w:date="2012-11-13T07:28:00Z">
        <w:r w:rsidRPr="00920A48" w:rsidDel="00920A48">
          <w:rPr>
            <w:rPrChange w:id="1049" w:author="Stephen Reynolds, Jr." w:date="2012-11-13T07:32:00Z">
              <w:rPr/>
            </w:rPrChange>
          </w:rPr>
          <w:delText>1.</w:delText>
        </w:r>
        <w:r w:rsidRPr="00920A48" w:rsidDel="00920A48">
          <w:rPr>
            <w:rPrChange w:id="1050" w:author="Stephen Reynolds, Jr." w:date="2012-11-13T07:32:00Z">
              <w:rPr/>
            </w:rPrChange>
          </w:rPr>
          <w:tab/>
          <w:delText xml:space="preserve">A growing in the grace and knowledge of our Lord and Savior Jesus </w:delText>
        </w:r>
        <w:r w:rsidRPr="00920A48" w:rsidDel="00920A48">
          <w:rPr>
            <w:rPrChange w:id="1051" w:author="Stephen Reynolds, Jr." w:date="2012-11-13T07:32:00Z">
              <w:rPr/>
            </w:rPrChange>
          </w:rPr>
          <w:tab/>
          <w:delText xml:space="preserve">Christ. </w:delText>
        </w:r>
      </w:del>
    </w:p>
    <w:p w:rsidR="00560F4A" w:rsidRPr="00920A48" w:rsidDel="00920A48" w:rsidRDefault="00560F4A" w:rsidP="00560F4A">
      <w:pPr>
        <w:pStyle w:val="Header"/>
        <w:tabs>
          <w:tab w:val="left" w:pos="1980"/>
        </w:tabs>
        <w:ind w:firstLine="720"/>
        <w:rPr>
          <w:del w:id="1052" w:author="Stephen Reynolds, Jr." w:date="2012-11-13T07:28:00Z"/>
          <w:rPrChange w:id="1053" w:author="Stephen Reynolds, Jr." w:date="2012-11-13T07:32:00Z">
            <w:rPr>
              <w:del w:id="1054" w:author="Stephen Reynolds, Jr." w:date="2012-11-13T07:28:00Z"/>
            </w:rPr>
          </w:rPrChange>
        </w:rPr>
      </w:pPr>
      <w:del w:id="1055" w:author="Stephen Reynolds, Jr." w:date="2012-11-13T07:28:00Z">
        <w:r w:rsidRPr="00920A48" w:rsidDel="00920A48">
          <w:rPr>
            <w:rPrChange w:id="1056" w:author="Stephen Reynolds, Jr." w:date="2012-11-13T07:32:00Z">
              <w:rPr/>
            </w:rPrChange>
          </w:rPr>
          <w:delText xml:space="preserve">II Peter 3:18 refers to growing or maturing in grace and in the knowledge of Jesus Christ.  If it were not possible to grow in grace then the Bible would not encourage us to do so.  There is a definite process of growth as the Christian learns more about Jesus and who He is.    </w:delText>
        </w:r>
      </w:del>
    </w:p>
    <w:p w:rsidR="00560F4A" w:rsidRPr="00920A48" w:rsidDel="00920A48" w:rsidRDefault="00560F4A" w:rsidP="00560F4A">
      <w:pPr>
        <w:pStyle w:val="Header"/>
        <w:tabs>
          <w:tab w:val="left" w:pos="1980"/>
        </w:tabs>
        <w:rPr>
          <w:del w:id="1057" w:author="Stephen Reynolds, Jr." w:date="2012-11-13T07:28:00Z"/>
          <w:rPrChange w:id="1058" w:author="Stephen Reynolds, Jr." w:date="2012-11-13T07:32:00Z">
            <w:rPr>
              <w:del w:id="1059" w:author="Stephen Reynolds, Jr." w:date="2012-11-13T07:28:00Z"/>
            </w:rPr>
          </w:rPrChange>
        </w:rPr>
      </w:pPr>
    </w:p>
    <w:p w:rsidR="00560F4A" w:rsidRPr="00920A48" w:rsidDel="00920A48" w:rsidRDefault="00560F4A" w:rsidP="00646545">
      <w:pPr>
        <w:pStyle w:val="Header"/>
        <w:tabs>
          <w:tab w:val="left" w:pos="1260"/>
          <w:tab w:val="left" w:pos="1980"/>
        </w:tabs>
        <w:rPr>
          <w:del w:id="1060" w:author="Stephen Reynolds, Jr." w:date="2012-11-13T07:28:00Z"/>
          <w:rPrChange w:id="1061" w:author="Stephen Reynolds, Jr." w:date="2012-11-13T07:32:00Z">
            <w:rPr>
              <w:del w:id="1062" w:author="Stephen Reynolds, Jr." w:date="2012-11-13T07:28:00Z"/>
            </w:rPr>
          </w:rPrChange>
        </w:rPr>
      </w:pPr>
      <w:del w:id="1063" w:author="Stephen Reynolds, Jr." w:date="2012-11-13T07:28:00Z">
        <w:r w:rsidRPr="00920A48" w:rsidDel="00920A48">
          <w:rPr>
            <w:rPrChange w:id="1064" w:author="Stephen Reynolds, Jr." w:date="2012-11-13T07:32:00Z">
              <w:rPr/>
            </w:rPrChange>
          </w:rPr>
          <w:tab/>
          <w:delText>2.</w:delText>
        </w:r>
        <w:r w:rsidRPr="00920A48" w:rsidDel="00920A48">
          <w:rPr>
            <w:rPrChange w:id="1065" w:author="Stephen Reynolds, Jr." w:date="2012-11-13T07:32:00Z">
              <w:rPr/>
            </w:rPrChange>
          </w:rPr>
          <w:tab/>
          <w:delText xml:space="preserve">The Word will produce growth in the Christian. </w:delText>
        </w:r>
      </w:del>
    </w:p>
    <w:p w:rsidR="00560F4A" w:rsidRPr="00920A48" w:rsidDel="00920A48" w:rsidRDefault="00560F4A" w:rsidP="00560F4A">
      <w:pPr>
        <w:pStyle w:val="Header"/>
        <w:tabs>
          <w:tab w:val="left" w:pos="1980"/>
        </w:tabs>
        <w:rPr>
          <w:del w:id="1066" w:author="Stephen Reynolds, Jr." w:date="2012-11-13T07:28:00Z"/>
          <w:i/>
          <w:rPrChange w:id="1067" w:author="Stephen Reynolds, Jr." w:date="2012-11-13T07:32:00Z">
            <w:rPr>
              <w:del w:id="1068" w:author="Stephen Reynolds, Jr." w:date="2012-11-13T07:28:00Z"/>
              <w:i/>
            </w:rPr>
          </w:rPrChange>
        </w:rPr>
      </w:pPr>
      <w:del w:id="1069" w:author="Stephen Reynolds, Jr." w:date="2012-11-13T07:28:00Z">
        <w:r w:rsidRPr="00920A48" w:rsidDel="00920A48">
          <w:rPr>
            <w:rPrChange w:id="1070" w:author="Stephen Reynolds, Jr." w:date="2012-11-13T07:32:00Z">
              <w:rPr/>
            </w:rPrChange>
          </w:rPr>
          <w:delText>I  Peter 2:2—</w:delText>
        </w:r>
        <w:r w:rsidRPr="00920A48" w:rsidDel="00920A48">
          <w:rPr>
            <w:i/>
            <w:rPrChange w:id="1071" w:author="Stephen Reynolds, Jr." w:date="2012-11-13T07:32:00Z">
              <w:rPr>
                <w:i/>
              </w:rPr>
            </w:rPrChange>
          </w:rPr>
          <w:delText xml:space="preserve">As newborn babes, desire the sincere milk of the word, that ye may grow thereby: </w:delText>
        </w:r>
      </w:del>
    </w:p>
    <w:p w:rsidR="00560F4A" w:rsidRPr="00920A48" w:rsidDel="00920A48" w:rsidRDefault="00560F4A" w:rsidP="00560F4A">
      <w:pPr>
        <w:pStyle w:val="Header"/>
        <w:tabs>
          <w:tab w:val="clear" w:pos="4320"/>
          <w:tab w:val="clear" w:pos="8640"/>
        </w:tabs>
        <w:ind w:left="2340" w:hanging="1620"/>
        <w:rPr>
          <w:del w:id="1072" w:author="Stephen Reynolds, Jr." w:date="2012-11-13T07:28:00Z"/>
          <w:rPrChange w:id="1073" w:author="Stephen Reynolds, Jr." w:date="2012-11-13T07:32:00Z">
            <w:rPr>
              <w:del w:id="1074" w:author="Stephen Reynolds, Jr." w:date="2012-11-13T07:28:00Z"/>
            </w:rPr>
          </w:rPrChange>
        </w:rPr>
      </w:pPr>
      <w:del w:id="1075" w:author="Stephen Reynolds, Jr." w:date="2012-11-13T07:28:00Z">
        <w:r w:rsidRPr="00920A48" w:rsidDel="00920A48">
          <w:rPr>
            <w:rPrChange w:id="1076" w:author="Stephen Reynolds, Jr." w:date="2012-11-13T07:32:00Z">
              <w:rPr/>
            </w:rPrChange>
          </w:rPr>
          <w:delText>As has already been stated the Scripture indicates that babes in Christ are still carnal.</w:delText>
        </w:r>
      </w:del>
    </w:p>
    <w:p w:rsidR="00560F4A" w:rsidRPr="00920A48" w:rsidDel="00920A48" w:rsidRDefault="00560F4A" w:rsidP="00560F4A">
      <w:pPr>
        <w:pStyle w:val="Header"/>
        <w:tabs>
          <w:tab w:val="clear" w:pos="4320"/>
          <w:tab w:val="clear" w:pos="8640"/>
        </w:tabs>
        <w:rPr>
          <w:del w:id="1077" w:author="Stephen Reynolds, Jr." w:date="2012-11-13T07:28:00Z"/>
          <w:rPrChange w:id="1078" w:author="Stephen Reynolds, Jr." w:date="2012-11-13T07:32:00Z">
            <w:rPr>
              <w:del w:id="1079" w:author="Stephen Reynolds, Jr." w:date="2012-11-13T07:28:00Z"/>
            </w:rPr>
          </w:rPrChange>
        </w:rPr>
      </w:pPr>
      <w:del w:id="1080" w:author="Stephen Reynolds, Jr." w:date="2012-11-13T07:28:00Z">
        <w:r w:rsidRPr="00920A48" w:rsidDel="00920A48">
          <w:rPr>
            <w:rPrChange w:id="1081" w:author="Stephen Reynolds, Jr." w:date="2012-11-13T07:32:00Z">
              <w:rPr/>
            </w:rPrChange>
          </w:rPr>
          <w:delText xml:space="preserve">That is they are justified in Christ through the blood, yet there is a continuing growth process of putting off the old man.  It is neither the will nor plan of God for Christians to remain as babes in Christ. Babes need to be taught the Word of God so they can follow the Word and grow in Christ.  </w:delText>
        </w:r>
      </w:del>
    </w:p>
    <w:p w:rsidR="00560F4A" w:rsidRPr="00920A48" w:rsidDel="00920A48" w:rsidRDefault="00560F4A" w:rsidP="00560F4A">
      <w:pPr>
        <w:pStyle w:val="Header"/>
        <w:tabs>
          <w:tab w:val="clear" w:pos="4320"/>
          <w:tab w:val="clear" w:pos="8640"/>
        </w:tabs>
        <w:rPr>
          <w:del w:id="1082" w:author="Stephen Reynolds, Jr." w:date="2012-11-13T07:28:00Z"/>
          <w:rPrChange w:id="1083" w:author="Stephen Reynolds, Jr." w:date="2012-11-13T07:32:00Z">
            <w:rPr>
              <w:del w:id="1084" w:author="Stephen Reynolds, Jr." w:date="2012-11-13T07:28:00Z"/>
            </w:rPr>
          </w:rPrChange>
        </w:rPr>
      </w:pPr>
    </w:p>
    <w:p w:rsidR="00560F4A" w:rsidRPr="00920A48" w:rsidDel="00920A48" w:rsidRDefault="00560F4A" w:rsidP="00646545">
      <w:pPr>
        <w:pStyle w:val="Header"/>
        <w:tabs>
          <w:tab w:val="clear" w:pos="4320"/>
          <w:tab w:val="clear" w:pos="8640"/>
          <w:tab w:val="left" w:pos="1980"/>
        </w:tabs>
        <w:ind w:firstLine="1260"/>
        <w:rPr>
          <w:del w:id="1085" w:author="Stephen Reynolds, Jr." w:date="2012-11-13T07:28:00Z"/>
          <w:rPrChange w:id="1086" w:author="Stephen Reynolds, Jr." w:date="2012-11-13T07:32:00Z">
            <w:rPr>
              <w:del w:id="1087" w:author="Stephen Reynolds, Jr." w:date="2012-11-13T07:28:00Z"/>
            </w:rPr>
          </w:rPrChange>
        </w:rPr>
      </w:pPr>
      <w:del w:id="1088" w:author="Stephen Reynolds, Jr." w:date="2012-11-13T07:28:00Z">
        <w:r w:rsidRPr="00920A48" w:rsidDel="00920A48">
          <w:rPr>
            <w:rPrChange w:id="1089" w:author="Stephen Reynolds, Jr." w:date="2012-11-13T07:32:00Z">
              <w:rPr/>
            </w:rPrChange>
          </w:rPr>
          <w:delText>3.</w:delText>
        </w:r>
        <w:r w:rsidRPr="00920A48" w:rsidDel="00920A48">
          <w:rPr>
            <w:rPrChange w:id="1090" w:author="Stephen Reynolds, Jr." w:date="2012-11-13T07:32:00Z">
              <w:rPr/>
            </w:rPrChange>
          </w:rPr>
          <w:tab/>
          <w:delText>An abounding more and more in a Godly walk and in pleasing God.</w:delText>
        </w:r>
      </w:del>
    </w:p>
    <w:p w:rsidR="00560F4A" w:rsidRPr="00920A48" w:rsidDel="00920A48" w:rsidRDefault="00560F4A" w:rsidP="00560F4A">
      <w:pPr>
        <w:pStyle w:val="Header"/>
        <w:ind w:left="360" w:hanging="360"/>
        <w:rPr>
          <w:del w:id="1091" w:author="Stephen Reynolds, Jr." w:date="2012-11-13T07:28:00Z"/>
          <w:rPrChange w:id="1092" w:author="Stephen Reynolds, Jr." w:date="2012-11-13T07:32:00Z">
            <w:rPr>
              <w:del w:id="1093" w:author="Stephen Reynolds, Jr." w:date="2012-11-13T07:28:00Z"/>
            </w:rPr>
          </w:rPrChange>
        </w:rPr>
      </w:pPr>
      <w:del w:id="1094" w:author="Stephen Reynolds, Jr." w:date="2012-11-13T07:28:00Z">
        <w:r w:rsidRPr="00920A48" w:rsidDel="00920A48">
          <w:rPr>
            <w:rPrChange w:id="1095" w:author="Stephen Reynolds, Jr." w:date="2012-11-13T07:32:00Z">
              <w:rPr/>
            </w:rPrChange>
          </w:rPr>
          <w:delText>I Thessalonians 4:1—</w:delText>
        </w:r>
        <w:r w:rsidR="00646545" w:rsidRPr="00920A48" w:rsidDel="00920A48">
          <w:rPr>
            <w:i/>
            <w:rPrChange w:id="1096" w:author="Stephen Reynolds, Jr." w:date="2012-11-13T07:32:00Z">
              <w:rPr>
                <w:i/>
              </w:rPr>
            </w:rPrChange>
          </w:rPr>
          <w:delText>…</w:delText>
        </w:r>
        <w:r w:rsidRPr="00920A48" w:rsidDel="00920A48">
          <w:rPr>
            <w:i/>
            <w:rPrChange w:id="1097" w:author="Stephen Reynolds, Jr." w:date="2012-11-13T07:32:00Z">
              <w:rPr>
                <w:i/>
              </w:rPr>
            </w:rPrChange>
          </w:rPr>
          <w:delText>ye ought to walk and to please God, so ye would abound more and more.</w:delText>
        </w:r>
      </w:del>
    </w:p>
    <w:p w:rsidR="00560F4A" w:rsidRPr="00920A48" w:rsidDel="00920A48" w:rsidRDefault="00560F4A" w:rsidP="00560F4A">
      <w:pPr>
        <w:pStyle w:val="Header"/>
        <w:rPr>
          <w:del w:id="1098" w:author="Stephen Reynolds, Jr." w:date="2012-11-13T07:28:00Z"/>
          <w:i/>
          <w:rPrChange w:id="1099" w:author="Stephen Reynolds, Jr." w:date="2012-11-13T07:32:00Z">
            <w:rPr>
              <w:del w:id="1100" w:author="Stephen Reynolds, Jr." w:date="2012-11-13T07:28:00Z"/>
              <w:i/>
            </w:rPr>
          </w:rPrChange>
        </w:rPr>
      </w:pPr>
    </w:p>
    <w:p w:rsidR="00560F4A" w:rsidRPr="00920A48" w:rsidDel="00920A48" w:rsidRDefault="00560F4A" w:rsidP="00646545">
      <w:pPr>
        <w:pStyle w:val="Header"/>
        <w:tabs>
          <w:tab w:val="clear" w:pos="4320"/>
          <w:tab w:val="clear" w:pos="8640"/>
          <w:tab w:val="left" w:pos="1980"/>
        </w:tabs>
        <w:ind w:firstLine="1260"/>
        <w:rPr>
          <w:del w:id="1101" w:author="Stephen Reynolds, Jr." w:date="2012-11-13T07:28:00Z"/>
          <w:rPrChange w:id="1102" w:author="Stephen Reynolds, Jr." w:date="2012-11-13T07:32:00Z">
            <w:rPr>
              <w:del w:id="1103" w:author="Stephen Reynolds, Jr." w:date="2012-11-13T07:28:00Z"/>
            </w:rPr>
          </w:rPrChange>
        </w:rPr>
      </w:pPr>
      <w:del w:id="1104" w:author="Stephen Reynolds, Jr." w:date="2012-11-13T07:28:00Z">
        <w:r w:rsidRPr="00920A48" w:rsidDel="00920A48">
          <w:rPr>
            <w:rPrChange w:id="1105" w:author="Stephen Reynolds, Jr." w:date="2012-11-13T07:32:00Z">
              <w:rPr/>
            </w:rPrChange>
          </w:rPr>
          <w:delText>4.</w:delText>
        </w:r>
        <w:r w:rsidRPr="00920A48" w:rsidDel="00920A48">
          <w:rPr>
            <w:rPrChange w:id="1106" w:author="Stephen Reynolds, Jr." w:date="2012-11-13T07:32:00Z">
              <w:rPr/>
            </w:rPrChange>
          </w:rPr>
          <w:tab/>
          <w:delText xml:space="preserve">An increase in love </w:delText>
        </w:r>
      </w:del>
    </w:p>
    <w:p w:rsidR="00560F4A" w:rsidRPr="00920A48" w:rsidDel="00920A48" w:rsidRDefault="00560F4A" w:rsidP="00560F4A">
      <w:pPr>
        <w:pStyle w:val="Header"/>
        <w:tabs>
          <w:tab w:val="clear" w:pos="4320"/>
          <w:tab w:val="clear" w:pos="8640"/>
        </w:tabs>
        <w:ind w:left="360" w:hanging="360"/>
        <w:rPr>
          <w:del w:id="1107" w:author="Stephen Reynolds, Jr." w:date="2012-11-13T07:28:00Z"/>
          <w:i/>
          <w:rPrChange w:id="1108" w:author="Stephen Reynolds, Jr." w:date="2012-11-13T07:32:00Z">
            <w:rPr>
              <w:del w:id="1109" w:author="Stephen Reynolds, Jr." w:date="2012-11-13T07:28:00Z"/>
              <w:i/>
            </w:rPr>
          </w:rPrChange>
        </w:rPr>
      </w:pPr>
      <w:del w:id="1110" w:author="Stephen Reynolds, Jr." w:date="2012-11-13T07:28:00Z">
        <w:r w:rsidRPr="00920A48" w:rsidDel="00920A48">
          <w:rPr>
            <w:rPrChange w:id="1111" w:author="Stephen Reynolds, Jr." w:date="2012-11-13T07:32:00Z">
              <w:rPr/>
            </w:rPrChange>
          </w:rPr>
          <w:delText>I Thessalonians 3:12—</w:delText>
        </w:r>
        <w:r w:rsidRPr="00920A48" w:rsidDel="00920A48">
          <w:rPr>
            <w:i/>
            <w:rPrChange w:id="1112" w:author="Stephen Reynolds, Jr." w:date="2012-11-13T07:32:00Z">
              <w:rPr>
                <w:i/>
              </w:rPr>
            </w:rPrChange>
          </w:rPr>
          <w:delText>And the Lord make you to increase and abound in love one toward another, and toward all men, even as we do toward you:</w:delText>
        </w:r>
      </w:del>
    </w:p>
    <w:p w:rsidR="00560F4A" w:rsidRPr="00920A48" w:rsidDel="00920A48" w:rsidRDefault="00560F4A" w:rsidP="00560F4A">
      <w:pPr>
        <w:pStyle w:val="Header"/>
        <w:tabs>
          <w:tab w:val="clear" w:pos="4320"/>
          <w:tab w:val="clear" w:pos="8640"/>
          <w:tab w:val="left" w:pos="1980"/>
        </w:tabs>
        <w:ind w:firstLine="1260"/>
        <w:rPr>
          <w:del w:id="1113" w:author="Stephen Reynolds, Jr." w:date="2012-11-13T07:28:00Z"/>
          <w:rPrChange w:id="1114" w:author="Stephen Reynolds, Jr." w:date="2012-11-13T07:32:00Z">
            <w:rPr>
              <w:del w:id="1115" w:author="Stephen Reynolds, Jr." w:date="2012-11-13T07:28:00Z"/>
            </w:rPr>
          </w:rPrChange>
        </w:rPr>
      </w:pPr>
    </w:p>
    <w:p w:rsidR="00560F4A" w:rsidRPr="00920A48" w:rsidDel="00920A48" w:rsidRDefault="00560F4A" w:rsidP="00646545">
      <w:pPr>
        <w:pStyle w:val="Header"/>
        <w:tabs>
          <w:tab w:val="clear" w:pos="4320"/>
          <w:tab w:val="clear" w:pos="8640"/>
          <w:tab w:val="left" w:pos="1980"/>
        </w:tabs>
        <w:ind w:firstLine="1260"/>
        <w:rPr>
          <w:del w:id="1116" w:author="Stephen Reynolds, Jr." w:date="2012-11-13T07:28:00Z"/>
          <w:rPrChange w:id="1117" w:author="Stephen Reynolds, Jr." w:date="2012-11-13T07:32:00Z">
            <w:rPr>
              <w:del w:id="1118" w:author="Stephen Reynolds, Jr." w:date="2012-11-13T07:28:00Z"/>
            </w:rPr>
          </w:rPrChange>
        </w:rPr>
      </w:pPr>
      <w:del w:id="1119" w:author="Stephen Reynolds, Jr." w:date="2012-11-13T07:28:00Z">
        <w:r w:rsidRPr="00920A48" w:rsidDel="00920A48">
          <w:rPr>
            <w:rPrChange w:id="1120" w:author="Stephen Reynolds, Jr." w:date="2012-11-13T07:32:00Z">
              <w:rPr/>
            </w:rPrChange>
          </w:rPr>
          <w:delText>5.</w:delText>
        </w:r>
        <w:r w:rsidRPr="00920A48" w:rsidDel="00920A48">
          <w:rPr>
            <w:rPrChange w:id="1121" w:author="Stephen Reynolds, Jr." w:date="2012-11-13T07:32:00Z">
              <w:rPr/>
            </w:rPrChange>
          </w:rPr>
          <w:tab/>
          <w:delText xml:space="preserve"> A transforming into the image of our Lord Jesus, from glory </w:delText>
        </w:r>
        <w:r w:rsidRPr="00920A48" w:rsidDel="00920A48">
          <w:rPr>
            <w:rPrChange w:id="1122" w:author="Stephen Reynolds, Jr." w:date="2012-11-13T07:32:00Z">
              <w:rPr/>
            </w:rPrChange>
          </w:rPr>
          <w:tab/>
        </w:r>
        <w:r w:rsidRPr="00920A48" w:rsidDel="00920A48">
          <w:rPr>
            <w:rPrChange w:id="1123" w:author="Stephen Reynolds, Jr." w:date="2012-11-13T07:32:00Z">
              <w:rPr/>
            </w:rPrChange>
          </w:rPr>
          <w:tab/>
        </w:r>
        <w:r w:rsidRPr="00920A48" w:rsidDel="00920A48">
          <w:rPr>
            <w:rPrChange w:id="1124" w:author="Stephen Reynolds, Jr." w:date="2012-11-13T07:32:00Z">
              <w:rPr/>
            </w:rPrChange>
          </w:rPr>
          <w:tab/>
          <w:delText xml:space="preserve">to glory, each new gaze at Him making us more like Him. - II Cor. 3:18 </w:delText>
        </w:r>
      </w:del>
    </w:p>
    <w:p w:rsidR="00646545" w:rsidRPr="00920A48" w:rsidDel="00920A48" w:rsidRDefault="00646545" w:rsidP="00646545">
      <w:pPr>
        <w:pStyle w:val="Header"/>
        <w:tabs>
          <w:tab w:val="clear" w:pos="4320"/>
          <w:tab w:val="clear" w:pos="8640"/>
          <w:tab w:val="left" w:pos="1980"/>
        </w:tabs>
        <w:ind w:firstLine="1260"/>
        <w:rPr>
          <w:del w:id="1125" w:author="Stephen Reynolds, Jr." w:date="2012-11-13T07:28:00Z"/>
          <w:rPrChange w:id="1126" w:author="Stephen Reynolds, Jr." w:date="2012-11-13T07:32:00Z">
            <w:rPr>
              <w:del w:id="1127" w:author="Stephen Reynolds, Jr." w:date="2012-11-13T07:28:00Z"/>
            </w:rPr>
          </w:rPrChange>
        </w:rPr>
      </w:pPr>
    </w:p>
    <w:p w:rsidR="00560F4A" w:rsidRPr="00920A48" w:rsidDel="00920A48" w:rsidRDefault="00560F4A" w:rsidP="00646545">
      <w:pPr>
        <w:pStyle w:val="Header"/>
        <w:tabs>
          <w:tab w:val="clear" w:pos="4320"/>
          <w:tab w:val="clear" w:pos="8640"/>
          <w:tab w:val="left" w:pos="1980"/>
        </w:tabs>
        <w:ind w:left="1980" w:hanging="720"/>
        <w:rPr>
          <w:del w:id="1128" w:author="Stephen Reynolds, Jr." w:date="2012-11-13T07:28:00Z"/>
          <w:rPrChange w:id="1129" w:author="Stephen Reynolds, Jr." w:date="2012-11-13T07:32:00Z">
            <w:rPr>
              <w:del w:id="1130" w:author="Stephen Reynolds, Jr." w:date="2012-11-13T07:28:00Z"/>
            </w:rPr>
          </w:rPrChange>
        </w:rPr>
      </w:pPr>
      <w:del w:id="1131" w:author="Stephen Reynolds, Jr." w:date="2012-11-13T07:28:00Z">
        <w:r w:rsidRPr="00920A48" w:rsidDel="00920A48">
          <w:rPr>
            <w:rPrChange w:id="1132" w:author="Stephen Reynolds, Jr." w:date="2012-11-13T07:32:00Z">
              <w:rPr/>
            </w:rPrChange>
          </w:rPr>
          <w:delText>6.</w:delText>
        </w:r>
        <w:r w:rsidRPr="00920A48" w:rsidDel="00920A48">
          <w:rPr>
            <w:rPrChange w:id="1133" w:author="Stephen Reynolds, Jr." w:date="2012-11-13T07:32:00Z">
              <w:rPr/>
            </w:rPrChange>
          </w:rPr>
          <w:tab/>
          <w:delText xml:space="preserve">A growing up into Christ in all things, until we attain unto a </w:delText>
        </w:r>
        <w:r w:rsidRPr="00920A48" w:rsidDel="00920A48">
          <w:rPr>
            <w:u w:val="single"/>
            <w:rPrChange w:id="1134" w:author="Stephen Reynolds, Jr." w:date="2012-11-13T07:32:00Z">
              <w:rPr>
                <w:u w:val="single"/>
              </w:rPr>
            </w:rPrChange>
          </w:rPr>
          <w:delText>full-grown     man</w:delText>
        </w:r>
        <w:r w:rsidRPr="00920A48" w:rsidDel="00920A48">
          <w:rPr>
            <w:rPrChange w:id="1135" w:author="Stephen Reynolds, Jr." w:date="2012-11-13T07:32:00Z">
              <w:rPr/>
            </w:rPrChange>
          </w:rPr>
          <w:delText xml:space="preserve">, unto the measure of the stature of </w:delText>
        </w:r>
        <w:r w:rsidRPr="00920A48" w:rsidDel="00920A48">
          <w:rPr>
            <w:u w:val="single"/>
            <w:rPrChange w:id="1136" w:author="Stephen Reynolds, Jr." w:date="2012-11-13T07:32:00Z">
              <w:rPr>
                <w:u w:val="single"/>
              </w:rPr>
            </w:rPrChange>
          </w:rPr>
          <w:delText>the fullness of Christ</w:delText>
        </w:r>
        <w:r w:rsidRPr="00920A48" w:rsidDel="00920A48">
          <w:rPr>
            <w:rPrChange w:id="1137" w:author="Stephen Reynolds, Jr." w:date="2012-11-13T07:32:00Z">
              <w:rPr/>
            </w:rPrChange>
          </w:rPr>
          <w:delText xml:space="preserve">. - Eph. 4:11-15 </w:delText>
        </w:r>
      </w:del>
    </w:p>
    <w:p w:rsidR="00560F4A" w:rsidRPr="00920A48" w:rsidDel="00920A48" w:rsidRDefault="00560F4A" w:rsidP="00560F4A">
      <w:pPr>
        <w:pStyle w:val="Header"/>
        <w:tabs>
          <w:tab w:val="clear" w:pos="4320"/>
          <w:tab w:val="clear" w:pos="8640"/>
        </w:tabs>
        <w:rPr>
          <w:del w:id="1138" w:author="Stephen Reynolds, Jr." w:date="2012-11-13T07:28:00Z"/>
          <w:rPrChange w:id="1139" w:author="Stephen Reynolds, Jr." w:date="2012-11-13T07:32:00Z">
            <w:rPr>
              <w:del w:id="1140" w:author="Stephen Reynolds, Jr." w:date="2012-11-13T07:28:00Z"/>
              <w:color w:val="0000FF"/>
            </w:rPr>
          </w:rPrChange>
        </w:rPr>
      </w:pPr>
    </w:p>
    <w:p w:rsidR="00560F4A" w:rsidRPr="00920A48" w:rsidDel="00920A48" w:rsidRDefault="00646545" w:rsidP="00646545">
      <w:pPr>
        <w:pStyle w:val="Header"/>
        <w:ind w:left="360" w:hanging="360"/>
        <w:rPr>
          <w:del w:id="1141" w:author="Stephen Reynolds, Jr." w:date="2012-11-13T07:28:00Z"/>
          <w:i/>
          <w:rPrChange w:id="1142" w:author="Stephen Reynolds, Jr." w:date="2012-11-13T07:32:00Z">
            <w:rPr>
              <w:del w:id="1143" w:author="Stephen Reynolds, Jr." w:date="2012-11-13T07:28:00Z"/>
              <w:i/>
            </w:rPr>
          </w:rPrChange>
        </w:rPr>
      </w:pPr>
      <w:del w:id="1144" w:author="Stephen Reynolds, Jr." w:date="2012-11-13T07:28:00Z">
        <w:r w:rsidRPr="00920A48" w:rsidDel="00920A48">
          <w:rPr>
            <w:rPrChange w:id="1145" w:author="Stephen Reynolds, Jr." w:date="2012-11-13T07:32:00Z">
              <w:rPr/>
            </w:rPrChange>
          </w:rPr>
          <w:delText>Ephesians 4:13—</w:delText>
        </w:r>
        <w:r w:rsidR="00560F4A" w:rsidRPr="00920A48" w:rsidDel="00920A48">
          <w:rPr>
            <w:i/>
            <w:rPrChange w:id="1146" w:author="Stephen Reynolds, Jr." w:date="2012-11-13T07:32:00Z">
              <w:rPr>
                <w:i/>
              </w:rPr>
            </w:rPrChange>
          </w:rPr>
          <w:delText>Till we all come in the unity of the faith, and of the knowledge of the Son of God, unto a perfect man, unto the measure of the stature of the fulness of Christ:</w:delText>
        </w:r>
      </w:del>
    </w:p>
    <w:p w:rsidR="00560F4A" w:rsidRPr="00920A48" w:rsidDel="00920A48" w:rsidRDefault="00560F4A" w:rsidP="00560F4A">
      <w:pPr>
        <w:pStyle w:val="Header"/>
        <w:tabs>
          <w:tab w:val="clear" w:pos="4320"/>
          <w:tab w:val="clear" w:pos="8640"/>
        </w:tabs>
        <w:rPr>
          <w:del w:id="1147" w:author="Stephen Reynolds, Jr." w:date="2012-11-13T07:28:00Z"/>
          <w:b/>
          <w:rPrChange w:id="1148" w:author="Stephen Reynolds, Jr." w:date="2012-11-13T07:32:00Z">
            <w:rPr>
              <w:del w:id="1149" w:author="Stephen Reynolds, Jr." w:date="2012-11-13T07:28:00Z"/>
              <w:b/>
            </w:rPr>
          </w:rPrChange>
        </w:rPr>
      </w:pPr>
    </w:p>
    <w:p w:rsidR="00646545" w:rsidRPr="00920A48" w:rsidDel="00920A48" w:rsidRDefault="00646545">
      <w:pPr>
        <w:rPr>
          <w:del w:id="1150" w:author="Stephen Reynolds, Jr." w:date="2012-11-13T07:28:00Z"/>
          <w:sz w:val="28"/>
          <w:rPrChange w:id="1151" w:author="Stephen Reynolds, Jr." w:date="2012-11-13T07:32:00Z">
            <w:rPr>
              <w:del w:id="1152" w:author="Stephen Reynolds, Jr." w:date="2012-11-13T07:28:00Z"/>
              <w:sz w:val="28"/>
            </w:rPr>
          </w:rPrChange>
        </w:rPr>
      </w:pPr>
      <w:del w:id="1153" w:author="Stephen Reynolds, Jr." w:date="2012-11-13T07:28:00Z">
        <w:r w:rsidRPr="00920A48" w:rsidDel="00920A48">
          <w:rPr>
            <w:rPrChange w:id="1154" w:author="Stephen Reynolds, Jr." w:date="2012-11-13T07:32:00Z">
              <w:rPr/>
            </w:rPrChange>
          </w:rPr>
          <w:br w:type="page"/>
        </w:r>
      </w:del>
    </w:p>
    <w:p w:rsidR="003D39BF" w:rsidRPr="00920A48" w:rsidDel="00920A48" w:rsidRDefault="003D39BF" w:rsidP="00945816">
      <w:pPr>
        <w:pStyle w:val="Heading2"/>
        <w:rPr>
          <w:del w:id="1155" w:author="Stephen Reynolds, Jr." w:date="2012-11-13T07:28:00Z"/>
          <w:rPrChange w:id="1156" w:author="Stephen Reynolds, Jr." w:date="2012-11-13T07:32:00Z">
            <w:rPr>
              <w:del w:id="1157" w:author="Stephen Reynolds, Jr." w:date="2012-11-13T07:28:00Z"/>
            </w:rPr>
          </w:rPrChange>
        </w:rPr>
      </w:pPr>
      <w:del w:id="1158" w:author="Stephen Reynolds, Jr." w:date="2012-11-13T07:28:00Z">
        <w:r w:rsidRPr="00920A48" w:rsidDel="00920A48">
          <w:rPr>
            <w:rPrChange w:id="1159" w:author="Stephen Reynolds, Jr." w:date="2012-11-13T07:32:00Z">
              <w:rPr/>
            </w:rPrChange>
          </w:rPr>
          <w:delText>The Results of Sanctification</w:delText>
        </w:r>
      </w:del>
    </w:p>
    <w:p w:rsidR="003D39BF" w:rsidRPr="00920A48" w:rsidDel="00920A48" w:rsidRDefault="003D39BF" w:rsidP="003D39BF">
      <w:pPr>
        <w:pStyle w:val="Header"/>
        <w:tabs>
          <w:tab w:val="clear" w:pos="4320"/>
          <w:tab w:val="clear" w:pos="8640"/>
        </w:tabs>
        <w:ind w:left="360"/>
        <w:rPr>
          <w:del w:id="1160" w:author="Stephen Reynolds, Jr." w:date="2012-11-13T07:28:00Z"/>
          <w:rPrChange w:id="1161" w:author="Stephen Reynolds, Jr." w:date="2012-11-13T07:32:00Z">
            <w:rPr>
              <w:del w:id="1162" w:author="Stephen Reynolds, Jr." w:date="2012-11-13T07:28:00Z"/>
            </w:rPr>
          </w:rPrChange>
        </w:rPr>
      </w:pPr>
    </w:p>
    <w:p w:rsidR="00945816" w:rsidRPr="00920A48" w:rsidDel="00920A48" w:rsidRDefault="00945816" w:rsidP="00945816">
      <w:pPr>
        <w:pStyle w:val="Header"/>
        <w:tabs>
          <w:tab w:val="clear" w:pos="4320"/>
          <w:tab w:val="clear" w:pos="8640"/>
          <w:tab w:val="left" w:pos="1260"/>
        </w:tabs>
        <w:ind w:firstLine="540"/>
        <w:rPr>
          <w:del w:id="1163" w:author="Stephen Reynolds, Jr." w:date="2012-11-13T07:28:00Z"/>
          <w:rPrChange w:id="1164" w:author="Stephen Reynolds, Jr." w:date="2012-11-13T07:32:00Z">
            <w:rPr>
              <w:del w:id="1165" w:author="Stephen Reynolds, Jr." w:date="2012-11-13T07:28:00Z"/>
            </w:rPr>
          </w:rPrChange>
        </w:rPr>
      </w:pPr>
      <w:bookmarkStart w:id="1166" w:name="_Toc211921550"/>
      <w:del w:id="1167" w:author="Stephen Reynolds, Jr." w:date="2012-11-13T07:28:00Z">
        <w:r w:rsidRPr="00920A48" w:rsidDel="00920A48">
          <w:rPr>
            <w:rPrChange w:id="1168" w:author="Stephen Reynolds, Jr." w:date="2012-11-13T07:32:00Z">
              <w:rPr/>
            </w:rPrChange>
          </w:rPr>
          <w:delText>A.</w:delText>
        </w:r>
        <w:r w:rsidRPr="00920A48" w:rsidDel="00920A48">
          <w:rPr>
            <w:rPrChange w:id="1169" w:author="Stephen Reynolds, Jr." w:date="2012-11-13T07:32:00Z">
              <w:rPr/>
            </w:rPrChange>
          </w:rPr>
          <w:tab/>
          <w:delText>Christ has perfected forever those who are sanctified.</w:delText>
        </w:r>
      </w:del>
    </w:p>
    <w:p w:rsidR="00945816" w:rsidRPr="00920A48" w:rsidDel="00920A48" w:rsidRDefault="00945816" w:rsidP="00945816">
      <w:pPr>
        <w:pStyle w:val="Header"/>
        <w:tabs>
          <w:tab w:val="clear" w:pos="4320"/>
          <w:tab w:val="clear" w:pos="8640"/>
        </w:tabs>
        <w:rPr>
          <w:del w:id="1170" w:author="Stephen Reynolds, Jr." w:date="2012-11-13T07:28:00Z"/>
          <w:rPrChange w:id="1171" w:author="Stephen Reynolds, Jr." w:date="2012-11-13T07:32:00Z">
            <w:rPr>
              <w:del w:id="1172" w:author="Stephen Reynolds, Jr." w:date="2012-11-13T07:28:00Z"/>
            </w:rPr>
          </w:rPrChange>
        </w:rPr>
      </w:pPr>
    </w:p>
    <w:p w:rsidR="00945816" w:rsidRPr="00920A48" w:rsidDel="00920A48" w:rsidRDefault="001F03A9" w:rsidP="00945816">
      <w:pPr>
        <w:pStyle w:val="Header"/>
        <w:rPr>
          <w:del w:id="1173" w:author="Stephen Reynolds, Jr." w:date="2012-11-13T07:28:00Z"/>
          <w:i/>
          <w:rPrChange w:id="1174" w:author="Stephen Reynolds, Jr." w:date="2012-11-13T07:32:00Z">
            <w:rPr>
              <w:del w:id="1175" w:author="Stephen Reynolds, Jr." w:date="2012-11-13T07:28:00Z"/>
              <w:i/>
            </w:rPr>
          </w:rPrChange>
        </w:rPr>
      </w:pPr>
      <w:del w:id="1176" w:author="Stephen Reynolds, Jr." w:date="2012-11-13T07:28:00Z">
        <w:r w:rsidRPr="00920A48" w:rsidDel="00920A48">
          <w:rPr>
            <w:rPrChange w:id="1177" w:author="Stephen Reynolds, Jr." w:date="2012-11-13T07:32:00Z">
              <w:rPr/>
            </w:rPrChange>
          </w:rPr>
          <w:delText>Hebrews 10:14—</w:delText>
        </w:r>
        <w:r w:rsidR="00945816" w:rsidRPr="00920A48" w:rsidDel="00920A48">
          <w:rPr>
            <w:i/>
            <w:rPrChange w:id="1178" w:author="Stephen Reynolds, Jr." w:date="2012-11-13T07:32:00Z">
              <w:rPr>
                <w:i/>
              </w:rPr>
            </w:rPrChange>
          </w:rPr>
          <w:delText>For by one offering he hath perfected for ever them that are sanctified.</w:delText>
        </w:r>
      </w:del>
    </w:p>
    <w:p w:rsidR="00945816" w:rsidRPr="00920A48" w:rsidDel="00920A48" w:rsidRDefault="00945816" w:rsidP="00945816">
      <w:pPr>
        <w:pStyle w:val="Header"/>
        <w:rPr>
          <w:del w:id="1179" w:author="Stephen Reynolds, Jr." w:date="2012-11-13T07:28:00Z"/>
          <w:rPrChange w:id="1180" w:author="Stephen Reynolds, Jr." w:date="2012-11-13T07:32:00Z">
            <w:rPr>
              <w:del w:id="1181" w:author="Stephen Reynolds, Jr." w:date="2012-11-13T07:28:00Z"/>
            </w:rPr>
          </w:rPrChange>
        </w:rPr>
      </w:pPr>
    </w:p>
    <w:p w:rsidR="00945816" w:rsidRPr="00920A48" w:rsidDel="00920A48" w:rsidRDefault="00945816" w:rsidP="00945816">
      <w:pPr>
        <w:pStyle w:val="Header"/>
        <w:tabs>
          <w:tab w:val="clear" w:pos="4320"/>
          <w:tab w:val="clear" w:pos="8640"/>
          <w:tab w:val="left" w:pos="1980"/>
        </w:tabs>
        <w:ind w:firstLine="1260"/>
        <w:rPr>
          <w:del w:id="1182" w:author="Stephen Reynolds, Jr." w:date="2012-11-13T07:28:00Z"/>
          <w:rPrChange w:id="1183" w:author="Stephen Reynolds, Jr." w:date="2012-11-13T07:32:00Z">
            <w:rPr>
              <w:del w:id="1184" w:author="Stephen Reynolds, Jr." w:date="2012-11-13T07:28:00Z"/>
            </w:rPr>
          </w:rPrChange>
        </w:rPr>
      </w:pPr>
      <w:del w:id="1185" w:author="Stephen Reynolds, Jr." w:date="2012-11-13T07:28:00Z">
        <w:r w:rsidRPr="00920A48" w:rsidDel="00920A48">
          <w:rPr>
            <w:rPrChange w:id="1186" w:author="Stephen Reynolds, Jr." w:date="2012-11-13T07:32:00Z">
              <w:rPr/>
            </w:rPrChange>
          </w:rPr>
          <w:delText>1.</w:delText>
        </w:r>
        <w:r w:rsidRPr="00920A48" w:rsidDel="00920A48">
          <w:rPr>
            <w:rPrChange w:id="1187" w:author="Stephen Reynolds, Jr." w:date="2012-11-13T07:32:00Z">
              <w:rPr/>
            </w:rPrChange>
          </w:rPr>
          <w:tab/>
          <w:delText>By the one offering of sacrificing Himself for our sins.</w:delText>
        </w:r>
      </w:del>
    </w:p>
    <w:p w:rsidR="00945816" w:rsidRPr="00920A48" w:rsidDel="00920A48" w:rsidRDefault="00945816" w:rsidP="00945816">
      <w:pPr>
        <w:pStyle w:val="Header"/>
        <w:tabs>
          <w:tab w:val="clear" w:pos="4320"/>
          <w:tab w:val="clear" w:pos="8640"/>
        </w:tabs>
        <w:rPr>
          <w:del w:id="1188" w:author="Stephen Reynolds, Jr." w:date="2012-11-13T07:28:00Z"/>
          <w:rPrChange w:id="1189" w:author="Stephen Reynolds, Jr." w:date="2012-11-13T07:32:00Z">
            <w:rPr>
              <w:del w:id="1190" w:author="Stephen Reynolds, Jr." w:date="2012-11-13T07:28:00Z"/>
            </w:rPr>
          </w:rPrChange>
        </w:rPr>
      </w:pPr>
      <w:del w:id="1191" w:author="Stephen Reynolds, Jr." w:date="2012-11-13T07:28:00Z">
        <w:r w:rsidRPr="00920A48" w:rsidDel="00920A48">
          <w:rPr>
            <w:rPrChange w:id="1192" w:author="Stephen Reynolds, Jr." w:date="2012-11-13T07:32:00Z">
              <w:rPr/>
            </w:rPrChange>
          </w:rPr>
          <w:delText xml:space="preserve"> </w:delText>
        </w:r>
      </w:del>
    </w:p>
    <w:p w:rsidR="00945816" w:rsidRPr="00920A48" w:rsidDel="00920A48" w:rsidRDefault="00945816" w:rsidP="00945816">
      <w:pPr>
        <w:pStyle w:val="Header"/>
        <w:tabs>
          <w:tab w:val="clear" w:pos="4320"/>
          <w:tab w:val="clear" w:pos="8640"/>
          <w:tab w:val="left" w:pos="1980"/>
        </w:tabs>
        <w:ind w:firstLine="1260"/>
        <w:rPr>
          <w:del w:id="1193" w:author="Stephen Reynolds, Jr." w:date="2012-11-13T07:28:00Z"/>
          <w:rPrChange w:id="1194" w:author="Stephen Reynolds, Jr." w:date="2012-11-13T07:32:00Z">
            <w:rPr>
              <w:del w:id="1195" w:author="Stephen Reynolds, Jr." w:date="2012-11-13T07:28:00Z"/>
            </w:rPr>
          </w:rPrChange>
        </w:rPr>
      </w:pPr>
      <w:del w:id="1196" w:author="Stephen Reynolds, Jr." w:date="2012-11-13T07:28:00Z">
        <w:r w:rsidRPr="00920A48" w:rsidDel="00920A48">
          <w:rPr>
            <w:rPrChange w:id="1197" w:author="Stephen Reynolds, Jr." w:date="2012-11-13T07:32:00Z">
              <w:rPr/>
            </w:rPrChange>
          </w:rPr>
          <w:delText>2.</w:delText>
        </w:r>
        <w:r w:rsidRPr="00920A48" w:rsidDel="00920A48">
          <w:rPr>
            <w:rPrChange w:id="1198" w:author="Stephen Reynolds, Jr." w:date="2012-11-13T07:32:00Z">
              <w:rPr/>
            </w:rPrChange>
          </w:rPr>
          <w:tab/>
          <w:delText xml:space="preserve">Their standing before God as guiltless is already forever secured for the </w:delText>
        </w:r>
        <w:r w:rsidRPr="00920A48" w:rsidDel="00920A48">
          <w:rPr>
            <w:rPrChange w:id="1199" w:author="Stephen Reynolds, Jr." w:date="2012-11-13T07:32:00Z">
              <w:rPr/>
            </w:rPrChange>
          </w:rPr>
          <w:tab/>
          <w:delText>sanctified.</w:delText>
        </w:r>
      </w:del>
    </w:p>
    <w:p w:rsidR="00945816" w:rsidRPr="00920A48" w:rsidDel="00920A48" w:rsidRDefault="00945816" w:rsidP="00945816">
      <w:pPr>
        <w:pStyle w:val="Header"/>
        <w:tabs>
          <w:tab w:val="clear" w:pos="4320"/>
          <w:tab w:val="clear" w:pos="8640"/>
          <w:tab w:val="left" w:pos="1260"/>
          <w:tab w:val="left" w:pos="1980"/>
        </w:tabs>
        <w:rPr>
          <w:del w:id="1200" w:author="Stephen Reynolds, Jr." w:date="2012-11-13T07:28:00Z"/>
          <w:rPrChange w:id="1201" w:author="Stephen Reynolds, Jr." w:date="2012-11-13T07:32:00Z">
            <w:rPr>
              <w:del w:id="1202" w:author="Stephen Reynolds, Jr." w:date="2012-11-13T07:28:00Z"/>
            </w:rPr>
          </w:rPrChange>
        </w:rPr>
      </w:pPr>
    </w:p>
    <w:p w:rsidR="00945816" w:rsidRPr="00920A48" w:rsidDel="00920A48" w:rsidRDefault="00945816" w:rsidP="00945816">
      <w:pPr>
        <w:pStyle w:val="Header"/>
        <w:tabs>
          <w:tab w:val="clear" w:pos="4320"/>
          <w:tab w:val="clear" w:pos="8640"/>
          <w:tab w:val="left" w:pos="1980"/>
        </w:tabs>
        <w:ind w:firstLine="1260"/>
        <w:rPr>
          <w:del w:id="1203" w:author="Stephen Reynolds, Jr." w:date="2012-11-13T07:28:00Z"/>
          <w:rPrChange w:id="1204" w:author="Stephen Reynolds, Jr." w:date="2012-11-13T07:32:00Z">
            <w:rPr>
              <w:del w:id="1205" w:author="Stephen Reynolds, Jr." w:date="2012-11-13T07:28:00Z"/>
            </w:rPr>
          </w:rPrChange>
        </w:rPr>
      </w:pPr>
      <w:del w:id="1206" w:author="Stephen Reynolds, Jr." w:date="2012-11-13T07:28:00Z">
        <w:r w:rsidRPr="00920A48" w:rsidDel="00920A48">
          <w:rPr>
            <w:rPrChange w:id="1207" w:author="Stephen Reynolds, Jr." w:date="2012-11-13T07:32:00Z">
              <w:rPr/>
            </w:rPrChange>
          </w:rPr>
          <w:delText>3.</w:delText>
        </w:r>
        <w:r w:rsidRPr="00920A48" w:rsidDel="00920A48">
          <w:rPr>
            <w:rPrChange w:id="1208" w:author="Stephen Reynolds, Jr." w:date="2012-11-13T07:32:00Z">
              <w:rPr/>
            </w:rPrChange>
          </w:rPr>
          <w:tab/>
          <w:delText xml:space="preserve">The sanctification spoken of here is the separation from the guilt of sin </w:delText>
        </w:r>
        <w:r w:rsidRPr="00920A48" w:rsidDel="00920A48">
          <w:rPr>
            <w:rPrChange w:id="1209" w:author="Stephen Reynolds, Jr." w:date="2012-11-13T07:32:00Z">
              <w:rPr/>
            </w:rPrChange>
          </w:rPr>
          <w:tab/>
          <w:delText>and secured unto God by the shed blood of Jesus.</w:delText>
        </w:r>
      </w:del>
    </w:p>
    <w:p w:rsidR="00945816" w:rsidRPr="00920A48" w:rsidDel="00920A48" w:rsidRDefault="00945816" w:rsidP="00945816">
      <w:pPr>
        <w:pStyle w:val="Header"/>
        <w:tabs>
          <w:tab w:val="clear" w:pos="4320"/>
          <w:tab w:val="clear" w:pos="8640"/>
        </w:tabs>
        <w:ind w:left="1080"/>
        <w:rPr>
          <w:del w:id="1210" w:author="Stephen Reynolds, Jr." w:date="2012-11-13T07:28:00Z"/>
          <w:rPrChange w:id="1211" w:author="Stephen Reynolds, Jr." w:date="2012-11-13T07:32:00Z">
            <w:rPr>
              <w:del w:id="1212" w:author="Stephen Reynolds, Jr." w:date="2012-11-13T07:28:00Z"/>
            </w:rPr>
          </w:rPrChange>
        </w:rPr>
      </w:pPr>
    </w:p>
    <w:p w:rsidR="00945816" w:rsidRPr="00920A48" w:rsidDel="00920A48" w:rsidRDefault="00945816" w:rsidP="00945816">
      <w:pPr>
        <w:pStyle w:val="Header"/>
        <w:tabs>
          <w:tab w:val="clear" w:pos="4320"/>
          <w:tab w:val="clear" w:pos="8640"/>
          <w:tab w:val="left" w:pos="1260"/>
        </w:tabs>
        <w:ind w:firstLine="540"/>
        <w:rPr>
          <w:del w:id="1213" w:author="Stephen Reynolds, Jr." w:date="2012-11-13T07:28:00Z"/>
          <w:rPrChange w:id="1214" w:author="Stephen Reynolds, Jr." w:date="2012-11-13T07:32:00Z">
            <w:rPr>
              <w:del w:id="1215" w:author="Stephen Reynolds, Jr." w:date="2012-11-13T07:28:00Z"/>
            </w:rPr>
          </w:rPrChange>
        </w:rPr>
      </w:pPr>
      <w:del w:id="1216" w:author="Stephen Reynolds, Jr." w:date="2012-11-13T07:28:00Z">
        <w:r w:rsidRPr="00920A48" w:rsidDel="00920A48">
          <w:rPr>
            <w:rPrChange w:id="1217" w:author="Stephen Reynolds, Jr." w:date="2012-11-13T07:32:00Z">
              <w:rPr/>
            </w:rPrChange>
          </w:rPr>
          <w:delText>B.</w:delText>
        </w:r>
        <w:r w:rsidRPr="00920A48" w:rsidDel="00920A48">
          <w:rPr>
            <w:rPrChange w:id="1218" w:author="Stephen Reynolds, Jr." w:date="2012-11-13T07:32:00Z">
              <w:rPr/>
            </w:rPrChange>
          </w:rPr>
          <w:tab/>
          <w:delText xml:space="preserve">Those whom Jesus sanctifies are one with Him and He is not ashamed to call </w:delText>
        </w:r>
        <w:r w:rsidRPr="00920A48" w:rsidDel="00920A48">
          <w:rPr>
            <w:rPrChange w:id="1219" w:author="Stephen Reynolds, Jr." w:date="2012-11-13T07:32:00Z">
              <w:rPr/>
            </w:rPrChange>
          </w:rPr>
          <w:tab/>
          <w:delText>them brethren.</w:delText>
        </w:r>
      </w:del>
    </w:p>
    <w:p w:rsidR="00945816" w:rsidRPr="00920A48" w:rsidDel="00920A48" w:rsidRDefault="00945816" w:rsidP="00945816">
      <w:pPr>
        <w:pStyle w:val="Header"/>
        <w:tabs>
          <w:tab w:val="clear" w:pos="4320"/>
          <w:tab w:val="clear" w:pos="8640"/>
        </w:tabs>
        <w:rPr>
          <w:del w:id="1220" w:author="Stephen Reynolds, Jr." w:date="2012-11-13T07:28:00Z"/>
          <w:rPrChange w:id="1221" w:author="Stephen Reynolds, Jr." w:date="2012-11-13T07:32:00Z">
            <w:rPr>
              <w:del w:id="1222" w:author="Stephen Reynolds, Jr." w:date="2012-11-13T07:28:00Z"/>
            </w:rPr>
          </w:rPrChange>
        </w:rPr>
      </w:pPr>
    </w:p>
    <w:p w:rsidR="00945816" w:rsidRPr="00920A48" w:rsidDel="00920A48" w:rsidRDefault="00945816" w:rsidP="00945816">
      <w:pPr>
        <w:pStyle w:val="Header"/>
        <w:rPr>
          <w:del w:id="1223" w:author="Stephen Reynolds, Jr." w:date="2012-11-13T07:28:00Z"/>
          <w:rPrChange w:id="1224" w:author="Stephen Reynolds, Jr." w:date="2012-11-13T07:32:00Z">
            <w:rPr>
              <w:del w:id="1225" w:author="Stephen Reynolds, Jr." w:date="2012-11-13T07:28:00Z"/>
            </w:rPr>
          </w:rPrChange>
        </w:rPr>
      </w:pPr>
      <w:del w:id="1226" w:author="Stephen Reynolds, Jr." w:date="2012-11-13T07:28:00Z">
        <w:r w:rsidRPr="00920A48" w:rsidDel="00920A48">
          <w:rPr>
            <w:i/>
            <w:rPrChange w:id="1227" w:author="Stephen Reynolds, Jr." w:date="2012-11-13T07:32:00Z">
              <w:rPr>
                <w:i/>
              </w:rPr>
            </w:rPrChange>
          </w:rPr>
          <w:delText>For both he that sanctifieth and they who are sanctified are all of one: for which cause he is not ashamed to call them brethren,</w:delText>
        </w:r>
        <w:r w:rsidRPr="00920A48" w:rsidDel="00920A48">
          <w:rPr>
            <w:rPrChange w:id="1228" w:author="Stephen Reynolds, Jr." w:date="2012-11-13T07:32:00Z">
              <w:rPr/>
            </w:rPrChange>
          </w:rPr>
          <w:delText xml:space="preserve"> - Hebrews 2:11</w:delText>
        </w:r>
      </w:del>
    </w:p>
    <w:p w:rsidR="00945816" w:rsidRPr="00920A48" w:rsidDel="00920A48" w:rsidRDefault="00945816" w:rsidP="00945816">
      <w:pPr>
        <w:pStyle w:val="Header"/>
        <w:tabs>
          <w:tab w:val="clear" w:pos="4320"/>
          <w:tab w:val="clear" w:pos="8640"/>
        </w:tabs>
        <w:rPr>
          <w:del w:id="1229" w:author="Stephen Reynolds, Jr." w:date="2012-11-13T07:28:00Z"/>
          <w:rPrChange w:id="1230" w:author="Stephen Reynolds, Jr." w:date="2012-11-13T07:32:00Z">
            <w:rPr>
              <w:del w:id="1231" w:author="Stephen Reynolds, Jr." w:date="2012-11-13T07:28:00Z"/>
            </w:rPr>
          </w:rPrChange>
        </w:rPr>
      </w:pPr>
      <w:del w:id="1232" w:author="Stephen Reynolds, Jr." w:date="2012-11-13T07:28:00Z">
        <w:r w:rsidRPr="00920A48" w:rsidDel="00920A48">
          <w:rPr>
            <w:rPrChange w:id="1233" w:author="Stephen Reynolds, Jr." w:date="2012-11-13T07:32:00Z">
              <w:rPr/>
            </w:rPrChange>
          </w:rPr>
          <w:tab/>
        </w:r>
        <w:r w:rsidRPr="00920A48" w:rsidDel="00920A48">
          <w:rPr>
            <w:rPrChange w:id="1234" w:author="Stephen Reynolds, Jr." w:date="2012-11-13T07:32:00Z">
              <w:rPr/>
            </w:rPrChange>
          </w:rPr>
          <w:tab/>
        </w:r>
      </w:del>
    </w:p>
    <w:p w:rsidR="00945816" w:rsidRPr="00920A48" w:rsidDel="00920A48" w:rsidRDefault="00945816" w:rsidP="00945816">
      <w:pPr>
        <w:pStyle w:val="Header"/>
        <w:tabs>
          <w:tab w:val="clear" w:pos="4320"/>
          <w:tab w:val="clear" w:pos="8640"/>
          <w:tab w:val="left" w:pos="1260"/>
        </w:tabs>
        <w:ind w:firstLine="540"/>
        <w:rPr>
          <w:del w:id="1235" w:author="Stephen Reynolds, Jr." w:date="2012-11-13T07:28:00Z"/>
          <w:rPrChange w:id="1236" w:author="Stephen Reynolds, Jr." w:date="2012-11-13T07:32:00Z">
            <w:rPr>
              <w:del w:id="1237" w:author="Stephen Reynolds, Jr." w:date="2012-11-13T07:28:00Z"/>
            </w:rPr>
          </w:rPrChange>
        </w:rPr>
      </w:pPr>
      <w:del w:id="1238" w:author="Stephen Reynolds, Jr." w:date="2012-11-13T07:28:00Z">
        <w:r w:rsidRPr="00920A48" w:rsidDel="00920A48">
          <w:rPr>
            <w:rPrChange w:id="1239" w:author="Stephen Reynolds, Jr." w:date="2012-11-13T07:32:00Z">
              <w:rPr/>
            </w:rPrChange>
          </w:rPr>
          <w:delText>C.</w:delText>
        </w:r>
        <w:r w:rsidRPr="00920A48" w:rsidDel="00920A48">
          <w:rPr>
            <w:rPrChange w:id="1240" w:author="Stephen Reynolds, Jr." w:date="2012-11-13T07:32:00Z">
              <w:rPr/>
            </w:rPrChange>
          </w:rPr>
          <w:tab/>
          <w:delText xml:space="preserve">We are saved through sanctification. </w:delText>
        </w:r>
      </w:del>
    </w:p>
    <w:p w:rsidR="00945816" w:rsidRPr="00920A48" w:rsidDel="00920A48" w:rsidRDefault="00945816" w:rsidP="00945816">
      <w:pPr>
        <w:pStyle w:val="Header"/>
        <w:tabs>
          <w:tab w:val="clear" w:pos="4320"/>
          <w:tab w:val="clear" w:pos="8640"/>
        </w:tabs>
        <w:rPr>
          <w:del w:id="1241" w:author="Stephen Reynolds, Jr." w:date="2012-11-13T07:28:00Z"/>
          <w:i/>
          <w:rPrChange w:id="1242" w:author="Stephen Reynolds, Jr." w:date="2012-11-13T07:32:00Z">
            <w:rPr>
              <w:del w:id="1243" w:author="Stephen Reynolds, Jr." w:date="2012-11-13T07:28:00Z"/>
              <w:i/>
            </w:rPr>
          </w:rPrChange>
        </w:rPr>
      </w:pPr>
    </w:p>
    <w:p w:rsidR="00945816" w:rsidRPr="00920A48" w:rsidDel="00920A48" w:rsidRDefault="00945816" w:rsidP="00945816">
      <w:pPr>
        <w:pStyle w:val="Header"/>
        <w:rPr>
          <w:del w:id="1244" w:author="Stephen Reynolds, Jr." w:date="2012-11-13T07:28:00Z"/>
          <w:i/>
          <w:rPrChange w:id="1245" w:author="Stephen Reynolds, Jr." w:date="2012-11-13T07:32:00Z">
            <w:rPr>
              <w:del w:id="1246" w:author="Stephen Reynolds, Jr." w:date="2012-11-13T07:28:00Z"/>
              <w:i/>
            </w:rPr>
          </w:rPrChange>
        </w:rPr>
      </w:pPr>
      <w:del w:id="1247" w:author="Stephen Reynolds, Jr." w:date="2012-11-13T07:28:00Z">
        <w:r w:rsidRPr="00920A48" w:rsidDel="00920A48">
          <w:rPr>
            <w:i/>
            <w:rPrChange w:id="1248" w:author="Stephen Reynolds, Jr." w:date="2012-11-13T07:32:00Z">
              <w:rPr>
                <w:i/>
              </w:rPr>
            </w:rPrChange>
          </w:rPr>
          <w:delText>But we are bound to give thanks alway to God for you, brethren beloved of the Lord, because God hath from the beginning chosen you to salvation through sanctification of the Spirit and belief of the truth:</w:delText>
        </w:r>
        <w:r w:rsidRPr="00920A48" w:rsidDel="00920A48">
          <w:rPr>
            <w:rPrChange w:id="1249" w:author="Stephen Reynolds, Jr." w:date="2012-11-13T07:32:00Z">
              <w:rPr/>
            </w:rPrChange>
          </w:rPr>
          <w:delText xml:space="preserve"> - II  Thessalonians 2:13</w:delText>
        </w:r>
      </w:del>
    </w:p>
    <w:p w:rsidR="00945816" w:rsidRPr="00920A48" w:rsidDel="00920A48" w:rsidRDefault="00945816" w:rsidP="00945816">
      <w:pPr>
        <w:pStyle w:val="Header"/>
        <w:tabs>
          <w:tab w:val="clear" w:pos="4320"/>
          <w:tab w:val="clear" w:pos="8640"/>
        </w:tabs>
        <w:rPr>
          <w:del w:id="1250" w:author="Stephen Reynolds, Jr." w:date="2012-11-13T07:28:00Z"/>
          <w:rPrChange w:id="1251" w:author="Stephen Reynolds, Jr." w:date="2012-11-13T07:32:00Z">
            <w:rPr>
              <w:del w:id="1252" w:author="Stephen Reynolds, Jr." w:date="2012-11-13T07:28:00Z"/>
            </w:rPr>
          </w:rPrChange>
        </w:rPr>
      </w:pPr>
    </w:p>
    <w:p w:rsidR="00945816" w:rsidRPr="00920A48" w:rsidDel="00920A48" w:rsidRDefault="00945816" w:rsidP="00945816">
      <w:pPr>
        <w:pStyle w:val="Header"/>
        <w:tabs>
          <w:tab w:val="clear" w:pos="4320"/>
          <w:tab w:val="clear" w:pos="8640"/>
          <w:tab w:val="left" w:pos="1980"/>
        </w:tabs>
        <w:ind w:firstLine="1260"/>
        <w:rPr>
          <w:del w:id="1253" w:author="Stephen Reynolds, Jr." w:date="2012-11-13T07:28:00Z"/>
          <w:rPrChange w:id="1254" w:author="Stephen Reynolds, Jr." w:date="2012-11-13T07:32:00Z">
            <w:rPr>
              <w:del w:id="1255" w:author="Stephen Reynolds, Jr." w:date="2012-11-13T07:28:00Z"/>
            </w:rPr>
          </w:rPrChange>
        </w:rPr>
      </w:pPr>
      <w:del w:id="1256" w:author="Stephen Reynolds, Jr." w:date="2012-11-13T07:28:00Z">
        <w:r w:rsidRPr="00920A48" w:rsidDel="00920A48">
          <w:rPr>
            <w:rPrChange w:id="1257" w:author="Stephen Reynolds, Jr." w:date="2012-11-13T07:32:00Z">
              <w:rPr/>
            </w:rPrChange>
          </w:rPr>
          <w:delText>1.</w:delText>
        </w:r>
        <w:r w:rsidRPr="00920A48" w:rsidDel="00920A48">
          <w:rPr>
            <w:rPrChange w:id="1258" w:author="Stephen Reynolds, Jr." w:date="2012-11-13T07:32:00Z">
              <w:rPr/>
            </w:rPrChange>
          </w:rPr>
          <w:tab/>
          <w:delText xml:space="preserve">Sanctification results in salvation. </w:delText>
        </w:r>
      </w:del>
    </w:p>
    <w:p w:rsidR="00945816" w:rsidRPr="00920A48" w:rsidDel="00920A48" w:rsidRDefault="00945816" w:rsidP="00945816">
      <w:pPr>
        <w:pStyle w:val="Header"/>
        <w:tabs>
          <w:tab w:val="clear" w:pos="4320"/>
          <w:tab w:val="clear" w:pos="8640"/>
        </w:tabs>
        <w:rPr>
          <w:del w:id="1259" w:author="Stephen Reynolds, Jr." w:date="2012-11-13T07:28:00Z"/>
          <w:rPrChange w:id="1260" w:author="Stephen Reynolds, Jr." w:date="2012-11-13T07:32:00Z">
            <w:rPr>
              <w:del w:id="1261" w:author="Stephen Reynolds, Jr." w:date="2012-11-13T07:28:00Z"/>
            </w:rPr>
          </w:rPrChange>
        </w:rPr>
      </w:pPr>
    </w:p>
    <w:p w:rsidR="00945816" w:rsidRPr="00920A48" w:rsidDel="00920A48" w:rsidRDefault="00945816" w:rsidP="00945816">
      <w:pPr>
        <w:pStyle w:val="Header"/>
        <w:tabs>
          <w:tab w:val="clear" w:pos="4320"/>
          <w:tab w:val="clear" w:pos="8640"/>
          <w:tab w:val="left" w:pos="1980"/>
        </w:tabs>
        <w:ind w:firstLine="1260"/>
        <w:rPr>
          <w:del w:id="1262" w:author="Stephen Reynolds, Jr." w:date="2012-11-13T07:28:00Z"/>
          <w:rPrChange w:id="1263" w:author="Stephen Reynolds, Jr." w:date="2012-11-13T07:32:00Z">
            <w:rPr>
              <w:del w:id="1264" w:author="Stephen Reynolds, Jr." w:date="2012-11-13T07:28:00Z"/>
            </w:rPr>
          </w:rPrChange>
        </w:rPr>
      </w:pPr>
      <w:del w:id="1265" w:author="Stephen Reynolds, Jr." w:date="2012-11-13T07:28:00Z">
        <w:r w:rsidRPr="00920A48" w:rsidDel="00920A48">
          <w:rPr>
            <w:rPrChange w:id="1266" w:author="Stephen Reynolds, Jr." w:date="2012-11-13T07:32:00Z">
              <w:rPr/>
            </w:rPrChange>
          </w:rPr>
          <w:delText>2.</w:delText>
        </w:r>
        <w:r w:rsidRPr="00920A48" w:rsidDel="00920A48">
          <w:rPr>
            <w:rPrChange w:id="1267" w:author="Stephen Reynolds, Jr." w:date="2012-11-13T07:32:00Z">
              <w:rPr/>
            </w:rPrChange>
          </w:rPr>
          <w:tab/>
          <w:delText xml:space="preserve">The sanctification spoken of here is the sanctification that the Holy </w:delText>
        </w:r>
        <w:r w:rsidRPr="00920A48" w:rsidDel="00920A48">
          <w:rPr>
            <w:rPrChange w:id="1268" w:author="Stephen Reynolds, Jr." w:date="2012-11-13T07:32:00Z">
              <w:rPr/>
            </w:rPrChange>
          </w:rPr>
          <w:tab/>
          <w:delText>Spirit works.</w:delText>
        </w:r>
      </w:del>
    </w:p>
    <w:p w:rsidR="00945816" w:rsidRPr="00920A48" w:rsidDel="00920A48" w:rsidRDefault="00945816" w:rsidP="00945816">
      <w:pPr>
        <w:pStyle w:val="Header"/>
        <w:tabs>
          <w:tab w:val="clear" w:pos="4320"/>
          <w:tab w:val="clear" w:pos="8640"/>
        </w:tabs>
        <w:rPr>
          <w:del w:id="1269" w:author="Stephen Reynolds, Jr." w:date="2012-11-13T07:28:00Z"/>
          <w:rPrChange w:id="1270" w:author="Stephen Reynolds, Jr." w:date="2012-11-13T07:32:00Z">
            <w:rPr>
              <w:del w:id="1271" w:author="Stephen Reynolds, Jr." w:date="2012-11-13T07:28:00Z"/>
            </w:rPr>
          </w:rPrChange>
        </w:rPr>
      </w:pPr>
    </w:p>
    <w:p w:rsidR="00945816" w:rsidRPr="00920A48" w:rsidDel="00920A48" w:rsidRDefault="00945816" w:rsidP="00945816">
      <w:pPr>
        <w:pStyle w:val="Header"/>
        <w:tabs>
          <w:tab w:val="clear" w:pos="4320"/>
          <w:tab w:val="clear" w:pos="8640"/>
          <w:tab w:val="left" w:pos="1980"/>
        </w:tabs>
        <w:ind w:firstLine="1260"/>
        <w:rPr>
          <w:del w:id="1272" w:author="Stephen Reynolds, Jr." w:date="2012-11-13T07:28:00Z"/>
          <w:rPrChange w:id="1273" w:author="Stephen Reynolds, Jr." w:date="2012-11-13T07:32:00Z">
            <w:rPr>
              <w:del w:id="1274" w:author="Stephen Reynolds, Jr." w:date="2012-11-13T07:28:00Z"/>
            </w:rPr>
          </w:rPrChange>
        </w:rPr>
      </w:pPr>
      <w:del w:id="1275" w:author="Stephen Reynolds, Jr." w:date="2012-11-13T07:28:00Z">
        <w:r w:rsidRPr="00920A48" w:rsidDel="00920A48">
          <w:rPr>
            <w:rPrChange w:id="1276" w:author="Stephen Reynolds, Jr." w:date="2012-11-13T07:32:00Z">
              <w:rPr/>
            </w:rPrChange>
          </w:rPr>
          <w:delText>3.</w:delText>
        </w:r>
        <w:r w:rsidRPr="00920A48" w:rsidDel="00920A48">
          <w:rPr>
            <w:rPrChange w:id="1277" w:author="Stephen Reynolds, Jr." w:date="2012-11-13T07:32:00Z">
              <w:rPr/>
            </w:rPrChange>
          </w:rPr>
          <w:tab/>
          <w:delText xml:space="preserve"> The salvation spoken of here is not salvation in the mere sense of the </w:delText>
        </w:r>
        <w:r w:rsidRPr="00920A48" w:rsidDel="00920A48">
          <w:rPr>
            <w:rPrChange w:id="1278" w:author="Stephen Reynolds, Jr." w:date="2012-11-13T07:32:00Z">
              <w:rPr/>
            </w:rPrChange>
          </w:rPr>
          <w:tab/>
          <w:delText xml:space="preserve">forgiveness of sins, but salvation in the fullest sense of deliverance </w:delText>
        </w:r>
        <w:r w:rsidRPr="00920A48" w:rsidDel="00920A48">
          <w:rPr>
            <w:rPrChange w:id="1279" w:author="Stephen Reynolds, Jr." w:date="2012-11-13T07:32:00Z">
              <w:rPr/>
            </w:rPrChange>
          </w:rPr>
          <w:tab/>
          <w:delText>from sin’s dominion and presence.</w:delText>
        </w:r>
      </w:del>
    </w:p>
    <w:p w:rsidR="00945816" w:rsidRPr="00920A48" w:rsidDel="00920A48" w:rsidRDefault="00945816" w:rsidP="00945816">
      <w:pPr>
        <w:pStyle w:val="Header"/>
        <w:tabs>
          <w:tab w:val="clear" w:pos="4320"/>
          <w:tab w:val="clear" w:pos="8640"/>
        </w:tabs>
        <w:ind w:left="1080"/>
        <w:rPr>
          <w:del w:id="1280" w:author="Stephen Reynolds, Jr." w:date="2012-11-13T07:28:00Z"/>
          <w:rPrChange w:id="1281" w:author="Stephen Reynolds, Jr." w:date="2012-11-13T07:32:00Z">
            <w:rPr>
              <w:del w:id="1282" w:author="Stephen Reynolds, Jr." w:date="2012-11-13T07:28:00Z"/>
            </w:rPr>
          </w:rPrChange>
        </w:rPr>
      </w:pPr>
    </w:p>
    <w:p w:rsidR="001F03A9" w:rsidRPr="00920A48" w:rsidDel="00920A48" w:rsidRDefault="001F03A9">
      <w:pPr>
        <w:rPr>
          <w:del w:id="1283" w:author="Stephen Reynolds, Jr." w:date="2012-11-13T07:28:00Z"/>
          <w:rPrChange w:id="1284" w:author="Stephen Reynolds, Jr." w:date="2012-11-13T07:32:00Z">
            <w:rPr>
              <w:del w:id="1285" w:author="Stephen Reynolds, Jr." w:date="2012-11-13T07:28:00Z"/>
            </w:rPr>
          </w:rPrChange>
        </w:rPr>
      </w:pPr>
      <w:del w:id="1286" w:author="Stephen Reynolds, Jr." w:date="2012-11-13T07:28:00Z">
        <w:r w:rsidRPr="00920A48" w:rsidDel="00920A48">
          <w:rPr>
            <w:rPrChange w:id="1287" w:author="Stephen Reynolds, Jr." w:date="2012-11-13T07:32:00Z">
              <w:rPr/>
            </w:rPrChange>
          </w:rPr>
          <w:br w:type="page"/>
        </w:r>
      </w:del>
    </w:p>
    <w:p w:rsidR="00945816" w:rsidRPr="00920A48" w:rsidDel="00920A48" w:rsidRDefault="00945816" w:rsidP="00945816">
      <w:pPr>
        <w:pStyle w:val="Header"/>
        <w:tabs>
          <w:tab w:val="clear" w:pos="4320"/>
          <w:tab w:val="clear" w:pos="8640"/>
          <w:tab w:val="left" w:pos="1260"/>
        </w:tabs>
        <w:ind w:firstLine="540"/>
        <w:rPr>
          <w:del w:id="1288" w:author="Stephen Reynolds, Jr." w:date="2012-11-13T07:28:00Z"/>
          <w:rPrChange w:id="1289" w:author="Stephen Reynolds, Jr." w:date="2012-11-13T07:32:00Z">
            <w:rPr>
              <w:del w:id="1290" w:author="Stephen Reynolds, Jr." w:date="2012-11-13T07:28:00Z"/>
            </w:rPr>
          </w:rPrChange>
        </w:rPr>
      </w:pPr>
      <w:del w:id="1291" w:author="Stephen Reynolds, Jr." w:date="2012-11-13T07:28:00Z">
        <w:r w:rsidRPr="00920A48" w:rsidDel="00920A48">
          <w:rPr>
            <w:rPrChange w:id="1292" w:author="Stephen Reynolds, Jr." w:date="2012-11-13T07:32:00Z">
              <w:rPr/>
            </w:rPrChange>
          </w:rPr>
          <w:delText>D.</w:delText>
        </w:r>
        <w:r w:rsidRPr="00920A48" w:rsidDel="00920A48">
          <w:rPr>
            <w:rPrChange w:id="1293" w:author="Stephen Reynolds, Jr." w:date="2012-11-13T07:32:00Z">
              <w:rPr/>
            </w:rPrChange>
          </w:rPr>
          <w:tab/>
          <w:delText xml:space="preserve">Sanctification results in seeing the Lord. </w:delText>
        </w:r>
      </w:del>
    </w:p>
    <w:p w:rsidR="00945816" w:rsidRPr="00920A48" w:rsidDel="00920A48" w:rsidRDefault="001F03A9" w:rsidP="00945816">
      <w:pPr>
        <w:pStyle w:val="Header"/>
        <w:rPr>
          <w:del w:id="1294" w:author="Stephen Reynolds, Jr." w:date="2012-11-13T07:28:00Z"/>
          <w:rPrChange w:id="1295" w:author="Stephen Reynolds, Jr." w:date="2012-11-13T07:32:00Z">
            <w:rPr>
              <w:del w:id="1296" w:author="Stephen Reynolds, Jr." w:date="2012-11-13T07:28:00Z"/>
            </w:rPr>
          </w:rPrChange>
        </w:rPr>
      </w:pPr>
      <w:del w:id="1297" w:author="Stephen Reynolds, Jr." w:date="2012-11-13T07:28:00Z">
        <w:r w:rsidRPr="00920A48" w:rsidDel="00920A48">
          <w:rPr>
            <w:rPrChange w:id="1298" w:author="Stephen Reynolds, Jr." w:date="2012-11-13T07:32:00Z">
              <w:rPr/>
            </w:rPrChange>
          </w:rPr>
          <w:delText>Heb. 12:14—</w:delText>
        </w:r>
        <w:r w:rsidR="00945816" w:rsidRPr="00920A48" w:rsidDel="00920A48">
          <w:rPr>
            <w:i/>
            <w:rPrChange w:id="1299" w:author="Stephen Reynolds, Jr." w:date="2012-11-13T07:32:00Z">
              <w:rPr>
                <w:i/>
              </w:rPr>
            </w:rPrChange>
          </w:rPr>
          <w:delText>Follow peace with all men, and holiness, without which no man shall see the Lord</w:delText>
        </w:r>
        <w:r w:rsidR="00945816" w:rsidRPr="00920A48" w:rsidDel="00920A48">
          <w:rPr>
            <w:rPrChange w:id="1300" w:author="Stephen Reynolds, Jr." w:date="2012-11-13T07:32:00Z">
              <w:rPr/>
            </w:rPrChange>
          </w:rPr>
          <w:delText xml:space="preserve">: </w:delText>
        </w:r>
      </w:del>
    </w:p>
    <w:p w:rsidR="00945816" w:rsidRPr="00920A48" w:rsidDel="00920A48" w:rsidRDefault="00945816" w:rsidP="00945816">
      <w:pPr>
        <w:pStyle w:val="Header"/>
        <w:rPr>
          <w:del w:id="1301" w:author="Stephen Reynolds, Jr." w:date="2012-11-13T07:28:00Z"/>
          <w:rPrChange w:id="1302" w:author="Stephen Reynolds, Jr." w:date="2012-11-13T07:32:00Z">
            <w:rPr>
              <w:del w:id="1303" w:author="Stephen Reynolds, Jr." w:date="2012-11-13T07:28:00Z"/>
            </w:rPr>
          </w:rPrChange>
        </w:rPr>
      </w:pPr>
    </w:p>
    <w:p w:rsidR="00945816" w:rsidRPr="00920A48" w:rsidDel="00920A48" w:rsidRDefault="00945816" w:rsidP="00945816">
      <w:pPr>
        <w:pStyle w:val="Header"/>
        <w:tabs>
          <w:tab w:val="clear" w:pos="4320"/>
          <w:tab w:val="clear" w:pos="8640"/>
          <w:tab w:val="left" w:pos="1980"/>
        </w:tabs>
        <w:ind w:firstLine="1260"/>
        <w:rPr>
          <w:del w:id="1304" w:author="Stephen Reynolds, Jr." w:date="2012-11-13T07:28:00Z"/>
          <w:rPrChange w:id="1305" w:author="Stephen Reynolds, Jr." w:date="2012-11-13T07:32:00Z">
            <w:rPr>
              <w:del w:id="1306" w:author="Stephen Reynolds, Jr." w:date="2012-11-13T07:28:00Z"/>
            </w:rPr>
          </w:rPrChange>
        </w:rPr>
      </w:pPr>
      <w:del w:id="1307" w:author="Stephen Reynolds, Jr." w:date="2012-11-13T07:28:00Z">
        <w:r w:rsidRPr="00920A48" w:rsidDel="00920A48">
          <w:rPr>
            <w:rPrChange w:id="1308" w:author="Stephen Reynolds, Jr." w:date="2012-11-13T07:32:00Z">
              <w:rPr/>
            </w:rPrChange>
          </w:rPr>
          <w:delText>1.</w:delText>
        </w:r>
        <w:r w:rsidRPr="00920A48" w:rsidDel="00920A48">
          <w:rPr>
            <w:rPrChange w:id="1309" w:author="Stephen Reynolds, Jr." w:date="2012-11-13T07:32:00Z">
              <w:rPr/>
            </w:rPrChange>
          </w:rPr>
          <w:tab/>
          <w:delText>Holiness also refers to sanctification.</w:delText>
        </w:r>
      </w:del>
    </w:p>
    <w:p w:rsidR="00945816" w:rsidRPr="00920A48" w:rsidDel="00920A48" w:rsidRDefault="00945816" w:rsidP="00945816">
      <w:pPr>
        <w:pStyle w:val="Header"/>
        <w:tabs>
          <w:tab w:val="clear" w:pos="4320"/>
          <w:tab w:val="clear" w:pos="8640"/>
          <w:tab w:val="left" w:pos="1980"/>
        </w:tabs>
        <w:ind w:firstLine="720"/>
        <w:rPr>
          <w:del w:id="1310" w:author="Stephen Reynolds, Jr." w:date="2012-11-13T07:28:00Z"/>
          <w:rPrChange w:id="1311" w:author="Stephen Reynolds, Jr." w:date="2012-11-13T07:32:00Z">
            <w:rPr>
              <w:del w:id="1312" w:author="Stephen Reynolds, Jr." w:date="2012-11-13T07:28:00Z"/>
            </w:rPr>
          </w:rPrChange>
        </w:rPr>
      </w:pPr>
      <w:del w:id="1313" w:author="Stephen Reynolds, Jr." w:date="2012-11-13T07:28:00Z">
        <w:r w:rsidRPr="00920A48" w:rsidDel="00920A48">
          <w:rPr>
            <w:rPrChange w:id="1314" w:author="Stephen Reynolds, Jr." w:date="2012-11-13T07:32:00Z">
              <w:rPr/>
            </w:rPrChange>
          </w:rPr>
          <w:delText xml:space="preserve">The Greek word for holiness is also rendered sanctification. </w:delText>
        </w:r>
      </w:del>
    </w:p>
    <w:p w:rsidR="00945816" w:rsidRPr="00920A48" w:rsidDel="00920A48" w:rsidRDefault="00945816" w:rsidP="00945816">
      <w:pPr>
        <w:pStyle w:val="Header"/>
        <w:tabs>
          <w:tab w:val="left" w:pos="1980"/>
        </w:tabs>
        <w:ind w:firstLine="720"/>
        <w:rPr>
          <w:del w:id="1315" w:author="Stephen Reynolds, Jr." w:date="2012-11-13T07:28:00Z"/>
          <w:rPrChange w:id="1316" w:author="Stephen Reynolds, Jr." w:date="2012-11-13T07:32:00Z">
            <w:rPr>
              <w:del w:id="1317" w:author="Stephen Reynolds, Jr." w:date="2012-11-13T07:28:00Z"/>
            </w:rPr>
          </w:rPrChange>
        </w:rPr>
      </w:pPr>
      <w:del w:id="1318" w:author="Stephen Reynolds, Jr." w:date="2012-11-13T07:28:00Z">
        <w:r w:rsidRPr="00920A48" w:rsidDel="00920A48">
          <w:rPr>
            <w:b/>
            <w:bCs/>
            <w:rPrChange w:id="1319" w:author="Stephen Reynolds, Jr." w:date="2012-11-13T07:32:00Z">
              <w:rPr>
                <w:b/>
                <w:bCs/>
              </w:rPr>
            </w:rPrChange>
          </w:rPr>
          <w:delText>HO'LINESS</w:delText>
        </w:r>
        <w:r w:rsidRPr="00920A48" w:rsidDel="00920A48">
          <w:rPr>
            <w:rPrChange w:id="1320" w:author="Stephen Reynolds, Jr." w:date="2012-11-13T07:32:00Z">
              <w:rPr/>
            </w:rPrChange>
          </w:rPr>
          <w:delText xml:space="preserve">, n. [from holy.] </w:delText>
        </w:r>
        <w:r w:rsidRPr="00920A48" w:rsidDel="00920A48">
          <w:rPr>
            <w:i/>
            <w:rPrChange w:id="1321" w:author="Stephen Reynolds, Jr." w:date="2012-11-13T07:32:00Z">
              <w:rPr>
                <w:i/>
              </w:rPr>
            </w:rPrChange>
          </w:rPr>
          <w:delText>The state of being holy; purity or integrity of moral character; freedom from sin; sanctity. Applied to the Supreme Being, holiness denotes perfect purity or integrity of moral character, one of his essential attributes.</w:delText>
        </w:r>
        <w:r w:rsidRPr="00920A48" w:rsidDel="00920A48">
          <w:rPr>
            <w:rPrChange w:id="1322" w:author="Stephen Reynolds, Jr." w:date="2012-11-13T07:32:00Z">
              <w:rPr/>
            </w:rPrChange>
          </w:rPr>
          <w:delText xml:space="preserve"> - Webster</w:delText>
        </w:r>
      </w:del>
    </w:p>
    <w:p w:rsidR="00945816" w:rsidRPr="00920A48" w:rsidDel="00920A48" w:rsidRDefault="00945816" w:rsidP="00945816">
      <w:pPr>
        <w:pStyle w:val="Header"/>
        <w:tabs>
          <w:tab w:val="clear" w:pos="4320"/>
          <w:tab w:val="clear" w:pos="8640"/>
        </w:tabs>
        <w:rPr>
          <w:del w:id="1323" w:author="Stephen Reynolds, Jr." w:date="2012-11-13T07:28:00Z"/>
          <w:rPrChange w:id="1324" w:author="Stephen Reynolds, Jr." w:date="2012-11-13T07:32:00Z">
            <w:rPr>
              <w:del w:id="1325" w:author="Stephen Reynolds, Jr." w:date="2012-11-13T07:28:00Z"/>
            </w:rPr>
          </w:rPrChange>
        </w:rPr>
      </w:pPr>
    </w:p>
    <w:p w:rsidR="00945816" w:rsidRPr="00920A48" w:rsidDel="00920A48" w:rsidRDefault="00945816" w:rsidP="00945816">
      <w:pPr>
        <w:pStyle w:val="Header"/>
        <w:tabs>
          <w:tab w:val="clear" w:pos="4320"/>
          <w:tab w:val="clear" w:pos="8640"/>
          <w:tab w:val="left" w:pos="1980"/>
        </w:tabs>
        <w:ind w:firstLine="1260"/>
        <w:rPr>
          <w:del w:id="1326" w:author="Stephen Reynolds, Jr." w:date="2012-11-13T07:28:00Z"/>
          <w:rPrChange w:id="1327" w:author="Stephen Reynolds, Jr." w:date="2012-11-13T07:32:00Z">
            <w:rPr>
              <w:del w:id="1328" w:author="Stephen Reynolds, Jr." w:date="2012-11-13T07:28:00Z"/>
            </w:rPr>
          </w:rPrChange>
        </w:rPr>
      </w:pPr>
      <w:del w:id="1329" w:author="Stephen Reynolds, Jr." w:date="2012-11-13T07:28:00Z">
        <w:r w:rsidRPr="00920A48" w:rsidDel="00920A48">
          <w:rPr>
            <w:rPrChange w:id="1330" w:author="Stephen Reynolds, Jr." w:date="2012-11-13T07:32:00Z">
              <w:rPr/>
            </w:rPrChange>
          </w:rPr>
          <w:delText>2.</w:delText>
        </w:r>
        <w:r w:rsidRPr="00920A48" w:rsidDel="00920A48">
          <w:rPr>
            <w:rPrChange w:id="1331" w:author="Stephen Reynolds, Jr." w:date="2012-11-13T07:32:00Z">
              <w:rPr/>
            </w:rPrChange>
          </w:rPr>
          <w:tab/>
          <w:delText>Without sanctification no man shall see the Lord.</w:delText>
        </w:r>
      </w:del>
    </w:p>
    <w:p w:rsidR="00945816" w:rsidRPr="00920A48" w:rsidDel="00920A48" w:rsidRDefault="00945816" w:rsidP="00945816">
      <w:pPr>
        <w:pStyle w:val="Header"/>
        <w:tabs>
          <w:tab w:val="clear" w:pos="4320"/>
          <w:tab w:val="clear" w:pos="8640"/>
        </w:tabs>
        <w:rPr>
          <w:del w:id="1332" w:author="Stephen Reynolds, Jr." w:date="2012-11-13T07:28:00Z"/>
          <w:rPrChange w:id="1333" w:author="Stephen Reynolds, Jr." w:date="2012-11-13T07:32:00Z">
            <w:rPr>
              <w:del w:id="1334" w:author="Stephen Reynolds, Jr." w:date="2012-11-13T07:28:00Z"/>
            </w:rPr>
          </w:rPrChange>
        </w:rPr>
      </w:pPr>
    </w:p>
    <w:p w:rsidR="00945816" w:rsidRPr="00920A48" w:rsidDel="00920A48" w:rsidRDefault="00945816" w:rsidP="00945816">
      <w:pPr>
        <w:pStyle w:val="Header"/>
        <w:tabs>
          <w:tab w:val="clear" w:pos="4320"/>
          <w:tab w:val="clear" w:pos="8640"/>
          <w:tab w:val="left" w:pos="1260"/>
        </w:tabs>
        <w:ind w:firstLine="540"/>
        <w:rPr>
          <w:del w:id="1335" w:author="Stephen Reynolds, Jr." w:date="2012-11-13T07:28:00Z"/>
          <w:rPrChange w:id="1336" w:author="Stephen Reynolds, Jr." w:date="2012-11-13T07:32:00Z">
            <w:rPr>
              <w:del w:id="1337" w:author="Stephen Reynolds, Jr." w:date="2012-11-13T07:28:00Z"/>
            </w:rPr>
          </w:rPrChange>
        </w:rPr>
      </w:pPr>
      <w:del w:id="1338" w:author="Stephen Reynolds, Jr." w:date="2012-11-13T07:28:00Z">
        <w:r w:rsidRPr="00920A48" w:rsidDel="00920A48">
          <w:rPr>
            <w:rPrChange w:id="1339" w:author="Stephen Reynolds, Jr." w:date="2012-11-13T07:32:00Z">
              <w:rPr/>
            </w:rPrChange>
          </w:rPr>
          <w:delText>E.</w:delText>
        </w:r>
        <w:r w:rsidRPr="00920A48" w:rsidDel="00920A48">
          <w:rPr>
            <w:rPrChange w:id="1340" w:author="Stephen Reynolds, Jr." w:date="2012-11-13T07:32:00Z">
              <w:rPr/>
            </w:rPrChange>
          </w:rPr>
          <w:tab/>
          <w:delText>Sanctification secures us an inheritance. - Acts 20:32</w:delText>
        </w:r>
      </w:del>
    </w:p>
    <w:p w:rsidR="00945816" w:rsidRPr="00920A48" w:rsidDel="00920A48" w:rsidRDefault="00945816" w:rsidP="00945816">
      <w:pPr>
        <w:pStyle w:val="Header"/>
        <w:tabs>
          <w:tab w:val="clear" w:pos="4320"/>
          <w:tab w:val="clear" w:pos="8640"/>
        </w:tabs>
        <w:ind w:left="1080"/>
        <w:rPr>
          <w:del w:id="1341" w:author="Stephen Reynolds, Jr." w:date="2012-11-13T07:28:00Z"/>
          <w:rPrChange w:id="1342" w:author="Stephen Reynolds, Jr." w:date="2012-11-13T07:32:00Z">
            <w:rPr>
              <w:del w:id="1343" w:author="Stephen Reynolds, Jr." w:date="2012-11-13T07:28:00Z"/>
            </w:rPr>
          </w:rPrChange>
        </w:rPr>
      </w:pPr>
    </w:p>
    <w:p w:rsidR="00945816" w:rsidRPr="00920A48" w:rsidDel="00920A48" w:rsidRDefault="001F03A9" w:rsidP="001F03A9">
      <w:pPr>
        <w:pStyle w:val="Header"/>
        <w:ind w:left="360" w:hanging="360"/>
        <w:rPr>
          <w:del w:id="1344" w:author="Stephen Reynolds, Jr." w:date="2012-11-13T07:28:00Z"/>
          <w:i/>
          <w:rPrChange w:id="1345" w:author="Stephen Reynolds, Jr." w:date="2012-11-13T07:32:00Z">
            <w:rPr>
              <w:del w:id="1346" w:author="Stephen Reynolds, Jr." w:date="2012-11-13T07:28:00Z"/>
              <w:i/>
            </w:rPr>
          </w:rPrChange>
        </w:rPr>
      </w:pPr>
      <w:del w:id="1347" w:author="Stephen Reynolds, Jr." w:date="2012-11-13T07:28:00Z">
        <w:r w:rsidRPr="00920A48" w:rsidDel="00920A48">
          <w:rPr>
            <w:rPrChange w:id="1348" w:author="Stephen Reynolds, Jr." w:date="2012-11-13T07:32:00Z">
              <w:rPr/>
            </w:rPrChange>
          </w:rPr>
          <w:delText>Acts 20:32—</w:delText>
        </w:r>
        <w:r w:rsidR="00945816" w:rsidRPr="00920A48" w:rsidDel="00920A48">
          <w:rPr>
            <w:i/>
            <w:rPrChange w:id="1349" w:author="Stephen Reynolds, Jr." w:date="2012-11-13T07:32:00Z">
              <w:rPr>
                <w:i/>
              </w:rPr>
            </w:rPrChange>
          </w:rPr>
          <w:delText>And now, brethren, I commend you to God, and to the word of his grace, which is able to build you up, and to give you an inheritance among all them which are sanctified.</w:delText>
        </w:r>
      </w:del>
    </w:p>
    <w:p w:rsidR="00945816" w:rsidRPr="00920A48" w:rsidDel="00920A48" w:rsidRDefault="00945816" w:rsidP="00945816">
      <w:pPr>
        <w:pStyle w:val="Header"/>
        <w:rPr>
          <w:del w:id="1350" w:author="Stephen Reynolds, Jr." w:date="2012-11-13T07:28:00Z"/>
          <w:rPrChange w:id="1351" w:author="Stephen Reynolds, Jr." w:date="2012-11-13T07:32:00Z">
            <w:rPr>
              <w:del w:id="1352" w:author="Stephen Reynolds, Jr." w:date="2012-11-13T07:28:00Z"/>
            </w:rPr>
          </w:rPrChange>
        </w:rPr>
      </w:pPr>
    </w:p>
    <w:p w:rsidR="00945816" w:rsidRPr="00920A48" w:rsidDel="00920A48" w:rsidRDefault="00945816" w:rsidP="00945816">
      <w:pPr>
        <w:tabs>
          <w:tab w:val="left" w:pos="1980"/>
        </w:tabs>
        <w:autoSpaceDE w:val="0"/>
        <w:autoSpaceDN w:val="0"/>
        <w:adjustRightInd w:val="0"/>
        <w:ind w:firstLine="1260"/>
        <w:rPr>
          <w:del w:id="1353" w:author="Stephen Reynolds, Jr." w:date="2012-11-13T07:28:00Z"/>
          <w:rPrChange w:id="1354" w:author="Stephen Reynolds, Jr." w:date="2012-11-13T07:32:00Z">
            <w:rPr>
              <w:del w:id="1355" w:author="Stephen Reynolds, Jr." w:date="2012-11-13T07:28:00Z"/>
            </w:rPr>
          </w:rPrChange>
        </w:rPr>
      </w:pPr>
      <w:del w:id="1356" w:author="Stephen Reynolds, Jr." w:date="2012-11-13T07:28:00Z">
        <w:r w:rsidRPr="00920A48" w:rsidDel="00920A48">
          <w:rPr>
            <w:rPrChange w:id="1357" w:author="Stephen Reynolds, Jr." w:date="2012-11-13T07:32:00Z">
              <w:rPr/>
            </w:rPrChange>
          </w:rPr>
          <w:delText>1.</w:delText>
        </w:r>
        <w:r w:rsidRPr="00920A48" w:rsidDel="00920A48">
          <w:rPr>
            <w:rPrChange w:id="1358" w:author="Stephen Reynolds, Jr." w:date="2012-11-13T07:32:00Z">
              <w:rPr/>
            </w:rPrChange>
          </w:rPr>
          <w:tab/>
          <w:delText xml:space="preserve">The believer receives the initial part of the inheritance at salvation.  </w:delText>
        </w:r>
      </w:del>
    </w:p>
    <w:p w:rsidR="00945816" w:rsidRPr="00920A48" w:rsidDel="00920A48" w:rsidRDefault="00945816" w:rsidP="00945816">
      <w:pPr>
        <w:tabs>
          <w:tab w:val="left" w:pos="1980"/>
        </w:tabs>
        <w:autoSpaceDE w:val="0"/>
        <w:autoSpaceDN w:val="0"/>
        <w:adjustRightInd w:val="0"/>
        <w:ind w:firstLine="720"/>
        <w:rPr>
          <w:del w:id="1359" w:author="Stephen Reynolds, Jr." w:date="2012-11-13T07:28:00Z"/>
          <w:i/>
          <w:rPrChange w:id="1360" w:author="Stephen Reynolds, Jr." w:date="2012-11-13T07:32:00Z">
            <w:rPr>
              <w:del w:id="1361" w:author="Stephen Reynolds, Jr." w:date="2012-11-13T07:28:00Z"/>
              <w:i/>
              <w:color w:val="000000"/>
            </w:rPr>
          </w:rPrChange>
        </w:rPr>
      </w:pPr>
      <w:del w:id="1362" w:author="Stephen Reynolds, Jr." w:date="2012-11-13T07:28:00Z">
        <w:r w:rsidRPr="00920A48" w:rsidDel="00920A48">
          <w:rPr>
            <w:rPrChange w:id="1363" w:author="Stephen Reynolds, Jr." w:date="2012-11-13T07:32:00Z">
              <w:rPr/>
            </w:rPrChange>
          </w:rPr>
          <w:delText xml:space="preserve">The children of God are heirs of God.  An heir is one who receives the inheritance.  God does not give the fullness of His inheritance to a child.  Galatians 4: 1-2 tells us that the child heir is under tutors until the time appointed of the Father.  That is until the child becomes of age to take the responsibility of being an heir. </w:delText>
        </w:r>
      </w:del>
    </w:p>
    <w:p w:rsidR="00945816" w:rsidRPr="00920A48" w:rsidDel="00920A48" w:rsidRDefault="00945816" w:rsidP="00945816">
      <w:pPr>
        <w:pStyle w:val="Header"/>
        <w:tabs>
          <w:tab w:val="clear" w:pos="4320"/>
          <w:tab w:val="clear" w:pos="8640"/>
        </w:tabs>
        <w:rPr>
          <w:del w:id="1364" w:author="Stephen Reynolds, Jr." w:date="2012-11-13T07:28:00Z"/>
          <w:rPrChange w:id="1365" w:author="Stephen Reynolds, Jr." w:date="2012-11-13T07:32:00Z">
            <w:rPr>
              <w:del w:id="1366" w:author="Stephen Reynolds, Jr." w:date="2012-11-13T07:28:00Z"/>
            </w:rPr>
          </w:rPrChange>
        </w:rPr>
      </w:pPr>
      <w:del w:id="1367" w:author="Stephen Reynolds, Jr." w:date="2012-11-13T07:28:00Z">
        <w:r w:rsidRPr="00920A48" w:rsidDel="00920A48">
          <w:rPr>
            <w:rPrChange w:id="1368" w:author="Stephen Reynolds, Jr." w:date="2012-11-13T07:32:00Z">
              <w:rPr/>
            </w:rPrChange>
          </w:rPr>
          <w:delText xml:space="preserve"> </w:delText>
        </w:r>
      </w:del>
    </w:p>
    <w:p w:rsidR="00945816" w:rsidRPr="00920A48" w:rsidDel="00920A48" w:rsidRDefault="004B2A7C" w:rsidP="004B2A7C">
      <w:pPr>
        <w:autoSpaceDE w:val="0"/>
        <w:autoSpaceDN w:val="0"/>
        <w:adjustRightInd w:val="0"/>
        <w:ind w:left="360" w:hanging="360"/>
        <w:rPr>
          <w:del w:id="1369" w:author="Stephen Reynolds, Jr." w:date="2012-11-13T07:28:00Z"/>
          <w:rPrChange w:id="1370" w:author="Stephen Reynolds, Jr." w:date="2012-11-13T07:32:00Z">
            <w:rPr>
              <w:del w:id="1371" w:author="Stephen Reynolds, Jr." w:date="2012-11-13T07:28:00Z"/>
              <w:color w:val="000000"/>
            </w:rPr>
          </w:rPrChange>
        </w:rPr>
      </w:pPr>
      <w:del w:id="1372" w:author="Stephen Reynolds, Jr." w:date="2012-11-13T07:28:00Z">
        <w:r w:rsidRPr="00920A48" w:rsidDel="00920A48">
          <w:rPr>
            <w:rPrChange w:id="1373" w:author="Stephen Reynolds, Jr." w:date="2012-11-13T07:32:00Z">
              <w:rPr>
                <w:color w:val="000000"/>
              </w:rPr>
            </w:rPrChange>
          </w:rPr>
          <w:delText>Romans 8:17—</w:delText>
        </w:r>
        <w:r w:rsidR="00945816" w:rsidRPr="00920A48" w:rsidDel="00920A48">
          <w:rPr>
            <w:i/>
            <w:rPrChange w:id="1374" w:author="Stephen Reynolds, Jr." w:date="2012-11-13T07:32:00Z">
              <w:rPr>
                <w:i/>
                <w:color w:val="000000"/>
              </w:rPr>
            </w:rPrChange>
          </w:rPr>
          <w:delText>And if children, then heirs; heirs of God, and joint-heirs with Christ; if so be that we suffer with him, that we may be also glorified together.</w:delText>
        </w:r>
      </w:del>
    </w:p>
    <w:p w:rsidR="00945816" w:rsidRPr="00920A48" w:rsidDel="00920A48" w:rsidRDefault="00945816" w:rsidP="00945816">
      <w:pPr>
        <w:autoSpaceDE w:val="0"/>
        <w:autoSpaceDN w:val="0"/>
        <w:adjustRightInd w:val="0"/>
        <w:rPr>
          <w:del w:id="1375" w:author="Stephen Reynolds, Jr." w:date="2012-11-13T07:28:00Z"/>
          <w:rPrChange w:id="1376" w:author="Stephen Reynolds, Jr." w:date="2012-11-13T07:32:00Z">
            <w:rPr>
              <w:del w:id="1377" w:author="Stephen Reynolds, Jr." w:date="2012-11-13T07:28:00Z"/>
              <w:color w:val="000000"/>
            </w:rPr>
          </w:rPrChange>
        </w:rPr>
      </w:pPr>
    </w:p>
    <w:p w:rsidR="00945816" w:rsidRPr="00920A48" w:rsidDel="00920A48" w:rsidRDefault="00945816" w:rsidP="001F03A9">
      <w:pPr>
        <w:tabs>
          <w:tab w:val="left" w:pos="1980"/>
        </w:tabs>
        <w:autoSpaceDE w:val="0"/>
        <w:autoSpaceDN w:val="0"/>
        <w:adjustRightInd w:val="0"/>
        <w:ind w:left="1980" w:hanging="720"/>
        <w:rPr>
          <w:del w:id="1378" w:author="Stephen Reynolds, Jr." w:date="2012-11-13T07:28:00Z"/>
          <w:rPrChange w:id="1379" w:author="Stephen Reynolds, Jr." w:date="2012-11-13T07:32:00Z">
            <w:rPr>
              <w:del w:id="1380" w:author="Stephen Reynolds, Jr." w:date="2012-11-13T07:28:00Z"/>
              <w:color w:val="000000"/>
            </w:rPr>
          </w:rPrChange>
        </w:rPr>
      </w:pPr>
      <w:del w:id="1381" w:author="Stephen Reynolds, Jr." w:date="2012-11-13T07:28:00Z">
        <w:r w:rsidRPr="00920A48" w:rsidDel="00920A48">
          <w:rPr>
            <w:rPrChange w:id="1382" w:author="Stephen Reynolds, Jr." w:date="2012-11-13T07:32:00Z">
              <w:rPr>
                <w:color w:val="000000"/>
              </w:rPr>
            </w:rPrChange>
          </w:rPr>
          <w:delText>2.</w:delText>
        </w:r>
        <w:r w:rsidRPr="00920A48" w:rsidDel="00920A48">
          <w:rPr>
            <w:rPrChange w:id="1383" w:author="Stephen Reynolds, Jr." w:date="2012-11-13T07:32:00Z">
              <w:rPr>
                <w:color w:val="000000"/>
              </w:rPr>
            </w:rPrChange>
          </w:rPr>
          <w:tab/>
        </w:r>
        <w:r w:rsidR="001F03A9" w:rsidRPr="00920A48" w:rsidDel="00920A48">
          <w:rPr>
            <w:rPrChange w:id="1384" w:author="Stephen Reynolds, Jr." w:date="2012-11-13T07:32:00Z">
              <w:rPr>
                <w:color w:val="000000"/>
              </w:rPr>
            </w:rPrChange>
          </w:rPr>
          <w:delText xml:space="preserve">The Holy Spirit filled Believer receives the earnest </w:delText>
        </w:r>
        <w:r w:rsidRPr="00920A48" w:rsidDel="00920A48">
          <w:rPr>
            <w:rPrChange w:id="1385" w:author="Stephen Reynolds, Jr." w:date="2012-11-13T07:32:00Z">
              <w:rPr>
                <w:color w:val="000000"/>
              </w:rPr>
            </w:rPrChange>
          </w:rPr>
          <w:delText xml:space="preserve">of their inheritance.  </w:delText>
        </w:r>
      </w:del>
    </w:p>
    <w:p w:rsidR="00945816" w:rsidRPr="00920A48" w:rsidDel="00920A48" w:rsidRDefault="00945816" w:rsidP="00945816">
      <w:pPr>
        <w:tabs>
          <w:tab w:val="left" w:pos="1980"/>
        </w:tabs>
        <w:autoSpaceDE w:val="0"/>
        <w:autoSpaceDN w:val="0"/>
        <w:adjustRightInd w:val="0"/>
        <w:ind w:firstLine="720"/>
        <w:rPr>
          <w:del w:id="1386" w:author="Stephen Reynolds, Jr." w:date="2012-11-13T07:28:00Z"/>
          <w:rPrChange w:id="1387" w:author="Stephen Reynolds, Jr." w:date="2012-11-13T07:32:00Z">
            <w:rPr>
              <w:del w:id="1388" w:author="Stephen Reynolds, Jr." w:date="2012-11-13T07:28:00Z"/>
              <w:color w:val="000000"/>
            </w:rPr>
          </w:rPrChange>
        </w:rPr>
      </w:pPr>
      <w:del w:id="1389" w:author="Stephen Reynolds, Jr." w:date="2012-11-13T07:28:00Z">
        <w:r w:rsidRPr="00920A48" w:rsidDel="00920A48">
          <w:rPr>
            <w:rPrChange w:id="1390" w:author="Stephen Reynolds, Jr." w:date="2012-11-13T07:32:00Z">
              <w:rPr>
                <w:color w:val="000000"/>
              </w:rPr>
            </w:rPrChange>
          </w:rPr>
          <w:delText xml:space="preserve">The word earnest means </w:delText>
        </w:r>
        <w:r w:rsidR="001F03A9" w:rsidRPr="00920A48" w:rsidDel="00920A48">
          <w:rPr>
            <w:rPrChange w:id="1391" w:author="Stephen Reynolds, Jr." w:date="2012-11-13T07:32:00Z">
              <w:rPr>
                <w:color w:val="000000"/>
              </w:rPr>
            </w:rPrChange>
          </w:rPr>
          <w:delText>“</w:delText>
        </w:r>
        <w:r w:rsidRPr="00920A48" w:rsidDel="00920A48">
          <w:rPr>
            <w:i/>
            <w:rPrChange w:id="1392" w:author="Stephen Reynolds, Jr." w:date="2012-11-13T07:32:00Z">
              <w:rPr>
                <w:i/>
                <w:color w:val="000000"/>
              </w:rPr>
            </w:rPrChange>
          </w:rPr>
          <w:delText>a down payment</w:delText>
        </w:r>
        <w:r w:rsidR="001F03A9" w:rsidRPr="00920A48" w:rsidDel="00920A48">
          <w:rPr>
            <w:rPrChange w:id="1393" w:author="Stephen Reynolds, Jr." w:date="2012-11-13T07:32:00Z">
              <w:rPr>
                <w:color w:val="000000"/>
              </w:rPr>
            </w:rPrChange>
          </w:rPr>
          <w:delText>”</w:delText>
        </w:r>
        <w:r w:rsidRPr="00920A48" w:rsidDel="00920A48">
          <w:rPr>
            <w:rPrChange w:id="1394" w:author="Stephen Reynolds, Jr." w:date="2012-11-13T07:32:00Z">
              <w:rPr>
                <w:color w:val="000000"/>
              </w:rPr>
            </w:rPrChange>
          </w:rPr>
          <w:delText xml:space="preserve"> with more payment to follow.  God will bestow a greater measure of Holy Ghost power as the individual matures and is able to walk in that power.  God has so much in store for the Holy Spirit filled believer. The Holy Spirit filled believer experiences more of the inheritance and power of God as they mature in Christ and yield to God.  Why is it that some men walk in more of the power of the Holy Ghost than others?  It is not the Holy Spirit that lacks</w:delText>
        </w:r>
        <w:r w:rsidR="001F03A9" w:rsidRPr="00920A48" w:rsidDel="00920A48">
          <w:rPr>
            <w:rPrChange w:id="1395" w:author="Stephen Reynolds, Jr." w:date="2012-11-13T07:32:00Z">
              <w:rPr>
                <w:color w:val="000000"/>
              </w:rPr>
            </w:rPrChange>
          </w:rPr>
          <w:delText>, but</w:delText>
        </w:r>
        <w:r w:rsidRPr="00920A48" w:rsidDel="00920A48">
          <w:rPr>
            <w:rPrChange w:id="1396" w:author="Stephen Reynolds, Jr." w:date="2012-11-13T07:32:00Z">
              <w:rPr>
                <w:color w:val="000000"/>
              </w:rPr>
            </w:rPrChange>
          </w:rPr>
          <w:delText xml:space="preserve"> it is the individual that la</w:delText>
        </w:r>
        <w:r w:rsidR="001F03A9" w:rsidRPr="00920A48" w:rsidDel="00920A48">
          <w:rPr>
            <w:rPrChange w:id="1397" w:author="Stephen Reynolds, Jr." w:date="2012-11-13T07:32:00Z">
              <w:rPr>
                <w:color w:val="000000"/>
              </w:rPr>
            </w:rPrChange>
          </w:rPr>
          <w:delText>cks faith and needs to mature spiritually</w:delText>
        </w:r>
        <w:r w:rsidRPr="00920A48" w:rsidDel="00920A48">
          <w:rPr>
            <w:rPrChange w:id="1398" w:author="Stephen Reynolds, Jr." w:date="2012-11-13T07:32:00Z">
              <w:rPr>
                <w:color w:val="000000"/>
              </w:rPr>
            </w:rPrChange>
          </w:rPr>
          <w:delText xml:space="preserve">. </w:delText>
        </w:r>
      </w:del>
    </w:p>
    <w:p w:rsidR="00945816" w:rsidRPr="00920A48" w:rsidDel="00920A48" w:rsidRDefault="00945816" w:rsidP="00945816">
      <w:pPr>
        <w:autoSpaceDE w:val="0"/>
        <w:autoSpaceDN w:val="0"/>
        <w:adjustRightInd w:val="0"/>
        <w:rPr>
          <w:del w:id="1399" w:author="Stephen Reynolds, Jr." w:date="2012-11-13T07:28:00Z"/>
          <w:rPrChange w:id="1400" w:author="Stephen Reynolds, Jr." w:date="2012-11-13T07:32:00Z">
            <w:rPr>
              <w:del w:id="1401" w:author="Stephen Reynolds, Jr." w:date="2012-11-13T07:28:00Z"/>
              <w:color w:val="000000"/>
            </w:rPr>
          </w:rPrChange>
        </w:rPr>
      </w:pPr>
    </w:p>
    <w:p w:rsidR="00945816" w:rsidRPr="00920A48" w:rsidDel="00920A48" w:rsidRDefault="004B2A7C" w:rsidP="004B2A7C">
      <w:pPr>
        <w:autoSpaceDE w:val="0"/>
        <w:autoSpaceDN w:val="0"/>
        <w:adjustRightInd w:val="0"/>
        <w:ind w:left="360" w:hanging="360"/>
        <w:rPr>
          <w:del w:id="1402" w:author="Stephen Reynolds, Jr." w:date="2012-11-13T07:28:00Z"/>
          <w:rPrChange w:id="1403" w:author="Stephen Reynolds, Jr." w:date="2012-11-13T07:32:00Z">
            <w:rPr>
              <w:del w:id="1404" w:author="Stephen Reynolds, Jr." w:date="2012-11-13T07:28:00Z"/>
              <w:color w:val="000000"/>
            </w:rPr>
          </w:rPrChange>
        </w:rPr>
      </w:pPr>
      <w:del w:id="1405" w:author="Stephen Reynolds, Jr." w:date="2012-11-13T07:28:00Z">
        <w:r w:rsidRPr="00920A48" w:rsidDel="00920A48">
          <w:rPr>
            <w:rPrChange w:id="1406" w:author="Stephen Reynolds, Jr." w:date="2012-11-13T07:32:00Z">
              <w:rPr>
                <w:color w:val="000000"/>
              </w:rPr>
            </w:rPrChange>
          </w:rPr>
          <w:delText>Ephesians 1:13-14—</w:delText>
        </w:r>
        <w:r w:rsidR="00945816" w:rsidRPr="00920A48" w:rsidDel="00920A48">
          <w:rPr>
            <w:i/>
            <w:rPrChange w:id="1407" w:author="Stephen Reynolds, Jr." w:date="2012-11-13T07:32:00Z">
              <w:rPr>
                <w:i/>
                <w:color w:val="000000"/>
              </w:rPr>
            </w:rPrChange>
          </w:rPr>
          <w:delText>In whom ye also trusted, after that ye heard the word of truth, the gospel of your salvation: in whom also after that ye believed, ye were sealed with that holy Spirit of promise, Which is the earnest of our inheritance until the redemption of the purchased possession, unto the praise of his glory.</w:delText>
        </w:r>
      </w:del>
    </w:p>
    <w:p w:rsidR="00945816" w:rsidRPr="00920A48" w:rsidDel="00920A48" w:rsidRDefault="00945816" w:rsidP="00945816">
      <w:pPr>
        <w:autoSpaceDE w:val="0"/>
        <w:autoSpaceDN w:val="0"/>
        <w:adjustRightInd w:val="0"/>
        <w:rPr>
          <w:del w:id="1408" w:author="Stephen Reynolds, Jr." w:date="2012-11-13T07:28:00Z"/>
          <w:rPrChange w:id="1409" w:author="Stephen Reynolds, Jr." w:date="2012-11-13T07:32:00Z">
            <w:rPr>
              <w:del w:id="1410" w:author="Stephen Reynolds, Jr." w:date="2012-11-13T07:28:00Z"/>
              <w:color w:val="000000"/>
            </w:rPr>
          </w:rPrChange>
        </w:rPr>
      </w:pPr>
    </w:p>
    <w:p w:rsidR="001F03A9" w:rsidRPr="00920A48" w:rsidDel="00920A48" w:rsidRDefault="00945816" w:rsidP="004B2A7C">
      <w:pPr>
        <w:tabs>
          <w:tab w:val="left" w:pos="1980"/>
        </w:tabs>
        <w:autoSpaceDE w:val="0"/>
        <w:autoSpaceDN w:val="0"/>
        <w:adjustRightInd w:val="0"/>
        <w:ind w:left="1980" w:hanging="720"/>
        <w:rPr>
          <w:del w:id="1411" w:author="Stephen Reynolds, Jr." w:date="2012-11-13T07:28:00Z"/>
          <w:rPrChange w:id="1412" w:author="Stephen Reynolds, Jr." w:date="2012-11-13T07:32:00Z">
            <w:rPr>
              <w:del w:id="1413" w:author="Stephen Reynolds, Jr." w:date="2012-11-13T07:28:00Z"/>
              <w:color w:val="000000"/>
            </w:rPr>
          </w:rPrChange>
        </w:rPr>
      </w:pPr>
      <w:del w:id="1414" w:author="Stephen Reynolds, Jr." w:date="2012-11-13T07:28:00Z">
        <w:r w:rsidRPr="00920A48" w:rsidDel="00920A48">
          <w:rPr>
            <w:rPrChange w:id="1415" w:author="Stephen Reynolds, Jr." w:date="2012-11-13T07:32:00Z">
              <w:rPr>
                <w:color w:val="000000"/>
              </w:rPr>
            </w:rPrChange>
          </w:rPr>
          <w:delText>3.</w:delText>
        </w:r>
        <w:r w:rsidRPr="00920A48" w:rsidDel="00920A48">
          <w:rPr>
            <w:rPrChange w:id="1416" w:author="Stephen Reynolds, Jr." w:date="2012-11-13T07:32:00Z">
              <w:rPr>
                <w:color w:val="000000"/>
              </w:rPr>
            </w:rPrChange>
          </w:rPr>
          <w:tab/>
        </w:r>
        <w:r w:rsidR="004B2A7C" w:rsidRPr="00920A48" w:rsidDel="00920A48">
          <w:rPr>
            <w:rPrChange w:id="1417" w:author="Stephen Reynolds, Jr." w:date="2012-11-13T07:32:00Z">
              <w:rPr>
                <w:color w:val="000000"/>
              </w:rPr>
            </w:rPrChange>
          </w:rPr>
          <w:delText>The more sanctified a Believer becomes, the more power of God he can receive.</w:delText>
        </w:r>
      </w:del>
    </w:p>
    <w:p w:rsidR="00FC1861" w:rsidRPr="00920A48" w:rsidDel="00920A48" w:rsidRDefault="004B2A7C" w:rsidP="004B2A7C">
      <w:pPr>
        <w:tabs>
          <w:tab w:val="left" w:pos="1980"/>
        </w:tabs>
        <w:autoSpaceDE w:val="0"/>
        <w:autoSpaceDN w:val="0"/>
        <w:adjustRightInd w:val="0"/>
        <w:ind w:firstLine="1260"/>
        <w:rPr>
          <w:del w:id="1418" w:author="Stephen Reynolds, Jr." w:date="2012-11-13T07:28:00Z"/>
          <w:b/>
          <w:sz w:val="28"/>
          <w:rPrChange w:id="1419" w:author="Stephen Reynolds, Jr." w:date="2012-11-13T07:32:00Z">
            <w:rPr>
              <w:del w:id="1420" w:author="Stephen Reynolds, Jr." w:date="2012-11-13T07:28:00Z"/>
              <w:b/>
              <w:sz w:val="28"/>
            </w:rPr>
          </w:rPrChange>
        </w:rPr>
      </w:pPr>
      <w:del w:id="1421" w:author="Stephen Reynolds, Jr." w:date="2012-11-13T07:28:00Z">
        <w:r w:rsidRPr="00920A48" w:rsidDel="00920A48">
          <w:rPr>
            <w:rPrChange w:id="1422" w:author="Stephen Reynolds, Jr." w:date="2012-11-13T07:32:00Z">
              <w:rPr>
                <w:color w:val="000000"/>
              </w:rPr>
            </w:rPrChange>
          </w:rPr>
          <w:delText>As the Spirit filled B</w:delText>
        </w:r>
        <w:r w:rsidR="00945816" w:rsidRPr="00920A48" w:rsidDel="00920A48">
          <w:rPr>
            <w:rPrChange w:id="1423" w:author="Stephen Reynolds, Jr." w:date="2012-11-13T07:32:00Z">
              <w:rPr>
                <w:color w:val="000000"/>
              </w:rPr>
            </w:rPrChange>
          </w:rPr>
          <w:delText xml:space="preserve">eliever experiences the progression of sanctification </w:delText>
        </w:r>
        <w:r w:rsidR="001F03A9" w:rsidRPr="00920A48" w:rsidDel="00920A48">
          <w:rPr>
            <w:rPrChange w:id="1424" w:author="Stephen Reynolds, Jr." w:date="2012-11-13T07:32:00Z">
              <w:rPr>
                <w:color w:val="000000"/>
              </w:rPr>
            </w:rPrChange>
          </w:rPr>
          <w:delText>he is</w:delText>
        </w:r>
        <w:r w:rsidR="00945816" w:rsidRPr="00920A48" w:rsidDel="00920A48">
          <w:rPr>
            <w:rPrChange w:id="1425" w:author="Stephen Reynolds, Jr." w:date="2012-11-13T07:32:00Z">
              <w:rPr>
                <w:color w:val="000000"/>
              </w:rPr>
            </w:rPrChange>
          </w:rPr>
          <w:delText xml:space="preserve"> able to receive more of God’s power and to walk </w:delText>
        </w:r>
        <w:r w:rsidR="001F03A9" w:rsidRPr="00920A48" w:rsidDel="00920A48">
          <w:rPr>
            <w:rPrChange w:id="1426" w:author="Stephen Reynolds, Jr." w:date="2012-11-13T07:32:00Z">
              <w:rPr>
                <w:color w:val="000000"/>
              </w:rPr>
            </w:rPrChange>
          </w:rPr>
          <w:delText xml:space="preserve">in more of his inheritance. </w:delText>
        </w:r>
        <w:r w:rsidR="00945816" w:rsidRPr="00920A48" w:rsidDel="00920A48">
          <w:rPr>
            <w:rPrChange w:id="1427" w:author="Stephen Reynolds, Jr." w:date="2012-11-13T07:32:00Z">
              <w:rPr>
                <w:color w:val="000000"/>
              </w:rPr>
            </w:rPrChange>
          </w:rPr>
          <w:delText xml:space="preserve">God does not give us </w:delText>
        </w:r>
        <w:r w:rsidRPr="00920A48" w:rsidDel="00920A48">
          <w:rPr>
            <w:rPrChange w:id="1428" w:author="Stephen Reynolds, Jr." w:date="2012-11-13T07:32:00Z">
              <w:rPr>
                <w:color w:val="000000"/>
              </w:rPr>
            </w:rPrChange>
          </w:rPr>
          <w:delText>more than we can receive.  The B</w:delText>
        </w:r>
        <w:r w:rsidR="00945816" w:rsidRPr="00920A48" w:rsidDel="00920A48">
          <w:rPr>
            <w:rPrChange w:id="1429" w:author="Stephen Reynolds, Jr." w:date="2012-11-13T07:32:00Z">
              <w:rPr>
                <w:color w:val="000000"/>
              </w:rPr>
            </w:rPrChange>
          </w:rPr>
          <w:delText>eliever can only receive more of God as they separate themselves from the world and crucify the old nature.</w:delText>
        </w:r>
      </w:del>
    </w:p>
    <w:p w:rsidR="00560F4A" w:rsidRPr="00920A48" w:rsidDel="00920A48" w:rsidRDefault="00560F4A">
      <w:pPr>
        <w:rPr>
          <w:del w:id="1430" w:author="Stephen Reynolds, Jr." w:date="2012-11-13T07:28:00Z"/>
          <w:b/>
          <w:sz w:val="28"/>
          <w:rPrChange w:id="1431" w:author="Stephen Reynolds, Jr." w:date="2012-11-13T07:32:00Z">
            <w:rPr>
              <w:del w:id="1432" w:author="Stephen Reynolds, Jr." w:date="2012-11-13T07:28:00Z"/>
              <w:b/>
              <w:sz w:val="28"/>
            </w:rPr>
          </w:rPrChange>
        </w:rPr>
      </w:pPr>
      <w:del w:id="1433" w:author="Stephen Reynolds, Jr." w:date="2012-11-13T07:28:00Z">
        <w:r w:rsidRPr="00920A48" w:rsidDel="00920A48">
          <w:rPr>
            <w:b/>
            <w:rPrChange w:id="1434" w:author="Stephen Reynolds, Jr." w:date="2012-11-13T07:32:00Z">
              <w:rPr>
                <w:b/>
              </w:rPr>
            </w:rPrChange>
          </w:rPr>
          <w:br w:type="page"/>
        </w:r>
      </w:del>
    </w:p>
    <w:p w:rsidR="003D39BF" w:rsidRPr="00920A48" w:rsidRDefault="001D62FA" w:rsidP="001D62FA">
      <w:pPr>
        <w:pStyle w:val="Heading2"/>
        <w:numPr>
          <w:ilvl w:val="0"/>
          <w:numId w:val="0"/>
        </w:numPr>
        <w:ind w:left="360"/>
        <w:jc w:val="center"/>
        <w:rPr>
          <w:b/>
          <w:rPrChange w:id="1435" w:author="Stephen Reynolds, Jr." w:date="2012-11-13T07:32:00Z">
            <w:rPr>
              <w:b/>
            </w:rPr>
          </w:rPrChange>
        </w:rPr>
      </w:pPr>
      <w:r w:rsidRPr="00920A48">
        <w:rPr>
          <w:b/>
          <w:rPrChange w:id="1436" w:author="Stephen Reynolds, Jr." w:date="2012-11-13T07:32:00Z">
            <w:rPr>
              <w:b/>
            </w:rPr>
          </w:rPrChange>
        </w:rPr>
        <w:t xml:space="preserve">Studying Questions 1: </w:t>
      </w:r>
      <w:r w:rsidR="003D39BF" w:rsidRPr="00920A48">
        <w:rPr>
          <w:b/>
          <w:rPrChange w:id="1437" w:author="Stephen Reynolds, Jr." w:date="2012-11-13T07:32:00Z">
            <w:rPr>
              <w:b/>
            </w:rPr>
          </w:rPrChange>
        </w:rPr>
        <w:t>Sanctification</w:t>
      </w:r>
      <w:bookmarkEnd w:id="1166"/>
    </w:p>
    <w:p w:rsidR="003D39BF" w:rsidRPr="00920A48" w:rsidRDefault="003D39BF" w:rsidP="003D39BF">
      <w:pPr>
        <w:rPr>
          <w:rPrChange w:id="1438" w:author="Stephen Reynolds, Jr." w:date="2012-11-13T07:32:00Z">
            <w:rPr/>
          </w:rPrChange>
        </w:rPr>
      </w:pPr>
      <w:bookmarkStart w:id="1439" w:name="_Toc211921414"/>
      <w:bookmarkStart w:id="1440" w:name="_Toc211921552"/>
    </w:p>
    <w:p w:rsidR="003D39BF" w:rsidRPr="00920A48" w:rsidRDefault="003D39BF" w:rsidP="00B657BD">
      <w:pPr>
        <w:numPr>
          <w:ilvl w:val="0"/>
          <w:numId w:val="51"/>
        </w:numPr>
        <w:rPr>
          <w:rPrChange w:id="1441" w:author="Stephen Reynolds, Jr." w:date="2012-11-13T07:32:00Z">
            <w:rPr/>
          </w:rPrChange>
        </w:rPr>
      </w:pPr>
      <w:r w:rsidRPr="00920A48">
        <w:rPr>
          <w:rPrChange w:id="1442" w:author="Stephen Reynolds, Jr." w:date="2012-11-13T07:32:00Z">
            <w:rPr/>
          </w:rPrChange>
        </w:rPr>
        <w:t>What</w:t>
      </w:r>
      <w:r w:rsidR="001D62FA" w:rsidRPr="00920A48">
        <w:rPr>
          <w:rPrChange w:id="1443" w:author="Stephen Reynolds, Jr." w:date="2012-11-13T07:32:00Z">
            <w:rPr/>
          </w:rPrChange>
        </w:rPr>
        <w:t xml:space="preserve"> is the primary meaning of sanctification</w:t>
      </w:r>
      <w:r w:rsidRPr="00920A48">
        <w:rPr>
          <w:rPrChange w:id="1444" w:author="Stephen Reynolds, Jr." w:date="2012-11-13T07:32:00Z">
            <w:rPr/>
          </w:rPrChange>
        </w:rPr>
        <w:t>?</w:t>
      </w:r>
    </w:p>
    <w:p w:rsidR="003D39BF" w:rsidRPr="00920A48" w:rsidRDefault="001D62FA" w:rsidP="003D39BF">
      <w:pPr>
        <w:ind w:left="504"/>
        <w:rPr>
          <w:u w:val="single"/>
          <w:rPrChange w:id="1445" w:author="Stephen Reynolds, Jr." w:date="2012-11-13T07:32:00Z">
            <w:rPr>
              <w:color w:val="FFFFFF" w:themeColor="background1"/>
              <w:u w:val="single"/>
            </w:rPr>
          </w:rPrChange>
        </w:rPr>
      </w:pPr>
      <w:r w:rsidRPr="00920A48">
        <w:rPr>
          <w:u w:val="single"/>
          <w:rPrChange w:id="1446" w:author="Stephen Reynolds, Jr." w:date="2012-11-13T07:32:00Z">
            <w:rPr>
              <w:color w:val="FFFFFF" w:themeColor="background1"/>
              <w:u w:val="single"/>
            </w:rPr>
          </w:rPrChange>
        </w:rPr>
        <w:t>Sanctification is the process of setting apart or a state of being apart for God.</w:t>
      </w:r>
    </w:p>
    <w:p w:rsidR="001D62FA" w:rsidRPr="00920A48" w:rsidRDefault="001D62FA" w:rsidP="003D39BF">
      <w:pPr>
        <w:ind w:left="504"/>
        <w:rPr>
          <w:rPrChange w:id="1447" w:author="Stephen Reynolds, Jr." w:date="2012-11-13T07:32:00Z">
            <w:rPr>
              <w:color w:val="000080"/>
            </w:rPr>
          </w:rPrChange>
        </w:rPr>
      </w:pPr>
    </w:p>
    <w:p w:rsidR="003D39BF" w:rsidRPr="00920A48" w:rsidRDefault="003D39BF" w:rsidP="00B657BD">
      <w:pPr>
        <w:numPr>
          <w:ilvl w:val="0"/>
          <w:numId w:val="51"/>
        </w:numPr>
        <w:rPr>
          <w:rPrChange w:id="1448" w:author="Stephen Reynolds, Jr." w:date="2012-11-13T07:32:00Z">
            <w:rPr/>
          </w:rPrChange>
        </w:rPr>
      </w:pPr>
      <w:r w:rsidRPr="00920A48">
        <w:rPr>
          <w:rPrChange w:id="1449" w:author="Stephen Reynolds, Jr." w:date="2012-11-13T07:32:00Z">
            <w:rPr/>
          </w:rPrChange>
        </w:rPr>
        <w:t>What must the individual be separated from in order to be truly separated to God?</w:t>
      </w:r>
    </w:p>
    <w:p w:rsidR="003D39BF" w:rsidRPr="00920A48" w:rsidRDefault="003D39BF" w:rsidP="003D39BF">
      <w:pPr>
        <w:ind w:left="720"/>
        <w:rPr>
          <w:u w:val="single"/>
          <w:rPrChange w:id="1450" w:author="Stephen Reynolds, Jr." w:date="2012-11-13T07:32:00Z">
            <w:rPr>
              <w:color w:val="FFFFFF" w:themeColor="background1"/>
              <w:u w:val="single"/>
            </w:rPr>
          </w:rPrChange>
        </w:rPr>
      </w:pPr>
      <w:r w:rsidRPr="00920A48">
        <w:rPr>
          <w:u w:val="single"/>
          <w:rPrChange w:id="1451" w:author="Stephen Reynolds, Jr." w:date="2012-11-13T07:32:00Z">
            <w:rPr>
              <w:color w:val="FFFFFF" w:themeColor="background1"/>
              <w:u w:val="single"/>
            </w:rPr>
          </w:rPrChange>
        </w:rPr>
        <w:t>The individual must be separated from sin in order to be truly separated to God.</w:t>
      </w:r>
    </w:p>
    <w:p w:rsidR="003D39BF" w:rsidRPr="00920A48" w:rsidRDefault="003D39BF" w:rsidP="003D39BF">
      <w:pPr>
        <w:ind w:left="720"/>
        <w:rPr>
          <w:rPrChange w:id="1452" w:author="Stephen Reynolds, Jr." w:date="2012-11-13T07:32:00Z">
            <w:rPr>
              <w:color w:val="000080"/>
            </w:rPr>
          </w:rPrChange>
        </w:rPr>
      </w:pPr>
    </w:p>
    <w:p w:rsidR="003D39BF" w:rsidRPr="00920A48" w:rsidRDefault="003D39BF" w:rsidP="00B657BD">
      <w:pPr>
        <w:numPr>
          <w:ilvl w:val="0"/>
          <w:numId w:val="51"/>
        </w:numPr>
        <w:rPr>
          <w:rPrChange w:id="1453" w:author="Stephen Reynolds, Jr." w:date="2012-11-13T07:32:00Z">
            <w:rPr/>
          </w:rPrChange>
        </w:rPr>
      </w:pPr>
      <w:r w:rsidRPr="00920A48">
        <w:rPr>
          <w:rPrChange w:id="1454" w:author="Stephen Reynolds, Jr." w:date="2012-11-13T07:32:00Z">
            <w:rPr/>
          </w:rPrChange>
        </w:rPr>
        <w:t>What does it mean when it speaks of God being sanctified?</w:t>
      </w:r>
    </w:p>
    <w:p w:rsidR="003D39BF" w:rsidRPr="00920A48" w:rsidRDefault="001D62FA" w:rsidP="003D39BF">
      <w:pPr>
        <w:ind w:left="720"/>
        <w:rPr>
          <w:u w:val="single"/>
          <w:rPrChange w:id="1455" w:author="Stephen Reynolds, Jr." w:date="2012-11-13T07:32:00Z">
            <w:rPr>
              <w:color w:val="FFFFFF" w:themeColor="background1"/>
              <w:u w:val="single"/>
            </w:rPr>
          </w:rPrChange>
        </w:rPr>
      </w:pPr>
      <w:r w:rsidRPr="00920A48">
        <w:rPr>
          <w:u w:val="single"/>
          <w:rPrChange w:id="1456" w:author="Stephen Reynolds, Jr." w:date="2012-11-13T07:32:00Z">
            <w:rPr>
              <w:color w:val="FFFFFF" w:themeColor="background1"/>
              <w:u w:val="single"/>
            </w:rPr>
          </w:rPrChange>
        </w:rPr>
        <w:t>It means</w:t>
      </w:r>
      <w:r w:rsidR="003D39BF" w:rsidRPr="00920A48">
        <w:rPr>
          <w:u w:val="single"/>
          <w:rPrChange w:id="1457" w:author="Stephen Reynolds, Jr." w:date="2012-11-13T07:32:00Z">
            <w:rPr>
              <w:color w:val="FFFFFF" w:themeColor="background1"/>
              <w:u w:val="single"/>
            </w:rPr>
          </w:rPrChange>
        </w:rPr>
        <w:t xml:space="preserve"> not that he is made holy, but shown to be Holy. </w:t>
      </w:r>
    </w:p>
    <w:p w:rsidR="003D39BF" w:rsidRPr="00920A48" w:rsidRDefault="003D39BF" w:rsidP="003D39BF">
      <w:pPr>
        <w:ind w:left="720"/>
        <w:rPr>
          <w:rPrChange w:id="1458" w:author="Stephen Reynolds, Jr." w:date="2012-11-13T07:32:00Z">
            <w:rPr>
              <w:color w:val="000080"/>
            </w:rPr>
          </w:rPrChange>
        </w:rPr>
      </w:pPr>
    </w:p>
    <w:p w:rsidR="003D39BF" w:rsidRPr="00920A48" w:rsidRDefault="003D39BF" w:rsidP="00B657BD">
      <w:pPr>
        <w:numPr>
          <w:ilvl w:val="0"/>
          <w:numId w:val="51"/>
        </w:numPr>
        <w:rPr>
          <w:rPrChange w:id="1459" w:author="Stephen Reynolds, Jr." w:date="2012-11-13T07:32:00Z">
            <w:rPr/>
          </w:rPrChange>
        </w:rPr>
      </w:pPr>
      <w:r w:rsidRPr="00920A48">
        <w:rPr>
          <w:rPrChange w:id="1460" w:author="Stephen Reynolds, Jr." w:date="2012-11-13T07:32:00Z">
            <w:rPr/>
          </w:rPrChange>
        </w:rPr>
        <w:t xml:space="preserve">Name at least five ways we are sanctified. </w:t>
      </w:r>
    </w:p>
    <w:p w:rsidR="003D39BF" w:rsidRPr="00920A48" w:rsidRDefault="003D39BF" w:rsidP="00B657BD">
      <w:pPr>
        <w:numPr>
          <w:ilvl w:val="3"/>
          <w:numId w:val="51"/>
        </w:numPr>
        <w:tabs>
          <w:tab w:val="clear" w:pos="2880"/>
        </w:tabs>
        <w:ind w:left="1080"/>
        <w:rPr>
          <w:u w:val="single"/>
          <w:rPrChange w:id="1461" w:author="Stephen Reynolds, Jr." w:date="2012-11-13T07:32:00Z">
            <w:rPr>
              <w:color w:val="FFFFFF" w:themeColor="background1"/>
              <w:u w:val="single"/>
            </w:rPr>
          </w:rPrChange>
        </w:rPr>
      </w:pPr>
      <w:r w:rsidRPr="00920A48">
        <w:rPr>
          <w:u w:val="single"/>
          <w:rPrChange w:id="1462" w:author="Stephen Reynolds, Jr." w:date="2012-11-13T07:32:00Z">
            <w:rPr>
              <w:color w:val="FFFFFF" w:themeColor="background1"/>
              <w:u w:val="single"/>
            </w:rPr>
          </w:rPrChange>
        </w:rPr>
        <w:t xml:space="preserve">We are sanctified by the Holy Spirit. </w:t>
      </w:r>
    </w:p>
    <w:p w:rsidR="003D39BF" w:rsidRPr="00920A48" w:rsidRDefault="003D39BF" w:rsidP="00B657BD">
      <w:pPr>
        <w:numPr>
          <w:ilvl w:val="3"/>
          <w:numId w:val="51"/>
        </w:numPr>
        <w:tabs>
          <w:tab w:val="clear" w:pos="2880"/>
        </w:tabs>
        <w:ind w:left="1080"/>
        <w:rPr>
          <w:u w:val="single"/>
          <w:rPrChange w:id="1463" w:author="Stephen Reynolds, Jr." w:date="2012-11-13T07:32:00Z">
            <w:rPr>
              <w:color w:val="FFFFFF" w:themeColor="background1"/>
              <w:u w:val="single"/>
            </w:rPr>
          </w:rPrChange>
        </w:rPr>
      </w:pPr>
      <w:r w:rsidRPr="00920A48">
        <w:rPr>
          <w:u w:val="single"/>
          <w:rPrChange w:id="1464" w:author="Stephen Reynolds, Jr." w:date="2012-11-13T07:32:00Z">
            <w:rPr>
              <w:color w:val="FFFFFF" w:themeColor="background1"/>
              <w:u w:val="single"/>
            </w:rPr>
          </w:rPrChange>
        </w:rPr>
        <w:t>We are sanctified by the blood of Jesus Christ.</w:t>
      </w:r>
    </w:p>
    <w:p w:rsidR="003D39BF" w:rsidRPr="00920A48" w:rsidRDefault="003D39BF" w:rsidP="00B657BD">
      <w:pPr>
        <w:numPr>
          <w:ilvl w:val="3"/>
          <w:numId w:val="51"/>
        </w:numPr>
        <w:tabs>
          <w:tab w:val="clear" w:pos="2880"/>
        </w:tabs>
        <w:ind w:left="1080"/>
        <w:rPr>
          <w:u w:val="single"/>
          <w:rPrChange w:id="1465" w:author="Stephen Reynolds, Jr." w:date="2012-11-13T07:32:00Z">
            <w:rPr>
              <w:color w:val="FFFFFF" w:themeColor="background1"/>
              <w:u w:val="single"/>
            </w:rPr>
          </w:rPrChange>
        </w:rPr>
      </w:pPr>
      <w:r w:rsidRPr="00920A48">
        <w:rPr>
          <w:u w:val="single"/>
          <w:rPrChange w:id="1466" w:author="Stephen Reynolds, Jr." w:date="2012-11-13T07:32:00Z">
            <w:rPr>
              <w:color w:val="FFFFFF" w:themeColor="background1"/>
              <w:u w:val="single"/>
            </w:rPr>
          </w:rPrChange>
        </w:rPr>
        <w:t xml:space="preserve">We are sanctified by the Word of God. </w:t>
      </w:r>
    </w:p>
    <w:p w:rsidR="003D39BF" w:rsidRPr="00920A48" w:rsidRDefault="003D39BF" w:rsidP="00B657BD">
      <w:pPr>
        <w:numPr>
          <w:ilvl w:val="3"/>
          <w:numId w:val="51"/>
        </w:numPr>
        <w:tabs>
          <w:tab w:val="clear" w:pos="2880"/>
        </w:tabs>
        <w:ind w:left="1080"/>
        <w:rPr>
          <w:u w:val="single"/>
          <w:rPrChange w:id="1467" w:author="Stephen Reynolds, Jr." w:date="2012-11-13T07:32:00Z">
            <w:rPr>
              <w:color w:val="FFFFFF" w:themeColor="background1"/>
              <w:u w:val="single"/>
            </w:rPr>
          </w:rPrChange>
        </w:rPr>
      </w:pPr>
      <w:r w:rsidRPr="00920A48">
        <w:rPr>
          <w:u w:val="single"/>
          <w:rPrChange w:id="1468" w:author="Stephen Reynolds, Jr." w:date="2012-11-13T07:32:00Z">
            <w:rPr>
              <w:color w:val="FFFFFF" w:themeColor="background1"/>
              <w:u w:val="single"/>
            </w:rPr>
          </w:rPrChange>
        </w:rPr>
        <w:t>We are sanctified by presenting our members as servants to righteousness.</w:t>
      </w:r>
    </w:p>
    <w:p w:rsidR="003D39BF" w:rsidRPr="00920A48" w:rsidRDefault="003D39BF" w:rsidP="00B657BD">
      <w:pPr>
        <w:numPr>
          <w:ilvl w:val="3"/>
          <w:numId w:val="51"/>
        </w:numPr>
        <w:tabs>
          <w:tab w:val="clear" w:pos="2880"/>
        </w:tabs>
        <w:ind w:left="1080"/>
        <w:rPr>
          <w:u w:val="single"/>
          <w:rPrChange w:id="1469" w:author="Stephen Reynolds, Jr." w:date="2012-11-13T07:32:00Z">
            <w:rPr>
              <w:color w:val="FFFFFF" w:themeColor="background1"/>
              <w:u w:val="single"/>
            </w:rPr>
          </w:rPrChange>
        </w:rPr>
      </w:pPr>
      <w:r w:rsidRPr="00920A48">
        <w:rPr>
          <w:u w:val="single"/>
          <w:rPrChange w:id="1470" w:author="Stephen Reynolds, Jr." w:date="2012-11-13T07:32:00Z">
            <w:rPr>
              <w:color w:val="FFFFFF" w:themeColor="background1"/>
              <w:u w:val="single"/>
            </w:rPr>
          </w:rPrChange>
        </w:rPr>
        <w:t>We are sanctified by appropriation of Christ.</w:t>
      </w:r>
    </w:p>
    <w:p w:rsidR="003D39BF" w:rsidRPr="00920A48" w:rsidRDefault="003D39BF" w:rsidP="00B657BD">
      <w:pPr>
        <w:numPr>
          <w:ilvl w:val="3"/>
          <w:numId w:val="51"/>
        </w:numPr>
        <w:tabs>
          <w:tab w:val="clear" w:pos="2880"/>
        </w:tabs>
        <w:ind w:left="1080"/>
        <w:rPr>
          <w:u w:val="single"/>
          <w:rPrChange w:id="1471" w:author="Stephen Reynolds, Jr." w:date="2012-11-13T07:32:00Z">
            <w:rPr>
              <w:color w:val="FFFFFF" w:themeColor="background1"/>
              <w:u w:val="single"/>
            </w:rPr>
          </w:rPrChange>
        </w:rPr>
      </w:pPr>
      <w:r w:rsidRPr="00920A48">
        <w:rPr>
          <w:u w:val="single"/>
          <w:rPrChange w:id="1472" w:author="Stephen Reynolds, Jr." w:date="2012-11-13T07:32:00Z">
            <w:rPr>
              <w:color w:val="FFFFFF" w:themeColor="background1"/>
              <w:u w:val="single"/>
            </w:rPr>
          </w:rPrChange>
        </w:rPr>
        <w:t>We are sanctified by chastisement.</w:t>
      </w:r>
    </w:p>
    <w:p w:rsidR="003D39BF" w:rsidRPr="00920A48" w:rsidRDefault="003D39BF" w:rsidP="003D39BF">
      <w:pPr>
        <w:ind w:left="720"/>
        <w:rPr>
          <w:rPrChange w:id="1473" w:author="Stephen Reynolds, Jr." w:date="2012-11-13T07:32:00Z">
            <w:rPr>
              <w:color w:val="000080"/>
            </w:rPr>
          </w:rPrChange>
        </w:rPr>
      </w:pPr>
    </w:p>
    <w:p w:rsidR="003D39BF" w:rsidRPr="00920A48" w:rsidRDefault="003D39BF" w:rsidP="00B657BD">
      <w:pPr>
        <w:numPr>
          <w:ilvl w:val="0"/>
          <w:numId w:val="51"/>
        </w:numPr>
        <w:rPr>
          <w:rPrChange w:id="1474" w:author="Stephen Reynolds, Jr." w:date="2012-11-13T07:32:00Z">
            <w:rPr/>
          </w:rPrChange>
        </w:rPr>
      </w:pPr>
      <w:r w:rsidRPr="00920A48">
        <w:rPr>
          <w:rPrChange w:id="1475" w:author="Stephen Reynolds, Jr." w:date="2012-11-13T07:32:00Z">
            <w:rPr/>
          </w:rPrChange>
        </w:rPr>
        <w:t>To what is Christ made unto us from God?</w:t>
      </w:r>
    </w:p>
    <w:p w:rsidR="003D39BF" w:rsidRPr="00920A48" w:rsidRDefault="003D39BF" w:rsidP="003D39BF">
      <w:pPr>
        <w:ind w:left="720"/>
        <w:rPr>
          <w:u w:val="single"/>
          <w:rPrChange w:id="1476" w:author="Stephen Reynolds, Jr." w:date="2012-11-13T07:32:00Z">
            <w:rPr>
              <w:color w:val="FFFFFF" w:themeColor="background1"/>
              <w:u w:val="single"/>
            </w:rPr>
          </w:rPrChange>
        </w:rPr>
      </w:pPr>
      <w:r w:rsidRPr="00920A48">
        <w:rPr>
          <w:u w:val="single"/>
          <w:rPrChange w:id="1477" w:author="Stephen Reynolds, Jr." w:date="2012-11-13T07:32:00Z">
            <w:rPr>
              <w:color w:val="FFFFFF" w:themeColor="background1"/>
              <w:u w:val="single"/>
            </w:rPr>
          </w:rPrChange>
        </w:rPr>
        <w:t xml:space="preserve">Jesus Christ was made unto us from God Sanctification. By the appropriation of Christ we obtain this sanctification thus provided. </w:t>
      </w:r>
    </w:p>
    <w:p w:rsidR="003D39BF" w:rsidRPr="00920A48" w:rsidRDefault="003D39BF" w:rsidP="003D39BF">
      <w:pPr>
        <w:ind w:left="720"/>
        <w:rPr>
          <w:rPrChange w:id="1478" w:author="Stephen Reynolds, Jr." w:date="2012-11-13T07:32:00Z">
            <w:rPr>
              <w:color w:val="000080"/>
            </w:rPr>
          </w:rPrChange>
        </w:rPr>
      </w:pPr>
    </w:p>
    <w:p w:rsidR="003D39BF" w:rsidRPr="00920A48" w:rsidRDefault="003D39BF" w:rsidP="00B657BD">
      <w:pPr>
        <w:numPr>
          <w:ilvl w:val="0"/>
          <w:numId w:val="51"/>
        </w:numPr>
        <w:rPr>
          <w:rPrChange w:id="1479" w:author="Stephen Reynolds, Jr." w:date="2012-11-13T07:32:00Z">
            <w:rPr/>
          </w:rPrChange>
        </w:rPr>
      </w:pPr>
      <w:r w:rsidRPr="00920A48">
        <w:rPr>
          <w:rPrChange w:id="1480" w:author="Stephen Reynolds, Jr." w:date="2012-11-13T07:32:00Z">
            <w:rPr/>
          </w:rPrChange>
        </w:rPr>
        <w:t>Does chastisement have any part in sanctification?</w:t>
      </w:r>
    </w:p>
    <w:p w:rsidR="003D39BF" w:rsidRPr="00920A48" w:rsidRDefault="00B155A7" w:rsidP="003D39BF">
      <w:pPr>
        <w:ind w:left="720"/>
        <w:rPr>
          <w:u w:val="single"/>
          <w:rPrChange w:id="1481" w:author="Stephen Reynolds, Jr." w:date="2012-11-13T07:32:00Z">
            <w:rPr>
              <w:color w:val="FFFFFF" w:themeColor="background1"/>
              <w:u w:val="single"/>
            </w:rPr>
          </w:rPrChange>
        </w:rPr>
      </w:pPr>
      <w:r w:rsidRPr="00920A48">
        <w:rPr>
          <w:u w:val="single"/>
          <w:rPrChange w:id="1482" w:author="Stephen Reynolds, Jr." w:date="2012-11-13T07:32:00Z">
            <w:rPr>
              <w:color w:val="FFFFFF" w:themeColor="background1"/>
              <w:u w:val="single"/>
            </w:rPr>
          </w:rPrChange>
        </w:rPr>
        <w:t>Y</w:t>
      </w:r>
      <w:r w:rsidR="003D39BF" w:rsidRPr="00920A48">
        <w:rPr>
          <w:u w:val="single"/>
          <w:rPrChange w:id="1483" w:author="Stephen Reynolds, Jr." w:date="2012-11-13T07:32:00Z">
            <w:rPr>
              <w:color w:val="FFFFFF" w:themeColor="background1"/>
              <w:u w:val="single"/>
            </w:rPr>
          </w:rPrChange>
        </w:rPr>
        <w:t xml:space="preserve">es, </w:t>
      </w:r>
      <w:r w:rsidRPr="00920A48">
        <w:rPr>
          <w:u w:val="single"/>
          <w:rPrChange w:id="1484" w:author="Stephen Reynolds, Jr." w:date="2012-11-13T07:32:00Z">
            <w:rPr>
              <w:color w:val="FFFFFF" w:themeColor="background1"/>
              <w:u w:val="single"/>
            </w:rPr>
          </w:rPrChange>
        </w:rPr>
        <w:t>we</w:t>
      </w:r>
      <w:r w:rsidR="003D39BF" w:rsidRPr="00920A48">
        <w:rPr>
          <w:u w:val="single"/>
          <w:rPrChange w:id="1485" w:author="Stephen Reynolds, Jr." w:date="2012-11-13T07:32:00Z">
            <w:rPr>
              <w:color w:val="FFFFFF" w:themeColor="background1"/>
              <w:u w:val="single"/>
            </w:rPr>
          </w:rPrChange>
        </w:rPr>
        <w:t xml:space="preserve"> become partakers of God’s holiness through the administration of chastisement. </w:t>
      </w:r>
    </w:p>
    <w:p w:rsidR="003D39BF" w:rsidRPr="00920A48" w:rsidRDefault="003D39BF" w:rsidP="003D39BF">
      <w:pPr>
        <w:ind w:left="720"/>
        <w:rPr>
          <w:rPrChange w:id="1486" w:author="Stephen Reynolds, Jr." w:date="2012-11-13T07:32:00Z">
            <w:rPr>
              <w:color w:val="000080"/>
            </w:rPr>
          </w:rPrChange>
        </w:rPr>
      </w:pPr>
    </w:p>
    <w:p w:rsidR="003D39BF" w:rsidRPr="00920A48" w:rsidRDefault="003D39BF" w:rsidP="00B657BD">
      <w:pPr>
        <w:numPr>
          <w:ilvl w:val="0"/>
          <w:numId w:val="51"/>
        </w:numPr>
        <w:rPr>
          <w:rPrChange w:id="1487" w:author="Stephen Reynolds, Jr." w:date="2012-11-13T07:32:00Z">
            <w:rPr/>
          </w:rPrChange>
        </w:rPr>
      </w:pPr>
      <w:r w:rsidRPr="00920A48">
        <w:rPr>
          <w:rPrChange w:id="1488" w:author="Stephen Reynolds, Jr." w:date="2012-11-13T07:32:00Z">
            <w:rPr/>
          </w:rPrChange>
        </w:rPr>
        <w:t>Is it necessary to pursue sanctification?</w:t>
      </w:r>
    </w:p>
    <w:p w:rsidR="003D39BF" w:rsidRPr="00920A48" w:rsidRDefault="003D39BF" w:rsidP="003D39BF">
      <w:pPr>
        <w:ind w:left="720"/>
        <w:rPr>
          <w:u w:val="single"/>
          <w:rPrChange w:id="1489" w:author="Stephen Reynolds, Jr." w:date="2012-11-13T07:32:00Z">
            <w:rPr>
              <w:color w:val="FFFFFF" w:themeColor="background1"/>
              <w:u w:val="single"/>
            </w:rPr>
          </w:rPrChange>
        </w:rPr>
      </w:pPr>
      <w:r w:rsidRPr="00920A48">
        <w:rPr>
          <w:u w:val="single"/>
          <w:rPrChange w:id="1490" w:author="Stephen Reynolds, Jr." w:date="2012-11-13T07:32:00Z">
            <w:rPr>
              <w:color w:val="FFFFFF" w:themeColor="background1"/>
              <w:u w:val="single"/>
            </w:rPr>
          </w:rPrChange>
        </w:rPr>
        <w:t xml:space="preserve">Yes, it absolutely necessary to pursue sanctification. We must make sanctification the </w:t>
      </w:r>
      <w:r w:rsidR="00B155A7" w:rsidRPr="00920A48">
        <w:rPr>
          <w:u w:val="single"/>
          <w:rPrChange w:id="1491" w:author="Stephen Reynolds, Jr." w:date="2012-11-13T07:32:00Z">
            <w:rPr>
              <w:color w:val="FFFFFF" w:themeColor="background1"/>
              <w:u w:val="single"/>
            </w:rPr>
          </w:rPrChange>
        </w:rPr>
        <w:t xml:space="preserve">object of our earnest desire and </w:t>
      </w:r>
      <w:r w:rsidRPr="00920A48">
        <w:rPr>
          <w:u w:val="single"/>
          <w:rPrChange w:id="1492" w:author="Stephen Reynolds, Jr." w:date="2012-11-13T07:32:00Z">
            <w:rPr>
              <w:color w:val="FFFFFF" w:themeColor="background1"/>
              <w:u w:val="single"/>
            </w:rPr>
          </w:rPrChange>
        </w:rPr>
        <w:t xml:space="preserve">pursue it. </w:t>
      </w:r>
    </w:p>
    <w:p w:rsidR="003D39BF" w:rsidRPr="00920A48" w:rsidRDefault="003D39BF" w:rsidP="003D39BF">
      <w:pPr>
        <w:ind w:left="720"/>
        <w:rPr>
          <w:rPrChange w:id="1493" w:author="Stephen Reynolds, Jr." w:date="2012-11-13T07:32:00Z">
            <w:rPr>
              <w:color w:val="000080"/>
            </w:rPr>
          </w:rPrChange>
        </w:rPr>
      </w:pPr>
    </w:p>
    <w:p w:rsidR="003D39BF" w:rsidRPr="00920A48" w:rsidRDefault="003D39BF" w:rsidP="00B657BD">
      <w:pPr>
        <w:numPr>
          <w:ilvl w:val="0"/>
          <w:numId w:val="51"/>
        </w:numPr>
        <w:rPr>
          <w:rPrChange w:id="1494" w:author="Stephen Reynolds, Jr." w:date="2012-11-13T07:32:00Z">
            <w:rPr/>
          </w:rPrChange>
        </w:rPr>
      </w:pPr>
      <w:r w:rsidRPr="00920A48">
        <w:rPr>
          <w:rPrChange w:id="1495" w:author="Stephen Reynolds, Jr." w:date="2012-11-13T07:32:00Z">
            <w:rPr/>
          </w:rPrChange>
        </w:rPr>
        <w:t>When does sanctification take place?</w:t>
      </w:r>
    </w:p>
    <w:p w:rsidR="003D39BF" w:rsidRPr="00920A48" w:rsidRDefault="00B155A7" w:rsidP="003D39BF">
      <w:pPr>
        <w:ind w:left="720"/>
        <w:rPr>
          <w:rPrChange w:id="1496" w:author="Stephen Reynolds, Jr." w:date="2012-11-13T07:32:00Z">
            <w:rPr>
              <w:color w:val="FFFFFF" w:themeColor="background1"/>
            </w:rPr>
          </w:rPrChange>
        </w:rPr>
      </w:pPr>
      <w:r w:rsidRPr="00920A48">
        <w:rPr>
          <w:u w:val="single"/>
          <w:rPrChange w:id="1497" w:author="Stephen Reynolds, Jr." w:date="2012-11-13T07:32:00Z">
            <w:rPr>
              <w:color w:val="FFFFFF" w:themeColor="background1"/>
              <w:u w:val="single"/>
            </w:rPr>
          </w:rPrChange>
        </w:rPr>
        <w:t>Sanctification is both instantaneous and progressive</w:t>
      </w:r>
      <w:proofErr w:type="gramStart"/>
      <w:r w:rsidRPr="00920A48">
        <w:rPr>
          <w:u w:val="single"/>
          <w:rPrChange w:id="1498" w:author="Stephen Reynolds, Jr." w:date="2012-11-13T07:32:00Z">
            <w:rPr>
              <w:color w:val="FFFFFF" w:themeColor="background1"/>
              <w:u w:val="single"/>
            </w:rPr>
          </w:rPrChange>
        </w:rPr>
        <w:t>.</w:t>
      </w:r>
      <w:r w:rsidR="003D39BF" w:rsidRPr="00920A48">
        <w:rPr>
          <w:rPrChange w:id="1499" w:author="Stephen Reynolds, Jr." w:date="2012-11-13T07:32:00Z">
            <w:rPr>
              <w:color w:val="FFFFFF" w:themeColor="background1"/>
            </w:rPr>
          </w:rPrChange>
        </w:rPr>
        <w:t>.</w:t>
      </w:r>
      <w:proofErr w:type="gramEnd"/>
    </w:p>
    <w:p w:rsidR="003D39BF" w:rsidRPr="00920A48" w:rsidRDefault="003D39BF" w:rsidP="003D39BF">
      <w:pPr>
        <w:ind w:left="720"/>
        <w:rPr>
          <w:rPrChange w:id="1500" w:author="Stephen Reynolds, Jr." w:date="2012-11-13T07:32:00Z">
            <w:rPr>
              <w:color w:val="000080"/>
            </w:rPr>
          </w:rPrChange>
        </w:rPr>
      </w:pPr>
    </w:p>
    <w:p w:rsidR="00B155A7" w:rsidRPr="00920A48" w:rsidRDefault="00B155A7" w:rsidP="00B657BD">
      <w:pPr>
        <w:numPr>
          <w:ilvl w:val="0"/>
          <w:numId w:val="51"/>
        </w:numPr>
        <w:rPr>
          <w:rPrChange w:id="1501" w:author="Stephen Reynolds, Jr." w:date="2012-11-13T07:32:00Z">
            <w:rPr/>
          </w:rPrChange>
        </w:rPr>
      </w:pPr>
      <w:r w:rsidRPr="00920A48">
        <w:rPr>
          <w:rPrChange w:id="1502" w:author="Stephen Reynolds, Jr." w:date="2012-11-13T07:32:00Z">
            <w:rPr/>
          </w:rPrChange>
        </w:rPr>
        <w:t>Give an example with Scripture reference of the progression of sanctification.</w:t>
      </w:r>
    </w:p>
    <w:p w:rsidR="00B155A7" w:rsidRPr="00920A48" w:rsidRDefault="00B155A7" w:rsidP="00B155A7">
      <w:pPr>
        <w:ind w:left="504"/>
        <w:rPr>
          <w:u w:val="single"/>
          <w:rPrChange w:id="1503" w:author="Stephen Reynolds, Jr." w:date="2012-11-13T07:32:00Z">
            <w:rPr>
              <w:color w:val="FFFFFF" w:themeColor="background1"/>
              <w:u w:val="single"/>
            </w:rPr>
          </w:rPrChange>
        </w:rPr>
      </w:pPr>
      <w:r w:rsidRPr="00920A48">
        <w:rPr>
          <w:i/>
          <w:u w:val="single"/>
          <w:rPrChange w:id="1504" w:author="Stephen Reynolds, Jr." w:date="2012-11-13T07:32:00Z">
            <w:rPr>
              <w:i/>
              <w:color w:val="FFFFFF" w:themeColor="background1"/>
              <w:u w:val="single"/>
            </w:rPr>
          </w:rPrChange>
        </w:rPr>
        <w:t>i.e.,</w:t>
      </w:r>
      <w:r w:rsidRPr="00920A48">
        <w:rPr>
          <w:u w:val="single"/>
          <w:rPrChange w:id="1505" w:author="Stephen Reynolds, Jr." w:date="2012-11-13T07:32:00Z">
            <w:rPr>
              <w:color w:val="FFFFFF" w:themeColor="background1"/>
              <w:u w:val="single"/>
            </w:rPr>
          </w:rPrChange>
        </w:rPr>
        <w:t xml:space="preserve"> </w:t>
      </w:r>
      <w:proofErr w:type="gramStart"/>
      <w:r w:rsidRPr="00920A48">
        <w:rPr>
          <w:u w:val="single"/>
          <w:rPrChange w:id="1506" w:author="Stephen Reynolds, Jr." w:date="2012-11-13T07:32:00Z">
            <w:rPr>
              <w:color w:val="FFFFFF" w:themeColor="background1"/>
              <w:u w:val="single"/>
            </w:rPr>
          </w:rPrChange>
        </w:rPr>
        <w:t>An</w:t>
      </w:r>
      <w:proofErr w:type="gramEnd"/>
      <w:r w:rsidRPr="00920A48">
        <w:rPr>
          <w:u w:val="single"/>
          <w:rPrChange w:id="1507" w:author="Stephen Reynolds, Jr." w:date="2012-11-13T07:32:00Z">
            <w:rPr>
              <w:color w:val="FFFFFF" w:themeColor="background1"/>
              <w:u w:val="single"/>
            </w:rPr>
          </w:rPrChange>
        </w:rPr>
        <w:t xml:space="preserve"> increase in love I Thess. 3:12</w:t>
      </w:r>
    </w:p>
    <w:p w:rsidR="00B155A7" w:rsidRPr="00920A48" w:rsidRDefault="00B155A7" w:rsidP="00B155A7">
      <w:pPr>
        <w:ind w:left="504"/>
        <w:rPr>
          <w:u w:val="single"/>
          <w:rPrChange w:id="1508" w:author="Stephen Reynolds, Jr." w:date="2012-11-13T07:32:00Z">
            <w:rPr>
              <w:color w:val="FFFFFF" w:themeColor="background1"/>
              <w:u w:val="single"/>
            </w:rPr>
          </w:rPrChange>
        </w:rPr>
      </w:pPr>
      <w:proofErr w:type="gramStart"/>
      <w:r w:rsidRPr="00920A48">
        <w:rPr>
          <w:i/>
          <w:u w:val="single"/>
          <w:rPrChange w:id="1509" w:author="Stephen Reynolds, Jr." w:date="2012-11-13T07:32:00Z">
            <w:rPr>
              <w:i/>
              <w:color w:val="FFFFFF" w:themeColor="background1"/>
              <w:u w:val="single"/>
            </w:rPr>
          </w:rPrChange>
        </w:rPr>
        <w:t>or</w:t>
      </w:r>
      <w:proofErr w:type="gramEnd"/>
      <w:r w:rsidRPr="00920A48">
        <w:rPr>
          <w:u w:val="single"/>
          <w:rPrChange w:id="1510" w:author="Stephen Reynolds, Jr." w:date="2012-11-13T07:32:00Z">
            <w:rPr>
              <w:color w:val="FFFFFF" w:themeColor="background1"/>
              <w:u w:val="single"/>
            </w:rPr>
          </w:rPrChange>
        </w:rPr>
        <w:t>, An abounding more and more in a Godly walk and in pleasing God. I Thess. 4:1</w:t>
      </w:r>
      <w:proofErr w:type="gramStart"/>
      <w:r w:rsidRPr="00920A48">
        <w:rPr>
          <w:u w:val="single"/>
          <w:rPrChange w:id="1511" w:author="Stephen Reynolds, Jr." w:date="2012-11-13T07:32:00Z">
            <w:rPr>
              <w:color w:val="FFFFFF" w:themeColor="background1"/>
              <w:u w:val="single"/>
            </w:rPr>
          </w:rPrChange>
        </w:rPr>
        <w:t>,10</w:t>
      </w:r>
      <w:proofErr w:type="gramEnd"/>
    </w:p>
    <w:p w:rsidR="003D39BF" w:rsidRPr="00920A48" w:rsidRDefault="003D39BF" w:rsidP="003D39BF">
      <w:pPr>
        <w:ind w:left="720"/>
        <w:rPr>
          <w:rPrChange w:id="1512" w:author="Stephen Reynolds, Jr." w:date="2012-11-13T07:32:00Z">
            <w:rPr>
              <w:color w:val="000080"/>
            </w:rPr>
          </w:rPrChange>
        </w:rPr>
      </w:pPr>
    </w:p>
    <w:p w:rsidR="003D39BF" w:rsidRPr="00920A48" w:rsidRDefault="003D39BF" w:rsidP="00B657BD">
      <w:pPr>
        <w:numPr>
          <w:ilvl w:val="0"/>
          <w:numId w:val="51"/>
        </w:numPr>
        <w:rPr>
          <w:rPrChange w:id="1513" w:author="Stephen Reynolds, Jr." w:date="2012-11-13T07:32:00Z">
            <w:rPr/>
          </w:rPrChange>
        </w:rPr>
      </w:pPr>
      <w:r w:rsidRPr="00920A48">
        <w:rPr>
          <w:rPrChange w:id="1514" w:author="Stephen Reynolds, Jr." w:date="2012-11-13T07:32:00Z">
            <w:rPr/>
          </w:rPrChange>
        </w:rPr>
        <w:t>Give at least one of the results of sanctification.</w:t>
      </w:r>
    </w:p>
    <w:p w:rsidR="003D39BF" w:rsidRPr="00920A48" w:rsidRDefault="003D39BF" w:rsidP="003D39BF">
      <w:pPr>
        <w:ind w:left="720"/>
        <w:rPr>
          <w:u w:val="single"/>
          <w:rPrChange w:id="1515" w:author="Stephen Reynolds, Jr." w:date="2012-11-13T07:32:00Z">
            <w:rPr>
              <w:color w:val="FFFFFF" w:themeColor="background1"/>
              <w:u w:val="single"/>
            </w:rPr>
          </w:rPrChange>
        </w:rPr>
      </w:pPr>
      <w:r w:rsidRPr="00920A48">
        <w:rPr>
          <w:u w:val="single"/>
          <w:rPrChange w:id="1516" w:author="Stephen Reynolds, Jr." w:date="2012-11-13T07:32:00Z">
            <w:rPr>
              <w:color w:val="FFFFFF" w:themeColor="background1"/>
              <w:u w:val="single"/>
            </w:rPr>
          </w:rPrChange>
        </w:rPr>
        <w:t>One of the results of sanctification is salvation. This is not the initial salvation (the forgiveness of sins) but the ultimate salvation (salvation in the fullest sense of deliverance from sin</w:t>
      </w:r>
      <w:r w:rsidR="00CC5F0C" w:rsidRPr="00920A48">
        <w:rPr>
          <w:u w:val="single"/>
          <w:rPrChange w:id="1517" w:author="Stephen Reynolds, Jr." w:date="2012-11-13T07:32:00Z">
            <w:rPr>
              <w:color w:val="FFFFFF" w:themeColor="background1"/>
              <w:u w:val="single"/>
            </w:rPr>
          </w:rPrChange>
        </w:rPr>
        <w:t>’</w:t>
      </w:r>
      <w:r w:rsidRPr="00920A48">
        <w:rPr>
          <w:u w:val="single"/>
          <w:rPrChange w:id="1518" w:author="Stephen Reynolds, Jr." w:date="2012-11-13T07:32:00Z">
            <w:rPr>
              <w:color w:val="FFFFFF" w:themeColor="background1"/>
              <w:u w:val="single"/>
            </w:rPr>
          </w:rPrChange>
        </w:rPr>
        <w:t xml:space="preserve">s dominion and presence. </w:t>
      </w:r>
    </w:p>
    <w:p w:rsidR="001D62FA" w:rsidRPr="00920A48" w:rsidDel="00920A48" w:rsidRDefault="001D62FA" w:rsidP="00920A48">
      <w:pPr>
        <w:rPr>
          <w:del w:id="1519" w:author="Stephen Reynolds, Jr." w:date="2012-11-13T07:29:00Z"/>
          <w:b/>
          <w:sz w:val="28"/>
          <w:rPrChange w:id="1520" w:author="Stephen Reynolds, Jr." w:date="2012-11-13T07:32:00Z">
            <w:rPr>
              <w:del w:id="1521" w:author="Stephen Reynolds, Jr." w:date="2012-11-13T07:29:00Z"/>
              <w:b/>
              <w:sz w:val="28"/>
            </w:rPr>
          </w:rPrChange>
        </w:rPr>
        <w:pPrChange w:id="1522" w:author="Stephen Reynolds, Jr." w:date="2012-11-13T07:29:00Z">
          <w:pPr/>
        </w:pPrChange>
      </w:pPr>
      <w:r w:rsidRPr="00920A48">
        <w:rPr>
          <w:b/>
          <w:rPrChange w:id="1523" w:author="Stephen Reynolds, Jr." w:date="2012-11-13T07:32:00Z">
            <w:rPr>
              <w:b/>
            </w:rPr>
          </w:rPrChange>
        </w:rPr>
        <w:br w:type="page"/>
      </w:r>
    </w:p>
    <w:bookmarkEnd w:id="1439"/>
    <w:bookmarkEnd w:id="1440"/>
    <w:p w:rsidR="003D39BF" w:rsidRPr="00920A48" w:rsidDel="00920A48" w:rsidRDefault="0084153A" w:rsidP="00920A48">
      <w:pPr>
        <w:rPr>
          <w:del w:id="1524" w:author="Stephen Reynolds, Jr." w:date="2012-11-13T07:29:00Z"/>
          <w:rPrChange w:id="1525" w:author="Stephen Reynolds, Jr." w:date="2012-11-13T07:32:00Z">
            <w:rPr>
              <w:del w:id="1526" w:author="Stephen Reynolds, Jr." w:date="2012-11-13T07:29:00Z"/>
            </w:rPr>
          </w:rPrChange>
        </w:rPr>
        <w:pPrChange w:id="1527" w:author="Stephen Reynolds, Jr." w:date="2012-11-13T07:29:00Z">
          <w:pPr/>
        </w:pPrChange>
      </w:pPr>
      <w:del w:id="1528" w:author="Stephen Reynolds, Jr." w:date="2012-11-13T07:29:00Z">
        <w:r w:rsidRPr="00920A48" w:rsidDel="00920A48">
          <w:rPr>
            <w:noProof/>
            <w:rPrChange w:id="1529" w:author="Stephen Reynolds, Jr." w:date="2012-11-13T07:32:00Z">
              <w:rPr>
                <w:noProof/>
              </w:rPr>
            </w:rPrChang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58" type="#_x0000_t136" style="position:absolute;margin-left:443.5pt;margin-top:275.7pt;width:99.6pt;height:15.6pt;rotation:270;z-index:-251612160" fillcolor="black">
              <v:shadow color="#868686"/>
              <v:textpath style="font-family:&quot;Arial&quot;;font-size:14pt;font-weight:bold;v-text-kern:t" trim="t" fitpath="t" string="PROGRESSIVE"/>
            </v:shape>
          </w:pict>
        </w:r>
        <w:r w:rsidR="00E61C09" w:rsidRPr="00920A48" w:rsidDel="00920A48">
          <w:rPr>
            <w:noProof/>
            <w:rPrChange w:id="1530" w:author="Stephen Reynolds, Jr." w:date="2012-11-13T07:32:00Z">
              <w:rPr>
                <w:noProof/>
              </w:rPr>
            </w:rPrChange>
          </w:rPr>
          <mc:AlternateContent>
            <mc:Choice Requires="wps">
              <w:drawing>
                <wp:anchor distT="0" distB="0" distL="114300" distR="114300" simplePos="0" relativeHeight="251712512" behindDoc="0" locked="0" layoutInCell="1" allowOverlap="1" wp14:anchorId="35BC7EC2" wp14:editId="1B57B803">
                  <wp:simplePos x="0" y="0"/>
                  <wp:positionH relativeFrom="column">
                    <wp:posOffset>5795010</wp:posOffset>
                  </wp:positionH>
                  <wp:positionV relativeFrom="paragraph">
                    <wp:posOffset>-91440</wp:posOffset>
                  </wp:positionV>
                  <wp:extent cx="635" cy="8382000"/>
                  <wp:effectExtent l="76200" t="38100" r="75565" b="19050"/>
                  <wp:wrapNone/>
                  <wp:docPr id="618" name="AutoShape 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382000"/>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42" o:spid="_x0000_s1026" type="#_x0000_t32" style="position:absolute;margin-left:456.3pt;margin-top:-7.2pt;width:.05pt;height:660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" strokeweight="1.25pt">
                  <v:stroke endarrow="block"/>
                </v:shape>
              </w:pict>
            </mc:Fallback>
          </mc:AlternateContent>
        </w:r>
        <w:r w:rsidRPr="00920A48" w:rsidDel="00920A48">
          <w:rPr>
            <w:noProof/>
            <w:rPrChange w:id="1531" w:author="Stephen Reynolds, Jr." w:date="2012-11-13T07:32:00Z">
              <w:rPr>
                <w:noProof/>
              </w:rPr>
            </w:rPrChange>
          </w:rPr>
          <w:pict>
            <v:shape id="_x0000_s1669" type="#_x0000_t136" style="position:absolute;margin-left:167.3pt;margin-top:-61.95pt;width:28.8pt;height:55.2pt;rotation:270;z-index:251715584;mso-position-horizontal-relative:text;mso-position-vertical-relative:text" fillcolor="black">
              <v:shadow color="#868686"/>
              <v:textpath style="font-family:&quot;Arial&quot;;font-size:12pt;v-text-kern:t" trim="t" fitpath="t" string="The&#10;Word&#10;of&#10;God"/>
            </v:shape>
          </w:pict>
        </w:r>
        <w:r w:rsidRPr="00920A48" w:rsidDel="00920A48">
          <w:rPr>
            <w:noProof/>
            <w:rPrChange w:id="1532" w:author="Stephen Reynolds, Jr." w:date="2012-11-13T07:32:00Z">
              <w:rPr>
                <w:noProof/>
              </w:rPr>
            </w:rPrChange>
          </w:rPr>
          <w:pict>
            <v:shape id="_x0000_s1668" type="#_x0000_t136" style="position:absolute;margin-left:245.55pt;margin-top:-35.35pt;width:128.75pt;height:15.6pt;rotation:360;z-index:251714560;mso-position-horizontal-relative:text;mso-position-vertical-relative:text" fillcolor="black">
              <v:shadow color="#868686"/>
              <v:textpath style="font-family:&quot;Arial&quot;;font-size:14pt;v-text-spacing:1.5;v-rotate-letters:t;v-text-kern:t" trim="t" fitpath="t" string="PERFECTION"/>
            </v:shape>
          </w:pict>
        </w:r>
        <w:r w:rsidRPr="00920A48" w:rsidDel="00920A48">
          <w:rPr>
            <w:noProof/>
            <w:rPrChange w:id="1533" w:author="Stephen Reynolds, Jr." w:date="2012-11-13T07:32:00Z">
              <w:rPr>
                <w:noProof/>
              </w:rPr>
            </w:rPrChange>
          </w:rPr>
          <w:pict>
            <v:shape id="_x0000_s1635" type="#_x0000_t136" style="position:absolute;margin-left:294.3pt;margin-top:20.45pt;width:130.8pt;height:61.2pt;rotation:270;z-index:251680768;mso-position-horizontal-relative:text;mso-position-vertical-relative:text" fillcolor="black">
              <v:shadow color="#868686"/>
              <v:textpath style="font-family:&quot;Arial&quot;;font-size:9pt;font-style:italic;v-text-align:left;v-text-kern:t" trim="t" fitpath="t" string="&quot;Till we all come in the unity &#10;of the faith, and of the knowledge &#10;of the Son of God,unto a perfect man, &#10;unto the measure of the stature &#10;of the fulness of Christ:&quot;"/>
            </v:shape>
          </w:pict>
        </w:r>
        <w:r w:rsidRPr="00920A48" w:rsidDel="00920A48">
          <w:rPr>
            <w:noProof/>
            <w:rPrChange w:id="1534" w:author="Stephen Reynolds, Jr." w:date="2012-11-13T07:32:00Z">
              <w:rPr>
                <w:noProof/>
              </w:rPr>
            </w:rPrChange>
          </w:rPr>
          <w:pict>
            <v:shape id="_x0000_s1665" type="#_x0000_t136" style="position:absolute;margin-left:438.3pt;margin-top:-42pt;width:34.2pt;height:22.8pt;rotation:270;z-index:251711488;mso-position-horizontal-relative:text;mso-position-vertical-relative:text" fillcolor="black">
              <v:shadow color="#868686"/>
              <v:textpath style="font-family:&quot;Arial&quot;;font-size:10pt;v-text-kern:t" trim="t" fitpath="t" string="&quot;unto&#10;perfect&quot;"/>
            </v:shape>
          </w:pict>
        </w:r>
        <w:r w:rsidR="00E61C09" w:rsidRPr="00920A48" w:rsidDel="00920A48">
          <w:rPr>
            <w:noProof/>
            <w:rPrChange w:id="1535" w:author="Stephen Reynolds, Jr." w:date="2012-11-13T07:32:00Z">
              <w:rPr>
                <w:noProof/>
              </w:rPr>
            </w:rPrChange>
          </w:rPr>
          <mc:AlternateContent>
            <mc:Choice Requires="wps">
              <w:drawing>
                <wp:anchor distT="0" distB="0" distL="114300" distR="114300" simplePos="0" relativeHeight="251710464" behindDoc="0" locked="0" layoutInCell="1" allowOverlap="1" wp14:anchorId="27637A01" wp14:editId="2E4C325C">
                  <wp:simplePos x="0" y="0"/>
                  <wp:positionH relativeFrom="column">
                    <wp:posOffset>5646420</wp:posOffset>
                  </wp:positionH>
                  <wp:positionV relativeFrom="paragraph">
                    <wp:posOffset>-335280</wp:posOffset>
                  </wp:positionV>
                  <wp:extent cx="281940" cy="508635"/>
                  <wp:effectExtent l="0" t="0" r="3810" b="5715"/>
                  <wp:wrapNone/>
                  <wp:docPr id="617" name="Text Box 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508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2CDA" w:rsidRDefault="00E82CDA" w:rsidP="003D39B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40" o:spid="_x0000_s1027" type="#_x0000_t202" style="position:absolute;margin-left:444.6pt;margin-top:-26.4pt;width:22.2pt;height:40.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mLhwIAABk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" stroked="f">
                  <v:textbox>
                    <w:txbxContent>
                      <w:p w:rsidR="00E82CDA" w:rsidRDefault="00E82CDA" w:rsidP="003D39BF"/>
                    </w:txbxContent>
                  </v:textbox>
                </v:shape>
              </w:pict>
            </mc:Fallback>
          </mc:AlternateContent>
        </w:r>
        <w:r w:rsidR="00E61C09" w:rsidRPr="00920A48" w:rsidDel="00920A48">
          <w:rPr>
            <w:noProof/>
            <w:rPrChange w:id="1536" w:author="Stephen Reynolds, Jr." w:date="2012-11-13T07:32:00Z">
              <w:rPr>
                <w:noProof/>
              </w:rPr>
            </w:rPrChange>
          </w:rPr>
          <mc:AlternateContent>
            <mc:Choice Requires="wps">
              <w:drawing>
                <wp:anchor distT="0" distB="0" distL="114300" distR="114300" simplePos="0" relativeHeight="251708416" behindDoc="0" locked="0" layoutInCell="1" allowOverlap="1" wp14:anchorId="4E57B02B" wp14:editId="150E5071">
                  <wp:simplePos x="0" y="0"/>
                  <wp:positionH relativeFrom="column">
                    <wp:posOffset>6027420</wp:posOffset>
                  </wp:positionH>
                  <wp:positionV relativeFrom="paragraph">
                    <wp:posOffset>5572125</wp:posOffset>
                  </wp:positionV>
                  <wp:extent cx="7620" cy="859155"/>
                  <wp:effectExtent l="76200" t="38100" r="68580" b="17145"/>
                  <wp:wrapNone/>
                  <wp:docPr id="616" name="AutoShap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859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8" o:spid="_x0000_s1026" type="#_x0000_t32" style="position:absolute;margin-left:474.6pt;margin-top:438.75pt;width:.6pt;height:67.6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">
                  <v:stroke endarrow="block"/>
                </v:shape>
              </w:pict>
            </mc:Fallback>
          </mc:AlternateContent>
        </w:r>
        <w:r w:rsidR="00E61C09" w:rsidRPr="00920A48" w:rsidDel="00920A48">
          <w:rPr>
            <w:noProof/>
            <w:rPrChange w:id="1537" w:author="Stephen Reynolds, Jr." w:date="2012-11-13T07:32:00Z">
              <w:rPr>
                <w:noProof/>
              </w:rPr>
            </w:rPrChange>
          </w:rPr>
          <mc:AlternateContent>
            <mc:Choice Requires="wps">
              <w:drawing>
                <wp:anchor distT="0" distB="0" distL="114299" distR="114299" simplePos="0" relativeHeight="251709440" behindDoc="0" locked="0" layoutInCell="1" allowOverlap="1" wp14:anchorId="27F52BE9" wp14:editId="03A24DAF">
                  <wp:simplePos x="0" y="0"/>
                  <wp:positionH relativeFrom="column">
                    <wp:posOffset>6295389</wp:posOffset>
                  </wp:positionH>
                  <wp:positionV relativeFrom="paragraph">
                    <wp:posOffset>5572125</wp:posOffset>
                  </wp:positionV>
                  <wp:extent cx="0" cy="617855"/>
                  <wp:effectExtent l="76200" t="38100" r="57150" b="10795"/>
                  <wp:wrapNone/>
                  <wp:docPr id="615" name="AutoShap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17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39" o:spid="_x0000_s1026" type="#_x0000_t32" style="position:absolute;margin-left:495.7pt;margin-top:438.75pt;width:0;height:48.65pt;flip:y;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">
                  <v:stroke endarrow="block"/>
                </v:shape>
              </w:pict>
            </mc:Fallback>
          </mc:AlternateContent>
        </w:r>
        <w:r w:rsidRPr="00920A48" w:rsidDel="00920A48">
          <w:rPr>
            <w:noProof/>
            <w:rPrChange w:id="1538" w:author="Stephen Reynolds, Jr." w:date="2012-11-13T07:32:00Z">
              <w:rPr>
                <w:noProof/>
              </w:rPr>
            </w:rPrChange>
          </w:rPr>
          <w:pict>
            <v:shape id="_x0000_s1661" type="#_x0000_t136" style="position:absolute;margin-left:462.1pt;margin-top:516.2pt;width:78pt;height:22.8pt;rotation:270;z-index:-251609088;mso-position-horizontal-relative:text;mso-position-vertical-relative:text" fillcolor="black">
              <v:shadow color="#868686"/>
              <v:textpath style="font-family:&quot;Arial&quot;;font-size:10pt;font-weight:bold;v-text-kern:t" trim="t" fitpath="t" string="process of growth&#10;I John 3:2"/>
            </v:shape>
          </w:pict>
        </w:r>
        <w:r w:rsidRPr="00920A48" w:rsidDel="00920A48">
          <w:rPr>
            <w:noProof/>
            <w:rPrChange w:id="1539" w:author="Stephen Reynolds, Jr." w:date="2012-11-13T07:32:00Z">
              <w:rPr>
                <w:noProof/>
              </w:rPr>
            </w:rPrChange>
          </w:rPr>
          <w:pict>
            <v:shape id="_x0000_s1660" type="#_x0000_t136" style="position:absolute;margin-left:446.8pt;margin-top:532.5pt;width:57.6pt;height:11.4pt;rotation:270;z-index:-251610112;mso-position-horizontal-relative:text;mso-position-vertical-relative:text" fillcolor="black">
              <v:shadow color="#868686"/>
              <v:textpath style="font-family:&quot;Arial&quot;;font-size:10pt;font-weight:bold;v-text-kern:t" trim="t" fitpath="t" string="OBEDIENCE"/>
            </v:shape>
          </w:pict>
        </w:r>
        <w:r w:rsidRPr="00920A48" w:rsidDel="00920A48">
          <w:rPr>
            <w:noProof/>
            <w:rPrChange w:id="1540" w:author="Stephen Reynolds, Jr." w:date="2012-11-13T07:32:00Z">
              <w:rPr>
                <w:noProof/>
              </w:rPr>
            </w:rPrChange>
          </w:rPr>
          <w:pict>
            <v:shape id="_x0000_s1659" type="#_x0000_t136" style="position:absolute;margin-left:457.6pt;margin-top:-7.7pt;width:64.2pt;height:15.6pt;rotation:270;z-index:-251611136;mso-position-horizontal-relative:text;mso-position-vertical-relative:text" fillcolor="black">
              <v:shadow color="#868686"/>
              <v:textpath style="font-family:&quot;Arial&quot;;font-size:14pt;font-weight:bold;v-text-kern:t" trim="t" fitpath="t" string="PERFECT"/>
            </v:shape>
          </w:pict>
        </w:r>
        <w:r w:rsidRPr="00920A48" w:rsidDel="00920A48">
          <w:rPr>
            <w:noProof/>
            <w:rPrChange w:id="1541" w:author="Stephen Reynolds, Jr." w:date="2012-11-13T07:32:00Z">
              <w:rPr>
                <w:noProof/>
              </w:rPr>
            </w:rPrChange>
          </w:rPr>
          <w:pict>
            <v:shape id="_x0000_s1667" type="#_x0000_t136" style="position:absolute;margin-left:388.8pt;margin-top:-30.85pt;width:45pt;height:11.4pt;z-index:251713536;mso-position-horizontal-relative:text;mso-position-vertical-relative:text" fillcolor="black">
              <v:shadow color="#868686"/>
              <v:textpath style="font-family:&quot;Arial&quot;;font-size:10pt;v-text-kern:t" trim="t" fitpath="t" string="Prov. 4:18"/>
            </v:shape>
          </w:pict>
        </w:r>
        <w:r w:rsidRPr="00920A48" w:rsidDel="00920A48">
          <w:rPr>
            <w:noProof/>
            <w:rPrChange w:id="1542" w:author="Stephen Reynolds, Jr." w:date="2012-11-13T07:32:00Z">
              <w:rPr>
                <w:noProof/>
              </w:rPr>
            </w:rPrChange>
          </w:rPr>
          <w:pict>
            <v:shape id="_x0000_s1657" type="#_x0000_t136" style="position:absolute;margin-left:460.9pt;margin-top:644.7pt;width:64.8pt;height:15.6pt;rotation:270;z-index:-251613184;mso-position-horizontal-relative:text;mso-position-vertical-relative:text" fillcolor="black">
              <v:shadow color="#868686"/>
              <v:textpath style="font-family:&quot;Arial&quot;;font-size:14pt;font-weight:bold;v-text-kern:t" trim="t" fitpath="t" string="PRESENT"/>
            </v:shape>
          </w:pict>
        </w:r>
        <w:r w:rsidRPr="00920A48" w:rsidDel="00920A48">
          <w:rPr>
            <w:noProof/>
            <w:rPrChange w:id="1543" w:author="Stephen Reynolds, Jr." w:date="2012-11-13T07:32:00Z">
              <w:rPr>
                <w:noProof/>
              </w:rPr>
            </w:rPrChange>
          </w:rPr>
          <w:pict>
            <v:shape id="_x0000_s1653" type="#_x0000_t136" style="position:absolute;margin-left:213.7pt;margin-top:657.3pt;width:193.8pt;height:27.6pt;z-index:-251617280;mso-position-horizontal-relative:text;mso-position-vertical-relative:text" fillcolor="black">
              <v:shadow color="#868686"/>
              <v:textpath style="font-family:&quot;Arial&quot;;font-size:12pt;v-text-kern:t" trim="t" fitpath="t" string="&quot;A New Creature&quot;&#10;(Looking at the benefits of the cross)"/>
            </v:shape>
          </w:pict>
        </w:r>
        <w:r w:rsidRPr="00920A48" w:rsidDel="00920A48">
          <w:rPr>
            <w:noProof/>
            <w:rPrChange w:id="1544" w:author="Stephen Reynolds, Jr." w:date="2012-11-13T07:32:00Z">
              <w:rPr>
                <w:noProof/>
              </w:rPr>
            </w:rPrChange>
          </w:rPr>
          <w:pict>
            <v:shape id="_x0000_s1656" type="#_x0000_t136" style="position:absolute;margin-left:166.4pt;margin-top:132.5pt;width:75pt;height:22.8pt;rotation:-31258363fd;z-index:-251614208;mso-position-horizontal-relative:text;mso-position-vertical-relative:text" fillcolor="black">
              <v:shadow color="#868686"/>
              <v:textpath style="font-family:&quot;Arial&quot;;font-size:10pt;v-text-kern:t" trim="t" fitpath="t" string="Word        Son&#10;Spirit        Father"/>
            </v:shape>
          </w:pict>
        </w:r>
        <w:r w:rsidRPr="00920A48" w:rsidDel="00920A48">
          <w:rPr>
            <w:noProof/>
            <w:rPrChange w:id="1545" w:author="Stephen Reynolds, Jr." w:date="2012-11-13T07:32:00Z">
              <w:rPr>
                <w:noProof/>
              </w:rPr>
            </w:rPrChange>
          </w:rPr>
          <w:pict>
            <v:shape id="_x0000_s1655" type="#_x0000_t136" style="position:absolute;margin-left:147.75pt;margin-top:206pt;width:47.4pt;height:13.8pt;rotation:-30415209fd;z-index:-251615232;mso-position-horizontal-relative:text;mso-position-vertical-relative:text" fillcolor="black">
              <v:shadow color="#868686"/>
              <v:textpath style="font-family:&quot;Arial&quot;;font-size:12pt;v-text-kern:t" trim="t" fitpath="t" string="Romans 8"/>
            </v:shape>
          </w:pict>
        </w:r>
        <w:r w:rsidRPr="00920A48" w:rsidDel="00920A48">
          <w:rPr>
            <w:noProof/>
            <w:rPrChange w:id="1546" w:author="Stephen Reynolds, Jr." w:date="2012-11-13T07:32:00Z">
              <w:rPr>
                <w:noProof/>
              </w:rPr>
            </w:rPrChange>
          </w:rPr>
          <w:pict>
            <v:shape id="_x0000_s1654" type="#_x0000_t136" style="position:absolute;margin-left:64pt;margin-top:294.15pt;width:148.2pt;height:13.8pt;rotation:-29980363fd;z-index:-251616256;mso-position-horizontal-relative:text;mso-position-vertical-relative:text" fillcolor="black">
              <v:shadow color="#868686"/>
              <v:textpath style="font-family:&quot;Arial&quot;;font-size:12pt;v-text-kern:t" trim="t" fitpath="t" string="&quot;walk in the light.&quot; I John 1:7"/>
            </v:shape>
          </w:pict>
        </w:r>
        <w:r w:rsidRPr="00920A48" w:rsidDel="00920A48">
          <w:rPr>
            <w:noProof/>
            <w:rPrChange w:id="1547" w:author="Stephen Reynolds, Jr." w:date="2012-11-13T07:32:00Z">
              <w:rPr>
                <w:noProof/>
              </w:rPr>
            </w:rPrChange>
          </w:rPr>
          <w:pict>
            <v:shape id="_x0000_s1652" type="#_x0000_t136" style="position:absolute;margin-left:11.7pt;margin-top:509.85pt;width:153.6pt;height:13.8pt;rotation:270;z-index:-251618304;mso-position-horizontal-relative:text;mso-position-vertical-relative:text" fillcolor="black">
              <v:shadow color="#868686"/>
              <v:textpath style="font-family:&quot;Arial&quot;;font-size:12pt;font-weight:bold;font-style:italic;v-text-align:left;v-text-kern:t" trim="t" fitpath="t" string="&quot;And ye shall know the truth,&quot;"/>
            </v:shape>
          </w:pict>
        </w:r>
        <w:r w:rsidRPr="00920A48" w:rsidDel="00920A48">
          <w:rPr>
            <w:noProof/>
            <w:rPrChange w:id="1548" w:author="Stephen Reynolds, Jr." w:date="2012-11-13T07:32:00Z">
              <w:rPr>
                <w:noProof/>
              </w:rPr>
            </w:rPrChange>
          </w:rPr>
          <w:pict>
            <v:shape id="_x0000_s1651" type="#_x0000_t136" style="position:absolute;margin-left:-51.6pt;margin-top:143.6pt;width:169.8pt;height:55.2pt;rotation:270;z-index:-251619328;mso-position-horizontal-relative:text;mso-position-vertical-relative:text" fillcolor="black">
              <v:shadow color="#868686"/>
              <v:textpath style="font-family:&quot;Arial&quot;;font-size:12pt;font-weight:bold;v-text-align:left;v-text-kern:t" trim="t" fitpath="t" string="&quot;from light to light&quot; Prov. 4:18&#10;&quot;from faith to faith&quot; Rom. 1:17&#10;&quot;from grace to grace&quot; II Pt. 3:18&#10;&quot;from glory to glory&quot; II Cor. 3:18"/>
            </v:shape>
          </w:pict>
        </w:r>
        <w:r w:rsidRPr="00920A48" w:rsidDel="00920A48">
          <w:rPr>
            <w:noProof/>
            <w:rPrChange w:id="1549" w:author="Stephen Reynolds, Jr." w:date="2012-11-13T07:32:00Z">
              <w:rPr>
                <w:noProof/>
              </w:rPr>
            </w:rPrChange>
          </w:rPr>
          <w:pict>
            <v:shape id="_x0000_s1650" type="#_x0000_t136" style="position:absolute;margin-left:59.95pt;margin-top:148.5pt;width:74.4pt;height:13.8pt;rotation:-6333030fd;z-index:-251620352;mso-position-horizontal-relative:text;mso-position-vertical-relative:text" fillcolor="black">
              <v:shadow color="#868686"/>
              <v:textpath style="font-family:&quot;Arial&quot;;font-size:12pt;v-text-kern:t" trim="t" fitpath="t" string="REVELATION"/>
            </v:shape>
          </w:pict>
        </w:r>
        <w:r w:rsidRPr="00920A48" w:rsidDel="00920A48">
          <w:rPr>
            <w:noProof/>
            <w:rPrChange w:id="1550" w:author="Stephen Reynolds, Jr." w:date="2012-11-13T07:32:00Z">
              <w:rPr>
                <w:noProof/>
              </w:rPr>
            </w:rPrChange>
          </w:rPr>
          <w:pict>
            <v:shape id="_x0000_s1649" type="#_x0000_t136" style="position:absolute;margin-left:22.8pt;margin-top:314.3pt;width:67.2pt;height:15.6pt;rotation:270;z-index:-251621376;mso-position-horizontal-relative:text;mso-position-vertical-relative:text" fillcolor="black">
              <v:shadow color="#868686"/>
              <v:textpath style="font-family:&quot;Arial&quot;;font-size:14pt;font-weight:bold;v-text-kern:t" trim="t" fitpath="t" string="(Eph. 4:15)"/>
            </v:shape>
          </w:pict>
        </w:r>
        <w:r w:rsidRPr="00920A48" w:rsidDel="00920A48">
          <w:rPr>
            <w:noProof/>
            <w:rPrChange w:id="1551" w:author="Stephen Reynolds, Jr." w:date="2012-11-13T07:32:00Z">
              <w:rPr>
                <w:noProof/>
              </w:rPr>
            </w:rPrChange>
          </w:rPr>
          <w:pict>
            <v:shape id="_x0000_s1648" type="#_x0000_t136" style="position:absolute;margin-left:-11.8pt;margin-top:297pt;width:70.2pt;height:42pt;rotation:270;z-index:-251622400;mso-position-horizontal-relative:text;mso-position-vertical-relative:text" fillcolor="black">
              <v:shadow color="#868686"/>
              <v:textpath style="font-family:&quot;Arial&quot;;font-size:18pt;font-weight:bold;v-text-kern:t" trim="t" fitpath="t" string="&quot;GROW &#10;UP&quot;"/>
            </v:shape>
          </w:pict>
        </w:r>
        <w:r w:rsidRPr="00920A48" w:rsidDel="00920A48">
          <w:rPr>
            <w:noProof/>
            <w:rPrChange w:id="1552" w:author="Stephen Reynolds, Jr." w:date="2012-11-13T07:32:00Z">
              <w:rPr>
                <w:noProof/>
              </w:rPr>
            </w:rPrChange>
          </w:rPr>
          <w:pict>
            <v:shape id="_x0000_s1622" type="#_x0000_t136" style="position:absolute;margin-left:40.5pt;margin-top:-6.3pt;width:61.2pt;height:21pt;rotation:270;z-index:-251649024;mso-position-horizontal-relative:text;mso-position-vertical-relative:text" fillcolor="black">
              <v:shadow color="#868686"/>
              <v:textpath style="font-family:&quot;Arial&quot;;font-size:18pt;font-weight:bold;v-text-kern:t" trim="t" fitpath="t" string="TRUTH"/>
            </v:shape>
          </w:pict>
        </w:r>
        <w:r w:rsidRPr="00920A48" w:rsidDel="00920A48">
          <w:rPr>
            <w:noProof/>
            <w:rPrChange w:id="1553" w:author="Stephen Reynolds, Jr." w:date="2012-11-13T07:32:00Z">
              <w:rPr>
                <w:noProof/>
              </w:rPr>
            </w:rPrChange>
          </w:rPr>
          <w:pict>
            <v:shape id="_x0000_s1647" type="#_x0000_t136" style="position:absolute;margin-left:365.1pt;margin-top:261.2pt;width:162pt;height:13.8pt;rotation:270;z-index:251693056;mso-position-horizontal-relative:text;mso-position-vertical-relative:text" fillcolor="black">
              <v:shadow color="#868686"/>
              <v:textpath style="font-family:&quot;Arial&quot;;font-size:12pt;font-style:italic;v-text-kern:t" trim="t" fitpath="t" string="&quot;unto a perfect man&quot; Eph. 4:13"/>
            </v:shape>
          </w:pict>
        </w:r>
        <w:r w:rsidRPr="00920A48" w:rsidDel="00920A48">
          <w:rPr>
            <w:noProof/>
            <w:rPrChange w:id="1554" w:author="Stephen Reynolds, Jr." w:date="2012-11-13T07:32:00Z">
              <w:rPr>
                <w:noProof/>
              </w:rPr>
            </w:rPrChange>
          </w:rPr>
          <w:pict>
            <v:shape id="_x0000_s1646" type="#_x0000_t136" style="position:absolute;margin-left:385.5pt;margin-top:570.7pt;width:122.4pt;height:13.8pt;rotation:270;z-index:251692032;mso-position-horizontal-relative:text;mso-position-vertical-relative:text" fillcolor="black">
              <v:shadow color="#868686"/>
              <v:textpath style="font-family:&quot;Arial&quot;;font-size:12pt;font-style:italic;v-text-kern:t" trim="t" fitpath="t" string="&quot;Let us go on&quot; Heb. 6:1"/>
            </v:shape>
          </w:pict>
        </w:r>
        <w:r w:rsidRPr="00920A48" w:rsidDel="00920A48">
          <w:rPr>
            <w:noProof/>
            <w:rPrChange w:id="1555" w:author="Stephen Reynolds, Jr." w:date="2012-11-13T07:32:00Z">
              <w:rPr>
                <w:noProof/>
              </w:rPr>
            </w:rPrChange>
          </w:rPr>
          <w:pict>
            <v:shape id="_x0000_s1636" type="#_x0000_t136" style="position:absolute;margin-left:387.6pt;margin-top:33.45pt;width:53.4pt;height:13.8pt;rotation:270;z-index:251681792;mso-position-horizontal-relative:text;mso-position-vertical-relative:text" fillcolor="black">
              <v:shadow color="#868686"/>
              <v:textpath style="font-family:&quot;Arial&quot;;font-size:12pt;v-text-kern:t" trim="t" fitpath="t" string="GOAL"/>
            </v:shape>
          </w:pict>
        </w:r>
        <w:r w:rsidR="00E61C09" w:rsidRPr="00920A48" w:rsidDel="00920A48">
          <w:rPr>
            <w:noProof/>
            <w:rPrChange w:id="1556" w:author="Stephen Reynolds, Jr." w:date="2012-11-13T07:32:00Z">
              <w:rPr>
                <w:noProof/>
              </w:rPr>
            </w:rPrChange>
          </w:rPr>
          <mc:AlternateContent>
            <mc:Choice Requires="wps">
              <w:drawing>
                <wp:anchor distT="0" distB="0" distL="114300" distR="114300" simplePos="0" relativeHeight="251682816" behindDoc="0" locked="0" layoutInCell="1" allowOverlap="1" wp14:anchorId="27974F91" wp14:editId="72D437C7">
                  <wp:simplePos x="0" y="0"/>
                  <wp:positionH relativeFrom="column">
                    <wp:posOffset>5105400</wp:posOffset>
                  </wp:positionH>
                  <wp:positionV relativeFrom="paragraph">
                    <wp:posOffset>-160020</wp:posOffset>
                  </wp:positionV>
                  <wp:extent cx="320040" cy="236220"/>
                  <wp:effectExtent l="41910" t="15240" r="64770" b="26670"/>
                  <wp:wrapNone/>
                  <wp:docPr id="614" name="AutoShape 6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20040" cy="236220"/>
                          </a:xfrm>
                          <a:prstGeom prst="rightArrow">
                            <a:avLst>
                              <a:gd name="adj1" fmla="val 50000"/>
                              <a:gd name="adj2" fmla="val 33871"/>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13" o:spid="_x0000_s1026" type="#_x0000_t13" style="position:absolute;margin-left:402pt;margin-top:-12.6pt;width:25.2pt;height:18.6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" fillcolor="black"/>
              </w:pict>
            </mc:Fallback>
          </mc:AlternateContent>
        </w:r>
        <w:r w:rsidR="00E61C09" w:rsidRPr="00920A48" w:rsidDel="00920A48">
          <w:rPr>
            <w:noProof/>
            <w:rPrChange w:id="1557" w:author="Stephen Reynolds, Jr." w:date="2012-11-13T07:32:00Z">
              <w:rPr>
                <w:noProof/>
              </w:rPr>
            </w:rPrChange>
          </w:rPr>
          <mc:AlternateContent>
            <mc:Choice Requires="wps">
              <w:drawing>
                <wp:anchor distT="0" distB="0" distL="114300" distR="114300" simplePos="0" relativeHeight="251679744" behindDoc="0" locked="0" layoutInCell="1" allowOverlap="1" wp14:anchorId="31064A7A" wp14:editId="5963F699">
                  <wp:simplePos x="0" y="0"/>
                  <wp:positionH relativeFrom="column">
                    <wp:posOffset>4290060</wp:posOffset>
                  </wp:positionH>
                  <wp:positionV relativeFrom="paragraph">
                    <wp:posOffset>335280</wp:posOffset>
                  </wp:positionV>
                  <wp:extent cx="1219200" cy="609600"/>
                  <wp:effectExtent l="0" t="0" r="0" b="0"/>
                  <wp:wrapNone/>
                  <wp:docPr id="613"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0" o:spid="_x0000_s1026" style="position:absolute;margin-left:337.8pt;margin-top:26.4pt;width:96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" stroked="f"/>
              </w:pict>
            </mc:Fallback>
          </mc:AlternateContent>
        </w:r>
        <w:r w:rsidRPr="00920A48" w:rsidDel="00920A48">
          <w:rPr>
            <w:noProof/>
            <w:rPrChange w:id="1558" w:author="Stephen Reynolds, Jr." w:date="2012-11-13T07:32:00Z">
              <w:rPr>
                <w:noProof/>
              </w:rPr>
            </w:rPrChange>
          </w:rPr>
          <w:pict>
            <v:shape id="_x0000_s1633" type="#_x0000_t136" style="position:absolute;margin-left:263.7pt;margin-top:98.25pt;width:53.4pt;height:13.8pt;rotation:-33038785fd;z-index:-251637760;mso-position-horizontal-relative:text;mso-position-vertical-relative:text" fillcolor="black">
              <v:shadow color="#868686"/>
              <v:textpath style="font-family:&quot;Arial&quot;;font-size:12pt;v-text-kern:t" trim="t" fitpath="t" string="Perfection"/>
            </v:shape>
          </w:pict>
        </w:r>
        <w:r w:rsidRPr="00920A48" w:rsidDel="00920A48">
          <w:rPr>
            <w:noProof/>
            <w:rPrChange w:id="1559" w:author="Stephen Reynolds, Jr." w:date="2012-11-13T07:32:00Z">
              <w:rPr>
                <w:noProof/>
              </w:rPr>
            </w:rPrChange>
          </w:rPr>
          <w:pict>
            <v:shape id="_x0000_s1632" type="#_x0000_t136" style="position:absolute;margin-left:221.9pt;margin-top:145.85pt;width:79.8pt;height:13.8pt;rotation:-32079451fd;z-index:-251638784;mso-position-horizontal-relative:text;mso-position-vertical-relative:text" fillcolor="black">
              <v:shadow color="#868686"/>
              <v:textpath style="font-family:&quot;Arial&quot;;font-size:12pt;v-text-kern:t" trim="t" fitpath="t" string="Full Knowledge"/>
            </v:shape>
          </w:pict>
        </w:r>
        <w:r w:rsidRPr="00920A48" w:rsidDel="00920A48">
          <w:rPr>
            <w:noProof/>
            <w:rPrChange w:id="1560" w:author="Stephen Reynolds, Jr." w:date="2012-11-13T07:32:00Z">
              <w:rPr>
                <w:noProof/>
              </w:rPr>
            </w:rPrChange>
          </w:rPr>
          <w:pict>
            <v:shape id="_x0000_s1631" type="#_x0000_t136" style="position:absolute;margin-left:224.5pt;margin-top:221.15pt;width:55.2pt;height:13.8pt;rotation:-31258363fd;z-index:-251639808;mso-position-horizontal-relative:text;mso-position-vertical-relative:text" fillcolor="black">
              <v:shadow color="#868686"/>
              <v:textpath style="font-family:&quot;Arial&quot;;font-size:12pt;v-text-kern:t" trim="t" fitpath="t" string="Fellowship"/>
            </v:shape>
          </w:pict>
        </w:r>
        <w:r w:rsidRPr="00920A48" w:rsidDel="00920A48">
          <w:rPr>
            <w:noProof/>
            <w:rPrChange w:id="1561" w:author="Stephen Reynolds, Jr." w:date="2012-11-13T07:32:00Z">
              <w:rPr>
                <w:noProof/>
              </w:rPr>
            </w:rPrChange>
          </w:rPr>
          <w:pict>
            <v:shape id="_x0000_s1626" type="#_x0000_t136" style="position:absolute;margin-left:112.1pt;margin-top:585.8pt;width:70.2pt;height:13.8pt;rotation:-6333030fd;z-index:-251644928;mso-position-horizontal-relative:text;mso-position-vertical-relative:text" fillcolor="black">
              <v:shadow color="#868686"/>
              <v:textpath style="font-family:&quot;Arial&quot;;font-size:12pt;v-text-kern:t" trim="t" fitpath="t" string="Regeneration"/>
            </v:shape>
          </w:pict>
        </w:r>
        <w:r w:rsidRPr="00920A48" w:rsidDel="00920A48">
          <w:rPr>
            <w:noProof/>
            <w:rPrChange w:id="1562" w:author="Stephen Reynolds, Jr." w:date="2012-11-13T07:32:00Z">
              <w:rPr>
                <w:noProof/>
              </w:rPr>
            </w:rPrChange>
          </w:rPr>
          <w:pict>
            <v:shape id="_x0000_s1630" type="#_x0000_t136" style="position:absolute;margin-left:193.9pt;margin-top:283.6pt;width:76.8pt;height:13.8pt;rotation:-30740906fd;z-index:-251640832;mso-position-horizontal-relative:text;mso-position-vertical-relative:text" fillcolor="black">
              <v:shadow color="#868686"/>
              <v:textpath style="font-family:&quot;Arial&quot;;font-size:12pt;v-text-kern:t" trim="t" fitpath="t" string="Righteousness"/>
            </v:shape>
          </w:pict>
        </w:r>
        <w:r w:rsidRPr="00920A48" w:rsidDel="00920A48">
          <w:rPr>
            <w:noProof/>
            <w:rPrChange w:id="1563" w:author="Stephen Reynolds, Jr." w:date="2012-11-13T07:32:00Z">
              <w:rPr>
                <w:noProof/>
              </w:rPr>
            </w:rPrChange>
          </w:rPr>
          <w:pict>
            <v:shape id="_x0000_s1629" type="#_x0000_t136" style="position:absolute;margin-left:171.35pt;margin-top:356.7pt;width:81.6pt;height:13.8pt;rotation:-30415209fd;z-index:-251641856;mso-position-horizontal-relative:text;mso-position-vertical-relative:text" fillcolor="black">
              <v:shadow color="#868686"/>
              <v:textpath style="font-family:&quot;Arial&quot;;font-size:12pt;v-text-kern:t" trim="t" fitpath="t" string="Life in the Spirit"/>
            </v:shape>
          </w:pict>
        </w:r>
        <w:r w:rsidRPr="00920A48" w:rsidDel="00920A48">
          <w:rPr>
            <w:noProof/>
            <w:rPrChange w:id="1564" w:author="Stephen Reynolds, Jr." w:date="2012-11-13T07:32:00Z">
              <w:rPr>
                <w:noProof/>
              </w:rPr>
            </w:rPrChange>
          </w:rPr>
          <w:pict>
            <v:shape id="_x0000_s1628" type="#_x0000_t136" style="position:absolute;margin-left:157.65pt;margin-top:432.2pt;width:69.6pt;height:13.8pt;rotation:-30224904fd;z-index:-251642880;mso-position-horizontal-relative:text;mso-position-vertical-relative:text" fillcolor="black">
              <v:shadow color="#868686"/>
              <v:textpath style="font-family:&quot;Arial&quot;;font-size:12pt;v-text-kern:t" trim="t" fitpath="t" string="Sanctification"/>
            </v:shape>
          </w:pict>
        </w:r>
        <w:r w:rsidRPr="00920A48" w:rsidDel="00920A48">
          <w:rPr>
            <w:noProof/>
            <w:rPrChange w:id="1565" w:author="Stephen Reynolds, Jr." w:date="2012-11-13T07:32:00Z">
              <w:rPr>
                <w:noProof/>
              </w:rPr>
            </w:rPrChange>
          </w:rPr>
          <w:pict>
            <v:shape id="_x0000_s1627" type="#_x0000_t136" style="position:absolute;margin-left:127.65pt;margin-top:508.05pt;width:81.6pt;height:13.8pt;rotation:-29980363fd;z-index:-251643904;mso-position-horizontal-relative:text;mso-position-vertical-relative:text" fillcolor="black">
              <v:shadow color="#868686"/>
              <v:textpath style="font-family:&quot;Arial&quot;;font-size:12pt;v-text-kern:t" trim="t" fitpath="t" string="Baptism (Spirit)"/>
            </v:shape>
          </w:pict>
        </w:r>
        <w:r w:rsidRPr="00920A48" w:rsidDel="00920A48">
          <w:rPr>
            <w:noProof/>
            <w:rPrChange w:id="1566" w:author="Stephen Reynolds, Jr." w:date="2012-11-13T07:32:00Z">
              <w:rPr>
                <w:noProof/>
              </w:rPr>
            </w:rPrChange>
          </w:rPr>
          <w:pict>
            <v:shape id="_x0000_s1621" type="#_x0000_t136" style="position:absolute;margin-left:104.4pt;margin-top:-8.7pt;width:34.8pt;height:27.6pt;rotation:270;z-index:-251650048;mso-position-horizontal-relative:text;mso-position-vertical-relative:text" fillcolor="black">
              <v:shadow color="#868686"/>
              <v:textpath style="font-family:&quot;Arial&quot;;font-size:12pt;v-text-kern:t" trim="t" fitpath="t" string="THE &#10;LIGHT"/>
            </v:shape>
          </w:pict>
        </w:r>
        <w:r w:rsidRPr="00920A48" w:rsidDel="00920A48">
          <w:rPr>
            <w:noProof/>
            <w:rPrChange w:id="1567" w:author="Stephen Reynolds, Jr." w:date="2012-11-13T07:32:00Z">
              <w:rPr>
                <w:noProof/>
              </w:rPr>
            </w:rPrChange>
          </w:rPr>
          <w:pict>
            <v:shape id="_x0000_s1625" type="#_x0000_t136" style="position:absolute;margin-left:212.4pt;margin-top:598.7pt;width:181.8pt;height:13.8pt;z-index:-251645952;mso-position-horizontal-relative:text;mso-position-vertical-relative:text" fillcolor="black">
              <v:shadow color="#868686"/>
              <v:textpath style="font-family:&quot;Arial&quot;;font-size:12pt;font-style:italic;v-text-kern:t" trim="t" fitpath="t" string="&quot;And the truth shall make you free&quot;"/>
            </v:shape>
          </w:pict>
        </w:r>
        <w:r w:rsidRPr="00920A48" w:rsidDel="00920A48">
          <w:rPr>
            <w:noProof/>
            <w:rPrChange w:id="1568" w:author="Stephen Reynolds, Jr." w:date="2012-11-13T07:32:00Z">
              <w:rPr>
                <w:noProof/>
              </w:rPr>
            </w:rPrChange>
          </w:rPr>
          <w:pict>
            <v:shape id="_x0000_s1624" type="#_x0000_t136" style="position:absolute;margin-left:218.4pt;margin-top:563.7pt;width:186pt;height:15.6pt;z-index:-251646976;mso-position-horizontal-relative:text;mso-position-vertical-relative:text" fillcolor="black">
              <v:shadow color="#868686"/>
              <v:textpath style="font-family:&quot;Arial&quot;;font-size:14pt;v-text-kern:t" trim="t" fitpath="t" string="Application of the truth known."/>
            </v:shape>
          </w:pict>
        </w:r>
        <w:r w:rsidRPr="00920A48" w:rsidDel="00920A48">
          <w:rPr>
            <w:noProof/>
            <w:rPrChange w:id="1569" w:author="Stephen Reynolds, Jr." w:date="2012-11-13T07:32:00Z">
              <w:rPr>
                <w:noProof/>
              </w:rPr>
            </w:rPrChange>
          </w:rPr>
          <w:pict>
            <v:shape id="_x0000_s1623" type="#_x0000_t136" style="position:absolute;margin-left:212.1pt;margin-top:638.9pt;width:186pt;height:15.6pt;z-index:-251648000;mso-position-horizontal-relative:text;mso-position-vertical-relative:text" fillcolor="black">
              <v:shadow color="#868686"/>
              <v:textpath style="font-family:&quot;Arial&quot;;font-size:14pt;v-text-kern:t" trim="t" fitpath="t" string="REGENERATION: Experience"/>
            </v:shape>
          </w:pict>
        </w:r>
        <w:r w:rsidR="00E61C09" w:rsidRPr="00920A48" w:rsidDel="00920A48">
          <w:rPr>
            <w:noProof/>
            <w:rPrChange w:id="1570" w:author="Stephen Reynolds, Jr." w:date="2012-11-13T07:32:00Z">
              <w:rPr>
                <w:noProof/>
              </w:rPr>
            </w:rPrChange>
          </w:rPr>
          <mc:AlternateContent>
            <mc:Choice Requires="wps">
              <w:drawing>
                <wp:anchor distT="0" distB="0" distL="114300" distR="114300" simplePos="0" relativeHeight="251684864" behindDoc="0" locked="0" layoutInCell="1" allowOverlap="1" wp14:anchorId="425162D3" wp14:editId="474920A7">
                  <wp:simplePos x="0" y="0"/>
                  <wp:positionH relativeFrom="column">
                    <wp:posOffset>1333500</wp:posOffset>
                  </wp:positionH>
                  <wp:positionV relativeFrom="paragraph">
                    <wp:posOffset>491490</wp:posOffset>
                  </wp:positionV>
                  <wp:extent cx="1040130" cy="6835140"/>
                  <wp:effectExtent l="0" t="0" r="102870" b="60960"/>
                  <wp:wrapNone/>
                  <wp:docPr id="612" name="AutoShape 6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0130" cy="683514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5" o:spid="_x0000_s1026" type="#_x0000_t32" style="position:absolute;margin-left:105pt;margin-top:38.7pt;width:81.9pt;height:53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">
                  <v:stroke endarrow="block" endarrowwidth="wide" endarrowlength="long"/>
                </v:shape>
              </w:pict>
            </mc:Fallback>
          </mc:AlternateContent>
        </w:r>
        <w:r w:rsidR="00E61C09" w:rsidRPr="00920A48" w:rsidDel="00920A48">
          <w:rPr>
            <w:noProof/>
            <w:rPrChange w:id="1571" w:author="Stephen Reynolds, Jr." w:date="2012-11-13T07:32:00Z">
              <w:rPr>
                <w:noProof/>
              </w:rPr>
            </w:rPrChange>
          </w:rPr>
          <mc:AlternateContent>
            <mc:Choice Requires="wps">
              <w:drawing>
                <wp:anchor distT="0" distB="0" distL="114300" distR="114300" simplePos="0" relativeHeight="251685888" behindDoc="0" locked="0" layoutInCell="1" allowOverlap="1" wp14:anchorId="6CD94523" wp14:editId="663E3E62">
                  <wp:simplePos x="0" y="0"/>
                  <wp:positionH relativeFrom="column">
                    <wp:posOffset>1543050</wp:posOffset>
                  </wp:positionH>
                  <wp:positionV relativeFrom="paragraph">
                    <wp:posOffset>548640</wp:posOffset>
                  </wp:positionV>
                  <wp:extent cx="1169670" cy="5833110"/>
                  <wp:effectExtent l="0" t="0" r="87630" b="53340"/>
                  <wp:wrapNone/>
                  <wp:docPr id="611" name="AutoShap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9670" cy="583311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6" o:spid="_x0000_s1026" type="#_x0000_t32" style="position:absolute;margin-left:121.5pt;margin-top:43.2pt;width:92.1pt;height:45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">
                  <v:stroke endarrow="block" endarrowwidth="wide" endarrowlength="long"/>
                </v:shape>
              </w:pict>
            </mc:Fallback>
          </mc:AlternateContent>
        </w:r>
        <w:r w:rsidR="00E61C09" w:rsidRPr="00920A48" w:rsidDel="00920A48">
          <w:rPr>
            <w:noProof/>
            <w:rPrChange w:id="1572" w:author="Stephen Reynolds, Jr." w:date="2012-11-13T07:32:00Z">
              <w:rPr>
                <w:noProof/>
              </w:rPr>
            </w:rPrChange>
          </w:rPr>
          <mc:AlternateContent>
            <mc:Choice Requires="wps">
              <w:drawing>
                <wp:anchor distT="0" distB="0" distL="114300" distR="114300" simplePos="0" relativeHeight="251686912" behindDoc="0" locked="0" layoutInCell="1" allowOverlap="1" wp14:anchorId="08BCE0D8" wp14:editId="510A7DA2">
                  <wp:simplePos x="0" y="0"/>
                  <wp:positionH relativeFrom="column">
                    <wp:posOffset>1722120</wp:posOffset>
                  </wp:positionH>
                  <wp:positionV relativeFrom="paragraph">
                    <wp:posOffset>510540</wp:posOffset>
                  </wp:positionV>
                  <wp:extent cx="1287780" cy="4907280"/>
                  <wp:effectExtent l="0" t="0" r="83820" b="64770"/>
                  <wp:wrapNone/>
                  <wp:docPr id="610" name="AutoShape 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7780" cy="490728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7" o:spid="_x0000_s1026" type="#_x0000_t32" style="position:absolute;margin-left:135.6pt;margin-top:40.2pt;width:101.4pt;height:386.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">
                  <v:stroke endarrow="block" endarrowwidth="wide" endarrowlength="long"/>
                </v:shape>
              </w:pict>
            </mc:Fallback>
          </mc:AlternateContent>
        </w:r>
        <w:r w:rsidR="00E61C09" w:rsidRPr="00920A48" w:rsidDel="00920A48">
          <w:rPr>
            <w:noProof/>
            <w:rPrChange w:id="1573" w:author="Stephen Reynolds, Jr." w:date="2012-11-13T07:32:00Z">
              <w:rPr>
                <w:noProof/>
              </w:rPr>
            </w:rPrChange>
          </w:rPr>
          <mc:AlternateContent>
            <mc:Choice Requires="wps">
              <w:drawing>
                <wp:anchor distT="0" distB="0" distL="114300" distR="114300" simplePos="0" relativeHeight="251687936" behindDoc="0" locked="0" layoutInCell="1" allowOverlap="1" wp14:anchorId="1D9E34D4" wp14:editId="595D64F5">
                  <wp:simplePos x="0" y="0"/>
                  <wp:positionH relativeFrom="column">
                    <wp:posOffset>1859280</wp:posOffset>
                  </wp:positionH>
                  <wp:positionV relativeFrom="paragraph">
                    <wp:posOffset>426720</wp:posOffset>
                  </wp:positionV>
                  <wp:extent cx="1485900" cy="4057650"/>
                  <wp:effectExtent l="0" t="0" r="76200" b="57150"/>
                  <wp:wrapNone/>
                  <wp:docPr id="609" name="AutoShape 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405765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8" o:spid="_x0000_s1026" type="#_x0000_t32" style="position:absolute;margin-left:146.4pt;margin-top:33.6pt;width:117pt;height:3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">
                  <v:stroke endarrow="block" endarrowwidth="wide" endarrowlength="long"/>
                </v:shape>
              </w:pict>
            </mc:Fallback>
          </mc:AlternateContent>
        </w:r>
        <w:r w:rsidR="00E61C09" w:rsidRPr="00920A48" w:rsidDel="00920A48">
          <w:rPr>
            <w:noProof/>
            <w:rPrChange w:id="1574" w:author="Stephen Reynolds, Jr." w:date="2012-11-13T07:32:00Z">
              <w:rPr>
                <w:noProof/>
              </w:rPr>
            </w:rPrChange>
          </w:rPr>
          <mc:AlternateContent>
            <mc:Choice Requires="wps">
              <w:drawing>
                <wp:anchor distT="0" distB="0" distL="114300" distR="114300" simplePos="0" relativeHeight="251688960" behindDoc="0" locked="0" layoutInCell="1" allowOverlap="1" wp14:anchorId="1281EF74" wp14:editId="1DCBE0FA">
                  <wp:simplePos x="0" y="0"/>
                  <wp:positionH relativeFrom="column">
                    <wp:posOffset>1973580</wp:posOffset>
                  </wp:positionH>
                  <wp:positionV relativeFrom="paragraph">
                    <wp:posOffset>285750</wp:posOffset>
                  </wp:positionV>
                  <wp:extent cx="1664970" cy="3230880"/>
                  <wp:effectExtent l="0" t="0" r="49530" b="64770"/>
                  <wp:wrapNone/>
                  <wp:docPr id="608" name="AutoShape 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4970" cy="323088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9" o:spid="_x0000_s1026" type="#_x0000_t32" style="position:absolute;margin-left:155.4pt;margin-top:22.5pt;width:131.1pt;height:25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">
                  <v:stroke endarrow="block" endarrowwidth="wide" endarrowlength="long"/>
                </v:shape>
              </w:pict>
            </mc:Fallback>
          </mc:AlternateContent>
        </w:r>
        <w:r w:rsidR="00E61C09" w:rsidRPr="00920A48" w:rsidDel="00920A48">
          <w:rPr>
            <w:noProof/>
            <w:rPrChange w:id="1575" w:author="Stephen Reynolds, Jr." w:date="2012-11-13T07:32:00Z">
              <w:rPr>
                <w:noProof/>
              </w:rPr>
            </w:rPrChange>
          </w:rPr>
          <mc:AlternateContent>
            <mc:Choice Requires="wps">
              <w:drawing>
                <wp:anchor distT="0" distB="0" distL="114300" distR="114300" simplePos="0" relativeHeight="251689984" behindDoc="0" locked="0" layoutInCell="1" allowOverlap="1" wp14:anchorId="797EA614" wp14:editId="0AB64202">
                  <wp:simplePos x="0" y="0"/>
                  <wp:positionH relativeFrom="column">
                    <wp:posOffset>2019300</wp:posOffset>
                  </wp:positionH>
                  <wp:positionV relativeFrom="paragraph">
                    <wp:posOffset>144780</wp:posOffset>
                  </wp:positionV>
                  <wp:extent cx="1939290" cy="2426970"/>
                  <wp:effectExtent l="0" t="0" r="80010" b="49530"/>
                  <wp:wrapNone/>
                  <wp:docPr id="607" name="AutoShap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9290" cy="242697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0" o:spid="_x0000_s1026" type="#_x0000_t32" style="position:absolute;margin-left:159pt;margin-top:11.4pt;width:152.7pt;height:19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">
                  <v:stroke endarrow="block" endarrowwidth="wide" endarrowlength="long"/>
                </v:shape>
              </w:pict>
            </mc:Fallback>
          </mc:AlternateContent>
        </w:r>
        <w:r w:rsidR="00E61C09" w:rsidRPr="00920A48" w:rsidDel="00920A48">
          <w:rPr>
            <w:noProof/>
            <w:rPrChange w:id="1576" w:author="Stephen Reynolds, Jr." w:date="2012-11-13T07:32:00Z">
              <w:rPr>
                <w:noProof/>
              </w:rPr>
            </w:rPrChange>
          </w:rPr>
          <mc:AlternateContent>
            <mc:Choice Requires="wps">
              <w:drawing>
                <wp:anchor distT="0" distB="0" distL="114300" distR="114300" simplePos="0" relativeHeight="251691008" behindDoc="0" locked="0" layoutInCell="1" allowOverlap="1" wp14:anchorId="129BAED3" wp14:editId="798E8FEB">
                  <wp:simplePos x="0" y="0"/>
                  <wp:positionH relativeFrom="column">
                    <wp:posOffset>2038350</wp:posOffset>
                  </wp:positionH>
                  <wp:positionV relativeFrom="paragraph">
                    <wp:posOffset>22860</wp:posOffset>
                  </wp:positionV>
                  <wp:extent cx="2244090" cy="1592580"/>
                  <wp:effectExtent l="0" t="0" r="60960" b="64770"/>
                  <wp:wrapNone/>
                  <wp:docPr id="606" name="AutoShap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4090" cy="159258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21" o:spid="_x0000_s1026" type="#_x0000_t32" style="position:absolute;margin-left:160.5pt;margin-top:1.8pt;width:176.7pt;height:12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">
                  <v:stroke endarrow="block" endarrowwidth="wide" endarrowlength="long"/>
                </v:shape>
              </w:pict>
            </mc:Fallback>
          </mc:AlternateContent>
        </w:r>
        <w:r w:rsidR="00E61C09" w:rsidRPr="00920A48" w:rsidDel="00920A48">
          <w:rPr>
            <w:noProof/>
            <w:rPrChange w:id="1577" w:author="Stephen Reynolds, Jr." w:date="2012-11-13T07:32:00Z">
              <w:rPr>
                <w:noProof/>
              </w:rPr>
            </w:rPrChange>
          </w:rPr>
          <mc:AlternateContent>
            <mc:Choice Requires="wps">
              <w:drawing>
                <wp:anchor distT="0" distB="0" distL="114300" distR="114300" simplePos="0" relativeHeight="251683840" behindDoc="0" locked="0" layoutInCell="1" allowOverlap="1" wp14:anchorId="0377D06B" wp14:editId="26834169">
                  <wp:simplePos x="0" y="0"/>
                  <wp:positionH relativeFrom="column">
                    <wp:posOffset>1150620</wp:posOffset>
                  </wp:positionH>
                  <wp:positionV relativeFrom="paragraph">
                    <wp:posOffset>335280</wp:posOffset>
                  </wp:positionV>
                  <wp:extent cx="911225" cy="7947660"/>
                  <wp:effectExtent l="0" t="0" r="98425" b="53340"/>
                  <wp:wrapNone/>
                  <wp:docPr id="605" name="AutoShap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1225" cy="7947660"/>
                          </a:xfrm>
                          <a:prstGeom prst="straightConnector1">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4" o:spid="_x0000_s1026" type="#_x0000_t32" style="position:absolute;margin-left:90.6pt;margin-top:26.4pt;width:71.75pt;height:6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">
                  <v:stroke endarrow="block" endarrowwidth="wide" endarrowlength="long"/>
                </v:shape>
              </w:pict>
            </mc:Fallback>
          </mc:AlternateContent>
        </w:r>
        <w:r w:rsidR="003D39BF" w:rsidRPr="00920A48" w:rsidDel="00920A48">
          <w:rPr>
            <w:noProof/>
            <w:rPrChange w:id="1578" w:author="Stephen Reynolds, Jr." w:date="2012-11-13T07:32:00Z">
              <w:rPr>
                <w:noProof/>
              </w:rPr>
            </w:rPrChange>
          </w:rPr>
          <w:drawing>
            <wp:anchor distT="0" distB="0" distL="114300" distR="114300" simplePos="0" relativeHeight="251665408" behindDoc="1" locked="0" layoutInCell="1" allowOverlap="1" wp14:anchorId="5187CFB7" wp14:editId="623883BC">
              <wp:simplePos x="0" y="0"/>
              <wp:positionH relativeFrom="column">
                <wp:posOffset>605790</wp:posOffset>
              </wp:positionH>
              <wp:positionV relativeFrom="paragraph">
                <wp:posOffset>-746760</wp:posOffset>
              </wp:positionV>
              <wp:extent cx="5386705" cy="9372600"/>
              <wp:effectExtent l="19050" t="0" r="4445" b="0"/>
              <wp:wrapNone/>
              <wp:docPr id="596" name="Picture 0" descr="sanctification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nctification chart.jpg"/>
                      <pic:cNvPicPr>
                        <a:picLocks noChangeAspect="1" noChangeArrowheads="1"/>
                      </pic:cNvPicPr>
                    </pic:nvPicPr>
                    <pic:blipFill>
                      <a:blip r:embed="rId10" cstate="print"/>
                      <a:srcRect/>
                      <a:stretch>
                        <a:fillRect/>
                      </a:stretch>
                    </pic:blipFill>
                    <pic:spPr bwMode="auto">
                      <a:xfrm>
                        <a:off x="0" y="0"/>
                        <a:ext cx="5386705" cy="9372600"/>
                      </a:xfrm>
                      <a:prstGeom prst="rect">
                        <a:avLst/>
                      </a:prstGeom>
                      <a:noFill/>
                      <a:ln w="9525">
                        <a:noFill/>
                        <a:miter lim="800000"/>
                        <a:headEnd/>
                        <a:tailEnd/>
                      </a:ln>
                    </pic:spPr>
                  </pic:pic>
                </a:graphicData>
              </a:graphic>
            </wp:anchor>
          </w:drawing>
        </w:r>
        <w:bookmarkStart w:id="1579" w:name="_Toc211921416"/>
        <w:bookmarkStart w:id="1580" w:name="_Toc211921554"/>
        <w:r w:rsidRPr="00920A48" w:rsidDel="00920A48">
          <w:rPr>
            <w:noProof/>
            <w:sz w:val="48"/>
            <w:szCs w:val="48"/>
            <w:rPrChange w:id="1581" w:author="Stephen Reynolds, Jr." w:date="2012-11-13T07:32:00Z">
              <w:rPr>
                <w:noProof/>
                <w:sz w:val="48"/>
                <w:szCs w:val="48"/>
              </w:rPr>
            </w:rPrChange>
          </w:rPr>
          <w:pict>
            <v:shape id="_x0000_s1670" type="#_x0000_t136" style="position:absolute;margin-left:-71.3pt;margin-top:479.55pt;width:194.4pt;height:41.4pt;rotation:270;z-index:251716608;mso-position-horizontal-relative:text;mso-position-vertical-relative:text" fillcolor="black">
              <v:shadow color="#868686"/>
              <v:textpath style="font-family:&quot;Arial&quot;;font-size:12pt;font-weight:bold;v-text-align:left;v-text-kern:t" trim="t" fitpath="t" string="OBEDIENCE TO KNOW&#10;John 7:17 &quot;If any man will do His will,&#10;he shall know of the doctrine.&quot;"/>
            </v:shape>
          </w:pict>
        </w:r>
        <w:bookmarkEnd w:id="1579"/>
        <w:bookmarkEnd w:id="1580"/>
      </w:del>
    </w:p>
    <w:p w:rsidR="001D62FA" w:rsidRPr="00920A48" w:rsidDel="00920A48" w:rsidRDefault="001D62FA" w:rsidP="00920A48">
      <w:pPr>
        <w:rPr>
          <w:del w:id="1582" w:author="Stephen Reynolds, Jr." w:date="2012-11-13T07:29:00Z"/>
          <w:b/>
          <w:bCs/>
          <w:sz w:val="48"/>
          <w:szCs w:val="48"/>
          <w:rPrChange w:id="1583" w:author="Stephen Reynolds, Jr." w:date="2012-11-13T07:32:00Z">
            <w:rPr>
              <w:del w:id="1584" w:author="Stephen Reynolds, Jr." w:date="2012-11-13T07:29:00Z"/>
              <w:b/>
              <w:bCs/>
              <w:sz w:val="48"/>
              <w:szCs w:val="48"/>
            </w:rPr>
          </w:rPrChange>
        </w:rPr>
        <w:pPrChange w:id="1585" w:author="Stephen Reynolds, Jr." w:date="2012-11-13T07:29:00Z">
          <w:pPr/>
        </w:pPrChange>
      </w:pPr>
      <w:del w:id="1586" w:author="Stephen Reynolds, Jr." w:date="2012-11-13T07:29:00Z">
        <w:r w:rsidRPr="00920A48" w:rsidDel="00920A48">
          <w:rPr>
            <w:rPrChange w:id="1587" w:author="Stephen Reynolds, Jr." w:date="2012-11-13T07:32:00Z">
              <w:rPr/>
            </w:rPrChange>
          </w:rPr>
          <w:br w:type="page"/>
        </w:r>
      </w:del>
    </w:p>
    <w:p w:rsidR="003D39BF" w:rsidRPr="00920A48" w:rsidDel="00920A48" w:rsidRDefault="00677F3B" w:rsidP="00920A48">
      <w:pPr>
        <w:rPr>
          <w:del w:id="1588" w:author="Stephen Reynolds, Jr." w:date="2012-11-13T07:29:00Z"/>
          <w:rPrChange w:id="1589" w:author="Stephen Reynolds, Jr." w:date="2012-11-13T07:32:00Z">
            <w:rPr>
              <w:del w:id="1590" w:author="Stephen Reynolds, Jr." w:date="2012-11-13T07:29:00Z"/>
            </w:rPr>
          </w:rPrChange>
        </w:rPr>
        <w:pPrChange w:id="1591" w:author="Stephen Reynolds, Jr." w:date="2012-11-13T07:29:00Z">
          <w:pPr>
            <w:pStyle w:val="Heading1"/>
          </w:pPr>
        </w:pPrChange>
      </w:pPr>
      <w:bookmarkStart w:id="1592" w:name="_Toc290398389"/>
      <w:del w:id="1593" w:author="Stephen Reynolds, Jr." w:date="2012-11-13T07:29:00Z">
        <w:r w:rsidRPr="00920A48" w:rsidDel="00920A48">
          <w:rPr>
            <w:rPrChange w:id="1594" w:author="Stephen Reynolds, Jr." w:date="2012-11-13T07:32:00Z">
              <w:rPr/>
            </w:rPrChange>
          </w:rPr>
          <w:delText xml:space="preserve">Chapter 2: </w:delText>
        </w:r>
        <w:r w:rsidR="003D39BF" w:rsidRPr="00920A48" w:rsidDel="00920A48">
          <w:rPr>
            <w:rPrChange w:id="1595" w:author="Stephen Reynolds, Jr." w:date="2012-11-13T07:32:00Z">
              <w:rPr/>
            </w:rPrChange>
          </w:rPr>
          <w:delText xml:space="preserve">The Baptism with the Holy </w:delText>
        </w:r>
        <w:r w:rsidR="004F1427" w:rsidRPr="00920A48" w:rsidDel="00920A48">
          <w:rPr>
            <w:rPrChange w:id="1596" w:author="Stephen Reynolds, Jr." w:date="2012-11-13T07:32:00Z">
              <w:rPr/>
            </w:rPrChange>
          </w:rPr>
          <w:delText>Ghost</w:delText>
        </w:r>
        <w:bookmarkEnd w:id="1592"/>
      </w:del>
    </w:p>
    <w:p w:rsidR="003D39BF" w:rsidRPr="00920A48" w:rsidDel="00920A48" w:rsidRDefault="003D39BF" w:rsidP="00920A48">
      <w:pPr>
        <w:rPr>
          <w:del w:id="1597" w:author="Stephen Reynolds, Jr." w:date="2012-11-13T07:29:00Z"/>
          <w:rPrChange w:id="1598" w:author="Stephen Reynolds, Jr." w:date="2012-11-13T07:32:00Z">
            <w:rPr>
              <w:del w:id="1599" w:author="Stephen Reynolds, Jr." w:date="2012-11-13T07:29:00Z"/>
            </w:rPr>
          </w:rPrChange>
        </w:rPr>
        <w:pPrChange w:id="1600" w:author="Stephen Reynolds, Jr." w:date="2012-11-13T07:29:00Z">
          <w:pPr/>
        </w:pPrChange>
      </w:pPr>
    </w:p>
    <w:p w:rsidR="003D39BF" w:rsidRPr="00920A48" w:rsidDel="00920A48" w:rsidRDefault="00074EC6" w:rsidP="00920A48">
      <w:pPr>
        <w:rPr>
          <w:del w:id="1601" w:author="Stephen Reynolds, Jr." w:date="2012-11-13T07:29:00Z"/>
          <w:rPrChange w:id="1602" w:author="Stephen Reynolds, Jr." w:date="2012-11-13T07:32:00Z">
            <w:rPr>
              <w:del w:id="1603" w:author="Stephen Reynolds, Jr." w:date="2012-11-13T07:29:00Z"/>
            </w:rPr>
          </w:rPrChange>
        </w:rPr>
        <w:pPrChange w:id="1604" w:author="Stephen Reynolds, Jr." w:date="2012-11-13T07:29:00Z">
          <w:pPr/>
        </w:pPrChange>
      </w:pPr>
      <w:del w:id="1605" w:author="Stephen Reynolds, Jr." w:date="2012-11-13T07:29:00Z">
        <w:r w:rsidRPr="00920A48" w:rsidDel="00920A48">
          <w:rPr>
            <w:rPrChange w:id="1606" w:author="Stephen Reynolds, Jr." w:date="2012-11-13T07:32:00Z">
              <w:rPr/>
            </w:rPrChange>
          </w:rPr>
          <w:delText>This</w:delText>
        </w:r>
        <w:r w:rsidR="003D39BF" w:rsidRPr="00920A48" w:rsidDel="00920A48">
          <w:rPr>
            <w:rPrChange w:id="1607" w:author="Stephen Reynolds, Jr." w:date="2012-11-13T07:32:00Z">
              <w:rPr/>
            </w:rPrChange>
          </w:rPr>
          <w:delText xml:space="preserve"> subject is to be studied under five divisions:</w:delText>
        </w:r>
      </w:del>
    </w:p>
    <w:p w:rsidR="003D39BF" w:rsidRPr="00920A48" w:rsidDel="00920A48" w:rsidRDefault="003D39BF" w:rsidP="00920A48">
      <w:pPr>
        <w:rPr>
          <w:del w:id="1608" w:author="Stephen Reynolds, Jr." w:date="2012-11-13T07:29:00Z"/>
          <w:rPrChange w:id="1609" w:author="Stephen Reynolds, Jr." w:date="2012-11-13T07:32:00Z">
            <w:rPr>
              <w:del w:id="1610" w:author="Stephen Reynolds, Jr." w:date="2012-11-13T07:29:00Z"/>
            </w:rPr>
          </w:rPrChange>
        </w:rPr>
        <w:pPrChange w:id="1611" w:author="Stephen Reynolds, Jr." w:date="2012-11-13T07:29:00Z">
          <w:pPr>
            <w:numPr>
              <w:numId w:val="29"/>
            </w:numPr>
            <w:ind w:left="720"/>
          </w:pPr>
        </w:pPrChange>
      </w:pPr>
      <w:del w:id="1612" w:author="Stephen Reynolds, Jr." w:date="2012-11-13T07:29:00Z">
        <w:r w:rsidRPr="00920A48" w:rsidDel="00920A48">
          <w:rPr>
            <w:rPrChange w:id="1613" w:author="Stephen Reynolds, Jr." w:date="2012-11-13T07:32:00Z">
              <w:rPr/>
            </w:rPrChange>
          </w:rPr>
          <w:delText>What is the Baptism</w:delText>
        </w:r>
        <w:r w:rsidR="004F1427" w:rsidRPr="00920A48" w:rsidDel="00920A48">
          <w:rPr>
            <w:rPrChange w:id="1614" w:author="Stephen Reynolds, Jr." w:date="2012-11-13T07:32:00Z">
              <w:rPr/>
            </w:rPrChange>
          </w:rPr>
          <w:delText xml:space="preserve"> of the Holy Ghost</w:delText>
        </w:r>
        <w:r w:rsidRPr="00920A48" w:rsidDel="00920A48">
          <w:rPr>
            <w:rPrChange w:id="1615" w:author="Stephen Reynolds, Jr." w:date="2012-11-13T07:32:00Z">
              <w:rPr/>
            </w:rPrChange>
          </w:rPr>
          <w:delText>?</w:delText>
        </w:r>
      </w:del>
    </w:p>
    <w:p w:rsidR="003D39BF" w:rsidRPr="00920A48" w:rsidDel="00920A48" w:rsidRDefault="004F1427" w:rsidP="00920A48">
      <w:pPr>
        <w:rPr>
          <w:del w:id="1616" w:author="Stephen Reynolds, Jr." w:date="2012-11-13T07:29:00Z"/>
          <w:rPrChange w:id="1617" w:author="Stephen Reynolds, Jr." w:date="2012-11-13T07:32:00Z">
            <w:rPr>
              <w:del w:id="1618" w:author="Stephen Reynolds, Jr." w:date="2012-11-13T07:29:00Z"/>
            </w:rPr>
          </w:rPrChange>
        </w:rPr>
        <w:pPrChange w:id="1619" w:author="Stephen Reynolds, Jr." w:date="2012-11-13T07:29:00Z">
          <w:pPr>
            <w:numPr>
              <w:numId w:val="29"/>
            </w:numPr>
            <w:ind w:left="720"/>
          </w:pPr>
        </w:pPrChange>
      </w:pPr>
      <w:del w:id="1620" w:author="Stephen Reynolds, Jr." w:date="2012-11-13T07:29:00Z">
        <w:r w:rsidRPr="00920A48" w:rsidDel="00920A48">
          <w:rPr>
            <w:rPrChange w:id="1621" w:author="Stephen Reynolds, Jr." w:date="2012-11-13T07:32:00Z">
              <w:rPr/>
            </w:rPrChange>
          </w:rPr>
          <w:delText>Why is the Baptism of the Holy Ghost necessary?</w:delText>
        </w:r>
      </w:del>
    </w:p>
    <w:p w:rsidR="003D39BF" w:rsidRPr="00920A48" w:rsidDel="00920A48" w:rsidRDefault="003D39BF" w:rsidP="00920A48">
      <w:pPr>
        <w:rPr>
          <w:del w:id="1622" w:author="Stephen Reynolds, Jr." w:date="2012-11-13T07:29:00Z"/>
          <w:rPrChange w:id="1623" w:author="Stephen Reynolds, Jr." w:date="2012-11-13T07:32:00Z">
            <w:rPr>
              <w:del w:id="1624" w:author="Stephen Reynolds, Jr." w:date="2012-11-13T07:29:00Z"/>
            </w:rPr>
          </w:rPrChange>
        </w:rPr>
        <w:pPrChange w:id="1625" w:author="Stephen Reynolds, Jr." w:date="2012-11-13T07:29:00Z">
          <w:pPr>
            <w:numPr>
              <w:numId w:val="29"/>
            </w:numPr>
            <w:ind w:left="720"/>
          </w:pPr>
        </w:pPrChange>
      </w:pPr>
      <w:del w:id="1626" w:author="Stephen Reynolds, Jr." w:date="2012-11-13T07:29:00Z">
        <w:r w:rsidRPr="00920A48" w:rsidDel="00920A48">
          <w:rPr>
            <w:rPrChange w:id="1627" w:author="Stephen Reynolds, Jr." w:date="2012-11-13T07:32:00Z">
              <w:rPr/>
            </w:rPrChange>
          </w:rPr>
          <w:delText xml:space="preserve">For whom is the Baptism of the Holy </w:delText>
        </w:r>
        <w:r w:rsidR="004F1427" w:rsidRPr="00920A48" w:rsidDel="00920A48">
          <w:rPr>
            <w:rPrChange w:id="1628" w:author="Stephen Reynolds, Jr." w:date="2012-11-13T07:32:00Z">
              <w:rPr/>
            </w:rPrChange>
          </w:rPr>
          <w:delText>Ghost</w:delText>
        </w:r>
        <w:r w:rsidRPr="00920A48" w:rsidDel="00920A48">
          <w:rPr>
            <w:rPrChange w:id="1629" w:author="Stephen Reynolds, Jr." w:date="2012-11-13T07:32:00Z">
              <w:rPr/>
            </w:rPrChange>
          </w:rPr>
          <w:delText>?</w:delText>
        </w:r>
      </w:del>
    </w:p>
    <w:p w:rsidR="003D39BF" w:rsidRPr="00920A48" w:rsidDel="00920A48" w:rsidRDefault="004F1427" w:rsidP="00920A48">
      <w:pPr>
        <w:rPr>
          <w:del w:id="1630" w:author="Stephen Reynolds, Jr." w:date="2012-11-13T07:29:00Z"/>
          <w:rPrChange w:id="1631" w:author="Stephen Reynolds, Jr." w:date="2012-11-13T07:32:00Z">
            <w:rPr>
              <w:del w:id="1632" w:author="Stephen Reynolds, Jr." w:date="2012-11-13T07:29:00Z"/>
            </w:rPr>
          </w:rPrChange>
        </w:rPr>
        <w:pPrChange w:id="1633" w:author="Stephen Reynolds, Jr." w:date="2012-11-13T07:29:00Z">
          <w:pPr>
            <w:numPr>
              <w:numId w:val="29"/>
            </w:numPr>
            <w:ind w:left="720"/>
          </w:pPr>
        </w:pPrChange>
      </w:pPr>
      <w:del w:id="1634" w:author="Stephen Reynolds, Jr." w:date="2012-11-13T07:29:00Z">
        <w:r w:rsidRPr="00920A48" w:rsidDel="00920A48">
          <w:rPr>
            <w:rPrChange w:id="1635" w:author="Stephen Reynolds, Jr." w:date="2012-11-13T07:32:00Z">
              <w:rPr/>
            </w:rPrChange>
          </w:rPr>
          <w:delText>What are the results of the Baptism of the Holy Ghost?</w:delText>
        </w:r>
      </w:del>
    </w:p>
    <w:p w:rsidR="003D39BF" w:rsidRPr="00920A48" w:rsidDel="00920A48" w:rsidRDefault="004F1427" w:rsidP="00920A48">
      <w:pPr>
        <w:rPr>
          <w:del w:id="1636" w:author="Stephen Reynolds, Jr." w:date="2012-11-13T07:29:00Z"/>
          <w:rPrChange w:id="1637" w:author="Stephen Reynolds, Jr." w:date="2012-11-13T07:32:00Z">
            <w:rPr>
              <w:del w:id="1638" w:author="Stephen Reynolds, Jr." w:date="2012-11-13T07:29:00Z"/>
            </w:rPr>
          </w:rPrChange>
        </w:rPr>
        <w:pPrChange w:id="1639" w:author="Stephen Reynolds, Jr." w:date="2012-11-13T07:29:00Z">
          <w:pPr>
            <w:numPr>
              <w:numId w:val="29"/>
            </w:numPr>
            <w:ind w:left="720"/>
          </w:pPr>
        </w:pPrChange>
      </w:pPr>
      <w:del w:id="1640" w:author="Stephen Reynolds, Jr." w:date="2012-11-13T07:29:00Z">
        <w:r w:rsidRPr="00920A48" w:rsidDel="00920A48">
          <w:rPr>
            <w:rPrChange w:id="1641" w:author="Stephen Reynolds, Jr." w:date="2012-11-13T07:32:00Z">
              <w:rPr/>
            </w:rPrChange>
          </w:rPr>
          <w:delText xml:space="preserve">What are the </w:delText>
        </w:r>
        <w:r w:rsidR="003D39BF" w:rsidRPr="00920A48" w:rsidDel="00920A48">
          <w:rPr>
            <w:rPrChange w:id="1642" w:author="Stephen Reynolds, Jr." w:date="2012-11-13T07:32:00Z">
              <w:rPr/>
            </w:rPrChange>
          </w:rPr>
          <w:delText xml:space="preserve">Conditions upon which the Baptism </w:delText>
        </w:r>
        <w:r w:rsidRPr="00920A48" w:rsidDel="00920A48">
          <w:rPr>
            <w:rPrChange w:id="1643" w:author="Stephen Reynolds, Jr." w:date="2012-11-13T07:32:00Z">
              <w:rPr/>
            </w:rPrChange>
          </w:rPr>
          <w:delText xml:space="preserve">of the Holy Ghost </w:delText>
        </w:r>
        <w:r w:rsidR="003D39BF" w:rsidRPr="00920A48" w:rsidDel="00920A48">
          <w:rPr>
            <w:rPrChange w:id="1644" w:author="Stephen Reynolds, Jr." w:date="2012-11-13T07:32:00Z">
              <w:rPr/>
            </w:rPrChange>
          </w:rPr>
          <w:delText>is given</w:delText>
        </w:r>
        <w:r w:rsidRPr="00920A48" w:rsidDel="00920A48">
          <w:rPr>
            <w:rPrChange w:id="1645" w:author="Stephen Reynolds, Jr." w:date="2012-11-13T07:32:00Z">
              <w:rPr/>
            </w:rPrChange>
          </w:rPr>
          <w:delText>?</w:delText>
        </w:r>
      </w:del>
    </w:p>
    <w:p w:rsidR="00CC5F0C" w:rsidRPr="00920A48" w:rsidDel="00920A48" w:rsidRDefault="00CC5F0C" w:rsidP="00920A48">
      <w:pPr>
        <w:rPr>
          <w:del w:id="1646" w:author="Stephen Reynolds, Jr." w:date="2012-11-13T07:29:00Z"/>
          <w:rPrChange w:id="1647" w:author="Stephen Reynolds, Jr." w:date="2012-11-13T07:32:00Z">
            <w:rPr>
              <w:del w:id="1648" w:author="Stephen Reynolds, Jr." w:date="2012-11-13T07:29:00Z"/>
              <w:sz w:val="24"/>
            </w:rPr>
          </w:rPrChange>
        </w:rPr>
        <w:pPrChange w:id="1649" w:author="Stephen Reynolds, Jr." w:date="2012-11-13T07:29:00Z">
          <w:pPr>
            <w:pStyle w:val="Heading2"/>
            <w:numPr>
              <w:numId w:val="0"/>
            </w:numPr>
            <w:tabs>
              <w:tab w:val="left" w:pos="720"/>
            </w:tabs>
            <w:ind w:left="0" w:firstLine="0"/>
          </w:pPr>
        </w:pPrChange>
      </w:pPr>
    </w:p>
    <w:p w:rsidR="003D39BF" w:rsidRPr="00920A48" w:rsidDel="00920A48" w:rsidRDefault="003D39BF" w:rsidP="00920A48">
      <w:pPr>
        <w:rPr>
          <w:del w:id="1650" w:author="Stephen Reynolds, Jr." w:date="2012-11-13T07:29:00Z"/>
          <w:b/>
          <w:rPrChange w:id="1651" w:author="Stephen Reynolds, Jr." w:date="2012-11-13T07:32:00Z">
            <w:rPr>
              <w:del w:id="1652" w:author="Stephen Reynolds, Jr." w:date="2012-11-13T07:29:00Z"/>
              <w:b/>
            </w:rPr>
          </w:rPrChange>
        </w:rPr>
        <w:pPrChange w:id="1653" w:author="Stephen Reynolds, Jr." w:date="2012-11-13T07:29:00Z">
          <w:pPr>
            <w:pStyle w:val="Heading2"/>
            <w:numPr>
              <w:numId w:val="0"/>
            </w:numPr>
            <w:tabs>
              <w:tab w:val="left" w:pos="720"/>
            </w:tabs>
            <w:ind w:left="0" w:firstLine="0"/>
          </w:pPr>
        </w:pPrChange>
      </w:pPr>
      <w:del w:id="1654" w:author="Stephen Reynolds, Jr." w:date="2012-11-13T07:29:00Z">
        <w:r w:rsidRPr="00920A48" w:rsidDel="00920A48">
          <w:rPr>
            <w:b/>
            <w:rPrChange w:id="1655" w:author="Stephen Reynolds, Jr." w:date="2012-11-13T07:32:00Z">
              <w:rPr>
                <w:b/>
              </w:rPr>
            </w:rPrChange>
          </w:rPr>
          <w:delText xml:space="preserve">I. </w:delText>
        </w:r>
        <w:r w:rsidRPr="00920A48" w:rsidDel="00920A48">
          <w:rPr>
            <w:b/>
            <w:rPrChange w:id="1656" w:author="Stephen Reynolds, Jr." w:date="2012-11-13T07:32:00Z">
              <w:rPr>
                <w:b/>
              </w:rPr>
            </w:rPrChange>
          </w:rPr>
          <w:tab/>
          <w:delText>What is the Baptism</w:delText>
        </w:r>
        <w:r w:rsidR="004F1427" w:rsidRPr="00920A48" w:rsidDel="00920A48">
          <w:rPr>
            <w:b/>
            <w:rPrChange w:id="1657" w:author="Stephen Reynolds, Jr." w:date="2012-11-13T07:32:00Z">
              <w:rPr>
                <w:b/>
              </w:rPr>
            </w:rPrChange>
          </w:rPr>
          <w:delText xml:space="preserve"> of the Holy Ghost</w:delText>
        </w:r>
        <w:r w:rsidRPr="00920A48" w:rsidDel="00920A48">
          <w:rPr>
            <w:b/>
            <w:rPrChange w:id="1658" w:author="Stephen Reynolds, Jr." w:date="2012-11-13T07:32:00Z">
              <w:rPr>
                <w:b/>
              </w:rPr>
            </w:rPrChange>
          </w:rPr>
          <w:delText>?</w:delText>
        </w:r>
      </w:del>
    </w:p>
    <w:p w:rsidR="003D39BF" w:rsidRPr="00920A48" w:rsidDel="00920A48" w:rsidRDefault="003D39BF" w:rsidP="00920A48">
      <w:pPr>
        <w:rPr>
          <w:del w:id="1659" w:author="Stephen Reynolds, Jr." w:date="2012-11-13T07:29:00Z"/>
          <w:rPrChange w:id="1660" w:author="Stephen Reynolds, Jr." w:date="2012-11-13T07:32:00Z">
            <w:rPr>
              <w:del w:id="1661" w:author="Stephen Reynolds, Jr." w:date="2012-11-13T07:29:00Z"/>
            </w:rPr>
          </w:rPrChange>
        </w:rPr>
        <w:pPrChange w:id="1662" w:author="Stephen Reynolds, Jr." w:date="2012-11-13T07:29:00Z">
          <w:pPr/>
        </w:pPrChange>
      </w:pPr>
    </w:p>
    <w:p w:rsidR="003D39BF" w:rsidRPr="00920A48" w:rsidDel="00920A48" w:rsidRDefault="003D39BF" w:rsidP="00920A48">
      <w:pPr>
        <w:rPr>
          <w:del w:id="1663" w:author="Stephen Reynolds, Jr." w:date="2012-11-13T07:29:00Z"/>
          <w:rPrChange w:id="1664" w:author="Stephen Reynolds, Jr." w:date="2012-11-13T07:32:00Z">
            <w:rPr>
              <w:del w:id="1665" w:author="Stephen Reynolds, Jr." w:date="2012-11-13T07:29:00Z"/>
            </w:rPr>
          </w:rPrChange>
        </w:rPr>
        <w:pPrChange w:id="1666" w:author="Stephen Reynolds, Jr." w:date="2012-11-13T07:29:00Z">
          <w:pPr>
            <w:pStyle w:val="Heading3"/>
            <w:numPr>
              <w:numId w:val="89"/>
            </w:numPr>
          </w:pPr>
        </w:pPrChange>
      </w:pPr>
      <w:del w:id="1667" w:author="Stephen Reynolds, Jr." w:date="2012-11-13T07:29:00Z">
        <w:r w:rsidRPr="00920A48" w:rsidDel="00920A48">
          <w:rPr>
            <w:rPrChange w:id="1668" w:author="Stephen Reynolds, Jr." w:date="2012-11-13T07:32:00Z">
              <w:rPr/>
            </w:rPrChange>
          </w:rPr>
          <w:delText xml:space="preserve">To </w:delText>
        </w:r>
        <w:r w:rsidR="00CC5F0C" w:rsidRPr="00920A48" w:rsidDel="00920A48">
          <w:rPr>
            <w:rPrChange w:id="1669" w:author="Stephen Reynolds, Jr." w:date="2012-11-13T07:32:00Z">
              <w:rPr/>
            </w:rPrChange>
          </w:rPr>
          <w:delText>answer</w:delText>
        </w:r>
        <w:r w:rsidRPr="00920A48" w:rsidDel="00920A48">
          <w:rPr>
            <w:rPrChange w:id="1670" w:author="Stephen Reynolds, Jr." w:date="2012-11-13T07:32:00Z">
              <w:rPr/>
            </w:rPrChange>
          </w:rPr>
          <w:delText xml:space="preserve"> this question</w:delText>
        </w:r>
        <w:r w:rsidR="00CC5F0C" w:rsidRPr="00920A48" w:rsidDel="00920A48">
          <w:rPr>
            <w:rPrChange w:id="1671" w:author="Stephen Reynolds, Jr." w:date="2012-11-13T07:32:00Z">
              <w:rPr/>
            </w:rPrChange>
          </w:rPr>
          <w:delText xml:space="preserve">, we will take a number of </w:delText>
        </w:r>
        <w:r w:rsidRPr="00920A48" w:rsidDel="00920A48">
          <w:rPr>
            <w:rPrChange w:id="1672" w:author="Stephen Reynolds, Jr." w:date="2012-11-13T07:32:00Z">
              <w:rPr/>
            </w:rPrChange>
          </w:rPr>
          <w:delText>phrases from the following Scriptures:</w:delText>
        </w:r>
      </w:del>
    </w:p>
    <w:p w:rsidR="00EF3CF7" w:rsidRPr="00920A48" w:rsidDel="00920A48" w:rsidRDefault="00EF3CF7" w:rsidP="00920A48">
      <w:pPr>
        <w:rPr>
          <w:del w:id="1673" w:author="Stephen Reynolds, Jr." w:date="2012-11-13T07:29:00Z"/>
          <w:rPrChange w:id="1674" w:author="Stephen Reynolds, Jr." w:date="2012-11-13T07:32:00Z">
            <w:rPr>
              <w:del w:id="1675" w:author="Stephen Reynolds, Jr." w:date="2012-11-13T07:29:00Z"/>
            </w:rPr>
          </w:rPrChange>
        </w:rPr>
        <w:pPrChange w:id="1676" w:author="Stephen Reynolds, Jr." w:date="2012-11-13T07:29:00Z">
          <w:pPr/>
        </w:pPrChange>
      </w:pPr>
    </w:p>
    <w:tbl>
      <w:tblPr>
        <w:tblStyle w:val="TableGrid"/>
        <w:tblW w:w="9540" w:type="dxa"/>
        <w:tblInd w:w="108" w:type="dxa"/>
        <w:tblLayout w:type="fixed"/>
        <w:tblLook w:val="04A0" w:firstRow="1" w:lastRow="0" w:firstColumn="1" w:lastColumn="0" w:noHBand="0" w:noVBand="1"/>
      </w:tblPr>
      <w:tblGrid>
        <w:gridCol w:w="1890"/>
        <w:gridCol w:w="7650"/>
      </w:tblGrid>
      <w:tr w:rsidR="00920A48" w:rsidRPr="00920A48" w:rsidDel="00920A48" w:rsidTr="00914A13">
        <w:trPr>
          <w:del w:id="1677" w:author="Stephen Reynolds, Jr." w:date="2012-11-13T07:29:00Z"/>
        </w:trPr>
        <w:tc>
          <w:tcPr>
            <w:tcW w:w="9540" w:type="dxa"/>
            <w:gridSpan w:val="2"/>
          </w:tcPr>
          <w:p w:rsidR="00074EC6" w:rsidRPr="00920A48" w:rsidDel="00920A48" w:rsidRDefault="00074EC6" w:rsidP="00920A48">
            <w:pPr>
              <w:rPr>
                <w:del w:id="1678" w:author="Stephen Reynolds, Jr." w:date="2012-11-13T07:29:00Z"/>
                <w:b/>
                <w:rPrChange w:id="1679" w:author="Stephen Reynolds, Jr." w:date="2012-11-13T07:32:00Z">
                  <w:rPr>
                    <w:del w:id="1680" w:author="Stephen Reynolds, Jr." w:date="2012-11-13T07:29:00Z"/>
                    <w:b/>
                  </w:rPr>
                </w:rPrChange>
              </w:rPr>
              <w:pPrChange w:id="1681" w:author="Stephen Reynolds, Jr." w:date="2012-11-13T07:29:00Z">
                <w:pPr>
                  <w:ind w:firstLine="720"/>
                </w:pPr>
              </w:pPrChange>
            </w:pPr>
            <w:del w:id="1682" w:author="Stephen Reynolds, Jr." w:date="2012-11-13T07:29:00Z">
              <w:r w:rsidRPr="00920A48" w:rsidDel="00920A48">
                <w:rPr>
                  <w:b/>
                  <w:rPrChange w:id="1683" w:author="Stephen Reynolds, Jr." w:date="2012-11-13T07:32:00Z">
                    <w:rPr>
                      <w:b/>
                    </w:rPr>
                  </w:rPrChange>
                </w:rPr>
                <w:delText>All these phrases are used in the N.T. to describe the same experience.</w:delText>
              </w:r>
            </w:del>
          </w:p>
        </w:tc>
      </w:tr>
      <w:tr w:rsidR="00920A48" w:rsidRPr="00920A48" w:rsidDel="00920A48" w:rsidTr="00074EC6">
        <w:trPr>
          <w:del w:id="1684" w:author="Stephen Reynolds, Jr." w:date="2012-11-13T07:29:00Z"/>
        </w:trPr>
        <w:tc>
          <w:tcPr>
            <w:tcW w:w="1890" w:type="dxa"/>
          </w:tcPr>
          <w:p w:rsidR="00CC5F0C" w:rsidRPr="00920A48" w:rsidDel="00920A48" w:rsidRDefault="00CC5F0C" w:rsidP="00920A48">
            <w:pPr>
              <w:rPr>
                <w:del w:id="1685" w:author="Stephen Reynolds, Jr." w:date="2012-11-13T07:29:00Z"/>
                <w:rPrChange w:id="1686" w:author="Stephen Reynolds, Jr." w:date="2012-11-13T07:32:00Z">
                  <w:rPr>
                    <w:del w:id="1687" w:author="Stephen Reynolds, Jr." w:date="2012-11-13T07:29:00Z"/>
                  </w:rPr>
                </w:rPrChange>
              </w:rPr>
              <w:pPrChange w:id="1688" w:author="Stephen Reynolds, Jr." w:date="2012-11-13T07:29:00Z">
                <w:pPr>
                  <w:tabs>
                    <w:tab w:val="left" w:pos="3960"/>
                  </w:tabs>
                </w:pPr>
              </w:pPrChange>
            </w:pPr>
            <w:del w:id="1689" w:author="Stephen Reynolds, Jr." w:date="2012-11-13T07:29:00Z">
              <w:r w:rsidRPr="00920A48" w:rsidDel="00920A48">
                <w:rPr>
                  <w:rPrChange w:id="1690" w:author="Stephen Reynolds, Jr." w:date="2012-11-13T07:32:00Z">
                    <w:rPr/>
                  </w:rPrChange>
                </w:rPr>
                <w:delText>Luke 24:49</w:delText>
              </w:r>
              <w:r w:rsidRPr="00920A48" w:rsidDel="00920A48">
                <w:rPr>
                  <w:rPrChange w:id="1691" w:author="Stephen Reynolds, Jr." w:date="2012-11-13T07:32:00Z">
                    <w:rPr/>
                  </w:rPrChange>
                </w:rPr>
                <w:tab/>
              </w:r>
            </w:del>
          </w:p>
        </w:tc>
        <w:tc>
          <w:tcPr>
            <w:tcW w:w="7650" w:type="dxa"/>
          </w:tcPr>
          <w:p w:rsidR="00CC5F0C" w:rsidRPr="00920A48" w:rsidDel="00920A48" w:rsidRDefault="00CC5F0C" w:rsidP="00920A48">
            <w:pPr>
              <w:rPr>
                <w:del w:id="1692" w:author="Stephen Reynolds, Jr." w:date="2012-11-13T07:29:00Z"/>
                <w:rPrChange w:id="1693" w:author="Stephen Reynolds, Jr." w:date="2012-11-13T07:32:00Z">
                  <w:rPr>
                    <w:del w:id="1694" w:author="Stephen Reynolds, Jr." w:date="2012-11-13T07:29:00Z"/>
                  </w:rPr>
                </w:rPrChange>
              </w:rPr>
              <w:pPrChange w:id="1695" w:author="Stephen Reynolds, Jr." w:date="2012-11-13T07:29:00Z">
                <w:pPr>
                  <w:tabs>
                    <w:tab w:val="left" w:pos="3960"/>
                  </w:tabs>
                </w:pPr>
              </w:pPrChange>
            </w:pPr>
            <w:del w:id="1696" w:author="Stephen Reynolds, Jr." w:date="2012-11-13T07:29:00Z">
              <w:r w:rsidRPr="00920A48" w:rsidDel="00920A48">
                <w:rPr>
                  <w:rPrChange w:id="1697" w:author="Stephen Reynolds, Jr." w:date="2012-11-13T07:32:00Z">
                    <w:rPr/>
                  </w:rPrChange>
                </w:rPr>
                <w:delText>The promise of the Father; endued with power from on high</w:delText>
              </w:r>
            </w:del>
          </w:p>
        </w:tc>
      </w:tr>
      <w:tr w:rsidR="00920A48" w:rsidRPr="00920A48" w:rsidDel="00920A48" w:rsidTr="00074EC6">
        <w:trPr>
          <w:del w:id="1698" w:author="Stephen Reynolds, Jr." w:date="2012-11-13T07:29:00Z"/>
        </w:trPr>
        <w:tc>
          <w:tcPr>
            <w:tcW w:w="1890" w:type="dxa"/>
          </w:tcPr>
          <w:p w:rsidR="00CC5F0C" w:rsidRPr="00920A48" w:rsidDel="00920A48" w:rsidRDefault="00CC5F0C" w:rsidP="00920A48">
            <w:pPr>
              <w:rPr>
                <w:del w:id="1699" w:author="Stephen Reynolds, Jr." w:date="2012-11-13T07:29:00Z"/>
                <w:rPrChange w:id="1700" w:author="Stephen Reynolds, Jr." w:date="2012-11-13T07:32:00Z">
                  <w:rPr>
                    <w:del w:id="1701" w:author="Stephen Reynolds, Jr." w:date="2012-11-13T07:29:00Z"/>
                  </w:rPr>
                </w:rPrChange>
              </w:rPr>
              <w:pPrChange w:id="1702" w:author="Stephen Reynolds, Jr." w:date="2012-11-13T07:29:00Z">
                <w:pPr>
                  <w:tabs>
                    <w:tab w:val="left" w:pos="3960"/>
                  </w:tabs>
                </w:pPr>
              </w:pPrChange>
            </w:pPr>
            <w:del w:id="1703" w:author="Stephen Reynolds, Jr." w:date="2012-11-13T07:29:00Z">
              <w:r w:rsidRPr="00920A48" w:rsidDel="00920A48">
                <w:rPr>
                  <w:rPrChange w:id="1704" w:author="Stephen Reynolds, Jr." w:date="2012-11-13T07:32:00Z">
                    <w:rPr/>
                  </w:rPrChange>
                </w:rPr>
                <w:delText>Acts 1:5</w:delText>
              </w:r>
              <w:r w:rsidRPr="00920A48" w:rsidDel="00920A48">
                <w:rPr>
                  <w:rPrChange w:id="1705" w:author="Stephen Reynolds, Jr." w:date="2012-11-13T07:32:00Z">
                    <w:rPr/>
                  </w:rPrChange>
                </w:rPr>
                <w:tab/>
              </w:r>
            </w:del>
          </w:p>
        </w:tc>
        <w:tc>
          <w:tcPr>
            <w:tcW w:w="7650" w:type="dxa"/>
          </w:tcPr>
          <w:p w:rsidR="00CC5F0C" w:rsidRPr="00920A48" w:rsidDel="00920A48" w:rsidRDefault="00CC5F0C" w:rsidP="00920A48">
            <w:pPr>
              <w:rPr>
                <w:del w:id="1706" w:author="Stephen Reynolds, Jr." w:date="2012-11-13T07:29:00Z"/>
                <w:rPrChange w:id="1707" w:author="Stephen Reynolds, Jr." w:date="2012-11-13T07:32:00Z">
                  <w:rPr>
                    <w:del w:id="1708" w:author="Stephen Reynolds, Jr." w:date="2012-11-13T07:29:00Z"/>
                  </w:rPr>
                </w:rPrChange>
              </w:rPr>
              <w:pPrChange w:id="1709" w:author="Stephen Reynolds, Jr." w:date="2012-11-13T07:29:00Z">
                <w:pPr>
                  <w:tabs>
                    <w:tab w:val="left" w:pos="3960"/>
                  </w:tabs>
                </w:pPr>
              </w:pPrChange>
            </w:pPr>
            <w:del w:id="1710" w:author="Stephen Reynolds, Jr." w:date="2012-11-13T07:29:00Z">
              <w:r w:rsidRPr="00920A48" w:rsidDel="00920A48">
                <w:rPr>
                  <w:rPrChange w:id="1711" w:author="Stephen Reynolds, Jr." w:date="2012-11-13T07:32:00Z">
                    <w:rPr/>
                  </w:rPrChange>
                </w:rPr>
                <w:delText>Baptized with the Holy Ghost</w:delText>
              </w:r>
            </w:del>
          </w:p>
        </w:tc>
      </w:tr>
      <w:tr w:rsidR="00920A48" w:rsidRPr="00920A48" w:rsidDel="00920A48" w:rsidTr="00074EC6">
        <w:trPr>
          <w:del w:id="1712" w:author="Stephen Reynolds, Jr." w:date="2012-11-13T07:29:00Z"/>
        </w:trPr>
        <w:tc>
          <w:tcPr>
            <w:tcW w:w="1890" w:type="dxa"/>
          </w:tcPr>
          <w:p w:rsidR="00CC5F0C" w:rsidRPr="00920A48" w:rsidDel="00920A48" w:rsidRDefault="00CC5F0C" w:rsidP="00920A48">
            <w:pPr>
              <w:rPr>
                <w:del w:id="1713" w:author="Stephen Reynolds, Jr." w:date="2012-11-13T07:29:00Z"/>
                <w:rPrChange w:id="1714" w:author="Stephen Reynolds, Jr." w:date="2012-11-13T07:32:00Z">
                  <w:rPr>
                    <w:del w:id="1715" w:author="Stephen Reynolds, Jr." w:date="2012-11-13T07:29:00Z"/>
                  </w:rPr>
                </w:rPrChange>
              </w:rPr>
              <w:pPrChange w:id="1716" w:author="Stephen Reynolds, Jr." w:date="2012-11-13T07:29:00Z">
                <w:pPr>
                  <w:tabs>
                    <w:tab w:val="left" w:pos="3960"/>
                  </w:tabs>
                </w:pPr>
              </w:pPrChange>
            </w:pPr>
            <w:del w:id="1717" w:author="Stephen Reynolds, Jr." w:date="2012-11-13T07:29:00Z">
              <w:r w:rsidRPr="00920A48" w:rsidDel="00920A48">
                <w:rPr>
                  <w:rPrChange w:id="1718" w:author="Stephen Reynolds, Jr." w:date="2012-11-13T07:32:00Z">
                    <w:rPr/>
                  </w:rPrChange>
                </w:rPr>
                <w:delText>Acts 2:4</w:delText>
              </w:r>
              <w:r w:rsidRPr="00920A48" w:rsidDel="00920A48">
                <w:rPr>
                  <w:rPrChange w:id="1719" w:author="Stephen Reynolds, Jr." w:date="2012-11-13T07:32:00Z">
                    <w:rPr/>
                  </w:rPrChange>
                </w:rPr>
                <w:tab/>
              </w:r>
            </w:del>
          </w:p>
        </w:tc>
        <w:tc>
          <w:tcPr>
            <w:tcW w:w="7650" w:type="dxa"/>
          </w:tcPr>
          <w:p w:rsidR="00CC5F0C" w:rsidRPr="00920A48" w:rsidDel="00920A48" w:rsidRDefault="00CC5F0C" w:rsidP="00920A48">
            <w:pPr>
              <w:rPr>
                <w:del w:id="1720" w:author="Stephen Reynolds, Jr." w:date="2012-11-13T07:29:00Z"/>
                <w:rPrChange w:id="1721" w:author="Stephen Reynolds, Jr." w:date="2012-11-13T07:32:00Z">
                  <w:rPr>
                    <w:del w:id="1722" w:author="Stephen Reynolds, Jr." w:date="2012-11-13T07:29:00Z"/>
                  </w:rPr>
                </w:rPrChange>
              </w:rPr>
              <w:pPrChange w:id="1723" w:author="Stephen Reynolds, Jr." w:date="2012-11-13T07:29:00Z">
                <w:pPr>
                  <w:tabs>
                    <w:tab w:val="left" w:pos="3960"/>
                  </w:tabs>
                </w:pPr>
              </w:pPrChange>
            </w:pPr>
            <w:del w:id="1724" w:author="Stephen Reynolds, Jr." w:date="2012-11-13T07:29:00Z">
              <w:r w:rsidRPr="00920A48" w:rsidDel="00920A48">
                <w:rPr>
                  <w:rPrChange w:id="1725" w:author="Stephen Reynolds, Jr." w:date="2012-11-13T07:32:00Z">
                    <w:rPr/>
                  </w:rPrChange>
                </w:rPr>
                <w:delText>Filled with the Holy Ghost</w:delText>
              </w:r>
            </w:del>
          </w:p>
        </w:tc>
      </w:tr>
      <w:tr w:rsidR="00920A48" w:rsidRPr="00920A48" w:rsidDel="00920A48" w:rsidTr="00074EC6">
        <w:trPr>
          <w:del w:id="1726" w:author="Stephen Reynolds, Jr." w:date="2012-11-13T07:29:00Z"/>
        </w:trPr>
        <w:tc>
          <w:tcPr>
            <w:tcW w:w="1890" w:type="dxa"/>
          </w:tcPr>
          <w:p w:rsidR="00CC5F0C" w:rsidRPr="00920A48" w:rsidDel="00920A48" w:rsidRDefault="00CC5F0C" w:rsidP="00920A48">
            <w:pPr>
              <w:rPr>
                <w:del w:id="1727" w:author="Stephen Reynolds, Jr." w:date="2012-11-13T07:29:00Z"/>
                <w:rPrChange w:id="1728" w:author="Stephen Reynolds, Jr." w:date="2012-11-13T07:32:00Z">
                  <w:rPr>
                    <w:del w:id="1729" w:author="Stephen Reynolds, Jr." w:date="2012-11-13T07:29:00Z"/>
                  </w:rPr>
                </w:rPrChange>
              </w:rPr>
              <w:pPrChange w:id="1730" w:author="Stephen Reynolds, Jr." w:date="2012-11-13T07:29:00Z">
                <w:pPr>
                  <w:tabs>
                    <w:tab w:val="left" w:pos="3960"/>
                  </w:tabs>
                </w:pPr>
              </w:pPrChange>
            </w:pPr>
            <w:del w:id="1731" w:author="Stephen Reynolds, Jr." w:date="2012-11-13T07:29:00Z">
              <w:r w:rsidRPr="00920A48" w:rsidDel="00920A48">
                <w:rPr>
                  <w:rPrChange w:id="1732" w:author="Stephen Reynolds, Jr." w:date="2012-11-13T07:32:00Z">
                    <w:rPr/>
                  </w:rPrChange>
                </w:rPr>
                <w:delText>Acts 2:38</w:delText>
              </w:r>
              <w:r w:rsidRPr="00920A48" w:rsidDel="00920A48">
                <w:rPr>
                  <w:rPrChange w:id="1733" w:author="Stephen Reynolds, Jr." w:date="2012-11-13T07:32:00Z">
                    <w:rPr/>
                  </w:rPrChange>
                </w:rPr>
                <w:tab/>
              </w:r>
            </w:del>
          </w:p>
        </w:tc>
        <w:tc>
          <w:tcPr>
            <w:tcW w:w="7650" w:type="dxa"/>
          </w:tcPr>
          <w:p w:rsidR="00CC5F0C" w:rsidRPr="00920A48" w:rsidDel="00920A48" w:rsidRDefault="00CC5F0C" w:rsidP="00920A48">
            <w:pPr>
              <w:rPr>
                <w:del w:id="1734" w:author="Stephen Reynolds, Jr." w:date="2012-11-13T07:29:00Z"/>
                <w:rPrChange w:id="1735" w:author="Stephen Reynolds, Jr." w:date="2012-11-13T07:32:00Z">
                  <w:rPr>
                    <w:del w:id="1736" w:author="Stephen Reynolds, Jr." w:date="2012-11-13T07:29:00Z"/>
                  </w:rPr>
                </w:rPrChange>
              </w:rPr>
              <w:pPrChange w:id="1737" w:author="Stephen Reynolds, Jr." w:date="2012-11-13T07:29:00Z">
                <w:pPr>
                  <w:tabs>
                    <w:tab w:val="left" w:pos="3960"/>
                  </w:tabs>
                </w:pPr>
              </w:pPrChange>
            </w:pPr>
            <w:del w:id="1738" w:author="Stephen Reynolds, Jr." w:date="2012-11-13T07:29:00Z">
              <w:r w:rsidRPr="00920A48" w:rsidDel="00920A48">
                <w:rPr>
                  <w:rPrChange w:id="1739" w:author="Stephen Reynolds, Jr." w:date="2012-11-13T07:32:00Z">
                    <w:rPr/>
                  </w:rPrChange>
                </w:rPr>
                <w:delText>The Gift of the Holy Ghost</w:delText>
              </w:r>
            </w:del>
          </w:p>
        </w:tc>
      </w:tr>
      <w:tr w:rsidR="00920A48" w:rsidRPr="00920A48" w:rsidDel="00920A48" w:rsidTr="00074EC6">
        <w:trPr>
          <w:del w:id="1740" w:author="Stephen Reynolds, Jr." w:date="2012-11-13T07:29:00Z"/>
        </w:trPr>
        <w:tc>
          <w:tcPr>
            <w:tcW w:w="1890" w:type="dxa"/>
          </w:tcPr>
          <w:p w:rsidR="00CC5F0C" w:rsidRPr="00920A48" w:rsidDel="00920A48" w:rsidRDefault="00CC5F0C" w:rsidP="00920A48">
            <w:pPr>
              <w:rPr>
                <w:del w:id="1741" w:author="Stephen Reynolds, Jr." w:date="2012-11-13T07:29:00Z"/>
                <w:rPrChange w:id="1742" w:author="Stephen Reynolds, Jr." w:date="2012-11-13T07:32:00Z">
                  <w:rPr>
                    <w:del w:id="1743" w:author="Stephen Reynolds, Jr." w:date="2012-11-13T07:29:00Z"/>
                  </w:rPr>
                </w:rPrChange>
              </w:rPr>
              <w:pPrChange w:id="1744" w:author="Stephen Reynolds, Jr." w:date="2012-11-13T07:29:00Z">
                <w:pPr>
                  <w:tabs>
                    <w:tab w:val="left" w:pos="3960"/>
                  </w:tabs>
                </w:pPr>
              </w:pPrChange>
            </w:pPr>
            <w:del w:id="1745" w:author="Stephen Reynolds, Jr." w:date="2012-11-13T07:29:00Z">
              <w:r w:rsidRPr="00920A48" w:rsidDel="00920A48">
                <w:rPr>
                  <w:rPrChange w:id="1746" w:author="Stephen Reynolds, Jr." w:date="2012-11-13T07:32:00Z">
                    <w:rPr/>
                  </w:rPrChange>
                </w:rPr>
                <w:delText>Acts 4:8</w:delText>
              </w:r>
              <w:r w:rsidRPr="00920A48" w:rsidDel="00920A48">
                <w:rPr>
                  <w:rPrChange w:id="1747" w:author="Stephen Reynolds, Jr." w:date="2012-11-13T07:32:00Z">
                    <w:rPr/>
                  </w:rPrChange>
                </w:rPr>
                <w:tab/>
              </w:r>
            </w:del>
          </w:p>
        </w:tc>
        <w:tc>
          <w:tcPr>
            <w:tcW w:w="7650" w:type="dxa"/>
          </w:tcPr>
          <w:p w:rsidR="00CC5F0C" w:rsidRPr="00920A48" w:rsidDel="00920A48" w:rsidRDefault="00CC5F0C" w:rsidP="00920A48">
            <w:pPr>
              <w:rPr>
                <w:del w:id="1748" w:author="Stephen Reynolds, Jr." w:date="2012-11-13T07:29:00Z"/>
                <w:rPrChange w:id="1749" w:author="Stephen Reynolds, Jr." w:date="2012-11-13T07:32:00Z">
                  <w:rPr>
                    <w:del w:id="1750" w:author="Stephen Reynolds, Jr." w:date="2012-11-13T07:29:00Z"/>
                  </w:rPr>
                </w:rPrChange>
              </w:rPr>
              <w:pPrChange w:id="1751" w:author="Stephen Reynolds, Jr." w:date="2012-11-13T07:29:00Z">
                <w:pPr>
                  <w:tabs>
                    <w:tab w:val="left" w:pos="3960"/>
                  </w:tabs>
                </w:pPr>
              </w:pPrChange>
            </w:pPr>
            <w:del w:id="1752" w:author="Stephen Reynolds, Jr." w:date="2012-11-13T07:29:00Z">
              <w:r w:rsidRPr="00920A48" w:rsidDel="00920A48">
                <w:rPr>
                  <w:rPrChange w:id="1753" w:author="Stephen Reynolds, Jr." w:date="2012-11-13T07:32:00Z">
                    <w:rPr/>
                  </w:rPrChange>
                </w:rPr>
                <w:delText>Filled with the Holy Ghost</w:delText>
              </w:r>
            </w:del>
          </w:p>
        </w:tc>
      </w:tr>
      <w:tr w:rsidR="00920A48" w:rsidRPr="00920A48" w:rsidDel="00920A48" w:rsidTr="00074EC6">
        <w:trPr>
          <w:del w:id="1754" w:author="Stephen Reynolds, Jr." w:date="2012-11-13T07:29:00Z"/>
        </w:trPr>
        <w:tc>
          <w:tcPr>
            <w:tcW w:w="1890" w:type="dxa"/>
          </w:tcPr>
          <w:p w:rsidR="00CC5F0C" w:rsidRPr="00920A48" w:rsidDel="00920A48" w:rsidRDefault="00CC5F0C" w:rsidP="00920A48">
            <w:pPr>
              <w:rPr>
                <w:del w:id="1755" w:author="Stephen Reynolds, Jr." w:date="2012-11-13T07:29:00Z"/>
                <w:rPrChange w:id="1756" w:author="Stephen Reynolds, Jr." w:date="2012-11-13T07:32:00Z">
                  <w:rPr>
                    <w:del w:id="1757" w:author="Stephen Reynolds, Jr." w:date="2012-11-13T07:29:00Z"/>
                  </w:rPr>
                </w:rPrChange>
              </w:rPr>
              <w:pPrChange w:id="1758" w:author="Stephen Reynolds, Jr." w:date="2012-11-13T07:29:00Z">
                <w:pPr>
                  <w:tabs>
                    <w:tab w:val="left" w:pos="3960"/>
                  </w:tabs>
                </w:pPr>
              </w:pPrChange>
            </w:pPr>
            <w:del w:id="1759" w:author="Stephen Reynolds, Jr." w:date="2012-11-13T07:29:00Z">
              <w:r w:rsidRPr="00920A48" w:rsidDel="00920A48">
                <w:rPr>
                  <w:rPrChange w:id="1760" w:author="Stephen Reynolds, Jr." w:date="2012-11-13T07:32:00Z">
                    <w:rPr/>
                  </w:rPrChange>
                </w:rPr>
                <w:delText>Acts 10:44,45,47</w:delText>
              </w:r>
              <w:r w:rsidRPr="00920A48" w:rsidDel="00920A48">
                <w:rPr>
                  <w:rPrChange w:id="1761" w:author="Stephen Reynolds, Jr." w:date="2012-11-13T07:32:00Z">
                    <w:rPr/>
                  </w:rPrChange>
                </w:rPr>
                <w:tab/>
              </w:r>
            </w:del>
          </w:p>
        </w:tc>
        <w:tc>
          <w:tcPr>
            <w:tcW w:w="7650" w:type="dxa"/>
          </w:tcPr>
          <w:p w:rsidR="00CC5F0C" w:rsidRPr="00920A48" w:rsidDel="00920A48" w:rsidRDefault="00CC5F0C" w:rsidP="00920A48">
            <w:pPr>
              <w:rPr>
                <w:del w:id="1762" w:author="Stephen Reynolds, Jr." w:date="2012-11-13T07:29:00Z"/>
                <w:rPrChange w:id="1763" w:author="Stephen Reynolds, Jr." w:date="2012-11-13T07:32:00Z">
                  <w:rPr>
                    <w:del w:id="1764" w:author="Stephen Reynolds, Jr." w:date="2012-11-13T07:29:00Z"/>
                  </w:rPr>
                </w:rPrChange>
              </w:rPr>
              <w:pPrChange w:id="1765" w:author="Stephen Reynolds, Jr." w:date="2012-11-13T07:29:00Z">
                <w:pPr>
                  <w:tabs>
                    <w:tab w:val="left" w:pos="3960"/>
                  </w:tabs>
                </w:pPr>
              </w:pPrChange>
            </w:pPr>
            <w:del w:id="1766" w:author="Stephen Reynolds, Jr." w:date="2012-11-13T07:29:00Z">
              <w:r w:rsidRPr="00920A48" w:rsidDel="00920A48">
                <w:rPr>
                  <w:rPrChange w:id="1767" w:author="Stephen Reynolds, Jr." w:date="2012-11-13T07:32:00Z">
                    <w:rPr/>
                  </w:rPrChange>
                </w:rPr>
                <w:delText>The Holy Ghost fell; poure</w:delText>
              </w:r>
              <w:r w:rsidR="00074EC6" w:rsidRPr="00920A48" w:rsidDel="00920A48">
                <w:rPr>
                  <w:rPrChange w:id="1768" w:author="Stephen Reynolds, Jr." w:date="2012-11-13T07:32:00Z">
                    <w:rPr/>
                  </w:rPrChange>
                </w:rPr>
                <w:delText>d out the gift of the Holy Ghost</w:delText>
              </w:r>
              <w:r w:rsidRPr="00920A48" w:rsidDel="00920A48">
                <w:rPr>
                  <w:rPrChange w:id="1769" w:author="Stephen Reynolds, Jr." w:date="2012-11-13T07:32:00Z">
                    <w:rPr/>
                  </w:rPrChange>
                </w:rPr>
                <w:delText>; received the</w:delText>
              </w:r>
              <w:r w:rsidR="00074EC6" w:rsidRPr="00920A48" w:rsidDel="00920A48">
                <w:rPr>
                  <w:rPrChange w:id="1770" w:author="Stephen Reynolds, Jr." w:date="2012-11-13T07:32:00Z">
                    <w:rPr/>
                  </w:rPrChange>
                </w:rPr>
                <w:delText>…</w:delText>
              </w:r>
            </w:del>
          </w:p>
        </w:tc>
      </w:tr>
      <w:tr w:rsidR="00920A48" w:rsidRPr="00920A48" w:rsidDel="00920A48" w:rsidTr="00074EC6">
        <w:trPr>
          <w:del w:id="1771" w:author="Stephen Reynolds, Jr." w:date="2012-11-13T07:29:00Z"/>
        </w:trPr>
        <w:tc>
          <w:tcPr>
            <w:tcW w:w="1890" w:type="dxa"/>
          </w:tcPr>
          <w:p w:rsidR="00CC5F0C" w:rsidRPr="00920A48" w:rsidDel="00920A48" w:rsidRDefault="00CC5F0C" w:rsidP="00920A48">
            <w:pPr>
              <w:rPr>
                <w:del w:id="1772" w:author="Stephen Reynolds, Jr." w:date="2012-11-13T07:29:00Z"/>
                <w:rPrChange w:id="1773" w:author="Stephen Reynolds, Jr." w:date="2012-11-13T07:32:00Z">
                  <w:rPr>
                    <w:del w:id="1774" w:author="Stephen Reynolds, Jr." w:date="2012-11-13T07:29:00Z"/>
                  </w:rPr>
                </w:rPrChange>
              </w:rPr>
              <w:pPrChange w:id="1775" w:author="Stephen Reynolds, Jr." w:date="2012-11-13T07:29:00Z">
                <w:pPr>
                  <w:tabs>
                    <w:tab w:val="left" w:pos="3960"/>
                  </w:tabs>
                </w:pPr>
              </w:pPrChange>
            </w:pPr>
            <w:del w:id="1776" w:author="Stephen Reynolds, Jr." w:date="2012-11-13T07:29:00Z">
              <w:r w:rsidRPr="00920A48" w:rsidDel="00920A48">
                <w:rPr>
                  <w:rPrChange w:id="1777" w:author="Stephen Reynolds, Jr." w:date="2012-11-13T07:32:00Z">
                    <w:rPr/>
                  </w:rPrChange>
                </w:rPr>
                <w:delText>Acts 19:2-6</w:delText>
              </w:r>
              <w:r w:rsidRPr="00920A48" w:rsidDel="00920A48">
                <w:rPr>
                  <w:rPrChange w:id="1778" w:author="Stephen Reynolds, Jr." w:date="2012-11-13T07:32:00Z">
                    <w:rPr/>
                  </w:rPrChange>
                </w:rPr>
                <w:tab/>
              </w:r>
            </w:del>
          </w:p>
        </w:tc>
        <w:tc>
          <w:tcPr>
            <w:tcW w:w="7650" w:type="dxa"/>
          </w:tcPr>
          <w:p w:rsidR="00CC5F0C" w:rsidRPr="00920A48" w:rsidDel="00920A48" w:rsidRDefault="00CC5F0C" w:rsidP="00920A48">
            <w:pPr>
              <w:rPr>
                <w:del w:id="1779" w:author="Stephen Reynolds, Jr." w:date="2012-11-13T07:29:00Z"/>
                <w:rPrChange w:id="1780" w:author="Stephen Reynolds, Jr." w:date="2012-11-13T07:32:00Z">
                  <w:rPr>
                    <w:del w:id="1781" w:author="Stephen Reynolds, Jr." w:date="2012-11-13T07:29:00Z"/>
                  </w:rPr>
                </w:rPrChange>
              </w:rPr>
              <w:pPrChange w:id="1782" w:author="Stephen Reynolds, Jr." w:date="2012-11-13T07:29:00Z">
                <w:pPr>
                  <w:tabs>
                    <w:tab w:val="left" w:pos="3600"/>
                  </w:tabs>
                </w:pPr>
              </w:pPrChange>
            </w:pPr>
            <w:del w:id="1783" w:author="Stephen Reynolds, Jr." w:date="2012-11-13T07:29:00Z">
              <w:r w:rsidRPr="00920A48" w:rsidDel="00920A48">
                <w:rPr>
                  <w:rPrChange w:id="1784" w:author="Stephen Reynolds, Jr." w:date="2012-11-13T07:32:00Z">
                    <w:rPr/>
                  </w:rPrChange>
                </w:rPr>
                <w:delText>Received the Holy Ghost; the Holy Ghost came upon them</w:delText>
              </w:r>
            </w:del>
          </w:p>
        </w:tc>
      </w:tr>
      <w:tr w:rsidR="00920A48" w:rsidRPr="00920A48" w:rsidDel="00920A48" w:rsidTr="00074EC6">
        <w:trPr>
          <w:del w:id="1785" w:author="Stephen Reynolds, Jr." w:date="2012-11-13T07:29:00Z"/>
        </w:trPr>
        <w:tc>
          <w:tcPr>
            <w:tcW w:w="1890" w:type="dxa"/>
          </w:tcPr>
          <w:p w:rsidR="00CC5F0C" w:rsidRPr="00920A48" w:rsidDel="00920A48" w:rsidRDefault="00CC5F0C" w:rsidP="00920A48">
            <w:pPr>
              <w:rPr>
                <w:del w:id="1786" w:author="Stephen Reynolds, Jr." w:date="2012-11-13T07:29:00Z"/>
                <w:rPrChange w:id="1787" w:author="Stephen Reynolds, Jr." w:date="2012-11-13T07:32:00Z">
                  <w:rPr>
                    <w:del w:id="1788" w:author="Stephen Reynolds, Jr." w:date="2012-11-13T07:29:00Z"/>
                  </w:rPr>
                </w:rPrChange>
              </w:rPr>
              <w:pPrChange w:id="1789" w:author="Stephen Reynolds, Jr." w:date="2012-11-13T07:29:00Z">
                <w:pPr>
                  <w:tabs>
                    <w:tab w:val="left" w:pos="3960"/>
                  </w:tabs>
                </w:pPr>
              </w:pPrChange>
            </w:pPr>
            <w:del w:id="1790" w:author="Stephen Reynolds, Jr." w:date="2012-11-13T07:29:00Z">
              <w:r w:rsidRPr="00920A48" w:rsidDel="00920A48">
                <w:rPr>
                  <w:rPrChange w:id="1791" w:author="Stephen Reynolds, Jr." w:date="2012-11-13T07:32:00Z">
                    <w:rPr/>
                  </w:rPrChange>
                </w:rPr>
                <w:delText>I Cor. 12:4</w:delText>
              </w:r>
              <w:r w:rsidRPr="00920A48" w:rsidDel="00920A48">
                <w:rPr>
                  <w:rPrChange w:id="1792" w:author="Stephen Reynolds, Jr." w:date="2012-11-13T07:32:00Z">
                    <w:rPr/>
                  </w:rPrChange>
                </w:rPr>
                <w:tab/>
              </w:r>
            </w:del>
          </w:p>
        </w:tc>
        <w:tc>
          <w:tcPr>
            <w:tcW w:w="7650" w:type="dxa"/>
          </w:tcPr>
          <w:p w:rsidR="00CC5F0C" w:rsidRPr="00920A48" w:rsidDel="00920A48" w:rsidRDefault="00CC5F0C" w:rsidP="00920A48">
            <w:pPr>
              <w:rPr>
                <w:del w:id="1793" w:author="Stephen Reynolds, Jr." w:date="2012-11-13T07:29:00Z"/>
                <w:rPrChange w:id="1794" w:author="Stephen Reynolds, Jr." w:date="2012-11-13T07:32:00Z">
                  <w:rPr>
                    <w:del w:id="1795" w:author="Stephen Reynolds, Jr." w:date="2012-11-13T07:29:00Z"/>
                  </w:rPr>
                </w:rPrChange>
              </w:rPr>
              <w:pPrChange w:id="1796" w:author="Stephen Reynolds, Jr." w:date="2012-11-13T07:29:00Z">
                <w:pPr>
                  <w:tabs>
                    <w:tab w:val="left" w:pos="3600"/>
                  </w:tabs>
                </w:pPr>
              </w:pPrChange>
            </w:pPr>
            <w:del w:id="1797" w:author="Stephen Reynolds, Jr." w:date="2012-11-13T07:29:00Z">
              <w:r w:rsidRPr="00920A48" w:rsidDel="00920A48">
                <w:rPr>
                  <w:rPrChange w:id="1798" w:author="Stephen Reynolds, Jr." w:date="2012-11-13T07:32:00Z">
                    <w:rPr/>
                  </w:rPrChange>
                </w:rPr>
                <w:delText>The same spirit (</w:delText>
              </w:r>
              <w:r w:rsidR="00074EC6" w:rsidRPr="00920A48" w:rsidDel="00920A48">
                <w:rPr>
                  <w:rPrChange w:id="1799" w:author="Stephen Reynolds, Jr." w:date="2012-11-13T07:32:00Z">
                    <w:rPr/>
                  </w:rPrChange>
                </w:rPr>
                <w:delText xml:space="preserve">shows what </w:delText>
              </w:r>
              <w:r w:rsidRPr="00920A48" w:rsidDel="00920A48">
                <w:rPr>
                  <w:rPrChange w:id="1800" w:author="Stephen Reynolds, Jr." w:date="2012-11-13T07:32:00Z">
                    <w:rPr/>
                  </w:rPrChange>
                </w:rPr>
                <w:delText xml:space="preserve">the Holy </w:delText>
              </w:r>
              <w:r w:rsidR="00074EC6" w:rsidRPr="00920A48" w:rsidDel="00920A48">
                <w:rPr>
                  <w:rPrChange w:id="1801" w:author="Stephen Reynolds, Jr." w:date="2012-11-13T07:32:00Z">
                    <w:rPr/>
                  </w:rPrChange>
                </w:rPr>
                <w:delText>Ghost</w:delText>
              </w:r>
              <w:r w:rsidRPr="00920A48" w:rsidDel="00920A48">
                <w:rPr>
                  <w:rPrChange w:id="1802" w:author="Stephen Reynolds, Jr." w:date="2012-11-13T07:32:00Z">
                    <w:rPr/>
                  </w:rPrChange>
                </w:rPr>
                <w:delText xml:space="preserve"> brings to the Church.)</w:delText>
              </w:r>
            </w:del>
          </w:p>
        </w:tc>
      </w:tr>
      <w:tr w:rsidR="00920A48" w:rsidRPr="00920A48" w:rsidDel="00920A48" w:rsidTr="00074EC6">
        <w:trPr>
          <w:del w:id="1803" w:author="Stephen Reynolds, Jr." w:date="2012-11-13T07:29:00Z"/>
        </w:trPr>
        <w:tc>
          <w:tcPr>
            <w:tcW w:w="1890" w:type="dxa"/>
          </w:tcPr>
          <w:p w:rsidR="00CC5F0C" w:rsidRPr="00920A48" w:rsidDel="00920A48" w:rsidRDefault="00CC5F0C" w:rsidP="00920A48">
            <w:pPr>
              <w:rPr>
                <w:del w:id="1804" w:author="Stephen Reynolds, Jr." w:date="2012-11-13T07:29:00Z"/>
                <w:rPrChange w:id="1805" w:author="Stephen Reynolds, Jr." w:date="2012-11-13T07:32:00Z">
                  <w:rPr>
                    <w:del w:id="1806" w:author="Stephen Reynolds, Jr." w:date="2012-11-13T07:29:00Z"/>
                  </w:rPr>
                </w:rPrChange>
              </w:rPr>
              <w:pPrChange w:id="1807" w:author="Stephen Reynolds, Jr." w:date="2012-11-13T07:29:00Z">
                <w:pPr>
                  <w:tabs>
                    <w:tab w:val="left" w:pos="3960"/>
                  </w:tabs>
                </w:pPr>
              </w:pPrChange>
            </w:pPr>
            <w:del w:id="1808" w:author="Stephen Reynolds, Jr." w:date="2012-11-13T07:29:00Z">
              <w:r w:rsidRPr="00920A48" w:rsidDel="00920A48">
                <w:rPr>
                  <w:rPrChange w:id="1809" w:author="Stephen Reynolds, Jr." w:date="2012-11-13T07:32:00Z">
                    <w:rPr/>
                  </w:rPrChange>
                </w:rPr>
                <w:delText>I Cor. 12:11-13</w:delText>
              </w:r>
              <w:r w:rsidRPr="00920A48" w:rsidDel="00920A48">
                <w:rPr>
                  <w:rPrChange w:id="1810" w:author="Stephen Reynolds, Jr." w:date="2012-11-13T07:32:00Z">
                    <w:rPr/>
                  </w:rPrChange>
                </w:rPr>
                <w:tab/>
              </w:r>
            </w:del>
          </w:p>
        </w:tc>
        <w:tc>
          <w:tcPr>
            <w:tcW w:w="7650" w:type="dxa"/>
          </w:tcPr>
          <w:p w:rsidR="00CC5F0C" w:rsidRPr="00920A48" w:rsidDel="00920A48" w:rsidRDefault="00CC5F0C" w:rsidP="00920A48">
            <w:pPr>
              <w:rPr>
                <w:del w:id="1811" w:author="Stephen Reynolds, Jr." w:date="2012-11-13T07:29:00Z"/>
                <w:rPrChange w:id="1812" w:author="Stephen Reynolds, Jr." w:date="2012-11-13T07:32:00Z">
                  <w:rPr>
                    <w:del w:id="1813" w:author="Stephen Reynolds, Jr." w:date="2012-11-13T07:29:00Z"/>
                  </w:rPr>
                </w:rPrChange>
              </w:rPr>
              <w:pPrChange w:id="1814" w:author="Stephen Reynolds, Jr." w:date="2012-11-13T07:29:00Z">
                <w:pPr>
                  <w:tabs>
                    <w:tab w:val="left" w:pos="3960"/>
                  </w:tabs>
                </w:pPr>
              </w:pPrChange>
            </w:pPr>
            <w:del w:id="1815" w:author="Stephen Reynolds, Jr." w:date="2012-11-13T07:29:00Z">
              <w:r w:rsidRPr="00920A48" w:rsidDel="00920A48">
                <w:rPr>
                  <w:rPrChange w:id="1816" w:author="Stephen Reynolds, Jr." w:date="2012-11-13T07:32:00Z">
                    <w:rPr/>
                  </w:rPrChange>
                </w:rPr>
                <w:delText>One and the selfsame Spirit; baptized into one body; drink into one Spi</w:delText>
              </w:r>
              <w:r w:rsidR="00074EC6" w:rsidRPr="00920A48" w:rsidDel="00920A48">
                <w:rPr>
                  <w:rPrChange w:id="1817" w:author="Stephen Reynolds, Jr." w:date="2012-11-13T07:32:00Z">
                    <w:rPr/>
                  </w:rPrChange>
                </w:rPr>
                <w:delText>rit. (distributes gifts, u</w:delText>
              </w:r>
              <w:r w:rsidRPr="00920A48" w:rsidDel="00920A48">
                <w:rPr>
                  <w:rPrChange w:id="1818" w:author="Stephen Reynolds, Jr." w:date="2012-11-13T07:32:00Z">
                    <w:rPr/>
                  </w:rPrChange>
                </w:rPr>
                <w:delText>nites members of the B</w:delText>
              </w:r>
              <w:r w:rsidR="00074EC6" w:rsidRPr="00920A48" w:rsidDel="00920A48">
                <w:rPr>
                  <w:rPrChange w:id="1819" w:author="Stephen Reynolds, Jr." w:date="2012-11-13T07:32:00Z">
                    <w:rPr/>
                  </w:rPrChange>
                </w:rPr>
                <w:delText>ody of Christ; baptizes members into one B</w:delText>
              </w:r>
              <w:r w:rsidRPr="00920A48" w:rsidDel="00920A48">
                <w:rPr>
                  <w:rPrChange w:id="1820" w:author="Stephen Reynolds, Jr." w:date="2012-11-13T07:32:00Z">
                    <w:rPr/>
                  </w:rPrChange>
                </w:rPr>
                <w:delText>ody; places members into their position; brings fellowship.)</w:delText>
              </w:r>
            </w:del>
          </w:p>
        </w:tc>
      </w:tr>
    </w:tbl>
    <w:p w:rsidR="00CC5F0C" w:rsidRPr="00920A48" w:rsidDel="00920A48" w:rsidRDefault="00CC5F0C" w:rsidP="00920A48">
      <w:pPr>
        <w:rPr>
          <w:del w:id="1821" w:author="Stephen Reynolds, Jr." w:date="2012-11-13T07:29:00Z"/>
          <w:rPrChange w:id="1822" w:author="Stephen Reynolds, Jr." w:date="2012-11-13T07:32:00Z">
            <w:rPr>
              <w:del w:id="1823" w:author="Stephen Reynolds, Jr." w:date="2012-11-13T07:29:00Z"/>
            </w:rPr>
          </w:rPrChange>
        </w:rPr>
        <w:pPrChange w:id="1824" w:author="Stephen Reynolds, Jr." w:date="2012-11-13T07:29:00Z">
          <w:pPr>
            <w:ind w:left="720"/>
          </w:pPr>
        </w:pPrChange>
      </w:pPr>
    </w:p>
    <w:p w:rsidR="00EF3CF7" w:rsidRPr="00920A48" w:rsidDel="00920A48" w:rsidRDefault="00EF3CF7" w:rsidP="00920A48">
      <w:pPr>
        <w:rPr>
          <w:del w:id="1825" w:author="Stephen Reynolds, Jr." w:date="2012-11-13T07:29:00Z"/>
          <w:rPrChange w:id="1826" w:author="Stephen Reynolds, Jr." w:date="2012-11-13T07:32:00Z">
            <w:rPr>
              <w:del w:id="1827" w:author="Stephen Reynolds, Jr." w:date="2012-11-13T07:29:00Z"/>
            </w:rPr>
          </w:rPrChange>
        </w:rPr>
        <w:pPrChange w:id="1828" w:author="Stephen Reynolds, Jr." w:date="2012-11-13T07:29:00Z">
          <w:pPr>
            <w:pStyle w:val="Heading3"/>
          </w:pPr>
        </w:pPrChange>
      </w:pPr>
      <w:del w:id="1829" w:author="Stephen Reynolds, Jr." w:date="2012-11-13T07:29:00Z">
        <w:r w:rsidRPr="00920A48" w:rsidDel="00920A48">
          <w:rPr>
            <w:rPrChange w:id="1830" w:author="Stephen Reynolds, Jr." w:date="2012-11-13T07:32:00Z">
              <w:rPr/>
            </w:rPrChange>
          </w:rPr>
          <w:delText xml:space="preserve">The Baptism with the Holy </w:delText>
        </w:r>
        <w:r w:rsidR="00BD111C" w:rsidRPr="00920A48" w:rsidDel="00920A48">
          <w:rPr>
            <w:rPrChange w:id="1831" w:author="Stephen Reynolds, Jr." w:date="2012-11-13T07:32:00Z">
              <w:rPr/>
            </w:rPrChange>
          </w:rPr>
          <w:delText>Ghost</w:delText>
        </w:r>
        <w:r w:rsidRPr="00920A48" w:rsidDel="00920A48">
          <w:rPr>
            <w:rPrChange w:id="1832" w:author="Stephen Reynolds, Jr." w:date="2012-11-13T07:32:00Z">
              <w:rPr/>
            </w:rPrChange>
          </w:rPr>
          <w:delText xml:space="preserve"> is an operation of the Spirit, distinct from, subsequent and additional to His regenerating work</w:delText>
        </w:r>
        <w:r w:rsidR="00BD111C" w:rsidRPr="00920A48" w:rsidDel="00920A48">
          <w:rPr>
            <w:rPrChange w:id="1833" w:author="Stephen Reynolds, Jr." w:date="2012-11-13T07:32:00Z">
              <w:rPr/>
            </w:rPrChange>
          </w:rPr>
          <w:delText>.</w:delText>
        </w:r>
        <w:r w:rsidRPr="00920A48" w:rsidDel="00920A48">
          <w:rPr>
            <w:rPrChange w:id="1834" w:author="Stephen Reynolds, Jr." w:date="2012-11-13T07:32:00Z">
              <w:rPr/>
            </w:rPrChange>
          </w:rPr>
          <w:delText xml:space="preserve"> </w:delText>
        </w:r>
        <w:r w:rsidR="00BD111C" w:rsidRPr="00920A48" w:rsidDel="00920A48">
          <w:rPr>
            <w:rPrChange w:id="1835" w:author="Stephen Reynolds, Jr." w:date="2012-11-13T07:32:00Z">
              <w:rPr/>
            </w:rPrChange>
          </w:rPr>
          <w:delText>(</w:delText>
        </w:r>
        <w:r w:rsidR="003D39BF" w:rsidRPr="00920A48" w:rsidDel="00920A48">
          <w:rPr>
            <w:rPrChange w:id="1836" w:author="Stephen Reynolds, Jr." w:date="2012-11-13T07:32:00Z">
              <w:rPr/>
            </w:rPrChange>
          </w:rPr>
          <w:delText>Acts 19:2-6</w:delText>
        </w:r>
        <w:r w:rsidRPr="00920A48" w:rsidDel="00920A48">
          <w:rPr>
            <w:rPrChange w:id="1837" w:author="Stephen Reynolds, Jr." w:date="2012-11-13T07:32:00Z">
              <w:rPr/>
            </w:rPrChange>
          </w:rPr>
          <w:delText xml:space="preserve">; </w:delText>
        </w:r>
        <w:r w:rsidR="00BD111C" w:rsidRPr="00920A48" w:rsidDel="00920A48">
          <w:rPr>
            <w:rPrChange w:id="1838" w:author="Stephen Reynolds, Jr." w:date="2012-11-13T07:32:00Z">
              <w:rPr/>
            </w:rPrChange>
          </w:rPr>
          <w:delText>1:5 Compare John 15:3; 13:10)</w:delText>
        </w:r>
      </w:del>
    </w:p>
    <w:p w:rsidR="00BD111C" w:rsidRPr="00920A48" w:rsidDel="00920A48" w:rsidRDefault="00BD111C" w:rsidP="00920A48">
      <w:pPr>
        <w:rPr>
          <w:del w:id="1839" w:author="Stephen Reynolds, Jr." w:date="2012-11-13T07:29:00Z"/>
          <w:rPrChange w:id="1840" w:author="Stephen Reynolds, Jr." w:date="2012-11-13T07:32:00Z">
            <w:rPr>
              <w:del w:id="1841" w:author="Stephen Reynolds, Jr." w:date="2012-11-13T07:29:00Z"/>
            </w:rPr>
          </w:rPrChange>
        </w:rPr>
        <w:pPrChange w:id="1842" w:author="Stephen Reynolds, Jr." w:date="2012-11-13T07:29:00Z">
          <w:pPr>
            <w:tabs>
              <w:tab w:val="left" w:pos="1260"/>
              <w:tab w:val="left" w:pos="1980"/>
            </w:tabs>
            <w:ind w:firstLine="1260"/>
          </w:pPr>
        </w:pPrChange>
      </w:pPr>
    </w:p>
    <w:p w:rsidR="00BD111C" w:rsidRPr="00920A48" w:rsidDel="00920A48" w:rsidRDefault="00BD111C" w:rsidP="00920A48">
      <w:pPr>
        <w:rPr>
          <w:del w:id="1843" w:author="Stephen Reynolds, Jr." w:date="2012-11-13T07:29:00Z"/>
          <w:rPrChange w:id="1844" w:author="Stephen Reynolds, Jr." w:date="2012-11-13T07:32:00Z">
            <w:rPr>
              <w:del w:id="1845" w:author="Stephen Reynolds, Jr." w:date="2012-11-13T07:29:00Z"/>
            </w:rPr>
          </w:rPrChange>
        </w:rPr>
        <w:pPrChange w:id="1846" w:author="Stephen Reynolds, Jr." w:date="2012-11-13T07:29:00Z">
          <w:pPr>
            <w:tabs>
              <w:tab w:val="left" w:pos="1260"/>
              <w:tab w:val="left" w:pos="1980"/>
            </w:tabs>
            <w:ind w:firstLine="720"/>
          </w:pPr>
        </w:pPrChange>
      </w:pPr>
      <w:del w:id="1847" w:author="Stephen Reynolds, Jr." w:date="2012-11-13T07:29:00Z">
        <w:r w:rsidRPr="00920A48" w:rsidDel="00920A48">
          <w:rPr>
            <w:rPrChange w:id="1848" w:author="Stephen Reynolds, Jr." w:date="2012-11-13T07:32:00Z">
              <w:rPr/>
            </w:rPrChange>
          </w:rPr>
          <w:delText xml:space="preserve">There is a definite work of the Holy Spirit at the new birth.  A man is born of the Spirit. – Jn. 3:3 The Baptism of the Holy Spirit is a separate work of the Holy Spirit that takes place after Salvation.  The Holy Spirit will not fill an unclean vessel.  This pattern of Salvation taking place before Holy Spirit Baptism is illustrated in type in the Old Testament.The priest always applied the blood first and then the oil. – Ex. 29:21; Lev. 14:14-17.  The oil was put on the blood.  The blood is a symbol of the Blood of Jesus which purchased our salvation, and the oil is a symbol of the Holy Spirit.  </w:delText>
        </w:r>
      </w:del>
    </w:p>
    <w:p w:rsidR="00EF3CF7" w:rsidRPr="00920A48" w:rsidDel="00920A48" w:rsidRDefault="003D39BF" w:rsidP="00920A48">
      <w:pPr>
        <w:rPr>
          <w:del w:id="1849" w:author="Stephen Reynolds, Jr." w:date="2012-11-13T07:29:00Z"/>
          <w:rPrChange w:id="1850" w:author="Stephen Reynolds, Jr." w:date="2012-11-13T07:32:00Z">
            <w:rPr>
              <w:del w:id="1851" w:author="Stephen Reynolds, Jr." w:date="2012-11-13T07:29:00Z"/>
            </w:rPr>
          </w:rPrChange>
        </w:rPr>
        <w:pPrChange w:id="1852" w:author="Stephen Reynolds, Jr." w:date="2012-11-13T07:29:00Z">
          <w:pPr>
            <w:pStyle w:val="Heading3"/>
            <w:numPr>
              <w:numId w:val="0"/>
            </w:numPr>
            <w:ind w:left="0" w:firstLine="720"/>
          </w:pPr>
        </w:pPrChange>
      </w:pPr>
      <w:del w:id="1853" w:author="Stephen Reynolds, Jr." w:date="2012-11-13T07:29:00Z">
        <w:r w:rsidRPr="00920A48" w:rsidDel="00920A48">
          <w:rPr>
            <w:rPrChange w:id="1854" w:author="Stephen Reynolds, Jr." w:date="2012-11-13T07:32:00Z">
              <w:rPr/>
            </w:rPrChange>
          </w:rPr>
          <w:delText xml:space="preserve"> </w:delText>
        </w:r>
        <w:r w:rsidR="00BD111C" w:rsidRPr="00920A48" w:rsidDel="00920A48">
          <w:rPr>
            <w:rPrChange w:id="1855" w:author="Stephen Reynolds, Jr." w:date="2012-11-13T07:32:00Z">
              <w:rPr/>
            </w:rPrChange>
          </w:rPr>
          <w:delText>In John 13:10; 15:3 was</w:delText>
        </w:r>
        <w:r w:rsidRPr="00920A48" w:rsidDel="00920A48">
          <w:rPr>
            <w:rPrChange w:id="1856" w:author="Stephen Reynolds, Jr." w:date="2012-11-13T07:32:00Z">
              <w:rPr/>
            </w:rPrChange>
          </w:rPr>
          <w:delText xml:space="preserve"> a company of disciples whom Jesus had pronounced </w:delText>
        </w:r>
        <w:r w:rsidRPr="00920A48" w:rsidDel="00920A48">
          <w:rPr>
            <w:u w:val="single"/>
            <w:rPrChange w:id="1857" w:author="Stephen Reynolds, Jr." w:date="2012-11-13T07:32:00Z">
              <w:rPr>
                <w:u w:val="single"/>
              </w:rPr>
            </w:rPrChange>
          </w:rPr>
          <w:delText>clean through the Word</w:delText>
        </w:r>
        <w:r w:rsidRPr="00920A48" w:rsidDel="00920A48">
          <w:rPr>
            <w:rPrChange w:id="1858" w:author="Stephen Reynolds, Jr." w:date="2012-11-13T07:32:00Z">
              <w:rPr/>
            </w:rPrChange>
          </w:rPr>
          <w:delText xml:space="preserve"> and yet the Baptism with the Holy Spirit lay for them some days in the future.</w:delText>
        </w:r>
        <w:r w:rsidR="00BD111C" w:rsidRPr="00920A48" w:rsidDel="00920A48">
          <w:rPr>
            <w:rPrChange w:id="1859" w:author="Stephen Reynolds, Jr." w:date="2012-11-13T07:32:00Z">
              <w:rPr/>
            </w:rPrChange>
          </w:rPr>
          <w:delText xml:space="preserve"> </w:delText>
        </w:r>
      </w:del>
    </w:p>
    <w:p w:rsidR="003D39BF" w:rsidRPr="00920A48" w:rsidDel="00920A48" w:rsidRDefault="00EF3CF7" w:rsidP="00920A48">
      <w:pPr>
        <w:rPr>
          <w:del w:id="1860" w:author="Stephen Reynolds, Jr." w:date="2012-11-13T07:29:00Z"/>
          <w:rPrChange w:id="1861" w:author="Stephen Reynolds, Jr." w:date="2012-11-13T07:32:00Z">
            <w:rPr>
              <w:del w:id="1862" w:author="Stephen Reynolds, Jr." w:date="2012-11-13T07:29:00Z"/>
            </w:rPr>
          </w:rPrChange>
        </w:rPr>
        <w:pPrChange w:id="1863" w:author="Stephen Reynolds, Jr." w:date="2012-11-13T07:29:00Z">
          <w:pPr>
            <w:pStyle w:val="Heading3"/>
            <w:numPr>
              <w:numId w:val="0"/>
            </w:numPr>
            <w:ind w:left="0" w:firstLine="720"/>
          </w:pPr>
        </w:pPrChange>
      </w:pPr>
      <w:del w:id="1864" w:author="Stephen Reynolds, Jr." w:date="2012-11-13T07:29:00Z">
        <w:r w:rsidRPr="00920A48" w:rsidDel="00920A48">
          <w:rPr>
            <w:rPrChange w:id="1865" w:author="Stephen Reynolds, Jr." w:date="2012-11-13T07:32:00Z">
              <w:rPr/>
            </w:rPrChange>
          </w:rPr>
          <w:delText xml:space="preserve"> See </w:delText>
        </w:r>
        <w:r w:rsidR="003D39BF" w:rsidRPr="00920A48" w:rsidDel="00920A48">
          <w:rPr>
            <w:rPrChange w:id="1866" w:author="Stephen Reynolds, Jr." w:date="2012-11-13T07:32:00Z">
              <w:rPr/>
            </w:rPrChange>
          </w:rPr>
          <w:delText xml:space="preserve">Acts 8:12. In this company of </w:delText>
        </w:r>
        <w:r w:rsidRPr="00920A48" w:rsidDel="00920A48">
          <w:rPr>
            <w:rPrChange w:id="1867" w:author="Stephen Reynolds, Jr." w:date="2012-11-13T07:32:00Z">
              <w:rPr/>
            </w:rPrChange>
          </w:rPr>
          <w:delText>B</w:delText>
        </w:r>
        <w:r w:rsidR="003D39BF" w:rsidRPr="00920A48" w:rsidDel="00920A48">
          <w:rPr>
            <w:rPrChange w:id="1868" w:author="Stephen Reynolds, Jr." w:date="2012-11-13T07:32:00Z">
              <w:rPr/>
            </w:rPrChange>
          </w:rPr>
          <w:delText xml:space="preserve">elievers, </w:delText>
        </w:r>
        <w:r w:rsidR="003D39BF" w:rsidRPr="00920A48" w:rsidDel="00920A48">
          <w:rPr>
            <w:u w:val="single"/>
            <w:rPrChange w:id="1869" w:author="Stephen Reynolds, Jr." w:date="2012-11-13T07:32:00Z">
              <w:rPr>
                <w:u w:val="single"/>
              </w:rPr>
            </w:rPrChange>
          </w:rPr>
          <w:delText>baptized with water</w:delText>
        </w:r>
        <w:r w:rsidR="003D39BF" w:rsidRPr="00920A48" w:rsidDel="00920A48">
          <w:rPr>
            <w:rPrChange w:id="1870" w:author="Stephen Reynolds, Jr." w:date="2012-11-13T07:32:00Z">
              <w:rPr/>
            </w:rPrChange>
          </w:rPr>
          <w:delText xml:space="preserve">, there were certainly some regenerated people but we read in verses 15 and 16, “Who, when they were come down, prayed for them that they might receive the Holy Spirit. (for as yet He was fallen upon none of them; </w:delText>
        </w:r>
        <w:r w:rsidR="003D39BF" w:rsidRPr="00920A48" w:rsidDel="00920A48">
          <w:rPr>
            <w:u w:val="single"/>
            <w:rPrChange w:id="1871" w:author="Stephen Reynolds, Jr." w:date="2012-11-13T07:32:00Z">
              <w:rPr>
                <w:u w:val="single"/>
              </w:rPr>
            </w:rPrChange>
          </w:rPr>
          <w:delText>only they were baptized in the name of the Lord Jesus</w:delText>
        </w:r>
        <w:r w:rsidR="003D39BF" w:rsidRPr="00920A48" w:rsidDel="00920A48">
          <w:rPr>
            <w:rPrChange w:id="1872" w:author="Stephen Reynolds, Jr." w:date="2012-11-13T07:32:00Z">
              <w:rPr/>
            </w:rPrChange>
          </w:rPr>
          <w:delText>)</w:delText>
        </w:r>
        <w:r w:rsidRPr="00920A48" w:rsidDel="00920A48">
          <w:rPr>
            <w:rPrChange w:id="1873" w:author="Stephen Reynolds, Jr." w:date="2012-11-13T07:32:00Z">
              <w:rPr/>
            </w:rPrChange>
          </w:rPr>
          <w:delText>.</w:delText>
        </w:r>
        <w:r w:rsidR="003D39BF" w:rsidRPr="00920A48" w:rsidDel="00920A48">
          <w:rPr>
            <w:rPrChange w:id="1874" w:author="Stephen Reynolds, Jr." w:date="2012-11-13T07:32:00Z">
              <w:rPr/>
            </w:rPrChange>
          </w:rPr>
          <w:delText>”</w:delText>
        </w:r>
      </w:del>
    </w:p>
    <w:p w:rsidR="003D39BF" w:rsidRPr="00920A48" w:rsidDel="00920A48" w:rsidRDefault="003D39BF" w:rsidP="00920A48">
      <w:pPr>
        <w:rPr>
          <w:del w:id="1875" w:author="Stephen Reynolds, Jr." w:date="2012-11-13T07:29:00Z"/>
          <w:rPrChange w:id="1876" w:author="Stephen Reynolds, Jr." w:date="2012-11-13T07:32:00Z">
            <w:rPr>
              <w:del w:id="1877" w:author="Stephen Reynolds, Jr." w:date="2012-11-13T07:29:00Z"/>
            </w:rPr>
          </w:rPrChange>
        </w:rPr>
        <w:pPrChange w:id="1878" w:author="Stephen Reynolds, Jr." w:date="2012-11-13T07:29:00Z">
          <w:pPr>
            <w:ind w:firstLine="720"/>
          </w:pPr>
        </w:pPrChange>
      </w:pPr>
      <w:del w:id="1879" w:author="Stephen Reynolds, Jr." w:date="2012-11-13T07:29:00Z">
        <w:r w:rsidRPr="00920A48" w:rsidDel="00920A48">
          <w:rPr>
            <w:rPrChange w:id="1880" w:author="Stephen Reynolds, Jr." w:date="2012-11-13T07:32:00Z">
              <w:rPr/>
            </w:rPrChange>
          </w:rPr>
          <w:delText xml:space="preserve">NOTE: Some argue that the disciples could not have experienced regeneration (the life of the Spirit) until Jesus arose from the grave: therefore, they confuse the Baptism of the Holy </w:delText>
        </w:r>
        <w:r w:rsidR="00EF3CF7" w:rsidRPr="00920A48" w:rsidDel="00920A48">
          <w:rPr>
            <w:rPrChange w:id="1881" w:author="Stephen Reynolds, Jr." w:date="2012-11-13T07:32:00Z">
              <w:rPr/>
            </w:rPrChange>
          </w:rPr>
          <w:delText>Ghost</w:delText>
        </w:r>
        <w:r w:rsidRPr="00920A48" w:rsidDel="00920A48">
          <w:rPr>
            <w:rPrChange w:id="1882" w:author="Stephen Reynolds, Jr." w:date="2012-11-13T07:32:00Z">
              <w:rPr/>
            </w:rPrChange>
          </w:rPr>
          <w:delText xml:space="preserve"> with the New Birth and claim that persons are not saved until they are baptized with the Holy </w:delText>
        </w:r>
        <w:r w:rsidR="00EF3CF7" w:rsidRPr="00920A48" w:rsidDel="00920A48">
          <w:rPr>
            <w:rPrChange w:id="1883" w:author="Stephen Reynolds, Jr." w:date="2012-11-13T07:32:00Z">
              <w:rPr/>
            </w:rPrChange>
          </w:rPr>
          <w:delText>Ghost, but t</w:delText>
        </w:r>
        <w:r w:rsidRPr="00920A48" w:rsidDel="00920A48">
          <w:rPr>
            <w:rPrChange w:id="1884" w:author="Stephen Reynolds, Jr." w:date="2012-11-13T07:32:00Z">
              <w:rPr/>
            </w:rPrChange>
          </w:rPr>
          <w:delText xml:space="preserve">his argument </w:delText>
        </w:r>
        <w:r w:rsidR="00EF3CF7" w:rsidRPr="00920A48" w:rsidDel="00920A48">
          <w:rPr>
            <w:rPrChange w:id="1885" w:author="Stephen Reynolds, Jr." w:date="2012-11-13T07:32:00Z">
              <w:rPr/>
            </w:rPrChange>
          </w:rPr>
          <w:delText>is</w:delText>
        </w:r>
        <w:r w:rsidRPr="00920A48" w:rsidDel="00920A48">
          <w:rPr>
            <w:rPrChange w:id="1886" w:author="Stephen Reynolds, Jr." w:date="2012-11-13T07:32:00Z">
              <w:rPr/>
            </w:rPrChange>
          </w:rPr>
          <w:delText xml:space="preserve"> settled by John 20:21,22.</w:delText>
        </w:r>
        <w:r w:rsidR="00EF3CF7" w:rsidRPr="00920A48" w:rsidDel="00920A48">
          <w:rPr>
            <w:rPrChange w:id="1887" w:author="Stephen Reynolds, Jr." w:date="2012-11-13T07:32:00Z">
              <w:rPr/>
            </w:rPrChange>
          </w:rPr>
          <w:delText xml:space="preserve"> After His resurrection, Jesus </w:delText>
        </w:r>
        <w:r w:rsidRPr="00920A48" w:rsidDel="00920A48">
          <w:rPr>
            <w:rPrChange w:id="1888" w:author="Stephen Reynolds, Jr." w:date="2012-11-13T07:32:00Z">
              <w:rPr/>
            </w:rPrChange>
          </w:rPr>
          <w:delText xml:space="preserve"> met the d</w:delText>
        </w:r>
        <w:r w:rsidR="00EF3CF7" w:rsidRPr="00920A48" w:rsidDel="00920A48">
          <w:rPr>
            <w:rPrChange w:id="1889" w:author="Stephen Reynolds, Jr." w:date="2012-11-13T07:32:00Z">
              <w:rPr/>
            </w:rPrChange>
          </w:rPr>
          <w:delText xml:space="preserve">isciples </w:delText>
        </w:r>
        <w:r w:rsidRPr="00920A48" w:rsidDel="00920A48">
          <w:rPr>
            <w:rPrChange w:id="1890" w:author="Stephen Reynolds, Jr." w:date="2012-11-13T07:32:00Z">
              <w:rPr/>
            </w:rPrChange>
          </w:rPr>
          <w:delText>and breathed on them the Spiri</w:delText>
        </w:r>
        <w:r w:rsidR="00EF3CF7" w:rsidRPr="00920A48" w:rsidDel="00920A48">
          <w:rPr>
            <w:rPrChange w:id="1891" w:author="Stephen Reynolds, Jr." w:date="2012-11-13T07:32:00Z">
              <w:rPr/>
            </w:rPrChange>
          </w:rPr>
          <w:delText>t of Life many days before the Upper R</w:delText>
        </w:r>
        <w:r w:rsidRPr="00920A48" w:rsidDel="00920A48">
          <w:rPr>
            <w:rPrChange w:id="1892" w:author="Stephen Reynolds, Jr." w:date="2012-11-13T07:32:00Z">
              <w:rPr/>
            </w:rPrChange>
          </w:rPr>
          <w:delText>oom experience.</w:delText>
        </w:r>
      </w:del>
    </w:p>
    <w:p w:rsidR="003D39BF" w:rsidRPr="00920A48" w:rsidDel="00920A48" w:rsidRDefault="003D39BF" w:rsidP="00920A48">
      <w:pPr>
        <w:rPr>
          <w:del w:id="1893" w:author="Stephen Reynolds, Jr." w:date="2012-11-13T07:29:00Z"/>
          <w:rPrChange w:id="1894" w:author="Stephen Reynolds, Jr." w:date="2012-11-13T07:32:00Z">
            <w:rPr>
              <w:del w:id="1895" w:author="Stephen Reynolds, Jr." w:date="2012-11-13T07:29:00Z"/>
            </w:rPr>
          </w:rPrChange>
        </w:rPr>
        <w:pPrChange w:id="1896" w:author="Stephen Reynolds, Jr." w:date="2012-11-13T07:29:00Z">
          <w:pPr>
            <w:ind w:firstLine="720"/>
          </w:pPr>
        </w:pPrChange>
      </w:pPr>
      <w:del w:id="1897" w:author="Stephen Reynolds, Jr." w:date="2012-11-13T07:29:00Z">
        <w:r w:rsidRPr="00920A48" w:rsidDel="00920A48">
          <w:rPr>
            <w:b/>
            <w:rPrChange w:id="1898" w:author="Stephen Reynolds, Jr." w:date="2012-11-13T07:32:00Z">
              <w:rPr>
                <w:b/>
              </w:rPr>
            </w:rPrChange>
          </w:rPr>
          <w:delText>In regeneration</w:delText>
        </w:r>
        <w:r w:rsidR="00EF3CF7" w:rsidRPr="00920A48" w:rsidDel="00920A48">
          <w:rPr>
            <w:b/>
            <w:rPrChange w:id="1899" w:author="Stephen Reynolds, Jr." w:date="2012-11-13T07:32:00Z">
              <w:rPr>
                <w:b/>
              </w:rPr>
            </w:rPrChange>
          </w:rPr>
          <w:delText>,</w:delText>
        </w:r>
        <w:r w:rsidRPr="00920A48" w:rsidDel="00920A48">
          <w:rPr>
            <w:b/>
            <w:rPrChange w:id="1900" w:author="Stephen Reynolds, Jr." w:date="2012-11-13T07:32:00Z">
              <w:rPr>
                <w:b/>
              </w:rPr>
            </w:rPrChange>
          </w:rPr>
          <w:delText xml:space="preserve"> there is an impartation of life and the one who receives it is saved. In the Baptism of the Holy Spirit there is an impartation of power and the one who receives is fitted for service.</w:delText>
        </w:r>
        <w:r w:rsidR="00074EC6" w:rsidRPr="00920A48" w:rsidDel="00920A48">
          <w:rPr>
            <w:rPrChange w:id="1901" w:author="Stephen Reynolds, Jr." w:date="2012-11-13T07:32:00Z">
              <w:rPr/>
            </w:rPrChange>
          </w:rPr>
          <w:delText xml:space="preserve"> </w:delText>
        </w:r>
        <w:r w:rsidRPr="00920A48" w:rsidDel="00920A48">
          <w:rPr>
            <w:rPrChange w:id="1902" w:author="Stephen Reynolds, Jr." w:date="2012-11-13T07:32:00Z">
              <w:rPr/>
            </w:rPrChange>
          </w:rPr>
          <w:delText xml:space="preserve">The Baptism of the Holy </w:delText>
        </w:r>
        <w:r w:rsidR="00EF3CF7" w:rsidRPr="00920A48" w:rsidDel="00920A48">
          <w:rPr>
            <w:rPrChange w:id="1903" w:author="Stephen Reynolds, Jr." w:date="2012-11-13T07:32:00Z">
              <w:rPr/>
            </w:rPrChange>
          </w:rPr>
          <w:delText>Ghost</w:delText>
        </w:r>
        <w:r w:rsidRPr="00920A48" w:rsidDel="00920A48">
          <w:rPr>
            <w:rPrChange w:id="1904" w:author="Stephen Reynolds, Jr." w:date="2012-11-13T07:32:00Z">
              <w:rPr/>
            </w:rPrChange>
          </w:rPr>
          <w:delText xml:space="preserve"> is also a seal or an earnest of our inheritance. Eph. 1:13,14; Eph. 4:30. </w:delText>
        </w:r>
        <w:r w:rsidRPr="00920A48" w:rsidDel="00920A48">
          <w:rPr>
            <w:u w:val="single"/>
            <w:rPrChange w:id="1905" w:author="Stephen Reynolds, Jr." w:date="2012-11-13T07:32:00Z">
              <w:rPr>
                <w:u w:val="single"/>
              </w:rPr>
            </w:rPrChange>
          </w:rPr>
          <w:delText>A person may be regenerated by the Holy Spirit and still not be baptized with the Holy Spirit.</w:delText>
        </w:r>
      </w:del>
    </w:p>
    <w:p w:rsidR="002F20A5" w:rsidRPr="00920A48" w:rsidDel="00920A48" w:rsidRDefault="00EF3CF7" w:rsidP="00920A48">
      <w:pPr>
        <w:rPr>
          <w:del w:id="1906" w:author="Stephen Reynolds, Jr." w:date="2012-11-13T07:29:00Z"/>
          <w:rPrChange w:id="1907" w:author="Stephen Reynolds, Jr." w:date="2012-11-13T07:32:00Z">
            <w:rPr>
              <w:del w:id="1908" w:author="Stephen Reynolds, Jr." w:date="2012-11-13T07:29:00Z"/>
              <w:color w:val="000000" w:themeColor="text1"/>
            </w:rPr>
          </w:rPrChange>
        </w:rPr>
        <w:pPrChange w:id="1909" w:author="Stephen Reynolds, Jr." w:date="2012-11-13T07:29:00Z">
          <w:pPr>
            <w:pStyle w:val="ListParagraph"/>
            <w:numPr>
              <w:numId w:val="90"/>
            </w:numPr>
            <w:ind w:left="1080" w:hanging="360"/>
          </w:pPr>
        </w:pPrChange>
      </w:pPr>
      <w:del w:id="1910" w:author="Stephen Reynolds, Jr." w:date="2012-11-13T07:29:00Z">
        <w:r w:rsidRPr="00920A48" w:rsidDel="00920A48">
          <w:rPr>
            <w:rPrChange w:id="1911" w:author="Stephen Reynolds, Jr." w:date="2012-11-13T07:32:00Z">
              <w:rPr>
                <w:color w:val="000000" w:themeColor="text1"/>
              </w:rPr>
            </w:rPrChange>
          </w:rPr>
          <w:delText>HOLY SPIRIT OR HOLY GHOST</w:delText>
        </w:r>
        <w:r w:rsidR="004E715B" w:rsidRPr="00920A48" w:rsidDel="00920A48">
          <w:rPr>
            <w:rPrChange w:id="1912" w:author="Stephen Reynolds, Jr." w:date="2012-11-13T07:32:00Z">
              <w:rPr>
                <w:color w:val="000000" w:themeColor="text1"/>
              </w:rPr>
            </w:rPrChange>
          </w:rPr>
          <w:delText>?</w:delText>
        </w:r>
      </w:del>
    </w:p>
    <w:p w:rsidR="00EF3CF7" w:rsidRPr="00920A48" w:rsidDel="00920A48" w:rsidRDefault="00EF3CF7" w:rsidP="00920A48">
      <w:pPr>
        <w:rPr>
          <w:del w:id="1913" w:author="Stephen Reynolds, Jr." w:date="2012-11-13T07:29:00Z"/>
          <w:rPrChange w:id="1914" w:author="Stephen Reynolds, Jr." w:date="2012-11-13T07:32:00Z">
            <w:rPr>
              <w:del w:id="1915" w:author="Stephen Reynolds, Jr." w:date="2012-11-13T07:29:00Z"/>
              <w:color w:val="000000" w:themeColor="text1"/>
            </w:rPr>
          </w:rPrChange>
        </w:rPr>
        <w:pPrChange w:id="1916" w:author="Stephen Reynolds, Jr." w:date="2012-11-13T07:29:00Z">
          <w:pPr>
            <w:pStyle w:val="ListParagraph"/>
            <w:numPr>
              <w:numId w:val="90"/>
            </w:numPr>
            <w:ind w:left="1080" w:hanging="360"/>
          </w:pPr>
        </w:pPrChange>
      </w:pPr>
      <w:del w:id="1917" w:author="Stephen Reynolds, Jr." w:date="2012-11-13T07:29:00Z">
        <w:r w:rsidRPr="00920A48" w:rsidDel="00920A48">
          <w:rPr>
            <w:rPrChange w:id="1918" w:author="Stephen Reynolds, Jr." w:date="2012-11-13T07:32:00Z">
              <w:rPr>
                <w:color w:val="000000" w:themeColor="text1"/>
              </w:rPr>
            </w:rPrChange>
          </w:rPr>
          <w:delText>WHAT THE HOLY GHOST BAPTISM IS NOT</w:delText>
        </w:r>
      </w:del>
    </w:p>
    <w:p w:rsidR="00EF3CF7" w:rsidRPr="00920A48" w:rsidDel="00920A48" w:rsidRDefault="00EF3CF7" w:rsidP="00920A48">
      <w:pPr>
        <w:rPr>
          <w:del w:id="1919" w:author="Stephen Reynolds, Jr." w:date="2012-11-13T07:29:00Z"/>
          <w:rPrChange w:id="1920" w:author="Stephen Reynolds, Jr." w:date="2012-11-13T07:32:00Z">
            <w:rPr>
              <w:del w:id="1921" w:author="Stephen Reynolds, Jr." w:date="2012-11-13T07:29:00Z"/>
            </w:rPr>
          </w:rPrChange>
        </w:rPr>
        <w:pPrChange w:id="1922" w:author="Stephen Reynolds, Jr." w:date="2012-11-13T07:29:00Z">
          <w:pPr>
            <w:ind w:firstLine="720"/>
          </w:pPr>
        </w:pPrChange>
      </w:pPr>
    </w:p>
    <w:p w:rsidR="003D39BF" w:rsidRPr="00920A48" w:rsidDel="00920A48" w:rsidRDefault="003D39BF" w:rsidP="00920A48">
      <w:pPr>
        <w:rPr>
          <w:del w:id="1923" w:author="Stephen Reynolds, Jr." w:date="2012-11-13T07:29:00Z"/>
          <w:b/>
          <w:sz w:val="28"/>
          <w:szCs w:val="28"/>
          <w:rPrChange w:id="1924" w:author="Stephen Reynolds, Jr." w:date="2012-11-13T07:32:00Z">
            <w:rPr>
              <w:del w:id="1925" w:author="Stephen Reynolds, Jr." w:date="2012-11-13T07:29:00Z"/>
              <w:b/>
              <w:sz w:val="28"/>
              <w:szCs w:val="28"/>
            </w:rPr>
          </w:rPrChange>
        </w:rPr>
        <w:pPrChange w:id="1926" w:author="Stephen Reynolds, Jr." w:date="2012-11-13T07:29:00Z">
          <w:pPr>
            <w:tabs>
              <w:tab w:val="left" w:pos="720"/>
            </w:tabs>
          </w:pPr>
        </w:pPrChange>
      </w:pPr>
      <w:del w:id="1927" w:author="Stephen Reynolds, Jr." w:date="2012-11-13T07:29:00Z">
        <w:r w:rsidRPr="00920A48" w:rsidDel="00920A48">
          <w:rPr>
            <w:b/>
            <w:sz w:val="28"/>
            <w:szCs w:val="28"/>
            <w:rPrChange w:id="1928" w:author="Stephen Reynolds, Jr." w:date="2012-11-13T07:32:00Z">
              <w:rPr>
                <w:b/>
                <w:sz w:val="28"/>
                <w:szCs w:val="28"/>
              </w:rPr>
            </w:rPrChange>
          </w:rPr>
          <w:delText xml:space="preserve">II. </w:delText>
        </w:r>
        <w:r w:rsidRPr="00920A48" w:rsidDel="00920A48">
          <w:rPr>
            <w:b/>
            <w:sz w:val="28"/>
            <w:szCs w:val="28"/>
            <w:rPrChange w:id="1929" w:author="Stephen Reynolds, Jr." w:date="2012-11-13T07:32:00Z">
              <w:rPr>
                <w:b/>
                <w:sz w:val="28"/>
                <w:szCs w:val="28"/>
              </w:rPr>
            </w:rPrChange>
          </w:rPr>
          <w:tab/>
          <w:delText>The Necessity of the Baptism with the Holy Ghost</w:delText>
        </w:r>
      </w:del>
    </w:p>
    <w:p w:rsidR="003D39BF" w:rsidRPr="00920A48" w:rsidDel="00920A48" w:rsidRDefault="003D39BF" w:rsidP="00920A48">
      <w:pPr>
        <w:rPr>
          <w:del w:id="1930" w:author="Stephen Reynolds, Jr." w:date="2012-11-13T07:29:00Z"/>
          <w:kern w:val="28"/>
          <w:rPrChange w:id="1931" w:author="Stephen Reynolds, Jr." w:date="2012-11-13T07:32:00Z">
            <w:rPr>
              <w:del w:id="1932" w:author="Stephen Reynolds, Jr." w:date="2012-11-13T07:29:00Z"/>
              <w:kern w:val="28"/>
            </w:rPr>
          </w:rPrChange>
        </w:rPr>
        <w:pPrChange w:id="1933" w:author="Stephen Reynolds, Jr." w:date="2012-11-13T07:29:00Z">
          <w:pPr>
            <w:widowControl w:val="0"/>
            <w:overflowPunct w:val="0"/>
            <w:autoSpaceDE w:val="0"/>
            <w:autoSpaceDN w:val="0"/>
            <w:adjustRightInd w:val="0"/>
            <w:spacing w:before="240" w:line="277" w:lineRule="exact"/>
          </w:pPr>
        </w:pPrChange>
      </w:pPr>
      <w:del w:id="1934" w:author="Stephen Reynolds, Jr." w:date="2012-11-13T07:29:00Z">
        <w:r w:rsidRPr="00920A48" w:rsidDel="00920A48">
          <w:rPr>
            <w:kern w:val="28"/>
            <w:rPrChange w:id="1935" w:author="Stephen Reynolds, Jr." w:date="2012-11-13T07:32:00Z">
              <w:rPr>
                <w:kern w:val="28"/>
              </w:rPr>
            </w:rPrChange>
          </w:rPr>
          <w:delText>Luke 24:48-49; Acts 1:4,5,8</w:delText>
        </w:r>
      </w:del>
    </w:p>
    <w:p w:rsidR="003D39BF" w:rsidRPr="00920A48" w:rsidDel="00920A48" w:rsidRDefault="003D39BF" w:rsidP="00920A48">
      <w:pPr>
        <w:rPr>
          <w:del w:id="1936" w:author="Stephen Reynolds, Jr." w:date="2012-11-13T07:29:00Z"/>
          <w:kern w:val="28"/>
          <w:rPrChange w:id="1937" w:author="Stephen Reynolds, Jr." w:date="2012-11-13T07:32:00Z">
            <w:rPr>
              <w:del w:id="1938" w:author="Stephen Reynolds, Jr." w:date="2012-11-13T07:29:00Z"/>
              <w:kern w:val="28"/>
            </w:rPr>
          </w:rPrChange>
        </w:rPr>
        <w:pPrChange w:id="1939" w:author="Stephen Reynolds, Jr." w:date="2012-11-13T07:29:00Z">
          <w:pPr>
            <w:widowControl w:val="0"/>
            <w:overflowPunct w:val="0"/>
            <w:autoSpaceDE w:val="0"/>
            <w:autoSpaceDN w:val="0"/>
            <w:adjustRightInd w:val="0"/>
            <w:spacing w:line="277" w:lineRule="exact"/>
          </w:pPr>
        </w:pPrChange>
      </w:pPr>
      <w:del w:id="1940" w:author="Stephen Reynolds, Jr." w:date="2012-11-13T07:29:00Z">
        <w:r w:rsidRPr="00920A48" w:rsidDel="00920A48">
          <w:rPr>
            <w:kern w:val="28"/>
            <w:rPrChange w:id="1941" w:author="Stephen Reynolds, Jr." w:date="2012-11-13T07:32:00Z">
              <w:rPr>
                <w:kern w:val="28"/>
              </w:rPr>
            </w:rPrChange>
          </w:rPr>
          <w:delText>Jesus Christ commanded the disciples not to enter upon the work to which He had Himself, also called them until they were baptized with the Holy Spirit.</w:delText>
        </w:r>
        <w:r w:rsidRPr="00920A48" w:rsidDel="00920A48">
          <w:rPr>
            <w:kern w:val="28"/>
            <w:rPrChange w:id="1942" w:author="Stephen Reynolds, Jr." w:date="2012-11-13T07:32:00Z">
              <w:rPr>
                <w:kern w:val="28"/>
              </w:rPr>
            </w:rPrChange>
          </w:rPr>
          <w:tab/>
          <w:delText>.</w:delText>
        </w:r>
      </w:del>
    </w:p>
    <w:p w:rsidR="003D39BF" w:rsidRPr="00920A48" w:rsidDel="00920A48" w:rsidRDefault="003D39BF" w:rsidP="00920A48">
      <w:pPr>
        <w:rPr>
          <w:del w:id="1943" w:author="Stephen Reynolds, Jr." w:date="2012-11-13T07:29:00Z"/>
          <w:kern w:val="28"/>
          <w:rPrChange w:id="1944" w:author="Stephen Reynolds, Jr." w:date="2012-11-13T07:32:00Z">
            <w:rPr>
              <w:del w:id="1945" w:author="Stephen Reynolds, Jr." w:date="2012-11-13T07:29:00Z"/>
              <w:kern w:val="28"/>
            </w:rPr>
          </w:rPrChange>
        </w:rPr>
        <w:pPrChange w:id="1946" w:author="Stephen Reynolds, Jr." w:date="2012-11-13T07:29:00Z">
          <w:pPr>
            <w:widowControl w:val="0"/>
            <w:overflowPunct w:val="0"/>
            <w:autoSpaceDE w:val="0"/>
            <w:autoSpaceDN w:val="0"/>
            <w:adjustRightInd w:val="0"/>
            <w:spacing w:before="240" w:line="277" w:lineRule="exact"/>
            <w:ind w:left="720" w:hanging="720"/>
          </w:pPr>
        </w:pPrChange>
      </w:pPr>
      <w:del w:id="1947" w:author="Stephen Reynolds, Jr." w:date="2012-11-13T07:29:00Z">
        <w:r w:rsidRPr="00920A48" w:rsidDel="00920A48">
          <w:rPr>
            <w:kern w:val="28"/>
            <w:rPrChange w:id="1948" w:author="Stephen Reynolds, Jr." w:date="2012-11-13T07:32:00Z">
              <w:rPr>
                <w:kern w:val="28"/>
              </w:rPr>
            </w:rPrChange>
          </w:rPr>
          <w:delText>NOTE 1: They were especially fitted for the work by experience and association with Himself, also the training at His own hands; but, the further preparation of the Baptism of the Holy Spirit was so all-essential that they must not move without it.</w:delText>
        </w:r>
      </w:del>
    </w:p>
    <w:p w:rsidR="003D39BF" w:rsidRPr="00920A48" w:rsidDel="00920A48" w:rsidRDefault="003D39BF" w:rsidP="00920A48">
      <w:pPr>
        <w:rPr>
          <w:del w:id="1949" w:author="Stephen Reynolds, Jr." w:date="2012-11-13T07:29:00Z"/>
          <w:kern w:val="28"/>
          <w:sz w:val="16"/>
          <w:szCs w:val="16"/>
          <w:rPrChange w:id="1950" w:author="Stephen Reynolds, Jr." w:date="2012-11-13T07:32:00Z">
            <w:rPr>
              <w:del w:id="1951" w:author="Stephen Reynolds, Jr." w:date="2012-11-13T07:29:00Z"/>
              <w:kern w:val="28"/>
              <w:sz w:val="16"/>
              <w:szCs w:val="16"/>
            </w:rPr>
          </w:rPrChange>
        </w:rPr>
        <w:pPrChange w:id="1952" w:author="Stephen Reynolds, Jr." w:date="2012-11-13T07:29:00Z">
          <w:pPr>
            <w:widowControl w:val="0"/>
            <w:overflowPunct w:val="0"/>
            <w:autoSpaceDE w:val="0"/>
            <w:autoSpaceDN w:val="0"/>
            <w:adjustRightInd w:val="0"/>
            <w:spacing w:line="277" w:lineRule="exact"/>
            <w:ind w:left="729"/>
          </w:pPr>
        </w:pPrChange>
      </w:pPr>
    </w:p>
    <w:p w:rsidR="003D39BF" w:rsidRPr="00920A48" w:rsidDel="00920A48" w:rsidRDefault="003D39BF" w:rsidP="00920A48">
      <w:pPr>
        <w:rPr>
          <w:del w:id="1953" w:author="Stephen Reynolds, Jr." w:date="2012-11-13T07:29:00Z"/>
          <w:kern w:val="28"/>
          <w:rPrChange w:id="1954" w:author="Stephen Reynolds, Jr." w:date="2012-11-13T07:32:00Z">
            <w:rPr>
              <w:del w:id="1955" w:author="Stephen Reynolds, Jr." w:date="2012-11-13T07:29:00Z"/>
              <w:kern w:val="28"/>
            </w:rPr>
          </w:rPrChange>
        </w:rPr>
        <w:pPrChange w:id="1956" w:author="Stephen Reynolds, Jr." w:date="2012-11-13T07:29:00Z">
          <w:pPr>
            <w:widowControl w:val="0"/>
            <w:overflowPunct w:val="0"/>
            <w:autoSpaceDE w:val="0"/>
            <w:autoSpaceDN w:val="0"/>
            <w:adjustRightInd w:val="0"/>
            <w:ind w:left="720" w:hanging="702"/>
          </w:pPr>
        </w:pPrChange>
      </w:pPr>
      <w:del w:id="1957" w:author="Stephen Reynolds, Jr." w:date="2012-11-13T07:29:00Z">
        <w:r w:rsidRPr="00920A48" w:rsidDel="00920A48">
          <w:rPr>
            <w:kern w:val="28"/>
            <w:rPrChange w:id="1958" w:author="Stephen Reynolds, Jr." w:date="2012-11-13T07:32:00Z">
              <w:rPr>
                <w:kern w:val="28"/>
              </w:rPr>
            </w:rPrChange>
          </w:rPr>
          <w:delText>NOTE 2: It was apparently imperative that something be done at once. The whole world was perishing and they alone know the saving truth. Nevertheless Jesus strictly charges them "WAIT". What a testimony to the all-importance of the Baptism with the Holy Ghost as a preparation for work that shall be acceptable to Christ. Acts 10:38 Compare Luke 3:22; 4:1,14,17,18. Jesus Christ Himself, though the only begotten Son of God did not enter upon His ministry until the Spirit of God had come upon Him and He had thus been anointed with the Holy Ghost and power.</w:delText>
        </w:r>
      </w:del>
    </w:p>
    <w:p w:rsidR="00B46AB2" w:rsidRPr="00920A48" w:rsidDel="00920A48" w:rsidRDefault="00B46AB2" w:rsidP="00920A48">
      <w:pPr>
        <w:rPr>
          <w:del w:id="1959" w:author="Stephen Reynolds, Jr." w:date="2012-11-13T07:29:00Z"/>
          <w:kern w:val="28"/>
          <w:rPrChange w:id="1960" w:author="Stephen Reynolds, Jr." w:date="2012-11-13T07:32:00Z">
            <w:rPr>
              <w:del w:id="1961" w:author="Stephen Reynolds, Jr." w:date="2012-11-13T07:29:00Z"/>
              <w:kern w:val="28"/>
            </w:rPr>
          </w:rPrChange>
        </w:rPr>
        <w:pPrChange w:id="1962" w:author="Stephen Reynolds, Jr." w:date="2012-11-13T07:29:00Z">
          <w:pPr>
            <w:widowControl w:val="0"/>
            <w:overflowPunct w:val="0"/>
            <w:autoSpaceDE w:val="0"/>
            <w:autoSpaceDN w:val="0"/>
            <w:adjustRightInd w:val="0"/>
            <w:spacing w:line="277" w:lineRule="exact"/>
            <w:ind w:left="720" w:hanging="720"/>
          </w:pPr>
        </w:pPrChange>
      </w:pPr>
    </w:p>
    <w:p w:rsidR="003D39BF" w:rsidRPr="00920A48" w:rsidDel="00920A48" w:rsidRDefault="003D39BF" w:rsidP="00920A48">
      <w:pPr>
        <w:rPr>
          <w:del w:id="1963" w:author="Stephen Reynolds, Jr." w:date="2012-11-13T07:29:00Z"/>
          <w:kern w:val="28"/>
          <w:rPrChange w:id="1964" w:author="Stephen Reynolds, Jr." w:date="2012-11-13T07:32:00Z">
            <w:rPr>
              <w:del w:id="1965" w:author="Stephen Reynolds, Jr." w:date="2012-11-13T07:29:00Z"/>
              <w:kern w:val="28"/>
            </w:rPr>
          </w:rPrChange>
        </w:rPr>
        <w:pPrChange w:id="1966" w:author="Stephen Reynolds, Jr." w:date="2012-11-13T07:29:00Z">
          <w:pPr>
            <w:widowControl w:val="0"/>
            <w:overflowPunct w:val="0"/>
            <w:autoSpaceDE w:val="0"/>
            <w:autoSpaceDN w:val="0"/>
            <w:adjustRightInd w:val="0"/>
            <w:spacing w:line="277" w:lineRule="exact"/>
            <w:ind w:left="720" w:hanging="720"/>
          </w:pPr>
        </w:pPrChange>
      </w:pPr>
      <w:del w:id="1967" w:author="Stephen Reynolds, Jr." w:date="2012-11-13T07:29:00Z">
        <w:r w:rsidRPr="00920A48" w:rsidDel="00920A48">
          <w:rPr>
            <w:kern w:val="28"/>
            <w:rPrChange w:id="1968" w:author="Stephen Reynolds, Jr." w:date="2012-11-13T07:32:00Z">
              <w:rPr>
                <w:kern w:val="28"/>
              </w:rPr>
            </w:rPrChange>
          </w:rPr>
          <w:delText>Acts 8: 14-16; 19:1,2 When the Apostles found believers in Christ, they at once demanded whether they had received the Holy Ghost and if not they at once saw to it that they did. From these three propositions we are justified in concluding that the Baptism with the Holy Spirit is absolutely necessary in every Christian for the service that Christ demands and expects of him. It is also necessary as the seal unto the Day of Redemption. Eph. 4:30; 1:13,14</w:delText>
        </w:r>
      </w:del>
    </w:p>
    <w:p w:rsidR="003D39BF" w:rsidRPr="00920A48" w:rsidDel="00920A48" w:rsidRDefault="003D39BF" w:rsidP="00920A48">
      <w:pPr>
        <w:rPr>
          <w:del w:id="1969" w:author="Stephen Reynolds, Jr." w:date="2012-11-13T07:29:00Z"/>
          <w:kern w:val="28"/>
          <w:sz w:val="16"/>
          <w:szCs w:val="16"/>
          <w:rPrChange w:id="1970" w:author="Stephen Reynolds, Jr." w:date="2012-11-13T07:32:00Z">
            <w:rPr>
              <w:del w:id="1971" w:author="Stephen Reynolds, Jr." w:date="2012-11-13T07:29:00Z"/>
              <w:kern w:val="28"/>
              <w:sz w:val="16"/>
              <w:szCs w:val="16"/>
            </w:rPr>
          </w:rPrChange>
        </w:rPr>
        <w:pPrChange w:id="1972" w:author="Stephen Reynolds, Jr." w:date="2012-11-13T07:29:00Z">
          <w:pPr>
            <w:widowControl w:val="0"/>
            <w:overflowPunct w:val="0"/>
            <w:autoSpaceDE w:val="0"/>
            <w:autoSpaceDN w:val="0"/>
            <w:adjustRightInd w:val="0"/>
            <w:spacing w:line="277" w:lineRule="exact"/>
            <w:ind w:left="1080"/>
          </w:pPr>
        </w:pPrChange>
      </w:pPr>
    </w:p>
    <w:p w:rsidR="00245A75" w:rsidRPr="00920A48" w:rsidDel="00920A48" w:rsidRDefault="00245A75" w:rsidP="00920A48">
      <w:pPr>
        <w:rPr>
          <w:del w:id="1973" w:author="Stephen Reynolds, Jr." w:date="2012-11-13T07:29:00Z"/>
          <w:kern w:val="28"/>
          <w:rPrChange w:id="1974" w:author="Stephen Reynolds, Jr." w:date="2012-11-13T07:32:00Z">
            <w:rPr>
              <w:del w:id="1975" w:author="Stephen Reynolds, Jr." w:date="2012-11-13T07:29:00Z"/>
              <w:kern w:val="28"/>
            </w:rPr>
          </w:rPrChange>
        </w:rPr>
        <w:pPrChange w:id="1976" w:author="Stephen Reynolds, Jr." w:date="2012-11-13T07:29:00Z">
          <w:pPr>
            <w:widowControl w:val="0"/>
            <w:tabs>
              <w:tab w:val="left" w:pos="1260"/>
            </w:tabs>
            <w:overflowPunct w:val="0"/>
            <w:autoSpaceDE w:val="0"/>
            <w:autoSpaceDN w:val="0"/>
            <w:adjustRightInd w:val="0"/>
            <w:ind w:firstLine="547"/>
          </w:pPr>
        </w:pPrChange>
      </w:pPr>
      <w:del w:id="1977" w:author="Stephen Reynolds, Jr." w:date="2012-11-13T07:29:00Z">
        <w:r w:rsidRPr="00920A48" w:rsidDel="00920A48">
          <w:rPr>
            <w:kern w:val="28"/>
            <w:rPrChange w:id="1978" w:author="Stephen Reynolds, Jr." w:date="2012-11-13T07:32:00Z">
              <w:rPr>
                <w:kern w:val="28"/>
              </w:rPr>
            </w:rPrChange>
          </w:rPr>
          <w:delText>A.</w:delText>
        </w:r>
        <w:r w:rsidRPr="00920A48" w:rsidDel="00920A48">
          <w:rPr>
            <w:kern w:val="28"/>
            <w:rPrChange w:id="1979" w:author="Stephen Reynolds, Jr." w:date="2012-11-13T07:32:00Z">
              <w:rPr>
                <w:kern w:val="28"/>
              </w:rPr>
            </w:rPrChange>
          </w:rPr>
          <w:tab/>
          <w:delText xml:space="preserve">Jesus Christ commanded the disciples not to enter upon the work of the </w:delText>
        </w:r>
        <w:r w:rsidRPr="00920A48" w:rsidDel="00920A48">
          <w:rPr>
            <w:kern w:val="28"/>
            <w:rPrChange w:id="1980" w:author="Stephen Reynolds, Jr." w:date="2012-11-13T07:32:00Z">
              <w:rPr>
                <w:kern w:val="28"/>
              </w:rPr>
            </w:rPrChange>
          </w:rPr>
          <w:tab/>
          <w:delText>ministry until they were Baptized with the Holy Spirit.</w:delText>
        </w:r>
      </w:del>
    </w:p>
    <w:p w:rsidR="00245A75" w:rsidRPr="00920A48" w:rsidDel="00920A48" w:rsidRDefault="00245A75" w:rsidP="00920A48">
      <w:pPr>
        <w:rPr>
          <w:del w:id="1981" w:author="Stephen Reynolds, Jr." w:date="2012-11-13T07:29:00Z"/>
          <w:kern w:val="28"/>
          <w:rPrChange w:id="1982" w:author="Stephen Reynolds, Jr." w:date="2012-11-13T07:32:00Z">
            <w:rPr>
              <w:del w:id="1983" w:author="Stephen Reynolds, Jr." w:date="2012-11-13T07:29:00Z"/>
              <w:kern w:val="28"/>
            </w:rPr>
          </w:rPrChange>
        </w:rPr>
        <w:pPrChange w:id="1984" w:author="Stephen Reynolds, Jr." w:date="2012-11-13T07:29:00Z">
          <w:pPr>
            <w:widowControl w:val="0"/>
            <w:tabs>
              <w:tab w:val="left" w:pos="1260"/>
            </w:tabs>
            <w:overflowPunct w:val="0"/>
            <w:autoSpaceDE w:val="0"/>
            <w:autoSpaceDN w:val="0"/>
            <w:adjustRightInd w:val="0"/>
            <w:ind w:firstLine="547"/>
          </w:pPr>
        </w:pPrChange>
      </w:pPr>
      <w:del w:id="1985" w:author="Stephen Reynolds, Jr." w:date="2012-11-13T07:29:00Z">
        <w:r w:rsidRPr="00920A48" w:rsidDel="00920A48">
          <w:rPr>
            <w:kern w:val="28"/>
            <w:rPrChange w:id="1986" w:author="Stephen Reynolds, Jr." w:date="2012-11-13T07:32:00Z">
              <w:rPr>
                <w:kern w:val="28"/>
              </w:rPr>
            </w:rPrChange>
          </w:rPr>
          <w:tab/>
          <w:delText>- Luke 24:48-49; Acts 1:4,5,8</w:delText>
        </w:r>
      </w:del>
    </w:p>
    <w:p w:rsidR="00245A75" w:rsidRPr="00920A48" w:rsidDel="00920A48" w:rsidRDefault="00245A75" w:rsidP="00920A48">
      <w:pPr>
        <w:rPr>
          <w:del w:id="1987" w:author="Stephen Reynolds, Jr." w:date="2012-11-13T07:29:00Z"/>
          <w:kern w:val="28"/>
          <w:rPrChange w:id="1988" w:author="Stephen Reynolds, Jr." w:date="2012-11-13T07:32:00Z">
            <w:rPr>
              <w:del w:id="1989" w:author="Stephen Reynolds, Jr." w:date="2012-11-13T07:29:00Z"/>
              <w:kern w:val="28"/>
            </w:rPr>
          </w:rPrChange>
        </w:rPr>
        <w:pPrChange w:id="1990" w:author="Stephen Reynolds, Jr." w:date="2012-11-13T07:29:00Z">
          <w:pPr>
            <w:widowControl w:val="0"/>
            <w:tabs>
              <w:tab w:val="left" w:pos="1980"/>
            </w:tabs>
            <w:overflowPunct w:val="0"/>
            <w:autoSpaceDE w:val="0"/>
            <w:autoSpaceDN w:val="0"/>
            <w:adjustRightInd w:val="0"/>
            <w:spacing w:before="240" w:line="277" w:lineRule="exact"/>
            <w:ind w:firstLine="1260"/>
          </w:pPr>
        </w:pPrChange>
      </w:pPr>
      <w:del w:id="1991" w:author="Stephen Reynolds, Jr." w:date="2012-11-13T07:29:00Z">
        <w:r w:rsidRPr="00920A48" w:rsidDel="00920A48">
          <w:rPr>
            <w:kern w:val="28"/>
            <w:rPrChange w:id="1992" w:author="Stephen Reynolds, Jr." w:date="2012-11-13T07:32:00Z">
              <w:rPr>
                <w:kern w:val="28"/>
              </w:rPr>
            </w:rPrChange>
          </w:rPr>
          <w:delText>1.</w:delText>
        </w:r>
        <w:r w:rsidRPr="00920A48" w:rsidDel="00920A48">
          <w:rPr>
            <w:kern w:val="28"/>
            <w:rPrChange w:id="1993" w:author="Stephen Reynolds, Jr." w:date="2012-11-13T07:32:00Z">
              <w:rPr>
                <w:kern w:val="28"/>
              </w:rPr>
            </w:rPrChange>
          </w:rPr>
          <w:tab/>
          <w:delText>It was imperative that the Gospel message be preached at once.</w:delText>
        </w:r>
      </w:del>
    </w:p>
    <w:p w:rsidR="00245A75" w:rsidRPr="00920A48" w:rsidDel="00920A48" w:rsidRDefault="004E715B" w:rsidP="00920A48">
      <w:pPr>
        <w:rPr>
          <w:del w:id="1994" w:author="Stephen Reynolds, Jr." w:date="2012-11-13T07:29:00Z"/>
          <w:kern w:val="28"/>
          <w:rPrChange w:id="1995" w:author="Stephen Reynolds, Jr." w:date="2012-11-13T07:32:00Z">
            <w:rPr>
              <w:del w:id="1996" w:author="Stephen Reynolds, Jr." w:date="2012-11-13T07:29:00Z"/>
              <w:kern w:val="28"/>
            </w:rPr>
          </w:rPrChange>
        </w:rPr>
        <w:pPrChange w:id="1997" w:author="Stephen Reynolds, Jr." w:date="2012-11-13T07:29:00Z">
          <w:pPr>
            <w:widowControl w:val="0"/>
            <w:tabs>
              <w:tab w:val="left" w:pos="2700"/>
            </w:tabs>
            <w:overflowPunct w:val="0"/>
            <w:autoSpaceDE w:val="0"/>
            <w:autoSpaceDN w:val="0"/>
            <w:adjustRightInd w:val="0"/>
            <w:spacing w:before="240" w:line="277" w:lineRule="exact"/>
            <w:ind w:left="720" w:firstLine="1260"/>
          </w:pPr>
        </w:pPrChange>
      </w:pPr>
      <w:del w:id="1998" w:author="Stephen Reynolds, Jr." w:date="2012-11-13T07:29:00Z">
        <w:r w:rsidRPr="00920A48" w:rsidDel="00920A48">
          <w:rPr>
            <w:kern w:val="28"/>
            <w:rPrChange w:id="1999" w:author="Stephen Reynolds, Jr." w:date="2012-11-13T07:32:00Z">
              <w:rPr>
                <w:kern w:val="28"/>
              </w:rPr>
            </w:rPrChange>
          </w:rPr>
          <w:delText xml:space="preserve">a. </w:delText>
        </w:r>
        <w:r w:rsidR="00245A75" w:rsidRPr="00920A48" w:rsidDel="00920A48">
          <w:rPr>
            <w:kern w:val="28"/>
            <w:rPrChange w:id="2000" w:author="Stephen Reynolds, Jr." w:date="2012-11-13T07:32:00Z">
              <w:rPr>
                <w:kern w:val="28"/>
              </w:rPr>
            </w:rPrChange>
          </w:rPr>
          <w:delText xml:space="preserve">The whole world was perishing </w:delText>
        </w:r>
        <w:r w:rsidRPr="00920A48" w:rsidDel="00920A48">
          <w:rPr>
            <w:kern w:val="28"/>
            <w:rPrChange w:id="2001" w:author="Stephen Reynolds, Jr." w:date="2012-11-13T07:32:00Z">
              <w:rPr>
                <w:kern w:val="28"/>
              </w:rPr>
            </w:rPrChange>
          </w:rPr>
          <w:delText xml:space="preserve">and they alone knew the saving </w:delText>
        </w:r>
        <w:r w:rsidR="00245A75" w:rsidRPr="00920A48" w:rsidDel="00920A48">
          <w:rPr>
            <w:kern w:val="28"/>
            <w:rPrChange w:id="2002" w:author="Stephen Reynolds, Jr." w:date="2012-11-13T07:32:00Z">
              <w:rPr>
                <w:kern w:val="28"/>
              </w:rPr>
            </w:rPrChange>
          </w:rPr>
          <w:delText>truth.</w:delText>
        </w:r>
      </w:del>
    </w:p>
    <w:p w:rsidR="00245A75" w:rsidRPr="00920A48" w:rsidDel="00920A48" w:rsidRDefault="00245A75" w:rsidP="00920A48">
      <w:pPr>
        <w:rPr>
          <w:del w:id="2003" w:author="Stephen Reynolds, Jr." w:date="2012-11-13T07:29:00Z"/>
          <w:kern w:val="28"/>
          <w:sz w:val="16"/>
          <w:szCs w:val="16"/>
          <w:rPrChange w:id="2004" w:author="Stephen Reynolds, Jr." w:date="2012-11-13T07:32:00Z">
            <w:rPr>
              <w:del w:id="2005" w:author="Stephen Reynolds, Jr." w:date="2012-11-13T07:29:00Z"/>
              <w:kern w:val="28"/>
              <w:sz w:val="16"/>
              <w:szCs w:val="16"/>
            </w:rPr>
          </w:rPrChange>
        </w:rPr>
        <w:pPrChange w:id="2006" w:author="Stephen Reynolds, Jr." w:date="2012-11-13T07:29:00Z">
          <w:pPr>
            <w:widowControl w:val="0"/>
            <w:overflowPunct w:val="0"/>
            <w:autoSpaceDE w:val="0"/>
            <w:autoSpaceDN w:val="0"/>
            <w:adjustRightInd w:val="0"/>
            <w:spacing w:line="277" w:lineRule="exact"/>
            <w:ind w:left="729"/>
          </w:pPr>
        </w:pPrChange>
      </w:pPr>
    </w:p>
    <w:p w:rsidR="00245A75" w:rsidRPr="00920A48" w:rsidDel="00920A48" w:rsidRDefault="00245A75" w:rsidP="00920A48">
      <w:pPr>
        <w:rPr>
          <w:del w:id="2007" w:author="Stephen Reynolds, Jr." w:date="2012-11-13T07:29:00Z"/>
          <w:kern w:val="28"/>
          <w:rPrChange w:id="2008" w:author="Stephen Reynolds, Jr." w:date="2012-11-13T07:32:00Z">
            <w:rPr>
              <w:del w:id="2009" w:author="Stephen Reynolds, Jr." w:date="2012-11-13T07:29:00Z"/>
              <w:kern w:val="28"/>
            </w:rPr>
          </w:rPrChange>
        </w:rPr>
        <w:pPrChange w:id="2010" w:author="Stephen Reynolds, Jr." w:date="2012-11-13T07:29:00Z">
          <w:pPr>
            <w:widowControl w:val="0"/>
            <w:tabs>
              <w:tab w:val="left" w:pos="2700"/>
            </w:tabs>
            <w:overflowPunct w:val="0"/>
            <w:autoSpaceDE w:val="0"/>
            <w:autoSpaceDN w:val="0"/>
            <w:adjustRightInd w:val="0"/>
            <w:ind w:left="720" w:firstLine="1260"/>
          </w:pPr>
        </w:pPrChange>
      </w:pPr>
      <w:del w:id="2011" w:author="Stephen Reynolds, Jr." w:date="2012-11-13T07:29:00Z">
        <w:r w:rsidRPr="00920A48" w:rsidDel="00920A48">
          <w:rPr>
            <w:kern w:val="28"/>
            <w:rPrChange w:id="2012" w:author="Stephen Reynolds, Jr." w:date="2012-11-13T07:32:00Z">
              <w:rPr>
                <w:kern w:val="28"/>
              </w:rPr>
            </w:rPrChange>
          </w:rPr>
          <w:delText>b.</w:delText>
        </w:r>
        <w:r w:rsidRPr="00920A48" w:rsidDel="00920A48">
          <w:rPr>
            <w:kern w:val="28"/>
            <w:rPrChange w:id="2013" w:author="Stephen Reynolds, Jr." w:date="2012-11-13T07:32:00Z">
              <w:rPr>
                <w:kern w:val="28"/>
              </w:rPr>
            </w:rPrChange>
          </w:rPr>
          <w:tab/>
          <w:delText>Jesus strictly charges them to “WAIT” until they were</w:delText>
        </w:r>
        <w:r w:rsidR="004E715B" w:rsidRPr="00920A48" w:rsidDel="00920A48">
          <w:rPr>
            <w:kern w:val="28"/>
            <w:rPrChange w:id="2014" w:author="Stephen Reynolds, Jr." w:date="2012-11-13T07:32:00Z">
              <w:rPr>
                <w:kern w:val="28"/>
              </w:rPr>
            </w:rPrChange>
          </w:rPr>
          <w:delText xml:space="preserve"> endued </w:delText>
        </w:r>
        <w:r w:rsidR="004E715B" w:rsidRPr="00920A48" w:rsidDel="00920A48">
          <w:rPr>
            <w:kern w:val="28"/>
            <w:rPrChange w:id="2015" w:author="Stephen Reynolds, Jr." w:date="2012-11-13T07:32:00Z">
              <w:rPr>
                <w:kern w:val="28"/>
              </w:rPr>
            </w:rPrChange>
          </w:rPr>
          <w:tab/>
          <w:delText>with Holy Ghost power.</w:delText>
        </w:r>
      </w:del>
    </w:p>
    <w:p w:rsidR="00245A75" w:rsidRPr="00920A48" w:rsidDel="00920A48" w:rsidRDefault="00245A75" w:rsidP="00920A48">
      <w:pPr>
        <w:rPr>
          <w:del w:id="2016" w:author="Stephen Reynolds, Jr." w:date="2012-11-13T07:29:00Z"/>
          <w:kern w:val="28"/>
          <w:rPrChange w:id="2017" w:author="Stephen Reynolds, Jr." w:date="2012-11-13T07:32:00Z">
            <w:rPr>
              <w:del w:id="2018" w:author="Stephen Reynolds, Jr." w:date="2012-11-13T07:29:00Z"/>
              <w:kern w:val="28"/>
            </w:rPr>
          </w:rPrChange>
        </w:rPr>
        <w:pPrChange w:id="2019" w:author="Stephen Reynolds, Jr." w:date="2012-11-13T07:29:00Z">
          <w:pPr>
            <w:widowControl w:val="0"/>
            <w:tabs>
              <w:tab w:val="left" w:pos="2700"/>
            </w:tabs>
            <w:overflowPunct w:val="0"/>
            <w:autoSpaceDE w:val="0"/>
            <w:autoSpaceDN w:val="0"/>
            <w:adjustRightInd w:val="0"/>
            <w:ind w:firstLine="720"/>
          </w:pPr>
        </w:pPrChange>
      </w:pPr>
      <w:del w:id="2020" w:author="Stephen Reynolds, Jr." w:date="2012-11-13T07:29:00Z">
        <w:r w:rsidRPr="00920A48" w:rsidDel="00920A48">
          <w:rPr>
            <w:kern w:val="28"/>
            <w:rPrChange w:id="2021" w:author="Stephen Reynolds, Jr." w:date="2012-11-13T07:32:00Z">
              <w:rPr>
                <w:kern w:val="28"/>
              </w:rPr>
            </w:rPrChange>
          </w:rPr>
          <w:delText xml:space="preserve"> What a testimony to the all-importance of the Baptism with the Holy Ghost as a preparation for work that shall be acceptable to Christ.</w:delText>
        </w:r>
      </w:del>
    </w:p>
    <w:p w:rsidR="00245A75" w:rsidRPr="00920A48" w:rsidDel="00920A48" w:rsidRDefault="00245A75" w:rsidP="00920A48">
      <w:pPr>
        <w:rPr>
          <w:del w:id="2022" w:author="Stephen Reynolds, Jr." w:date="2012-11-13T07:29:00Z"/>
          <w:kern w:val="28"/>
          <w:rPrChange w:id="2023" w:author="Stephen Reynolds, Jr." w:date="2012-11-13T07:32:00Z">
            <w:rPr>
              <w:del w:id="2024" w:author="Stephen Reynolds, Jr." w:date="2012-11-13T07:29:00Z"/>
              <w:kern w:val="28"/>
            </w:rPr>
          </w:rPrChange>
        </w:rPr>
        <w:pPrChange w:id="2025" w:author="Stephen Reynolds, Jr." w:date="2012-11-13T07:29:00Z">
          <w:pPr>
            <w:widowControl w:val="0"/>
            <w:tabs>
              <w:tab w:val="left" w:pos="2700"/>
            </w:tabs>
            <w:overflowPunct w:val="0"/>
            <w:autoSpaceDE w:val="0"/>
            <w:autoSpaceDN w:val="0"/>
            <w:adjustRightInd w:val="0"/>
            <w:ind w:left="720" w:firstLine="1260"/>
          </w:pPr>
        </w:pPrChange>
      </w:pPr>
      <w:del w:id="2026" w:author="Stephen Reynolds, Jr." w:date="2012-11-13T07:29:00Z">
        <w:r w:rsidRPr="00920A48" w:rsidDel="00920A48">
          <w:rPr>
            <w:kern w:val="28"/>
            <w:rPrChange w:id="2027" w:author="Stephen Reynolds, Jr." w:date="2012-11-13T07:32:00Z">
              <w:rPr>
                <w:kern w:val="28"/>
              </w:rPr>
            </w:rPrChange>
          </w:rPr>
          <w:delText>c.</w:delText>
        </w:r>
        <w:r w:rsidRPr="00920A48" w:rsidDel="00920A48">
          <w:rPr>
            <w:kern w:val="28"/>
            <w:rPrChange w:id="2028" w:author="Stephen Reynolds, Jr." w:date="2012-11-13T07:32:00Z">
              <w:rPr>
                <w:kern w:val="28"/>
              </w:rPr>
            </w:rPrChange>
          </w:rPr>
          <w:tab/>
          <w:delText xml:space="preserve">Jesus Christ Himself, though the only begotten Son of God did </w:delText>
        </w:r>
        <w:r w:rsidRPr="00920A48" w:rsidDel="00920A48">
          <w:rPr>
            <w:kern w:val="28"/>
            <w:rPrChange w:id="2029" w:author="Stephen Reynolds, Jr." w:date="2012-11-13T07:32:00Z">
              <w:rPr>
                <w:kern w:val="28"/>
              </w:rPr>
            </w:rPrChange>
          </w:rPr>
          <w:tab/>
          <w:delText xml:space="preserve">not enter upon His ministry until the Spirit of God had come </w:delText>
        </w:r>
        <w:r w:rsidRPr="00920A48" w:rsidDel="00920A48">
          <w:rPr>
            <w:kern w:val="28"/>
            <w:rPrChange w:id="2030" w:author="Stephen Reynolds, Jr." w:date="2012-11-13T07:32:00Z">
              <w:rPr>
                <w:kern w:val="28"/>
              </w:rPr>
            </w:rPrChange>
          </w:rPr>
          <w:tab/>
          <w:delText xml:space="preserve">upon Him and He had thus been anointed with the Holy Ghost </w:delText>
        </w:r>
        <w:r w:rsidRPr="00920A48" w:rsidDel="00920A48">
          <w:rPr>
            <w:kern w:val="28"/>
            <w:rPrChange w:id="2031" w:author="Stephen Reynolds, Jr." w:date="2012-11-13T07:32:00Z">
              <w:rPr>
                <w:kern w:val="28"/>
              </w:rPr>
            </w:rPrChange>
          </w:rPr>
          <w:tab/>
          <w:delText>and power.</w:delText>
        </w:r>
      </w:del>
    </w:p>
    <w:p w:rsidR="00245A75" w:rsidRPr="00920A48" w:rsidDel="00920A48" w:rsidRDefault="00245A75" w:rsidP="00920A48">
      <w:pPr>
        <w:rPr>
          <w:del w:id="2032" w:author="Stephen Reynolds, Jr." w:date="2012-11-13T07:29:00Z"/>
          <w:kern w:val="28"/>
          <w:rPrChange w:id="2033" w:author="Stephen Reynolds, Jr." w:date="2012-11-13T07:32:00Z">
            <w:rPr>
              <w:del w:id="2034" w:author="Stephen Reynolds, Jr." w:date="2012-11-13T07:29:00Z"/>
              <w:kern w:val="28"/>
            </w:rPr>
          </w:rPrChange>
        </w:rPr>
        <w:pPrChange w:id="2035" w:author="Stephen Reynolds, Jr." w:date="2012-11-13T07:29:00Z">
          <w:pPr>
            <w:widowControl w:val="0"/>
            <w:tabs>
              <w:tab w:val="left" w:pos="2700"/>
            </w:tabs>
            <w:overflowPunct w:val="0"/>
            <w:autoSpaceDE w:val="0"/>
            <w:autoSpaceDN w:val="0"/>
            <w:adjustRightInd w:val="0"/>
            <w:ind w:left="720" w:hanging="702"/>
          </w:pPr>
        </w:pPrChange>
      </w:pPr>
      <w:del w:id="2036" w:author="Stephen Reynolds, Jr." w:date="2012-11-13T07:29:00Z">
        <w:r w:rsidRPr="00920A48" w:rsidDel="00920A48">
          <w:rPr>
            <w:kern w:val="28"/>
            <w:rPrChange w:id="2037" w:author="Stephen Reynolds, Jr." w:date="2012-11-13T07:32:00Z">
              <w:rPr>
                <w:kern w:val="28"/>
              </w:rPr>
            </w:rPrChange>
          </w:rPr>
          <w:tab/>
        </w:r>
        <w:r w:rsidRPr="00920A48" w:rsidDel="00920A48">
          <w:rPr>
            <w:kern w:val="28"/>
            <w:rPrChange w:id="2038" w:author="Stephen Reynolds, Jr." w:date="2012-11-13T07:32:00Z">
              <w:rPr>
                <w:kern w:val="28"/>
              </w:rPr>
            </w:rPrChange>
          </w:rPr>
          <w:tab/>
          <w:delText>- Acts 10:38 Compare Luke 3:22; 4:1,14,17,18.</w:delText>
        </w:r>
      </w:del>
    </w:p>
    <w:p w:rsidR="00245A75" w:rsidRPr="00920A48" w:rsidDel="00920A48" w:rsidRDefault="00245A75" w:rsidP="00920A48">
      <w:pPr>
        <w:rPr>
          <w:del w:id="2039" w:author="Stephen Reynolds, Jr." w:date="2012-11-13T07:29:00Z"/>
          <w:kern w:val="28"/>
          <w:rPrChange w:id="2040" w:author="Stephen Reynolds, Jr." w:date="2012-11-13T07:32:00Z">
            <w:rPr>
              <w:del w:id="2041" w:author="Stephen Reynolds, Jr." w:date="2012-11-13T07:29:00Z"/>
              <w:kern w:val="28"/>
            </w:rPr>
          </w:rPrChange>
        </w:rPr>
        <w:pPrChange w:id="2042" w:author="Stephen Reynolds, Jr." w:date="2012-11-13T07:29:00Z">
          <w:pPr>
            <w:widowControl w:val="0"/>
            <w:overflowPunct w:val="0"/>
            <w:autoSpaceDE w:val="0"/>
            <w:autoSpaceDN w:val="0"/>
            <w:adjustRightInd w:val="0"/>
            <w:ind w:left="720" w:hanging="702"/>
          </w:pPr>
        </w:pPrChange>
      </w:pPr>
    </w:p>
    <w:p w:rsidR="00245A75" w:rsidRPr="00920A48" w:rsidDel="00920A48" w:rsidRDefault="00245A75" w:rsidP="00920A48">
      <w:pPr>
        <w:rPr>
          <w:del w:id="2043" w:author="Stephen Reynolds, Jr." w:date="2012-11-13T07:29:00Z"/>
          <w:kern w:val="28"/>
          <w:rPrChange w:id="2044" w:author="Stephen Reynolds, Jr." w:date="2012-11-13T07:32:00Z">
            <w:rPr>
              <w:del w:id="2045" w:author="Stephen Reynolds, Jr." w:date="2012-11-13T07:29:00Z"/>
              <w:kern w:val="28"/>
            </w:rPr>
          </w:rPrChange>
        </w:rPr>
        <w:pPrChange w:id="2046" w:author="Stephen Reynolds, Jr." w:date="2012-11-13T07:29:00Z">
          <w:pPr>
            <w:widowControl w:val="0"/>
            <w:tabs>
              <w:tab w:val="left" w:pos="1980"/>
            </w:tabs>
            <w:overflowPunct w:val="0"/>
            <w:autoSpaceDE w:val="0"/>
            <w:autoSpaceDN w:val="0"/>
            <w:adjustRightInd w:val="0"/>
            <w:spacing w:line="277" w:lineRule="exact"/>
            <w:ind w:left="720" w:firstLine="540"/>
          </w:pPr>
        </w:pPrChange>
      </w:pPr>
      <w:del w:id="2047" w:author="Stephen Reynolds, Jr." w:date="2012-11-13T07:29:00Z">
        <w:r w:rsidRPr="00920A48" w:rsidDel="00920A48">
          <w:rPr>
            <w:kern w:val="28"/>
            <w:rPrChange w:id="2048" w:author="Stephen Reynolds, Jr." w:date="2012-11-13T07:32:00Z">
              <w:rPr>
                <w:kern w:val="28"/>
              </w:rPr>
            </w:rPrChange>
          </w:rPr>
          <w:delText>2.</w:delText>
        </w:r>
        <w:r w:rsidRPr="00920A48" w:rsidDel="00920A48">
          <w:rPr>
            <w:kern w:val="28"/>
            <w:rPrChange w:id="2049" w:author="Stephen Reynolds, Jr." w:date="2012-11-13T07:32:00Z">
              <w:rPr>
                <w:kern w:val="28"/>
              </w:rPr>
            </w:rPrChange>
          </w:rPr>
          <w:tab/>
          <w:delText xml:space="preserve">They were especially fitted for the work of the ministry by the teaching </w:delText>
        </w:r>
        <w:r w:rsidRPr="00920A48" w:rsidDel="00920A48">
          <w:rPr>
            <w:kern w:val="28"/>
            <w:rPrChange w:id="2050" w:author="Stephen Reynolds, Jr." w:date="2012-11-13T07:32:00Z">
              <w:rPr>
                <w:kern w:val="28"/>
              </w:rPr>
            </w:rPrChange>
          </w:rPr>
          <w:tab/>
          <w:delText>and example of Jesus.</w:delText>
        </w:r>
      </w:del>
    </w:p>
    <w:p w:rsidR="00245A75" w:rsidRPr="00920A48" w:rsidDel="00920A48" w:rsidRDefault="00245A75" w:rsidP="00920A48">
      <w:pPr>
        <w:rPr>
          <w:del w:id="2051" w:author="Stephen Reynolds, Jr." w:date="2012-11-13T07:29:00Z"/>
          <w:kern w:val="28"/>
          <w:rPrChange w:id="2052" w:author="Stephen Reynolds, Jr." w:date="2012-11-13T07:32:00Z">
            <w:rPr>
              <w:del w:id="2053" w:author="Stephen Reynolds, Jr." w:date="2012-11-13T07:29:00Z"/>
              <w:kern w:val="28"/>
            </w:rPr>
          </w:rPrChange>
        </w:rPr>
        <w:pPrChange w:id="2054"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055" w:author="Stephen Reynolds, Jr." w:date="2012-11-13T07:29:00Z"/>
          <w:kern w:val="28"/>
          <w:rPrChange w:id="2056" w:author="Stephen Reynolds, Jr." w:date="2012-11-13T07:32:00Z">
            <w:rPr>
              <w:del w:id="2057" w:author="Stephen Reynolds, Jr." w:date="2012-11-13T07:29:00Z"/>
              <w:kern w:val="28"/>
            </w:rPr>
          </w:rPrChange>
        </w:rPr>
        <w:pPrChange w:id="2058" w:author="Stephen Reynolds, Jr." w:date="2012-11-13T07:29:00Z">
          <w:pPr>
            <w:widowControl w:val="0"/>
            <w:tabs>
              <w:tab w:val="left" w:pos="2700"/>
            </w:tabs>
            <w:overflowPunct w:val="0"/>
            <w:autoSpaceDE w:val="0"/>
            <w:autoSpaceDN w:val="0"/>
            <w:adjustRightInd w:val="0"/>
            <w:spacing w:line="277" w:lineRule="exact"/>
            <w:ind w:left="720" w:firstLine="1260"/>
          </w:pPr>
        </w:pPrChange>
      </w:pPr>
      <w:del w:id="2059" w:author="Stephen Reynolds, Jr." w:date="2012-11-13T07:29:00Z">
        <w:r w:rsidRPr="00920A48" w:rsidDel="00920A48">
          <w:rPr>
            <w:kern w:val="28"/>
            <w:rPrChange w:id="2060" w:author="Stephen Reynolds, Jr." w:date="2012-11-13T07:32:00Z">
              <w:rPr>
                <w:kern w:val="28"/>
              </w:rPr>
            </w:rPrChange>
          </w:rPr>
          <w:delText>a.</w:delText>
        </w:r>
        <w:r w:rsidRPr="00920A48" w:rsidDel="00920A48">
          <w:rPr>
            <w:kern w:val="28"/>
            <w:rPrChange w:id="2061" w:author="Stephen Reynolds, Jr." w:date="2012-11-13T07:32:00Z">
              <w:rPr>
                <w:kern w:val="28"/>
              </w:rPr>
            </w:rPrChange>
          </w:rPr>
          <w:tab/>
          <w:delText xml:space="preserve">The disciples were trained by Jesus the greatest teacher.  </w:delText>
        </w:r>
      </w:del>
    </w:p>
    <w:p w:rsidR="00245A75" w:rsidRPr="00920A48" w:rsidDel="00920A48" w:rsidRDefault="00245A75" w:rsidP="00920A48">
      <w:pPr>
        <w:rPr>
          <w:del w:id="2062" w:author="Stephen Reynolds, Jr." w:date="2012-11-13T07:29:00Z"/>
          <w:kern w:val="28"/>
          <w:rPrChange w:id="2063" w:author="Stephen Reynolds, Jr." w:date="2012-11-13T07:32:00Z">
            <w:rPr>
              <w:del w:id="2064" w:author="Stephen Reynolds, Jr." w:date="2012-11-13T07:29:00Z"/>
              <w:kern w:val="28"/>
            </w:rPr>
          </w:rPrChange>
        </w:rPr>
        <w:pPrChange w:id="2065" w:author="Stephen Reynolds, Jr." w:date="2012-11-13T07:29:00Z">
          <w:pPr>
            <w:widowControl w:val="0"/>
            <w:tabs>
              <w:tab w:val="left" w:pos="2700"/>
            </w:tabs>
            <w:overflowPunct w:val="0"/>
            <w:autoSpaceDE w:val="0"/>
            <w:autoSpaceDN w:val="0"/>
            <w:adjustRightInd w:val="0"/>
            <w:spacing w:line="277" w:lineRule="exact"/>
            <w:ind w:left="720" w:firstLine="1260"/>
          </w:pPr>
        </w:pPrChange>
      </w:pPr>
    </w:p>
    <w:p w:rsidR="00245A75" w:rsidRPr="00920A48" w:rsidDel="00920A48" w:rsidRDefault="00245A75" w:rsidP="00920A48">
      <w:pPr>
        <w:rPr>
          <w:del w:id="2066" w:author="Stephen Reynolds, Jr." w:date="2012-11-13T07:29:00Z"/>
          <w:kern w:val="28"/>
          <w:rPrChange w:id="2067" w:author="Stephen Reynolds, Jr." w:date="2012-11-13T07:32:00Z">
            <w:rPr>
              <w:del w:id="2068" w:author="Stephen Reynolds, Jr." w:date="2012-11-13T07:29:00Z"/>
              <w:kern w:val="28"/>
            </w:rPr>
          </w:rPrChange>
        </w:rPr>
        <w:pPrChange w:id="2069" w:author="Stephen Reynolds, Jr." w:date="2012-11-13T07:29:00Z">
          <w:pPr>
            <w:widowControl w:val="0"/>
            <w:tabs>
              <w:tab w:val="left" w:pos="2700"/>
            </w:tabs>
            <w:overflowPunct w:val="0"/>
            <w:autoSpaceDE w:val="0"/>
            <w:autoSpaceDN w:val="0"/>
            <w:adjustRightInd w:val="0"/>
            <w:spacing w:line="277" w:lineRule="exact"/>
            <w:ind w:firstLine="720"/>
          </w:pPr>
        </w:pPrChange>
      </w:pPr>
      <w:del w:id="2070" w:author="Stephen Reynolds, Jr." w:date="2012-11-13T07:29:00Z">
        <w:r w:rsidRPr="00920A48" w:rsidDel="00920A48">
          <w:rPr>
            <w:kern w:val="28"/>
            <w:rPrChange w:id="2071" w:author="Stephen Reynolds, Jr." w:date="2012-11-13T07:32:00Z">
              <w:rPr>
                <w:kern w:val="28"/>
              </w:rPr>
            </w:rPrChange>
          </w:rPr>
          <w:delText>They sat at His feet and were trained by His own hands.  Yet this alone was not enough to accomplish the great task that lay ahead of spreading the Gospel.</w:delText>
        </w:r>
      </w:del>
    </w:p>
    <w:p w:rsidR="00245A75" w:rsidRPr="00920A48" w:rsidDel="00920A48" w:rsidRDefault="00245A75" w:rsidP="00920A48">
      <w:pPr>
        <w:rPr>
          <w:del w:id="2072" w:author="Stephen Reynolds, Jr." w:date="2012-11-13T07:29:00Z"/>
          <w:kern w:val="28"/>
          <w:rPrChange w:id="2073" w:author="Stephen Reynolds, Jr." w:date="2012-11-13T07:32:00Z">
            <w:rPr>
              <w:del w:id="2074" w:author="Stephen Reynolds, Jr." w:date="2012-11-13T07:29:00Z"/>
              <w:kern w:val="28"/>
            </w:rPr>
          </w:rPrChange>
        </w:rPr>
        <w:pPrChange w:id="2075"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076" w:author="Stephen Reynolds, Jr." w:date="2012-11-13T07:29:00Z"/>
          <w:kern w:val="28"/>
          <w:rPrChange w:id="2077" w:author="Stephen Reynolds, Jr." w:date="2012-11-13T07:32:00Z">
            <w:rPr>
              <w:del w:id="2078" w:author="Stephen Reynolds, Jr." w:date="2012-11-13T07:29:00Z"/>
              <w:kern w:val="28"/>
            </w:rPr>
          </w:rPrChange>
        </w:rPr>
        <w:pPrChange w:id="2079" w:author="Stephen Reynolds, Jr." w:date="2012-11-13T07:29:00Z">
          <w:pPr>
            <w:widowControl w:val="0"/>
            <w:tabs>
              <w:tab w:val="left" w:pos="2700"/>
            </w:tabs>
            <w:overflowPunct w:val="0"/>
            <w:autoSpaceDE w:val="0"/>
            <w:autoSpaceDN w:val="0"/>
            <w:adjustRightInd w:val="0"/>
            <w:spacing w:line="277" w:lineRule="exact"/>
            <w:ind w:left="720" w:firstLine="1260"/>
          </w:pPr>
        </w:pPrChange>
      </w:pPr>
      <w:del w:id="2080" w:author="Stephen Reynolds, Jr." w:date="2012-11-13T07:29:00Z">
        <w:r w:rsidRPr="00920A48" w:rsidDel="00920A48">
          <w:rPr>
            <w:kern w:val="28"/>
            <w:rPrChange w:id="2081" w:author="Stephen Reynolds, Jr." w:date="2012-11-13T07:32:00Z">
              <w:rPr>
                <w:kern w:val="28"/>
              </w:rPr>
            </w:rPrChange>
          </w:rPr>
          <w:delText>b.</w:delText>
        </w:r>
        <w:r w:rsidRPr="00920A48" w:rsidDel="00920A48">
          <w:rPr>
            <w:kern w:val="28"/>
            <w:rPrChange w:id="2082" w:author="Stephen Reynolds, Jr." w:date="2012-11-13T07:32:00Z">
              <w:rPr>
                <w:kern w:val="28"/>
              </w:rPr>
            </w:rPrChange>
          </w:rPr>
          <w:tab/>
          <w:delText xml:space="preserve">The further preparation of the Baptism of the Holy Spirit was so </w:delText>
        </w:r>
        <w:r w:rsidRPr="00920A48" w:rsidDel="00920A48">
          <w:rPr>
            <w:kern w:val="28"/>
            <w:rPrChange w:id="2083" w:author="Stephen Reynolds, Jr." w:date="2012-11-13T07:32:00Z">
              <w:rPr>
                <w:kern w:val="28"/>
              </w:rPr>
            </w:rPrChange>
          </w:rPr>
          <w:tab/>
          <w:delText>all-essential that they must not move without it.</w:delText>
        </w:r>
      </w:del>
    </w:p>
    <w:p w:rsidR="00245A75" w:rsidRPr="00920A48" w:rsidDel="00920A48" w:rsidRDefault="00245A75" w:rsidP="00920A48">
      <w:pPr>
        <w:rPr>
          <w:del w:id="2084" w:author="Stephen Reynolds, Jr." w:date="2012-11-13T07:29:00Z"/>
          <w:kern w:val="28"/>
          <w:rPrChange w:id="2085" w:author="Stephen Reynolds, Jr." w:date="2012-11-13T07:32:00Z">
            <w:rPr>
              <w:del w:id="2086" w:author="Stephen Reynolds, Jr." w:date="2012-11-13T07:29:00Z"/>
              <w:kern w:val="28"/>
            </w:rPr>
          </w:rPrChange>
        </w:rPr>
        <w:pPrChange w:id="2087"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088" w:author="Stephen Reynolds, Jr." w:date="2012-11-13T07:29:00Z"/>
          <w:kern w:val="28"/>
          <w:rPrChange w:id="2089" w:author="Stephen Reynolds, Jr." w:date="2012-11-13T07:32:00Z">
            <w:rPr>
              <w:del w:id="2090" w:author="Stephen Reynolds, Jr." w:date="2012-11-13T07:29:00Z"/>
              <w:kern w:val="28"/>
            </w:rPr>
          </w:rPrChange>
        </w:rPr>
        <w:pPrChange w:id="2091" w:author="Stephen Reynolds, Jr." w:date="2012-11-13T07:29:00Z">
          <w:pPr>
            <w:widowControl w:val="0"/>
            <w:tabs>
              <w:tab w:val="left" w:pos="2700"/>
            </w:tabs>
            <w:overflowPunct w:val="0"/>
            <w:autoSpaceDE w:val="0"/>
            <w:autoSpaceDN w:val="0"/>
            <w:adjustRightInd w:val="0"/>
            <w:spacing w:line="277" w:lineRule="exact"/>
            <w:ind w:left="720" w:firstLine="1260"/>
          </w:pPr>
        </w:pPrChange>
      </w:pPr>
      <w:del w:id="2092" w:author="Stephen Reynolds, Jr." w:date="2012-11-13T07:29:00Z">
        <w:r w:rsidRPr="00920A48" w:rsidDel="00920A48">
          <w:rPr>
            <w:kern w:val="28"/>
            <w:rPrChange w:id="2093" w:author="Stephen Reynolds, Jr." w:date="2012-11-13T07:32:00Z">
              <w:rPr>
                <w:kern w:val="28"/>
              </w:rPr>
            </w:rPrChange>
          </w:rPr>
          <w:delText>c.</w:delText>
        </w:r>
        <w:r w:rsidRPr="00920A48" w:rsidDel="00920A48">
          <w:rPr>
            <w:kern w:val="28"/>
            <w:rPrChange w:id="2094" w:author="Stephen Reynolds, Jr." w:date="2012-11-13T07:32:00Z">
              <w:rPr>
                <w:kern w:val="28"/>
              </w:rPr>
            </w:rPrChange>
          </w:rPr>
          <w:tab/>
          <w:delText xml:space="preserve">The Baptism of the Holy Spirit enabled the early apostles to </w:delText>
        </w:r>
        <w:r w:rsidRPr="00920A48" w:rsidDel="00920A48">
          <w:rPr>
            <w:kern w:val="28"/>
            <w:rPrChange w:id="2095" w:author="Stephen Reynolds, Jr." w:date="2012-11-13T07:32:00Z">
              <w:rPr>
                <w:kern w:val="28"/>
              </w:rPr>
            </w:rPrChange>
          </w:rPr>
          <w:tab/>
          <w:delText>preach with power and authority.</w:delText>
        </w:r>
      </w:del>
    </w:p>
    <w:p w:rsidR="00245A75" w:rsidRPr="00920A48" w:rsidDel="00920A48" w:rsidRDefault="00245A75" w:rsidP="00920A48">
      <w:pPr>
        <w:rPr>
          <w:del w:id="2096" w:author="Stephen Reynolds, Jr." w:date="2012-11-13T07:29:00Z"/>
          <w:kern w:val="28"/>
          <w:rPrChange w:id="2097" w:author="Stephen Reynolds, Jr." w:date="2012-11-13T07:32:00Z">
            <w:rPr>
              <w:del w:id="2098" w:author="Stephen Reynolds, Jr." w:date="2012-11-13T07:29:00Z"/>
              <w:kern w:val="28"/>
            </w:rPr>
          </w:rPrChange>
        </w:rPr>
        <w:pPrChange w:id="2099"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100" w:author="Stephen Reynolds, Jr." w:date="2012-11-13T07:29:00Z"/>
          <w:kern w:val="28"/>
          <w:rPrChange w:id="2101" w:author="Stephen Reynolds, Jr." w:date="2012-11-13T07:32:00Z">
            <w:rPr>
              <w:del w:id="2102" w:author="Stephen Reynolds, Jr." w:date="2012-11-13T07:29:00Z"/>
              <w:kern w:val="28"/>
            </w:rPr>
          </w:rPrChange>
        </w:rPr>
        <w:pPrChange w:id="2103" w:author="Stephen Reynolds, Jr." w:date="2012-11-13T07:29:00Z">
          <w:pPr>
            <w:widowControl w:val="0"/>
            <w:tabs>
              <w:tab w:val="left" w:pos="1980"/>
            </w:tabs>
            <w:overflowPunct w:val="0"/>
            <w:autoSpaceDE w:val="0"/>
            <w:autoSpaceDN w:val="0"/>
            <w:adjustRightInd w:val="0"/>
            <w:spacing w:line="277" w:lineRule="exact"/>
            <w:ind w:left="720" w:firstLine="540"/>
          </w:pPr>
        </w:pPrChange>
      </w:pPr>
      <w:del w:id="2104" w:author="Stephen Reynolds, Jr." w:date="2012-11-13T07:29:00Z">
        <w:r w:rsidRPr="00920A48" w:rsidDel="00920A48">
          <w:rPr>
            <w:kern w:val="28"/>
            <w:rPrChange w:id="2105" w:author="Stephen Reynolds, Jr." w:date="2012-11-13T07:32:00Z">
              <w:rPr>
                <w:kern w:val="28"/>
              </w:rPr>
            </w:rPrChange>
          </w:rPr>
          <w:delText>3.</w:delText>
        </w:r>
        <w:r w:rsidRPr="00920A48" w:rsidDel="00920A48">
          <w:rPr>
            <w:kern w:val="28"/>
            <w:rPrChange w:id="2106" w:author="Stephen Reynolds, Jr." w:date="2012-11-13T07:32:00Z">
              <w:rPr>
                <w:kern w:val="28"/>
              </w:rPr>
            </w:rPrChange>
          </w:rPr>
          <w:tab/>
          <w:delText xml:space="preserve">The Baptism of the Holy Ghost is essential for the work of the Body </w:delText>
        </w:r>
        <w:r w:rsidRPr="00920A48" w:rsidDel="00920A48">
          <w:rPr>
            <w:kern w:val="28"/>
            <w:rPrChange w:id="2107" w:author="Stephen Reynolds, Jr." w:date="2012-11-13T07:32:00Z">
              <w:rPr>
                <w:kern w:val="28"/>
              </w:rPr>
            </w:rPrChange>
          </w:rPr>
          <w:tab/>
          <w:delText>ministry.</w:delText>
        </w:r>
      </w:del>
    </w:p>
    <w:p w:rsidR="00245A75" w:rsidRPr="00920A48" w:rsidDel="00920A48" w:rsidRDefault="00245A75" w:rsidP="00920A48">
      <w:pPr>
        <w:rPr>
          <w:del w:id="2108" w:author="Stephen Reynolds, Jr." w:date="2012-11-13T07:29:00Z"/>
          <w:kern w:val="28"/>
          <w:rPrChange w:id="2109" w:author="Stephen Reynolds, Jr." w:date="2012-11-13T07:32:00Z">
            <w:rPr>
              <w:del w:id="2110" w:author="Stephen Reynolds, Jr." w:date="2012-11-13T07:29:00Z"/>
              <w:kern w:val="28"/>
            </w:rPr>
          </w:rPrChange>
        </w:rPr>
        <w:pPrChange w:id="2111"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112" w:author="Stephen Reynolds, Jr." w:date="2012-11-13T07:29:00Z"/>
          <w:kern w:val="28"/>
          <w:rPrChange w:id="2113" w:author="Stephen Reynolds, Jr." w:date="2012-11-13T07:32:00Z">
            <w:rPr>
              <w:del w:id="2114" w:author="Stephen Reynolds, Jr." w:date="2012-11-13T07:29:00Z"/>
              <w:kern w:val="28"/>
            </w:rPr>
          </w:rPrChange>
        </w:rPr>
        <w:pPrChange w:id="2115" w:author="Stephen Reynolds, Jr." w:date="2012-11-13T07:29:00Z">
          <w:pPr>
            <w:widowControl w:val="0"/>
            <w:tabs>
              <w:tab w:val="left" w:pos="2700"/>
            </w:tabs>
            <w:overflowPunct w:val="0"/>
            <w:autoSpaceDE w:val="0"/>
            <w:autoSpaceDN w:val="0"/>
            <w:adjustRightInd w:val="0"/>
            <w:spacing w:line="277" w:lineRule="exact"/>
            <w:ind w:left="720" w:firstLine="1260"/>
          </w:pPr>
        </w:pPrChange>
      </w:pPr>
      <w:del w:id="2116" w:author="Stephen Reynolds, Jr." w:date="2012-11-13T07:29:00Z">
        <w:r w:rsidRPr="00920A48" w:rsidDel="00920A48">
          <w:rPr>
            <w:kern w:val="28"/>
            <w:rPrChange w:id="2117" w:author="Stephen Reynolds, Jr." w:date="2012-11-13T07:32:00Z">
              <w:rPr>
                <w:kern w:val="28"/>
              </w:rPr>
            </w:rPrChange>
          </w:rPr>
          <w:delText>a.</w:delText>
        </w:r>
        <w:r w:rsidRPr="00920A48" w:rsidDel="00920A48">
          <w:rPr>
            <w:kern w:val="28"/>
            <w:rPrChange w:id="2118" w:author="Stephen Reynolds, Jr." w:date="2012-11-13T07:32:00Z">
              <w:rPr>
                <w:kern w:val="28"/>
              </w:rPr>
            </w:rPrChange>
          </w:rPr>
          <w:tab/>
          <w:delText xml:space="preserve">For by one Spirit are we all Baptized into one body. – I Cor. </w:delText>
        </w:r>
        <w:r w:rsidRPr="00920A48" w:rsidDel="00920A48">
          <w:rPr>
            <w:kern w:val="28"/>
            <w:rPrChange w:id="2119" w:author="Stephen Reynolds, Jr." w:date="2012-11-13T07:32:00Z">
              <w:rPr>
                <w:kern w:val="28"/>
              </w:rPr>
            </w:rPrChange>
          </w:rPr>
          <w:tab/>
          <w:delText xml:space="preserve">12:13  According to this Scripture Holy Ghost Baptism is </w:delText>
        </w:r>
        <w:r w:rsidRPr="00920A48" w:rsidDel="00920A48">
          <w:rPr>
            <w:kern w:val="28"/>
            <w:rPrChange w:id="2120" w:author="Stephen Reynolds, Jr." w:date="2012-11-13T07:32:00Z">
              <w:rPr>
                <w:kern w:val="28"/>
              </w:rPr>
            </w:rPrChange>
          </w:rPr>
          <w:tab/>
          <w:delText>necessary to be a part of the active ministry of t</w:delText>
        </w:r>
        <w:r w:rsidR="004E715B" w:rsidRPr="00920A48" w:rsidDel="00920A48">
          <w:rPr>
            <w:kern w:val="28"/>
            <w:rPrChange w:id="2121" w:author="Stephen Reynolds, Jr." w:date="2012-11-13T07:32:00Z">
              <w:rPr>
                <w:kern w:val="28"/>
              </w:rPr>
            </w:rPrChange>
          </w:rPr>
          <w:delText xml:space="preserve">he Body of </w:delText>
        </w:r>
        <w:r w:rsidRPr="00920A48" w:rsidDel="00920A48">
          <w:rPr>
            <w:kern w:val="28"/>
            <w:rPrChange w:id="2122" w:author="Stephen Reynolds, Jr." w:date="2012-11-13T07:32:00Z">
              <w:rPr>
                <w:kern w:val="28"/>
              </w:rPr>
            </w:rPrChange>
          </w:rPr>
          <w:delText>Christ.</w:delText>
        </w:r>
      </w:del>
    </w:p>
    <w:p w:rsidR="00245A75" w:rsidRPr="00920A48" w:rsidDel="00920A48" w:rsidRDefault="00245A75" w:rsidP="00920A48">
      <w:pPr>
        <w:rPr>
          <w:del w:id="2123" w:author="Stephen Reynolds, Jr." w:date="2012-11-13T07:29:00Z"/>
          <w:kern w:val="28"/>
          <w:rPrChange w:id="2124" w:author="Stephen Reynolds, Jr." w:date="2012-11-13T07:32:00Z">
            <w:rPr>
              <w:del w:id="2125" w:author="Stephen Reynolds, Jr." w:date="2012-11-13T07:29:00Z"/>
              <w:kern w:val="28"/>
            </w:rPr>
          </w:rPrChange>
        </w:rPr>
        <w:pPrChange w:id="2126"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127" w:author="Stephen Reynolds, Jr." w:date="2012-11-13T07:29:00Z"/>
          <w:kern w:val="28"/>
          <w:rPrChange w:id="2128" w:author="Stephen Reynolds, Jr." w:date="2012-11-13T07:32:00Z">
            <w:rPr>
              <w:del w:id="2129" w:author="Stephen Reynolds, Jr." w:date="2012-11-13T07:29:00Z"/>
              <w:kern w:val="28"/>
            </w:rPr>
          </w:rPrChange>
        </w:rPr>
        <w:pPrChange w:id="2130" w:author="Stephen Reynolds, Jr." w:date="2012-11-13T07:29:00Z">
          <w:pPr>
            <w:widowControl w:val="0"/>
            <w:tabs>
              <w:tab w:val="left" w:pos="2700"/>
            </w:tabs>
            <w:overflowPunct w:val="0"/>
            <w:autoSpaceDE w:val="0"/>
            <w:autoSpaceDN w:val="0"/>
            <w:adjustRightInd w:val="0"/>
            <w:spacing w:line="277" w:lineRule="exact"/>
            <w:ind w:left="720" w:firstLine="1260"/>
          </w:pPr>
        </w:pPrChange>
      </w:pPr>
      <w:del w:id="2131" w:author="Stephen Reynolds, Jr." w:date="2012-11-13T07:29:00Z">
        <w:r w:rsidRPr="00920A48" w:rsidDel="00920A48">
          <w:rPr>
            <w:kern w:val="28"/>
            <w:rPrChange w:id="2132" w:author="Stephen Reynolds, Jr." w:date="2012-11-13T07:32:00Z">
              <w:rPr>
                <w:kern w:val="28"/>
              </w:rPr>
            </w:rPrChange>
          </w:rPr>
          <w:delText>b.</w:delText>
        </w:r>
        <w:r w:rsidRPr="00920A48" w:rsidDel="00920A48">
          <w:rPr>
            <w:kern w:val="28"/>
            <w:rPrChange w:id="2133" w:author="Stephen Reynolds, Jr." w:date="2012-11-13T07:32:00Z">
              <w:rPr>
                <w:kern w:val="28"/>
              </w:rPr>
            </w:rPrChange>
          </w:rPr>
          <w:tab/>
          <w:delText xml:space="preserve">The power of the Holy Ghost comes from being Baptized by </w:delText>
        </w:r>
        <w:r w:rsidRPr="00920A48" w:rsidDel="00920A48">
          <w:rPr>
            <w:kern w:val="28"/>
            <w:rPrChange w:id="2134" w:author="Stephen Reynolds, Jr." w:date="2012-11-13T07:32:00Z">
              <w:rPr>
                <w:kern w:val="28"/>
              </w:rPr>
            </w:rPrChange>
          </w:rPr>
          <w:tab/>
          <w:delText>the Holy Spirit into the Body of Christ.</w:delText>
        </w:r>
      </w:del>
    </w:p>
    <w:p w:rsidR="00245A75" w:rsidRPr="00920A48" w:rsidDel="00920A48" w:rsidRDefault="00245A75" w:rsidP="00920A48">
      <w:pPr>
        <w:rPr>
          <w:del w:id="2135" w:author="Stephen Reynolds, Jr." w:date="2012-11-13T07:29:00Z"/>
          <w:kern w:val="28"/>
          <w:rPrChange w:id="2136" w:author="Stephen Reynolds, Jr." w:date="2012-11-13T07:32:00Z">
            <w:rPr>
              <w:del w:id="2137" w:author="Stephen Reynolds, Jr." w:date="2012-11-13T07:29:00Z"/>
              <w:kern w:val="28"/>
            </w:rPr>
          </w:rPrChange>
        </w:rPr>
        <w:pPrChange w:id="2138" w:author="Stephen Reynolds, Jr." w:date="2012-11-13T07:29:00Z">
          <w:pPr>
            <w:widowControl w:val="0"/>
            <w:tabs>
              <w:tab w:val="left" w:pos="2700"/>
            </w:tabs>
            <w:overflowPunct w:val="0"/>
            <w:autoSpaceDE w:val="0"/>
            <w:autoSpaceDN w:val="0"/>
            <w:adjustRightInd w:val="0"/>
            <w:spacing w:line="277" w:lineRule="exact"/>
            <w:ind w:left="720" w:firstLine="1260"/>
          </w:pPr>
        </w:pPrChange>
      </w:pPr>
    </w:p>
    <w:p w:rsidR="00245A75" w:rsidRPr="00920A48" w:rsidDel="00920A48" w:rsidRDefault="00245A75" w:rsidP="00920A48">
      <w:pPr>
        <w:rPr>
          <w:del w:id="2139" w:author="Stephen Reynolds, Jr." w:date="2012-11-13T07:29:00Z"/>
          <w:kern w:val="28"/>
          <w:rPrChange w:id="2140" w:author="Stephen Reynolds, Jr." w:date="2012-11-13T07:32:00Z">
            <w:rPr>
              <w:del w:id="2141" w:author="Stephen Reynolds, Jr." w:date="2012-11-13T07:29:00Z"/>
              <w:kern w:val="28"/>
            </w:rPr>
          </w:rPrChange>
        </w:rPr>
        <w:pPrChange w:id="2142" w:author="Stephen Reynolds, Jr." w:date="2012-11-13T07:29:00Z">
          <w:pPr>
            <w:widowControl w:val="0"/>
            <w:tabs>
              <w:tab w:val="left" w:pos="2700"/>
            </w:tabs>
            <w:overflowPunct w:val="0"/>
            <w:autoSpaceDE w:val="0"/>
            <w:autoSpaceDN w:val="0"/>
            <w:adjustRightInd w:val="0"/>
            <w:spacing w:line="277" w:lineRule="exact"/>
            <w:ind w:firstLine="720"/>
          </w:pPr>
        </w:pPrChange>
      </w:pPr>
      <w:del w:id="2143" w:author="Stephen Reynolds, Jr." w:date="2012-11-13T07:29:00Z">
        <w:r w:rsidRPr="00920A48" w:rsidDel="00920A48">
          <w:rPr>
            <w:kern w:val="28"/>
            <w:rPrChange w:id="2144" w:author="Stephen Reynolds, Jr." w:date="2012-11-13T07:32:00Z">
              <w:rPr>
                <w:kern w:val="28"/>
              </w:rPr>
            </w:rPrChange>
          </w:rPr>
          <w:delText>The Scripture teaches Salvation is through the blood of Jesus. - Col. 1:14 Being Baptized into the body of Christ is not referring to being born again.  Believers are born into</w:delText>
        </w:r>
      </w:del>
    </w:p>
    <w:p w:rsidR="00245A75" w:rsidRPr="00920A48" w:rsidDel="00920A48" w:rsidRDefault="00245A75" w:rsidP="00920A48">
      <w:pPr>
        <w:rPr>
          <w:del w:id="2145" w:author="Stephen Reynolds, Jr." w:date="2012-11-13T07:29:00Z"/>
          <w:kern w:val="28"/>
          <w:rPrChange w:id="2146" w:author="Stephen Reynolds, Jr." w:date="2012-11-13T07:32:00Z">
            <w:rPr>
              <w:del w:id="2147" w:author="Stephen Reynolds, Jr." w:date="2012-11-13T07:29:00Z"/>
              <w:kern w:val="28"/>
            </w:rPr>
          </w:rPrChange>
        </w:rPr>
        <w:pPrChange w:id="2148" w:author="Stephen Reynolds, Jr." w:date="2012-11-13T07:29:00Z">
          <w:pPr>
            <w:widowControl w:val="0"/>
            <w:overflowPunct w:val="0"/>
            <w:autoSpaceDE w:val="0"/>
            <w:autoSpaceDN w:val="0"/>
            <w:adjustRightInd w:val="0"/>
            <w:spacing w:line="277" w:lineRule="exact"/>
          </w:pPr>
        </w:pPrChange>
      </w:pPr>
      <w:del w:id="2149" w:author="Stephen Reynolds, Jr." w:date="2012-11-13T07:29:00Z">
        <w:r w:rsidRPr="00920A48" w:rsidDel="00920A48">
          <w:rPr>
            <w:kern w:val="28"/>
            <w:rPrChange w:id="2150" w:author="Stephen Reynolds, Jr." w:date="2012-11-13T07:32:00Z">
              <w:rPr>
                <w:kern w:val="28"/>
              </w:rPr>
            </w:rPrChange>
          </w:rPr>
          <w:delText xml:space="preserve">the Kingdom of God through the redemption that is in Jesus. The Holy Spirit Baptism places one into the active ministry of the body of Christ.  According to Scripture one cannot be part of the Body ministry until they are Baptized with the Holy Ghost.  </w:delText>
        </w:r>
      </w:del>
    </w:p>
    <w:p w:rsidR="00245A75" w:rsidRPr="00920A48" w:rsidDel="00920A48" w:rsidRDefault="00245A75" w:rsidP="00920A48">
      <w:pPr>
        <w:rPr>
          <w:del w:id="2151" w:author="Stephen Reynolds, Jr." w:date="2012-11-13T07:29:00Z"/>
          <w:kern w:val="28"/>
          <w:rPrChange w:id="2152" w:author="Stephen Reynolds, Jr." w:date="2012-11-13T07:32:00Z">
            <w:rPr>
              <w:del w:id="2153" w:author="Stephen Reynolds, Jr." w:date="2012-11-13T07:29:00Z"/>
              <w:kern w:val="28"/>
            </w:rPr>
          </w:rPrChange>
        </w:rPr>
        <w:pPrChange w:id="2154" w:author="Stephen Reynolds, Jr." w:date="2012-11-13T07:29:00Z">
          <w:pPr>
            <w:widowControl w:val="0"/>
            <w:overflowPunct w:val="0"/>
            <w:autoSpaceDE w:val="0"/>
            <w:autoSpaceDN w:val="0"/>
            <w:adjustRightInd w:val="0"/>
            <w:spacing w:line="277" w:lineRule="exact"/>
          </w:pPr>
        </w:pPrChange>
      </w:pPr>
      <w:del w:id="2155" w:author="Stephen Reynolds, Jr." w:date="2012-11-13T07:29:00Z">
        <w:r w:rsidRPr="00920A48" w:rsidDel="00920A48">
          <w:rPr>
            <w:kern w:val="28"/>
            <w:rPrChange w:id="2156" w:author="Stephen Reynolds, Jr." w:date="2012-11-13T07:32:00Z">
              <w:rPr>
                <w:kern w:val="28"/>
              </w:rPr>
            </w:rPrChange>
          </w:rPr>
          <w:delText xml:space="preserve"> </w:delText>
        </w:r>
      </w:del>
    </w:p>
    <w:p w:rsidR="00245A75" w:rsidRPr="00920A48" w:rsidDel="00920A48" w:rsidRDefault="00245A75" w:rsidP="00920A48">
      <w:pPr>
        <w:rPr>
          <w:del w:id="2157" w:author="Stephen Reynolds, Jr." w:date="2012-11-13T07:29:00Z"/>
          <w:kern w:val="28"/>
          <w:rPrChange w:id="2158" w:author="Stephen Reynolds, Jr." w:date="2012-11-13T07:32:00Z">
            <w:rPr>
              <w:del w:id="2159" w:author="Stephen Reynolds, Jr." w:date="2012-11-13T07:29:00Z"/>
              <w:kern w:val="28"/>
            </w:rPr>
          </w:rPrChange>
        </w:rPr>
        <w:pPrChange w:id="2160" w:author="Stephen Reynolds, Jr." w:date="2012-11-13T07:29:00Z">
          <w:pPr>
            <w:widowControl w:val="0"/>
            <w:tabs>
              <w:tab w:val="left" w:pos="1260"/>
            </w:tabs>
            <w:overflowPunct w:val="0"/>
            <w:autoSpaceDE w:val="0"/>
            <w:autoSpaceDN w:val="0"/>
            <w:adjustRightInd w:val="0"/>
            <w:spacing w:line="277" w:lineRule="exact"/>
            <w:ind w:firstLine="540"/>
          </w:pPr>
        </w:pPrChange>
      </w:pPr>
      <w:del w:id="2161" w:author="Stephen Reynolds, Jr." w:date="2012-11-13T07:29:00Z">
        <w:r w:rsidRPr="00920A48" w:rsidDel="00920A48">
          <w:rPr>
            <w:kern w:val="28"/>
            <w:rPrChange w:id="2162" w:author="Stephen Reynolds, Jr." w:date="2012-11-13T07:32:00Z">
              <w:rPr>
                <w:kern w:val="28"/>
              </w:rPr>
            </w:rPrChange>
          </w:rPr>
          <w:delText>B.</w:delText>
        </w:r>
        <w:r w:rsidRPr="00920A48" w:rsidDel="00920A48">
          <w:rPr>
            <w:kern w:val="28"/>
            <w:rPrChange w:id="2163" w:author="Stephen Reynolds, Jr." w:date="2012-11-13T07:32:00Z">
              <w:rPr>
                <w:kern w:val="28"/>
              </w:rPr>
            </w:rPrChange>
          </w:rPr>
          <w:tab/>
          <w:delText xml:space="preserve">When the Apostles found believers in Christ, they at once demanded whether </w:delText>
        </w:r>
        <w:r w:rsidRPr="00920A48" w:rsidDel="00920A48">
          <w:rPr>
            <w:kern w:val="28"/>
            <w:rPrChange w:id="2164" w:author="Stephen Reynolds, Jr." w:date="2012-11-13T07:32:00Z">
              <w:rPr>
                <w:kern w:val="28"/>
              </w:rPr>
            </w:rPrChange>
          </w:rPr>
          <w:tab/>
          <w:delText xml:space="preserve">they had received the Holy Ghost and if not they at once saw to it that they did. </w:delText>
        </w:r>
      </w:del>
    </w:p>
    <w:p w:rsidR="00245A75" w:rsidRPr="00920A48" w:rsidDel="00920A48" w:rsidRDefault="00245A75" w:rsidP="00920A48">
      <w:pPr>
        <w:rPr>
          <w:del w:id="2165" w:author="Stephen Reynolds, Jr." w:date="2012-11-13T07:29:00Z"/>
          <w:kern w:val="28"/>
          <w:rPrChange w:id="2166" w:author="Stephen Reynolds, Jr." w:date="2012-11-13T07:32:00Z">
            <w:rPr>
              <w:del w:id="2167" w:author="Stephen Reynolds, Jr." w:date="2012-11-13T07:29:00Z"/>
              <w:kern w:val="28"/>
            </w:rPr>
          </w:rPrChange>
        </w:rPr>
        <w:pPrChange w:id="2168" w:author="Stephen Reynolds, Jr." w:date="2012-11-13T07:29:00Z">
          <w:pPr>
            <w:widowControl w:val="0"/>
            <w:tabs>
              <w:tab w:val="left" w:pos="1260"/>
            </w:tabs>
            <w:overflowPunct w:val="0"/>
            <w:autoSpaceDE w:val="0"/>
            <w:autoSpaceDN w:val="0"/>
            <w:adjustRightInd w:val="0"/>
            <w:spacing w:line="277" w:lineRule="exact"/>
            <w:ind w:left="720" w:hanging="720"/>
          </w:pPr>
        </w:pPrChange>
      </w:pPr>
      <w:del w:id="2169" w:author="Stephen Reynolds, Jr." w:date="2012-11-13T07:29:00Z">
        <w:r w:rsidRPr="00920A48" w:rsidDel="00920A48">
          <w:rPr>
            <w:kern w:val="28"/>
            <w:rPrChange w:id="2170" w:author="Stephen Reynolds, Jr." w:date="2012-11-13T07:32:00Z">
              <w:rPr>
                <w:kern w:val="28"/>
              </w:rPr>
            </w:rPrChange>
          </w:rPr>
          <w:tab/>
        </w:r>
        <w:r w:rsidRPr="00920A48" w:rsidDel="00920A48">
          <w:rPr>
            <w:kern w:val="28"/>
            <w:rPrChange w:id="2171" w:author="Stephen Reynolds, Jr." w:date="2012-11-13T07:32:00Z">
              <w:rPr>
                <w:kern w:val="28"/>
              </w:rPr>
            </w:rPrChange>
          </w:rPr>
          <w:tab/>
          <w:delText>- Acts 8: 14-16; 19:1,2</w:delText>
        </w:r>
      </w:del>
    </w:p>
    <w:p w:rsidR="00245A75" w:rsidRPr="00920A48" w:rsidDel="00920A48" w:rsidRDefault="00245A75" w:rsidP="00920A48">
      <w:pPr>
        <w:rPr>
          <w:del w:id="2172" w:author="Stephen Reynolds, Jr." w:date="2012-11-13T07:29:00Z"/>
          <w:kern w:val="28"/>
          <w:rPrChange w:id="2173" w:author="Stephen Reynolds, Jr." w:date="2012-11-13T07:32:00Z">
            <w:rPr>
              <w:del w:id="2174" w:author="Stephen Reynolds, Jr." w:date="2012-11-13T07:29:00Z"/>
              <w:kern w:val="28"/>
            </w:rPr>
          </w:rPrChange>
        </w:rPr>
        <w:pPrChange w:id="2175" w:author="Stephen Reynolds, Jr." w:date="2012-11-13T07:29:00Z">
          <w:pPr>
            <w:widowControl w:val="0"/>
            <w:tabs>
              <w:tab w:val="left" w:pos="1980"/>
            </w:tabs>
            <w:overflowPunct w:val="0"/>
            <w:autoSpaceDE w:val="0"/>
            <w:autoSpaceDN w:val="0"/>
            <w:adjustRightInd w:val="0"/>
            <w:spacing w:line="277" w:lineRule="exact"/>
            <w:ind w:left="720" w:firstLine="540"/>
          </w:pPr>
        </w:pPrChange>
      </w:pPr>
      <w:del w:id="2176" w:author="Stephen Reynolds, Jr." w:date="2012-11-13T07:29:00Z">
        <w:r w:rsidRPr="00920A48" w:rsidDel="00920A48">
          <w:rPr>
            <w:kern w:val="28"/>
            <w:rPrChange w:id="2177" w:author="Stephen Reynolds, Jr." w:date="2012-11-13T07:32:00Z">
              <w:rPr>
                <w:kern w:val="28"/>
              </w:rPr>
            </w:rPrChange>
          </w:rPr>
          <w:delText>1.</w:delText>
        </w:r>
        <w:r w:rsidRPr="00920A48" w:rsidDel="00920A48">
          <w:rPr>
            <w:kern w:val="28"/>
            <w:rPrChange w:id="2178" w:author="Stephen Reynolds, Jr." w:date="2012-11-13T07:32:00Z">
              <w:rPr>
                <w:kern w:val="28"/>
              </w:rPr>
            </w:rPrChange>
          </w:rPr>
          <w:tab/>
          <w:delText xml:space="preserve">The Apostles realized the necessity of being Baptized with the Holy </w:delText>
        </w:r>
        <w:r w:rsidRPr="00920A48" w:rsidDel="00920A48">
          <w:rPr>
            <w:kern w:val="28"/>
            <w:rPrChange w:id="2179" w:author="Stephen Reynolds, Jr." w:date="2012-11-13T07:32:00Z">
              <w:rPr>
                <w:kern w:val="28"/>
              </w:rPr>
            </w:rPrChange>
          </w:rPr>
          <w:tab/>
          <w:delText>Ghost.</w:delText>
        </w:r>
      </w:del>
    </w:p>
    <w:p w:rsidR="00245A75" w:rsidRPr="00920A48" w:rsidDel="00920A48" w:rsidRDefault="00245A75" w:rsidP="00920A48">
      <w:pPr>
        <w:rPr>
          <w:del w:id="2180" w:author="Stephen Reynolds, Jr." w:date="2012-11-13T07:29:00Z"/>
          <w:kern w:val="28"/>
          <w:rPrChange w:id="2181" w:author="Stephen Reynolds, Jr." w:date="2012-11-13T07:32:00Z">
            <w:rPr>
              <w:del w:id="2182" w:author="Stephen Reynolds, Jr." w:date="2012-11-13T07:29:00Z"/>
              <w:kern w:val="28"/>
            </w:rPr>
          </w:rPrChange>
        </w:rPr>
        <w:pPrChange w:id="2183" w:author="Stephen Reynolds, Jr." w:date="2012-11-13T07:29:00Z">
          <w:pPr>
            <w:widowControl w:val="0"/>
            <w:tabs>
              <w:tab w:val="left" w:pos="1980"/>
            </w:tabs>
            <w:overflowPunct w:val="0"/>
            <w:autoSpaceDE w:val="0"/>
            <w:autoSpaceDN w:val="0"/>
            <w:adjustRightInd w:val="0"/>
            <w:spacing w:line="277" w:lineRule="exact"/>
            <w:ind w:left="720" w:firstLine="540"/>
          </w:pPr>
        </w:pPrChange>
      </w:pPr>
      <w:del w:id="2184" w:author="Stephen Reynolds, Jr." w:date="2012-11-13T07:29:00Z">
        <w:r w:rsidRPr="00920A48" w:rsidDel="00920A48">
          <w:rPr>
            <w:kern w:val="28"/>
            <w:rPrChange w:id="2185" w:author="Stephen Reynolds, Jr." w:date="2012-11-13T07:32:00Z">
              <w:rPr>
                <w:kern w:val="28"/>
              </w:rPr>
            </w:rPrChange>
          </w:rPr>
          <w:delText>2.</w:delText>
        </w:r>
        <w:r w:rsidRPr="00920A48" w:rsidDel="00920A48">
          <w:rPr>
            <w:kern w:val="28"/>
            <w:rPrChange w:id="2186" w:author="Stephen Reynolds, Jr." w:date="2012-11-13T07:32:00Z">
              <w:rPr>
                <w:kern w:val="28"/>
              </w:rPr>
            </w:rPrChange>
          </w:rPr>
          <w:tab/>
          <w:delText>The Holy Ghost gives the Christian power to overcome sin.</w:delText>
        </w:r>
      </w:del>
    </w:p>
    <w:p w:rsidR="00245A75" w:rsidRPr="00920A48" w:rsidDel="00920A48" w:rsidRDefault="00245A75" w:rsidP="00920A48">
      <w:pPr>
        <w:rPr>
          <w:del w:id="2187" w:author="Stephen Reynolds, Jr." w:date="2012-11-13T07:29:00Z"/>
          <w:kern w:val="28"/>
          <w:rPrChange w:id="2188" w:author="Stephen Reynolds, Jr." w:date="2012-11-13T07:32:00Z">
            <w:rPr>
              <w:del w:id="2189" w:author="Stephen Reynolds, Jr." w:date="2012-11-13T07:29:00Z"/>
              <w:kern w:val="28"/>
            </w:rPr>
          </w:rPrChange>
        </w:rPr>
        <w:pPrChange w:id="2190"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191" w:author="Stephen Reynolds, Jr." w:date="2012-11-13T07:29:00Z"/>
          <w:kern w:val="28"/>
          <w:rPrChange w:id="2192" w:author="Stephen Reynolds, Jr." w:date="2012-11-13T07:32:00Z">
            <w:rPr>
              <w:del w:id="2193" w:author="Stephen Reynolds, Jr." w:date="2012-11-13T07:29:00Z"/>
              <w:kern w:val="28"/>
            </w:rPr>
          </w:rPrChange>
        </w:rPr>
        <w:pPrChange w:id="2194" w:author="Stephen Reynolds, Jr." w:date="2012-11-13T07:29:00Z">
          <w:pPr>
            <w:widowControl w:val="0"/>
            <w:tabs>
              <w:tab w:val="left" w:pos="1260"/>
            </w:tabs>
            <w:overflowPunct w:val="0"/>
            <w:autoSpaceDE w:val="0"/>
            <w:autoSpaceDN w:val="0"/>
            <w:adjustRightInd w:val="0"/>
            <w:spacing w:line="277" w:lineRule="exact"/>
            <w:ind w:left="720" w:hanging="180"/>
          </w:pPr>
        </w:pPrChange>
      </w:pPr>
      <w:del w:id="2195" w:author="Stephen Reynolds, Jr." w:date="2012-11-13T07:29:00Z">
        <w:r w:rsidRPr="00920A48" w:rsidDel="00920A48">
          <w:rPr>
            <w:kern w:val="28"/>
            <w:rPrChange w:id="2196" w:author="Stephen Reynolds, Jr." w:date="2012-11-13T07:32:00Z">
              <w:rPr>
                <w:kern w:val="28"/>
              </w:rPr>
            </w:rPrChange>
          </w:rPr>
          <w:delText>C.</w:delText>
        </w:r>
        <w:r w:rsidRPr="00920A48" w:rsidDel="00920A48">
          <w:rPr>
            <w:kern w:val="28"/>
            <w:rPrChange w:id="2197" w:author="Stephen Reynolds, Jr." w:date="2012-11-13T07:32:00Z">
              <w:rPr>
                <w:kern w:val="28"/>
              </w:rPr>
            </w:rPrChange>
          </w:rPr>
          <w:tab/>
          <w:delText xml:space="preserve">The Holy Ghost intercedes through the believer in prayer. </w:delText>
        </w:r>
      </w:del>
    </w:p>
    <w:p w:rsidR="00245A75" w:rsidRPr="00920A48" w:rsidDel="00920A48" w:rsidRDefault="00245A75" w:rsidP="00920A48">
      <w:pPr>
        <w:rPr>
          <w:del w:id="2198" w:author="Stephen Reynolds, Jr." w:date="2012-11-13T07:29:00Z"/>
          <w:kern w:val="28"/>
          <w:rPrChange w:id="2199" w:author="Stephen Reynolds, Jr." w:date="2012-11-13T07:32:00Z">
            <w:rPr>
              <w:del w:id="2200" w:author="Stephen Reynolds, Jr." w:date="2012-11-13T07:29:00Z"/>
              <w:kern w:val="28"/>
            </w:rPr>
          </w:rPrChange>
        </w:rPr>
        <w:pPrChange w:id="2201"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202" w:author="Stephen Reynolds, Jr." w:date="2012-11-13T07:29:00Z"/>
          <w:kern w:val="28"/>
          <w:rPrChange w:id="2203" w:author="Stephen Reynolds, Jr." w:date="2012-11-13T07:32:00Z">
            <w:rPr>
              <w:del w:id="2204" w:author="Stephen Reynolds, Jr." w:date="2012-11-13T07:29:00Z"/>
              <w:kern w:val="28"/>
            </w:rPr>
          </w:rPrChange>
        </w:rPr>
        <w:pPrChange w:id="2205" w:author="Stephen Reynolds, Jr." w:date="2012-11-13T07:29:00Z">
          <w:pPr>
            <w:widowControl w:val="0"/>
            <w:overflowPunct w:val="0"/>
            <w:autoSpaceDE w:val="0"/>
            <w:autoSpaceDN w:val="0"/>
            <w:adjustRightInd w:val="0"/>
            <w:spacing w:line="277" w:lineRule="exact"/>
          </w:pPr>
        </w:pPrChange>
      </w:pPr>
      <w:del w:id="2206" w:author="Stephen Reynolds, Jr." w:date="2012-11-13T07:29:00Z">
        <w:r w:rsidRPr="00920A48" w:rsidDel="00920A48">
          <w:rPr>
            <w:i/>
            <w:kern w:val="28"/>
            <w:rPrChange w:id="2207" w:author="Stephen Reynolds, Jr." w:date="2012-11-13T07:32:00Z">
              <w:rPr>
                <w:i/>
                <w:kern w:val="28"/>
              </w:rPr>
            </w:rPrChange>
          </w:rPr>
          <w:delText xml:space="preserve">Likewise the Spirit also helpeth our infirmities: for we know not what we should pray for as we ought: but the Spirit itself maketh intercession for us with groanings which cannot be uttered. - </w:delText>
        </w:r>
        <w:r w:rsidRPr="00920A48" w:rsidDel="00920A48">
          <w:rPr>
            <w:kern w:val="28"/>
            <w:rPrChange w:id="2208" w:author="Stephen Reynolds, Jr." w:date="2012-11-13T07:32:00Z">
              <w:rPr>
                <w:kern w:val="28"/>
              </w:rPr>
            </w:rPrChange>
          </w:rPr>
          <w:delText>Romans 8:26</w:delText>
        </w:r>
      </w:del>
    </w:p>
    <w:p w:rsidR="00245A75" w:rsidRPr="00920A48" w:rsidDel="00920A48" w:rsidRDefault="00245A75" w:rsidP="00920A48">
      <w:pPr>
        <w:rPr>
          <w:del w:id="2209" w:author="Stephen Reynolds, Jr." w:date="2012-11-13T07:29:00Z"/>
          <w:i/>
          <w:kern w:val="28"/>
          <w:rPrChange w:id="2210" w:author="Stephen Reynolds, Jr." w:date="2012-11-13T07:32:00Z">
            <w:rPr>
              <w:del w:id="2211" w:author="Stephen Reynolds, Jr." w:date="2012-11-13T07:29:00Z"/>
              <w:i/>
              <w:kern w:val="28"/>
            </w:rPr>
          </w:rPrChange>
        </w:rPr>
        <w:pPrChange w:id="2212" w:author="Stephen Reynolds, Jr." w:date="2012-11-13T07:29:00Z">
          <w:pPr>
            <w:widowControl w:val="0"/>
            <w:tabs>
              <w:tab w:val="left" w:pos="1980"/>
            </w:tabs>
            <w:overflowPunct w:val="0"/>
            <w:autoSpaceDE w:val="0"/>
            <w:autoSpaceDN w:val="0"/>
            <w:adjustRightInd w:val="0"/>
            <w:spacing w:line="277" w:lineRule="exact"/>
            <w:ind w:firstLine="1260"/>
          </w:pPr>
        </w:pPrChange>
      </w:pPr>
      <w:del w:id="2213" w:author="Stephen Reynolds, Jr." w:date="2012-11-13T07:29:00Z">
        <w:r w:rsidRPr="00920A48" w:rsidDel="00920A48">
          <w:rPr>
            <w:kern w:val="28"/>
            <w:rPrChange w:id="2214" w:author="Stephen Reynolds, Jr." w:date="2012-11-13T07:32:00Z">
              <w:rPr>
                <w:kern w:val="28"/>
              </w:rPr>
            </w:rPrChange>
          </w:rPr>
          <w:delText>1.</w:delText>
        </w:r>
        <w:r w:rsidRPr="00920A48" w:rsidDel="00920A48">
          <w:rPr>
            <w:kern w:val="28"/>
            <w:rPrChange w:id="2215" w:author="Stephen Reynolds, Jr." w:date="2012-11-13T07:32:00Z">
              <w:rPr>
                <w:kern w:val="28"/>
              </w:rPr>
            </w:rPrChange>
          </w:rPr>
          <w:tab/>
          <w:delText xml:space="preserve">The Holy Ghost will lead you to pray for the needs of people that you </w:delText>
        </w:r>
        <w:r w:rsidRPr="00920A48" w:rsidDel="00920A48">
          <w:rPr>
            <w:kern w:val="28"/>
            <w:rPrChange w:id="2216" w:author="Stephen Reynolds, Jr." w:date="2012-11-13T07:32:00Z">
              <w:rPr>
                <w:kern w:val="28"/>
              </w:rPr>
            </w:rPrChange>
          </w:rPr>
          <w:tab/>
          <w:delText>do not have natural knowledge of those needs.</w:delText>
        </w:r>
      </w:del>
    </w:p>
    <w:p w:rsidR="00245A75" w:rsidRPr="00920A48" w:rsidDel="00920A48" w:rsidRDefault="00245A75" w:rsidP="00920A48">
      <w:pPr>
        <w:rPr>
          <w:del w:id="2217" w:author="Stephen Reynolds, Jr." w:date="2012-11-13T07:29:00Z"/>
          <w:kern w:val="28"/>
          <w:rPrChange w:id="2218" w:author="Stephen Reynolds, Jr." w:date="2012-11-13T07:32:00Z">
            <w:rPr>
              <w:del w:id="2219" w:author="Stephen Reynolds, Jr." w:date="2012-11-13T07:29:00Z"/>
              <w:kern w:val="28"/>
            </w:rPr>
          </w:rPrChange>
        </w:rPr>
        <w:pPrChange w:id="2220"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221" w:author="Stephen Reynolds, Jr." w:date="2012-11-13T07:29:00Z"/>
          <w:kern w:val="28"/>
          <w:rPrChange w:id="2222" w:author="Stephen Reynolds, Jr." w:date="2012-11-13T07:32:00Z">
            <w:rPr>
              <w:del w:id="2223" w:author="Stephen Reynolds, Jr." w:date="2012-11-13T07:29:00Z"/>
              <w:kern w:val="28"/>
            </w:rPr>
          </w:rPrChange>
        </w:rPr>
        <w:pPrChange w:id="2224" w:author="Stephen Reynolds, Jr." w:date="2012-11-13T07:29:00Z">
          <w:pPr>
            <w:widowControl w:val="0"/>
            <w:tabs>
              <w:tab w:val="left" w:pos="1980"/>
            </w:tabs>
            <w:overflowPunct w:val="0"/>
            <w:autoSpaceDE w:val="0"/>
            <w:autoSpaceDN w:val="0"/>
            <w:adjustRightInd w:val="0"/>
            <w:spacing w:line="277" w:lineRule="exact"/>
            <w:ind w:firstLine="1260"/>
          </w:pPr>
        </w:pPrChange>
      </w:pPr>
      <w:del w:id="2225" w:author="Stephen Reynolds, Jr." w:date="2012-11-13T07:29:00Z">
        <w:r w:rsidRPr="00920A48" w:rsidDel="00920A48">
          <w:rPr>
            <w:kern w:val="28"/>
            <w:rPrChange w:id="2226" w:author="Stephen Reynolds, Jr." w:date="2012-11-13T07:32:00Z">
              <w:rPr>
                <w:kern w:val="28"/>
              </w:rPr>
            </w:rPrChange>
          </w:rPr>
          <w:delText>2.</w:delText>
        </w:r>
        <w:r w:rsidRPr="00920A48" w:rsidDel="00920A48">
          <w:rPr>
            <w:kern w:val="28"/>
            <w:rPrChange w:id="2227" w:author="Stephen Reynolds, Jr." w:date="2012-11-13T07:32:00Z">
              <w:rPr>
                <w:kern w:val="28"/>
              </w:rPr>
            </w:rPrChange>
          </w:rPr>
          <w:tab/>
          <w:delText xml:space="preserve">The Holy Ghost Baptized believer will pray in tongues.  This will </w:delText>
        </w:r>
        <w:r w:rsidRPr="00920A48" w:rsidDel="00920A48">
          <w:rPr>
            <w:kern w:val="28"/>
            <w:rPrChange w:id="2228" w:author="Stephen Reynolds, Jr." w:date="2012-11-13T07:32:00Z">
              <w:rPr>
                <w:kern w:val="28"/>
              </w:rPr>
            </w:rPrChange>
          </w:rPr>
          <w:tab/>
          <w:delText>further be discussed in the section on the Gifts of the Spirit.</w:delText>
        </w:r>
      </w:del>
    </w:p>
    <w:p w:rsidR="00245A75" w:rsidRPr="00920A48" w:rsidDel="00920A48" w:rsidRDefault="00245A75" w:rsidP="00920A48">
      <w:pPr>
        <w:rPr>
          <w:del w:id="2229" w:author="Stephen Reynolds, Jr." w:date="2012-11-13T07:29:00Z"/>
          <w:kern w:val="28"/>
          <w:rPrChange w:id="2230" w:author="Stephen Reynolds, Jr." w:date="2012-11-13T07:32:00Z">
            <w:rPr>
              <w:del w:id="2231" w:author="Stephen Reynolds, Jr." w:date="2012-11-13T07:29:00Z"/>
              <w:kern w:val="28"/>
            </w:rPr>
          </w:rPrChange>
        </w:rPr>
        <w:pPrChange w:id="2232" w:author="Stephen Reynolds, Jr." w:date="2012-11-13T07:29:00Z">
          <w:pPr>
            <w:widowControl w:val="0"/>
            <w:overflowPunct w:val="0"/>
            <w:autoSpaceDE w:val="0"/>
            <w:autoSpaceDN w:val="0"/>
            <w:adjustRightInd w:val="0"/>
            <w:spacing w:line="277" w:lineRule="exact"/>
            <w:ind w:left="720" w:hanging="720"/>
          </w:pPr>
        </w:pPrChange>
      </w:pPr>
    </w:p>
    <w:p w:rsidR="00245A75" w:rsidRPr="00920A48" w:rsidDel="00920A48" w:rsidRDefault="00245A75" w:rsidP="00920A48">
      <w:pPr>
        <w:rPr>
          <w:del w:id="2233" w:author="Stephen Reynolds, Jr." w:date="2012-11-13T07:29:00Z"/>
          <w:kern w:val="28"/>
          <w:rPrChange w:id="2234" w:author="Stephen Reynolds, Jr." w:date="2012-11-13T07:32:00Z">
            <w:rPr>
              <w:del w:id="2235" w:author="Stephen Reynolds, Jr." w:date="2012-11-13T07:29:00Z"/>
              <w:kern w:val="28"/>
            </w:rPr>
          </w:rPrChange>
        </w:rPr>
        <w:pPrChange w:id="2236" w:author="Stephen Reynolds, Jr." w:date="2012-11-13T07:29:00Z">
          <w:pPr>
            <w:widowControl w:val="0"/>
            <w:tabs>
              <w:tab w:val="left" w:pos="1980"/>
            </w:tabs>
            <w:overflowPunct w:val="0"/>
            <w:autoSpaceDE w:val="0"/>
            <w:autoSpaceDN w:val="0"/>
            <w:adjustRightInd w:val="0"/>
            <w:spacing w:line="277" w:lineRule="exact"/>
            <w:ind w:firstLine="1260"/>
          </w:pPr>
        </w:pPrChange>
      </w:pPr>
      <w:del w:id="2237" w:author="Stephen Reynolds, Jr." w:date="2012-11-13T07:29:00Z">
        <w:r w:rsidRPr="00920A48" w:rsidDel="00920A48">
          <w:rPr>
            <w:kern w:val="28"/>
            <w:rPrChange w:id="2238" w:author="Stephen Reynolds, Jr." w:date="2012-11-13T07:32:00Z">
              <w:rPr>
                <w:kern w:val="28"/>
              </w:rPr>
            </w:rPrChange>
          </w:rPr>
          <w:delText>3.</w:delText>
        </w:r>
        <w:r w:rsidRPr="00920A48" w:rsidDel="00920A48">
          <w:rPr>
            <w:kern w:val="28"/>
            <w:rPrChange w:id="2239" w:author="Stephen Reynolds, Jr." w:date="2012-11-13T07:32:00Z">
              <w:rPr>
                <w:kern w:val="28"/>
              </w:rPr>
            </w:rPrChange>
          </w:rPr>
          <w:tab/>
          <w:delText xml:space="preserve">The Holy Ghost will anoint the Spirit filled believer to pray with power </w:delText>
        </w:r>
        <w:r w:rsidRPr="00920A48" w:rsidDel="00920A48">
          <w:rPr>
            <w:kern w:val="28"/>
            <w:rPrChange w:id="2240" w:author="Stephen Reynolds, Jr." w:date="2012-11-13T07:32:00Z">
              <w:rPr>
                <w:kern w:val="28"/>
              </w:rPr>
            </w:rPrChange>
          </w:rPr>
          <w:tab/>
          <w:delText>and authority.</w:delText>
        </w:r>
      </w:del>
    </w:p>
    <w:p w:rsidR="00245A75" w:rsidRPr="00920A48" w:rsidDel="00920A48" w:rsidRDefault="00245A75" w:rsidP="00920A48">
      <w:pPr>
        <w:rPr>
          <w:del w:id="2241" w:author="Stephen Reynolds, Jr." w:date="2012-11-13T07:29:00Z"/>
          <w:kern w:val="28"/>
          <w:rPrChange w:id="2242" w:author="Stephen Reynolds, Jr." w:date="2012-11-13T07:32:00Z">
            <w:rPr>
              <w:del w:id="2243" w:author="Stephen Reynolds, Jr." w:date="2012-11-13T07:29:00Z"/>
              <w:kern w:val="28"/>
            </w:rPr>
          </w:rPrChange>
        </w:rPr>
        <w:pPrChange w:id="2244" w:author="Stephen Reynolds, Jr." w:date="2012-11-13T07:29:00Z">
          <w:pPr>
            <w:widowControl w:val="0"/>
            <w:tabs>
              <w:tab w:val="left" w:pos="0"/>
            </w:tabs>
            <w:overflowPunct w:val="0"/>
            <w:autoSpaceDE w:val="0"/>
            <w:autoSpaceDN w:val="0"/>
            <w:adjustRightInd w:val="0"/>
            <w:spacing w:line="277" w:lineRule="exact"/>
            <w:ind w:firstLine="720"/>
          </w:pPr>
        </w:pPrChange>
      </w:pPr>
      <w:del w:id="2245" w:author="Stephen Reynolds, Jr." w:date="2012-11-13T07:29:00Z">
        <w:r w:rsidRPr="00920A48" w:rsidDel="00920A48">
          <w:rPr>
            <w:kern w:val="28"/>
            <w:rPrChange w:id="2246" w:author="Stephen Reynolds, Jr." w:date="2012-11-13T07:32:00Z">
              <w:rPr>
                <w:kern w:val="28"/>
              </w:rPr>
            </w:rPrChange>
          </w:rPr>
          <w:delText xml:space="preserve">From these three propositions we are justified in concluding that the Baptism with the Holy Spirit is absolutely necessary in every Christian for the service that Christ demands and expects of him. </w:delText>
        </w:r>
      </w:del>
    </w:p>
    <w:p w:rsidR="00245A75" w:rsidRPr="00920A48" w:rsidDel="00920A48" w:rsidRDefault="00245A75" w:rsidP="00920A48">
      <w:pPr>
        <w:rPr>
          <w:del w:id="2247" w:author="Stephen Reynolds, Jr." w:date="2012-11-13T07:29:00Z"/>
          <w:b/>
          <w:kern w:val="28"/>
          <w:sz w:val="28"/>
          <w:szCs w:val="28"/>
          <w:rPrChange w:id="2248" w:author="Stephen Reynolds, Jr." w:date="2012-11-13T07:32:00Z">
            <w:rPr>
              <w:del w:id="2249" w:author="Stephen Reynolds, Jr." w:date="2012-11-13T07:29:00Z"/>
              <w:b/>
              <w:kern w:val="28"/>
              <w:sz w:val="28"/>
              <w:szCs w:val="28"/>
            </w:rPr>
          </w:rPrChange>
        </w:rPr>
        <w:pPrChange w:id="2250" w:author="Stephen Reynolds, Jr." w:date="2012-11-13T07:29:00Z">
          <w:pPr/>
        </w:pPrChange>
      </w:pPr>
    </w:p>
    <w:p w:rsidR="003D39BF" w:rsidRPr="00920A48" w:rsidDel="00920A48" w:rsidRDefault="003D39BF" w:rsidP="00920A48">
      <w:pPr>
        <w:rPr>
          <w:del w:id="2251" w:author="Stephen Reynolds, Jr." w:date="2012-11-13T07:29:00Z"/>
          <w:b/>
          <w:kern w:val="28"/>
          <w:sz w:val="28"/>
          <w:szCs w:val="28"/>
          <w:rPrChange w:id="2252" w:author="Stephen Reynolds, Jr." w:date="2012-11-13T07:32:00Z">
            <w:rPr>
              <w:del w:id="2253" w:author="Stephen Reynolds, Jr." w:date="2012-11-13T07:29:00Z"/>
              <w:b/>
              <w:kern w:val="28"/>
              <w:sz w:val="28"/>
              <w:szCs w:val="28"/>
            </w:rPr>
          </w:rPrChange>
        </w:rPr>
        <w:pPrChange w:id="2254" w:author="Stephen Reynolds, Jr." w:date="2012-11-13T07:29:00Z">
          <w:pPr>
            <w:widowControl w:val="0"/>
            <w:numPr>
              <w:numId w:val="31"/>
            </w:numPr>
            <w:tabs>
              <w:tab w:val="num" w:pos="720"/>
            </w:tabs>
            <w:overflowPunct w:val="0"/>
            <w:autoSpaceDE w:val="0"/>
            <w:autoSpaceDN w:val="0"/>
            <w:adjustRightInd w:val="0"/>
            <w:spacing w:line="355" w:lineRule="exact"/>
            <w:ind w:left="720" w:hanging="720"/>
            <w:jc w:val="both"/>
          </w:pPr>
        </w:pPrChange>
      </w:pPr>
      <w:del w:id="2255" w:author="Stephen Reynolds, Jr." w:date="2012-11-13T07:29:00Z">
        <w:r w:rsidRPr="00920A48" w:rsidDel="00920A48">
          <w:rPr>
            <w:b/>
            <w:kern w:val="28"/>
            <w:sz w:val="28"/>
            <w:szCs w:val="28"/>
            <w:rPrChange w:id="2256" w:author="Stephen Reynolds, Jr." w:date="2012-11-13T07:32:00Z">
              <w:rPr>
                <w:b/>
                <w:kern w:val="28"/>
                <w:sz w:val="28"/>
                <w:szCs w:val="28"/>
              </w:rPr>
            </w:rPrChange>
          </w:rPr>
          <w:delText>For Whom Is The Baptism With The Holy Spirit?</w:delText>
        </w:r>
      </w:del>
    </w:p>
    <w:p w:rsidR="003D39BF" w:rsidRPr="00920A48" w:rsidDel="00920A48" w:rsidRDefault="003D39BF" w:rsidP="00920A48">
      <w:pPr>
        <w:rPr>
          <w:del w:id="2257" w:author="Stephen Reynolds, Jr." w:date="2012-11-13T07:29:00Z"/>
          <w:kern w:val="28"/>
          <w:rPrChange w:id="2258" w:author="Stephen Reynolds, Jr." w:date="2012-11-13T07:32:00Z">
            <w:rPr>
              <w:del w:id="2259" w:author="Stephen Reynolds, Jr." w:date="2012-11-13T07:29:00Z"/>
              <w:kern w:val="28"/>
            </w:rPr>
          </w:rPrChange>
        </w:rPr>
        <w:pPrChange w:id="2260" w:author="Stephen Reynolds, Jr." w:date="2012-11-13T07:29:00Z">
          <w:pPr>
            <w:widowControl w:val="0"/>
            <w:overflowPunct w:val="0"/>
            <w:autoSpaceDE w:val="0"/>
            <w:autoSpaceDN w:val="0"/>
            <w:adjustRightInd w:val="0"/>
            <w:spacing w:line="282" w:lineRule="exact"/>
            <w:ind w:firstLine="720"/>
          </w:pPr>
        </w:pPrChange>
      </w:pPr>
      <w:del w:id="2261" w:author="Stephen Reynolds, Jr." w:date="2012-11-13T07:29:00Z">
        <w:r w:rsidRPr="00920A48" w:rsidDel="00920A48">
          <w:rPr>
            <w:kern w:val="28"/>
            <w:rPrChange w:id="2262" w:author="Stephen Reynolds, Jr." w:date="2012-11-13T07:32:00Z">
              <w:rPr>
                <w:kern w:val="28"/>
              </w:rPr>
            </w:rPrChange>
          </w:rPr>
          <w:delText>Acts 2:38-39 Compare Acts 1:4 and Acts 2:33. 'The Promise" of these verses is the Baptism with the Holy Spirit or the gift of the Holy Spirit. These Scriptures prove that the Baptism with the Holy Ghost was not merely for the Apostles nor only for those of the Apostolic age but for "all that are afar off even as many as the Lord our God shall call" ,as well, i.e., it is for every believer in every age of the Church's history. If any believer in any' age of the Church does not have the Baptism with the Holy Spirit, it is solely because he does not claim his privilege in Christ.</w:delText>
        </w:r>
      </w:del>
    </w:p>
    <w:p w:rsidR="00245A75" w:rsidRPr="00920A48" w:rsidDel="00920A48" w:rsidRDefault="00245A75" w:rsidP="00920A48">
      <w:pPr>
        <w:rPr>
          <w:del w:id="2263" w:author="Stephen Reynolds, Jr." w:date="2012-11-13T07:29:00Z"/>
          <w:b/>
          <w:kern w:val="28"/>
          <w:sz w:val="28"/>
          <w:szCs w:val="28"/>
          <w:rPrChange w:id="2264" w:author="Stephen Reynolds, Jr." w:date="2012-11-13T07:32:00Z">
            <w:rPr>
              <w:del w:id="2265" w:author="Stephen Reynolds, Jr." w:date="2012-11-13T07:29:00Z"/>
              <w:b/>
              <w:kern w:val="28"/>
              <w:sz w:val="28"/>
              <w:szCs w:val="28"/>
            </w:rPr>
          </w:rPrChange>
        </w:rPr>
        <w:pPrChange w:id="2266" w:author="Stephen Reynolds, Jr." w:date="2012-11-13T07:29:00Z">
          <w:pPr>
            <w:widowControl w:val="0"/>
            <w:overflowPunct w:val="0"/>
            <w:autoSpaceDE w:val="0"/>
            <w:autoSpaceDN w:val="0"/>
            <w:adjustRightInd w:val="0"/>
            <w:spacing w:line="355" w:lineRule="exact"/>
            <w:ind w:left="1080"/>
            <w:jc w:val="both"/>
          </w:pPr>
        </w:pPrChange>
      </w:pPr>
    </w:p>
    <w:p w:rsidR="00245A75" w:rsidRPr="00920A48" w:rsidDel="00920A48" w:rsidRDefault="00245A75" w:rsidP="00920A48">
      <w:pPr>
        <w:rPr>
          <w:del w:id="2267" w:author="Stephen Reynolds, Jr." w:date="2012-11-13T07:29:00Z"/>
          <w:kern w:val="28"/>
          <w:rPrChange w:id="2268" w:author="Stephen Reynolds, Jr." w:date="2012-11-13T07:32:00Z">
            <w:rPr>
              <w:del w:id="2269" w:author="Stephen Reynolds, Jr." w:date="2012-11-13T07:29:00Z"/>
              <w:kern w:val="28"/>
            </w:rPr>
          </w:rPrChange>
        </w:rPr>
        <w:pPrChange w:id="2270" w:author="Stephen Reynolds, Jr." w:date="2012-11-13T07:29:00Z">
          <w:pPr>
            <w:widowControl w:val="0"/>
            <w:tabs>
              <w:tab w:val="left" w:pos="1260"/>
            </w:tabs>
            <w:overflowPunct w:val="0"/>
            <w:autoSpaceDE w:val="0"/>
            <w:autoSpaceDN w:val="0"/>
            <w:adjustRightInd w:val="0"/>
            <w:spacing w:line="282" w:lineRule="exact"/>
            <w:ind w:left="720" w:hanging="180"/>
          </w:pPr>
        </w:pPrChange>
      </w:pPr>
      <w:del w:id="2271" w:author="Stephen Reynolds, Jr." w:date="2012-11-13T07:29:00Z">
        <w:r w:rsidRPr="00920A48" w:rsidDel="00920A48">
          <w:rPr>
            <w:kern w:val="28"/>
            <w:rPrChange w:id="2272" w:author="Stephen Reynolds, Jr." w:date="2012-11-13T07:32:00Z">
              <w:rPr>
                <w:kern w:val="28"/>
              </w:rPr>
            </w:rPrChange>
          </w:rPr>
          <w:delText>A.</w:delText>
        </w:r>
        <w:r w:rsidRPr="00920A48" w:rsidDel="00920A48">
          <w:rPr>
            <w:kern w:val="28"/>
            <w:rPrChange w:id="2273" w:author="Stephen Reynolds, Jr." w:date="2012-11-13T07:32:00Z">
              <w:rPr>
                <w:kern w:val="28"/>
              </w:rPr>
            </w:rPrChange>
          </w:rPr>
          <w:tab/>
          <w:delText>The Baptism with the Holy Spirit is for every Regenerated believer.</w:delText>
        </w:r>
      </w:del>
    </w:p>
    <w:p w:rsidR="00245A75" w:rsidRPr="00920A48" w:rsidDel="00920A48" w:rsidRDefault="00245A75" w:rsidP="00920A48">
      <w:pPr>
        <w:rPr>
          <w:del w:id="2274" w:author="Stephen Reynolds, Jr." w:date="2012-11-13T07:29:00Z"/>
          <w:kern w:val="28"/>
          <w:rPrChange w:id="2275" w:author="Stephen Reynolds, Jr." w:date="2012-11-13T07:32:00Z">
            <w:rPr>
              <w:del w:id="2276" w:author="Stephen Reynolds, Jr." w:date="2012-11-13T07:29:00Z"/>
              <w:kern w:val="28"/>
            </w:rPr>
          </w:rPrChange>
        </w:rPr>
        <w:pPrChange w:id="2277" w:author="Stephen Reynolds, Jr." w:date="2012-11-13T07:29:00Z">
          <w:pPr>
            <w:widowControl w:val="0"/>
            <w:overflowPunct w:val="0"/>
            <w:autoSpaceDE w:val="0"/>
            <w:autoSpaceDN w:val="0"/>
            <w:adjustRightInd w:val="0"/>
            <w:spacing w:line="282" w:lineRule="exact"/>
            <w:ind w:left="720" w:hanging="720"/>
          </w:pPr>
        </w:pPrChange>
      </w:pPr>
    </w:p>
    <w:p w:rsidR="00245A75" w:rsidRPr="00920A48" w:rsidDel="00920A48" w:rsidRDefault="00245A75" w:rsidP="00920A48">
      <w:pPr>
        <w:rPr>
          <w:del w:id="2278" w:author="Stephen Reynolds, Jr." w:date="2012-11-13T07:29:00Z"/>
          <w:kern w:val="28"/>
          <w:rPrChange w:id="2279" w:author="Stephen Reynolds, Jr." w:date="2012-11-13T07:32:00Z">
            <w:rPr>
              <w:del w:id="2280" w:author="Stephen Reynolds, Jr." w:date="2012-11-13T07:29:00Z"/>
              <w:kern w:val="28"/>
            </w:rPr>
          </w:rPrChange>
        </w:rPr>
        <w:pPrChange w:id="2281" w:author="Stephen Reynolds, Jr." w:date="2012-11-13T07:29:00Z">
          <w:pPr>
            <w:widowControl w:val="0"/>
            <w:tabs>
              <w:tab w:val="left" w:pos="1980"/>
            </w:tabs>
            <w:overflowPunct w:val="0"/>
            <w:autoSpaceDE w:val="0"/>
            <w:autoSpaceDN w:val="0"/>
            <w:adjustRightInd w:val="0"/>
            <w:spacing w:line="282" w:lineRule="exact"/>
            <w:ind w:left="720" w:firstLine="540"/>
          </w:pPr>
        </w:pPrChange>
      </w:pPr>
      <w:del w:id="2282" w:author="Stephen Reynolds, Jr." w:date="2012-11-13T07:29:00Z">
        <w:r w:rsidRPr="00920A48" w:rsidDel="00920A48">
          <w:rPr>
            <w:kern w:val="28"/>
            <w:rPrChange w:id="2283" w:author="Stephen Reynolds, Jr." w:date="2012-11-13T07:32:00Z">
              <w:rPr>
                <w:kern w:val="28"/>
              </w:rPr>
            </w:rPrChange>
          </w:rPr>
          <w:delText>1.</w:delText>
        </w:r>
        <w:r w:rsidRPr="00920A48" w:rsidDel="00920A48">
          <w:rPr>
            <w:kern w:val="28"/>
            <w:rPrChange w:id="2284" w:author="Stephen Reynolds, Jr." w:date="2012-11-13T07:32:00Z">
              <w:rPr>
                <w:kern w:val="28"/>
              </w:rPr>
            </w:rPrChange>
          </w:rPr>
          <w:tab/>
          <w:delText>The regenerated believer should be Baptized with the Holy Spirit.</w:delText>
        </w:r>
      </w:del>
    </w:p>
    <w:p w:rsidR="00245A75" w:rsidRPr="00920A48" w:rsidDel="00920A48" w:rsidRDefault="00245A75" w:rsidP="00920A48">
      <w:pPr>
        <w:rPr>
          <w:del w:id="2285" w:author="Stephen Reynolds, Jr." w:date="2012-11-13T07:29:00Z"/>
          <w:i/>
          <w:kern w:val="28"/>
          <w:rPrChange w:id="2286" w:author="Stephen Reynolds, Jr." w:date="2012-11-13T07:32:00Z">
            <w:rPr>
              <w:del w:id="2287" w:author="Stephen Reynolds, Jr." w:date="2012-11-13T07:29:00Z"/>
              <w:i/>
              <w:kern w:val="28"/>
            </w:rPr>
          </w:rPrChange>
        </w:rPr>
        <w:pPrChange w:id="2288" w:author="Stephen Reynolds, Jr." w:date="2012-11-13T07:29:00Z">
          <w:pPr>
            <w:widowControl w:val="0"/>
            <w:overflowPunct w:val="0"/>
            <w:autoSpaceDE w:val="0"/>
            <w:autoSpaceDN w:val="0"/>
            <w:adjustRightInd w:val="0"/>
            <w:spacing w:line="282" w:lineRule="exact"/>
          </w:pPr>
        </w:pPrChange>
      </w:pPr>
      <w:del w:id="2289" w:author="Stephen Reynolds, Jr." w:date="2012-11-13T07:29:00Z">
        <w:r w:rsidRPr="00920A48" w:rsidDel="00920A48">
          <w:rPr>
            <w:i/>
            <w:kern w:val="28"/>
            <w:rPrChange w:id="2290" w:author="Stephen Reynolds, Jr." w:date="2012-11-13T07:32:00Z">
              <w:rPr>
                <w:i/>
                <w:kern w:val="28"/>
              </w:rPr>
            </w:rPrChange>
          </w:rPr>
          <w:delText xml:space="preserve">(But this spake he of the Spirit, which they that believe on him should receive: for the Holy Ghost was not yet given; because that Jesus was not yet glorified.) - </w:delText>
        </w:r>
        <w:r w:rsidRPr="00920A48" w:rsidDel="00920A48">
          <w:rPr>
            <w:kern w:val="28"/>
            <w:rPrChange w:id="2291" w:author="Stephen Reynolds, Jr." w:date="2012-11-13T07:32:00Z">
              <w:rPr>
                <w:kern w:val="28"/>
              </w:rPr>
            </w:rPrChange>
          </w:rPr>
          <w:delText>John 7:39</w:delText>
        </w:r>
      </w:del>
    </w:p>
    <w:p w:rsidR="00245A75" w:rsidRPr="00920A48" w:rsidDel="00920A48" w:rsidRDefault="00245A75" w:rsidP="00920A48">
      <w:pPr>
        <w:rPr>
          <w:del w:id="2292" w:author="Stephen Reynolds, Jr." w:date="2012-11-13T07:29:00Z"/>
          <w:kern w:val="28"/>
          <w:rPrChange w:id="2293" w:author="Stephen Reynolds, Jr." w:date="2012-11-13T07:32:00Z">
            <w:rPr>
              <w:del w:id="2294" w:author="Stephen Reynolds, Jr." w:date="2012-11-13T07:29:00Z"/>
              <w:kern w:val="28"/>
            </w:rPr>
          </w:rPrChange>
        </w:rPr>
        <w:pPrChange w:id="2295" w:author="Stephen Reynolds, Jr." w:date="2012-11-13T07:29:00Z">
          <w:pPr>
            <w:widowControl w:val="0"/>
            <w:overflowPunct w:val="0"/>
            <w:autoSpaceDE w:val="0"/>
            <w:autoSpaceDN w:val="0"/>
            <w:adjustRightInd w:val="0"/>
            <w:spacing w:line="282" w:lineRule="exact"/>
            <w:ind w:left="720" w:hanging="720"/>
          </w:pPr>
        </w:pPrChange>
      </w:pPr>
    </w:p>
    <w:p w:rsidR="00245A75" w:rsidRPr="00920A48" w:rsidDel="00920A48" w:rsidRDefault="00245A75" w:rsidP="00920A48">
      <w:pPr>
        <w:rPr>
          <w:del w:id="2296" w:author="Stephen Reynolds, Jr." w:date="2012-11-13T07:29:00Z"/>
          <w:kern w:val="28"/>
          <w:rPrChange w:id="2297" w:author="Stephen Reynolds, Jr." w:date="2012-11-13T07:32:00Z">
            <w:rPr>
              <w:del w:id="2298" w:author="Stephen Reynolds, Jr." w:date="2012-11-13T07:29:00Z"/>
              <w:kern w:val="28"/>
            </w:rPr>
          </w:rPrChange>
        </w:rPr>
        <w:pPrChange w:id="2299" w:author="Stephen Reynolds, Jr." w:date="2012-11-13T07:29:00Z">
          <w:pPr>
            <w:widowControl w:val="0"/>
            <w:tabs>
              <w:tab w:val="left" w:pos="1980"/>
            </w:tabs>
            <w:overflowPunct w:val="0"/>
            <w:autoSpaceDE w:val="0"/>
            <w:autoSpaceDN w:val="0"/>
            <w:adjustRightInd w:val="0"/>
            <w:spacing w:line="282" w:lineRule="exact"/>
            <w:ind w:left="720" w:firstLine="540"/>
          </w:pPr>
        </w:pPrChange>
      </w:pPr>
      <w:del w:id="2300" w:author="Stephen Reynolds, Jr." w:date="2012-11-13T07:29:00Z">
        <w:r w:rsidRPr="00920A48" w:rsidDel="00920A48">
          <w:rPr>
            <w:kern w:val="28"/>
            <w:rPrChange w:id="2301" w:author="Stephen Reynolds, Jr." w:date="2012-11-13T07:32:00Z">
              <w:rPr>
                <w:kern w:val="28"/>
              </w:rPr>
            </w:rPrChange>
          </w:rPr>
          <w:delText>2.</w:delText>
        </w:r>
        <w:r w:rsidRPr="00920A48" w:rsidDel="00920A48">
          <w:rPr>
            <w:kern w:val="28"/>
            <w:rPrChange w:id="2302" w:author="Stephen Reynolds, Jr." w:date="2012-11-13T07:32:00Z">
              <w:rPr>
                <w:kern w:val="28"/>
              </w:rPr>
            </w:rPrChange>
          </w:rPr>
          <w:tab/>
          <w:delText xml:space="preserve"> Salvation is necessary before one can be Baptized with the Holy Spirit.  </w:delText>
        </w:r>
      </w:del>
    </w:p>
    <w:p w:rsidR="00245A75" w:rsidRPr="00920A48" w:rsidDel="00920A48" w:rsidRDefault="00245A75" w:rsidP="00920A48">
      <w:pPr>
        <w:rPr>
          <w:del w:id="2303" w:author="Stephen Reynolds, Jr." w:date="2012-11-13T07:29:00Z"/>
          <w:kern w:val="28"/>
          <w:rPrChange w:id="2304" w:author="Stephen Reynolds, Jr." w:date="2012-11-13T07:32:00Z">
            <w:rPr>
              <w:del w:id="2305" w:author="Stephen Reynolds, Jr." w:date="2012-11-13T07:29:00Z"/>
              <w:kern w:val="28"/>
            </w:rPr>
          </w:rPrChange>
        </w:rPr>
        <w:pPrChange w:id="2306" w:author="Stephen Reynolds, Jr." w:date="2012-11-13T07:29:00Z">
          <w:pPr>
            <w:widowControl w:val="0"/>
            <w:tabs>
              <w:tab w:val="left" w:pos="1980"/>
            </w:tabs>
            <w:overflowPunct w:val="0"/>
            <w:autoSpaceDE w:val="0"/>
            <w:autoSpaceDN w:val="0"/>
            <w:adjustRightInd w:val="0"/>
            <w:spacing w:line="282" w:lineRule="exact"/>
            <w:ind w:left="720" w:firstLine="540"/>
          </w:pPr>
        </w:pPrChange>
      </w:pPr>
      <w:del w:id="2307" w:author="Stephen Reynolds, Jr." w:date="2012-11-13T07:29:00Z">
        <w:r w:rsidRPr="00920A48" w:rsidDel="00920A48">
          <w:rPr>
            <w:kern w:val="28"/>
            <w:rPrChange w:id="2308" w:author="Stephen Reynolds, Jr." w:date="2012-11-13T07:32:00Z">
              <w:rPr>
                <w:kern w:val="28"/>
              </w:rPr>
            </w:rPrChange>
          </w:rPr>
          <w:tab/>
          <w:delText>(discussed later in further detail)</w:delText>
        </w:r>
      </w:del>
    </w:p>
    <w:p w:rsidR="00245A75" w:rsidRPr="00920A48" w:rsidDel="00920A48" w:rsidRDefault="00245A75" w:rsidP="00920A48">
      <w:pPr>
        <w:rPr>
          <w:del w:id="2309" w:author="Stephen Reynolds, Jr." w:date="2012-11-13T07:29:00Z"/>
          <w:kern w:val="28"/>
          <w:rPrChange w:id="2310" w:author="Stephen Reynolds, Jr." w:date="2012-11-13T07:32:00Z">
            <w:rPr>
              <w:del w:id="2311" w:author="Stephen Reynolds, Jr." w:date="2012-11-13T07:29:00Z"/>
              <w:kern w:val="28"/>
            </w:rPr>
          </w:rPrChange>
        </w:rPr>
        <w:pPrChange w:id="2312" w:author="Stephen Reynolds, Jr." w:date="2012-11-13T07:29:00Z">
          <w:pPr>
            <w:widowControl w:val="0"/>
            <w:overflowPunct w:val="0"/>
            <w:autoSpaceDE w:val="0"/>
            <w:autoSpaceDN w:val="0"/>
            <w:adjustRightInd w:val="0"/>
            <w:spacing w:line="282" w:lineRule="exact"/>
            <w:ind w:left="720" w:hanging="720"/>
          </w:pPr>
        </w:pPrChange>
      </w:pPr>
    </w:p>
    <w:p w:rsidR="00245A75" w:rsidRPr="00920A48" w:rsidDel="00920A48" w:rsidRDefault="00245A75" w:rsidP="00920A48">
      <w:pPr>
        <w:rPr>
          <w:del w:id="2313" w:author="Stephen Reynolds, Jr." w:date="2012-11-13T07:29:00Z"/>
          <w:kern w:val="28"/>
          <w:rPrChange w:id="2314" w:author="Stephen Reynolds, Jr." w:date="2012-11-13T07:32:00Z">
            <w:rPr>
              <w:del w:id="2315" w:author="Stephen Reynolds, Jr." w:date="2012-11-13T07:29:00Z"/>
              <w:kern w:val="28"/>
            </w:rPr>
          </w:rPrChange>
        </w:rPr>
        <w:pPrChange w:id="2316" w:author="Stephen Reynolds, Jr." w:date="2012-11-13T07:29:00Z">
          <w:pPr>
            <w:widowControl w:val="0"/>
            <w:tabs>
              <w:tab w:val="left" w:pos="1260"/>
            </w:tabs>
            <w:overflowPunct w:val="0"/>
            <w:autoSpaceDE w:val="0"/>
            <w:autoSpaceDN w:val="0"/>
            <w:adjustRightInd w:val="0"/>
            <w:spacing w:line="282" w:lineRule="exact"/>
            <w:ind w:left="720" w:hanging="180"/>
          </w:pPr>
        </w:pPrChange>
      </w:pPr>
      <w:del w:id="2317" w:author="Stephen Reynolds, Jr." w:date="2012-11-13T07:29:00Z">
        <w:r w:rsidRPr="00920A48" w:rsidDel="00920A48">
          <w:rPr>
            <w:kern w:val="28"/>
            <w:rPrChange w:id="2318" w:author="Stephen Reynolds, Jr." w:date="2012-11-13T07:32:00Z">
              <w:rPr>
                <w:kern w:val="28"/>
              </w:rPr>
            </w:rPrChange>
          </w:rPr>
          <w:delText>B.</w:delText>
        </w:r>
        <w:r w:rsidRPr="00920A48" w:rsidDel="00920A48">
          <w:rPr>
            <w:kern w:val="28"/>
            <w:rPrChange w:id="2319" w:author="Stephen Reynolds, Jr." w:date="2012-11-13T07:32:00Z">
              <w:rPr>
                <w:kern w:val="28"/>
              </w:rPr>
            </w:rPrChange>
          </w:rPr>
          <w:tab/>
          <w:delText>The promise of Holy Spirit Baptism is still for us today.</w:delText>
        </w:r>
      </w:del>
    </w:p>
    <w:p w:rsidR="00245A75" w:rsidRPr="00920A48" w:rsidDel="00920A48" w:rsidRDefault="00245A75" w:rsidP="00920A48">
      <w:pPr>
        <w:rPr>
          <w:del w:id="2320" w:author="Stephen Reynolds, Jr." w:date="2012-11-13T07:29:00Z"/>
          <w:kern w:val="28"/>
          <w:rPrChange w:id="2321" w:author="Stephen Reynolds, Jr." w:date="2012-11-13T07:32:00Z">
            <w:rPr>
              <w:del w:id="2322" w:author="Stephen Reynolds, Jr." w:date="2012-11-13T07:29:00Z"/>
              <w:kern w:val="28"/>
            </w:rPr>
          </w:rPrChange>
        </w:rPr>
        <w:pPrChange w:id="2323" w:author="Stephen Reynolds, Jr." w:date="2012-11-13T07:29:00Z">
          <w:pPr>
            <w:widowControl w:val="0"/>
            <w:overflowPunct w:val="0"/>
            <w:autoSpaceDE w:val="0"/>
            <w:autoSpaceDN w:val="0"/>
            <w:adjustRightInd w:val="0"/>
            <w:spacing w:line="282" w:lineRule="exact"/>
          </w:pPr>
        </w:pPrChange>
      </w:pPr>
      <w:del w:id="2324" w:author="Stephen Reynolds, Jr." w:date="2012-11-13T07:29:00Z">
        <w:r w:rsidRPr="00920A48" w:rsidDel="00920A48">
          <w:rPr>
            <w:i/>
            <w:kern w:val="28"/>
            <w:rPrChange w:id="2325" w:author="Stephen Reynolds, Jr." w:date="2012-11-13T07:32:00Z">
              <w:rPr>
                <w:i/>
                <w:kern w:val="28"/>
              </w:rPr>
            </w:rPrChange>
          </w:rPr>
          <w:delText xml:space="preserve">For the promise is unto you, and to your children, and to all that are afar off, even as many as the Lord our God shall call. - </w:delText>
        </w:r>
        <w:r w:rsidRPr="00920A48" w:rsidDel="00920A48">
          <w:rPr>
            <w:kern w:val="28"/>
            <w:rPrChange w:id="2326" w:author="Stephen Reynolds, Jr." w:date="2012-11-13T07:32:00Z">
              <w:rPr>
                <w:kern w:val="28"/>
              </w:rPr>
            </w:rPrChange>
          </w:rPr>
          <w:delText>Acts 2:39</w:delText>
        </w:r>
      </w:del>
    </w:p>
    <w:p w:rsidR="00245A75" w:rsidRPr="00920A48" w:rsidDel="00920A48" w:rsidRDefault="00245A75" w:rsidP="00920A48">
      <w:pPr>
        <w:rPr>
          <w:del w:id="2327" w:author="Stephen Reynolds, Jr." w:date="2012-11-13T07:29:00Z"/>
          <w:kern w:val="28"/>
          <w:rPrChange w:id="2328" w:author="Stephen Reynolds, Jr." w:date="2012-11-13T07:32:00Z">
            <w:rPr>
              <w:del w:id="2329" w:author="Stephen Reynolds, Jr." w:date="2012-11-13T07:29:00Z"/>
              <w:kern w:val="28"/>
            </w:rPr>
          </w:rPrChange>
        </w:rPr>
        <w:pPrChange w:id="2330" w:author="Stephen Reynolds, Jr." w:date="2012-11-13T07:29:00Z">
          <w:pPr>
            <w:widowControl w:val="0"/>
            <w:overflowPunct w:val="0"/>
            <w:autoSpaceDE w:val="0"/>
            <w:autoSpaceDN w:val="0"/>
            <w:adjustRightInd w:val="0"/>
            <w:spacing w:line="282" w:lineRule="exact"/>
          </w:pPr>
        </w:pPrChange>
      </w:pPr>
    </w:p>
    <w:p w:rsidR="00245A75" w:rsidRPr="00920A48" w:rsidDel="00920A48" w:rsidRDefault="00245A75" w:rsidP="00920A48">
      <w:pPr>
        <w:rPr>
          <w:del w:id="2331" w:author="Stephen Reynolds, Jr." w:date="2012-11-13T07:29:00Z"/>
          <w:kern w:val="28"/>
          <w:rPrChange w:id="2332" w:author="Stephen Reynolds, Jr." w:date="2012-11-13T07:32:00Z">
            <w:rPr>
              <w:del w:id="2333" w:author="Stephen Reynolds, Jr." w:date="2012-11-13T07:29:00Z"/>
              <w:kern w:val="28"/>
            </w:rPr>
          </w:rPrChange>
        </w:rPr>
        <w:pPrChange w:id="2334" w:author="Stephen Reynolds, Jr." w:date="2012-11-13T07:29:00Z">
          <w:pPr>
            <w:widowControl w:val="0"/>
            <w:tabs>
              <w:tab w:val="left" w:pos="1980"/>
            </w:tabs>
            <w:overflowPunct w:val="0"/>
            <w:autoSpaceDE w:val="0"/>
            <w:autoSpaceDN w:val="0"/>
            <w:adjustRightInd w:val="0"/>
            <w:spacing w:line="282" w:lineRule="exact"/>
            <w:ind w:firstLine="1260"/>
          </w:pPr>
        </w:pPrChange>
      </w:pPr>
      <w:del w:id="2335" w:author="Stephen Reynolds, Jr." w:date="2012-11-13T07:29:00Z">
        <w:r w:rsidRPr="00920A48" w:rsidDel="00920A48">
          <w:rPr>
            <w:kern w:val="28"/>
            <w:rPrChange w:id="2336" w:author="Stephen Reynolds, Jr." w:date="2012-11-13T07:32:00Z">
              <w:rPr>
                <w:kern w:val="28"/>
              </w:rPr>
            </w:rPrChange>
          </w:rPr>
          <w:delText>1.</w:delText>
        </w:r>
        <w:r w:rsidRPr="00920A48" w:rsidDel="00920A48">
          <w:rPr>
            <w:kern w:val="28"/>
            <w:rPrChange w:id="2337" w:author="Stephen Reynolds, Jr." w:date="2012-11-13T07:32:00Z">
              <w:rPr>
                <w:kern w:val="28"/>
              </w:rPr>
            </w:rPrChange>
          </w:rPr>
          <w:tab/>
          <w:delText>This promise refers back to verse 33 the promise of the Holy Ghost.</w:delText>
        </w:r>
      </w:del>
    </w:p>
    <w:p w:rsidR="00245A75" w:rsidRPr="00920A48" w:rsidDel="00920A48" w:rsidRDefault="00245A75" w:rsidP="00920A48">
      <w:pPr>
        <w:rPr>
          <w:del w:id="2338" w:author="Stephen Reynolds, Jr." w:date="2012-11-13T07:29:00Z"/>
          <w:kern w:val="28"/>
          <w:rPrChange w:id="2339" w:author="Stephen Reynolds, Jr." w:date="2012-11-13T07:32:00Z">
            <w:rPr>
              <w:del w:id="2340" w:author="Stephen Reynolds, Jr." w:date="2012-11-13T07:29:00Z"/>
              <w:kern w:val="28"/>
            </w:rPr>
          </w:rPrChange>
        </w:rPr>
        <w:pPrChange w:id="2341" w:author="Stephen Reynolds, Jr." w:date="2012-11-13T07:29:00Z">
          <w:pPr>
            <w:widowControl w:val="0"/>
            <w:overflowPunct w:val="0"/>
            <w:autoSpaceDE w:val="0"/>
            <w:autoSpaceDN w:val="0"/>
            <w:adjustRightInd w:val="0"/>
            <w:spacing w:line="282" w:lineRule="exact"/>
          </w:pPr>
        </w:pPrChange>
      </w:pPr>
    </w:p>
    <w:p w:rsidR="00245A75" w:rsidRPr="00920A48" w:rsidDel="00920A48" w:rsidRDefault="00245A75" w:rsidP="00920A48">
      <w:pPr>
        <w:rPr>
          <w:del w:id="2342" w:author="Stephen Reynolds, Jr." w:date="2012-11-13T07:29:00Z"/>
          <w:kern w:val="28"/>
          <w:rPrChange w:id="2343" w:author="Stephen Reynolds, Jr." w:date="2012-11-13T07:32:00Z">
            <w:rPr>
              <w:del w:id="2344" w:author="Stephen Reynolds, Jr." w:date="2012-11-13T07:29:00Z"/>
              <w:kern w:val="28"/>
            </w:rPr>
          </w:rPrChange>
        </w:rPr>
        <w:pPrChange w:id="2345" w:author="Stephen Reynolds, Jr." w:date="2012-11-13T07:29:00Z">
          <w:pPr>
            <w:widowControl w:val="0"/>
            <w:tabs>
              <w:tab w:val="left" w:pos="1980"/>
            </w:tabs>
            <w:overflowPunct w:val="0"/>
            <w:autoSpaceDE w:val="0"/>
            <w:autoSpaceDN w:val="0"/>
            <w:adjustRightInd w:val="0"/>
            <w:spacing w:line="282" w:lineRule="exact"/>
            <w:ind w:firstLine="1260"/>
          </w:pPr>
        </w:pPrChange>
      </w:pPr>
      <w:del w:id="2346" w:author="Stephen Reynolds, Jr." w:date="2012-11-13T07:29:00Z">
        <w:r w:rsidRPr="00920A48" w:rsidDel="00920A48">
          <w:rPr>
            <w:kern w:val="28"/>
            <w:rPrChange w:id="2347" w:author="Stephen Reynolds, Jr." w:date="2012-11-13T07:32:00Z">
              <w:rPr>
                <w:kern w:val="28"/>
              </w:rPr>
            </w:rPrChange>
          </w:rPr>
          <w:delText>2.</w:delText>
        </w:r>
        <w:r w:rsidRPr="00920A48" w:rsidDel="00920A48">
          <w:rPr>
            <w:kern w:val="28"/>
            <w:rPrChange w:id="2348" w:author="Stephen Reynolds, Jr." w:date="2012-11-13T07:32:00Z">
              <w:rPr>
                <w:kern w:val="28"/>
              </w:rPr>
            </w:rPrChange>
          </w:rPr>
          <w:tab/>
          <w:delText xml:space="preserve">To all that are afar off.  To those who are far ahead in time, meaning </w:delText>
        </w:r>
        <w:r w:rsidRPr="00920A48" w:rsidDel="00920A48">
          <w:rPr>
            <w:kern w:val="28"/>
            <w:rPrChange w:id="2349" w:author="Stephen Reynolds, Jr." w:date="2012-11-13T07:32:00Z">
              <w:rPr>
                <w:kern w:val="28"/>
              </w:rPr>
            </w:rPrChange>
          </w:rPr>
          <w:tab/>
          <w:delText>the promise is still for us today.</w:delText>
        </w:r>
      </w:del>
    </w:p>
    <w:p w:rsidR="00245A75" w:rsidRPr="00920A48" w:rsidDel="00920A48" w:rsidRDefault="00245A75" w:rsidP="00920A48">
      <w:pPr>
        <w:rPr>
          <w:del w:id="2350" w:author="Stephen Reynolds, Jr." w:date="2012-11-13T07:29:00Z"/>
          <w:kern w:val="28"/>
          <w:rPrChange w:id="2351" w:author="Stephen Reynolds, Jr." w:date="2012-11-13T07:32:00Z">
            <w:rPr>
              <w:del w:id="2352" w:author="Stephen Reynolds, Jr." w:date="2012-11-13T07:29:00Z"/>
              <w:kern w:val="28"/>
            </w:rPr>
          </w:rPrChange>
        </w:rPr>
        <w:pPrChange w:id="2353" w:author="Stephen Reynolds, Jr." w:date="2012-11-13T07:29:00Z">
          <w:pPr>
            <w:widowControl w:val="0"/>
            <w:tabs>
              <w:tab w:val="left" w:pos="1260"/>
            </w:tabs>
            <w:overflowPunct w:val="0"/>
            <w:autoSpaceDE w:val="0"/>
            <w:autoSpaceDN w:val="0"/>
            <w:adjustRightInd w:val="0"/>
            <w:spacing w:line="282" w:lineRule="exact"/>
            <w:ind w:firstLine="540"/>
          </w:pPr>
        </w:pPrChange>
      </w:pPr>
      <w:del w:id="2354" w:author="Stephen Reynolds, Jr." w:date="2012-11-13T07:29:00Z">
        <w:r w:rsidRPr="00920A48" w:rsidDel="00920A48">
          <w:rPr>
            <w:kern w:val="28"/>
            <w:rPrChange w:id="2355" w:author="Stephen Reynolds, Jr." w:date="2012-11-13T07:32:00Z">
              <w:rPr>
                <w:kern w:val="28"/>
              </w:rPr>
            </w:rPrChange>
          </w:rPr>
          <w:delText xml:space="preserve"> The ‘Promise’ of these verses is the Baptism with the Holy Spirit or the gift of the Holy Spirit. These Scriptures prove that the Baptism with the Holy Ghost was not merely for the original Apostles nor only for those of the Apostolic age but for "all that are afar off even as many as the Lord our God shall call" ,as well, i.e., it is for every believer in every age of the Church's history. If any believer in any' age of the Church does not have the Baptism with the Holy Spirit, it is solely because he does not claim his privilege in Christ.</w:delText>
        </w:r>
      </w:del>
    </w:p>
    <w:p w:rsidR="00245A75" w:rsidRPr="00920A48" w:rsidDel="00920A48" w:rsidRDefault="00245A75" w:rsidP="00920A48">
      <w:pPr>
        <w:rPr>
          <w:del w:id="2356" w:author="Stephen Reynolds, Jr." w:date="2012-11-13T07:29:00Z"/>
          <w:kern w:val="28"/>
          <w:rPrChange w:id="2357" w:author="Stephen Reynolds, Jr." w:date="2012-11-13T07:32:00Z">
            <w:rPr>
              <w:del w:id="2358" w:author="Stephen Reynolds, Jr." w:date="2012-11-13T07:29:00Z"/>
              <w:kern w:val="28"/>
            </w:rPr>
          </w:rPrChange>
        </w:rPr>
        <w:pPrChange w:id="2359" w:author="Stephen Reynolds, Jr." w:date="2012-11-13T07:29:00Z">
          <w:pPr>
            <w:widowControl w:val="0"/>
            <w:overflowPunct w:val="0"/>
            <w:autoSpaceDE w:val="0"/>
            <w:autoSpaceDN w:val="0"/>
            <w:adjustRightInd w:val="0"/>
            <w:spacing w:line="282" w:lineRule="exact"/>
            <w:ind w:left="720" w:hanging="720"/>
          </w:pPr>
        </w:pPrChange>
      </w:pPr>
      <w:del w:id="2360" w:author="Stephen Reynolds, Jr." w:date="2012-11-13T07:29:00Z">
        <w:r w:rsidRPr="00920A48" w:rsidDel="00920A48">
          <w:rPr>
            <w:kern w:val="28"/>
            <w:rPrChange w:id="2361" w:author="Stephen Reynolds, Jr." w:date="2012-11-13T07:32:00Z">
              <w:rPr>
                <w:kern w:val="28"/>
              </w:rPr>
            </w:rPrChange>
          </w:rPr>
          <w:delText>- Acts 2:38-39 Compare Acts 1:4 and Acts 2:33</w:delText>
        </w:r>
      </w:del>
    </w:p>
    <w:p w:rsidR="003D39BF" w:rsidRPr="00920A48" w:rsidDel="00920A48" w:rsidRDefault="003D39BF" w:rsidP="00920A48">
      <w:pPr>
        <w:rPr>
          <w:del w:id="2362" w:author="Stephen Reynolds, Jr." w:date="2012-11-13T07:29:00Z"/>
          <w:b/>
          <w:kern w:val="28"/>
          <w:sz w:val="28"/>
          <w:szCs w:val="28"/>
          <w:rPrChange w:id="2363" w:author="Stephen Reynolds, Jr." w:date="2012-11-13T07:32:00Z">
            <w:rPr>
              <w:del w:id="2364" w:author="Stephen Reynolds, Jr." w:date="2012-11-13T07:29:00Z"/>
              <w:b/>
              <w:kern w:val="28"/>
              <w:sz w:val="28"/>
              <w:szCs w:val="28"/>
            </w:rPr>
          </w:rPrChange>
        </w:rPr>
        <w:pPrChange w:id="2365" w:author="Stephen Reynolds, Jr." w:date="2012-11-13T07:29:00Z">
          <w:pPr>
            <w:widowControl w:val="0"/>
            <w:numPr>
              <w:numId w:val="31"/>
            </w:numPr>
            <w:tabs>
              <w:tab w:val="num" w:pos="720"/>
            </w:tabs>
            <w:overflowPunct w:val="0"/>
            <w:autoSpaceDE w:val="0"/>
            <w:autoSpaceDN w:val="0"/>
            <w:adjustRightInd w:val="0"/>
            <w:spacing w:line="350" w:lineRule="exact"/>
            <w:ind w:left="720" w:hanging="720"/>
            <w:jc w:val="both"/>
          </w:pPr>
        </w:pPrChange>
      </w:pPr>
      <w:del w:id="2366" w:author="Stephen Reynolds, Jr." w:date="2012-11-13T07:29:00Z">
        <w:r w:rsidRPr="00920A48" w:rsidDel="00920A48">
          <w:rPr>
            <w:b/>
            <w:kern w:val="28"/>
            <w:sz w:val="28"/>
            <w:szCs w:val="28"/>
            <w:rPrChange w:id="2367" w:author="Stephen Reynolds, Jr." w:date="2012-11-13T07:32:00Z">
              <w:rPr>
                <w:b/>
                <w:kern w:val="28"/>
                <w:sz w:val="28"/>
                <w:szCs w:val="28"/>
              </w:rPr>
            </w:rPrChange>
          </w:rPr>
          <w:delText>Results of The Baptism With The Holy Spirit</w:delText>
        </w:r>
      </w:del>
    </w:p>
    <w:p w:rsidR="003D39BF" w:rsidRPr="00920A48" w:rsidDel="00920A48" w:rsidRDefault="003D39BF" w:rsidP="00920A48">
      <w:pPr>
        <w:rPr>
          <w:del w:id="2368" w:author="Stephen Reynolds, Jr." w:date="2012-11-13T07:29:00Z"/>
          <w:kern w:val="28"/>
          <w:rPrChange w:id="2369" w:author="Stephen Reynolds, Jr." w:date="2012-11-13T07:32:00Z">
            <w:rPr>
              <w:del w:id="2370" w:author="Stephen Reynolds, Jr." w:date="2012-11-13T07:29:00Z"/>
              <w:kern w:val="28"/>
            </w:rPr>
          </w:rPrChange>
        </w:rPr>
        <w:pPrChange w:id="2371" w:author="Stephen Reynolds, Jr." w:date="2012-11-13T07:29:00Z">
          <w:pPr>
            <w:widowControl w:val="0"/>
            <w:numPr>
              <w:numId w:val="32"/>
            </w:numPr>
            <w:overflowPunct w:val="0"/>
            <w:autoSpaceDE w:val="0"/>
            <w:autoSpaceDN w:val="0"/>
            <w:adjustRightInd w:val="0"/>
            <w:spacing w:line="230" w:lineRule="exact"/>
            <w:ind w:left="720" w:hanging="360"/>
          </w:pPr>
        </w:pPrChange>
      </w:pPr>
      <w:del w:id="2372" w:author="Stephen Reynolds, Jr." w:date="2012-11-13T07:29:00Z">
        <w:r w:rsidRPr="00920A48" w:rsidDel="00920A48">
          <w:rPr>
            <w:kern w:val="28"/>
            <w:rPrChange w:id="2373" w:author="Stephen Reynolds, Jr." w:date="2012-11-13T07:32:00Z">
              <w:rPr>
                <w:kern w:val="28"/>
              </w:rPr>
            </w:rPrChange>
          </w:rPr>
          <w:delText>Acts 1:5,8 The Baptism with the Holy Spirit imparts power in servicer- Power for the very work God has for you to do. It may not always be manifested in many conversions but there will be power to do the work God has called you to do: (See also Acts 7:55-60; 6:1-5 Stephen's ministry.)</w:delText>
        </w:r>
      </w:del>
    </w:p>
    <w:p w:rsidR="003D39BF" w:rsidRPr="00920A48" w:rsidDel="00920A48" w:rsidRDefault="003D39BF" w:rsidP="00920A48">
      <w:pPr>
        <w:rPr>
          <w:del w:id="2374" w:author="Stephen Reynolds, Jr." w:date="2012-11-13T07:29:00Z"/>
          <w:kern w:val="28"/>
          <w:sz w:val="16"/>
          <w:szCs w:val="16"/>
          <w:rPrChange w:id="2375" w:author="Stephen Reynolds, Jr." w:date="2012-11-13T07:32:00Z">
            <w:rPr>
              <w:del w:id="2376" w:author="Stephen Reynolds, Jr." w:date="2012-11-13T07:29:00Z"/>
              <w:kern w:val="28"/>
              <w:sz w:val="16"/>
              <w:szCs w:val="16"/>
            </w:rPr>
          </w:rPrChange>
        </w:rPr>
        <w:pPrChange w:id="2377" w:author="Stephen Reynolds, Jr." w:date="2012-11-13T07:29:00Z">
          <w:pPr>
            <w:widowControl w:val="0"/>
            <w:overflowPunct w:val="0"/>
            <w:autoSpaceDE w:val="0"/>
            <w:autoSpaceDN w:val="0"/>
            <w:adjustRightInd w:val="0"/>
            <w:spacing w:line="230" w:lineRule="exact"/>
            <w:ind w:left="720"/>
          </w:pPr>
        </w:pPrChange>
      </w:pPr>
    </w:p>
    <w:p w:rsidR="003D39BF" w:rsidRPr="00920A48" w:rsidDel="00920A48" w:rsidRDefault="003D39BF" w:rsidP="00920A48">
      <w:pPr>
        <w:rPr>
          <w:del w:id="2378" w:author="Stephen Reynolds, Jr." w:date="2012-11-13T07:29:00Z"/>
          <w:kern w:val="28"/>
          <w:rPrChange w:id="2379" w:author="Stephen Reynolds, Jr." w:date="2012-11-13T07:32:00Z">
            <w:rPr>
              <w:del w:id="2380" w:author="Stephen Reynolds, Jr." w:date="2012-11-13T07:29:00Z"/>
              <w:kern w:val="28"/>
            </w:rPr>
          </w:rPrChange>
        </w:rPr>
        <w:pPrChange w:id="2381" w:author="Stephen Reynolds, Jr." w:date="2012-11-13T07:29:00Z">
          <w:pPr>
            <w:widowControl w:val="0"/>
            <w:numPr>
              <w:numId w:val="32"/>
            </w:numPr>
            <w:overflowPunct w:val="0"/>
            <w:autoSpaceDE w:val="0"/>
            <w:autoSpaceDN w:val="0"/>
            <w:adjustRightInd w:val="0"/>
            <w:spacing w:line="230" w:lineRule="exact"/>
            <w:ind w:left="720" w:hanging="360"/>
          </w:pPr>
        </w:pPrChange>
      </w:pPr>
      <w:del w:id="2382" w:author="Stephen Reynolds, Jr." w:date="2012-11-13T07:29:00Z">
        <w:r w:rsidRPr="00920A48" w:rsidDel="00920A48">
          <w:rPr>
            <w:kern w:val="28"/>
            <w:rPrChange w:id="2383" w:author="Stephen Reynolds, Jr." w:date="2012-11-13T07:32:00Z">
              <w:rPr>
                <w:kern w:val="28"/>
              </w:rPr>
            </w:rPrChange>
          </w:rPr>
          <w:delText>Acts 4:29, 31 The Baptism with the Holy Spirit imparts boldness in testimony and service.</w:delText>
        </w:r>
      </w:del>
    </w:p>
    <w:p w:rsidR="003D39BF" w:rsidRPr="00920A48" w:rsidDel="00920A48" w:rsidRDefault="003D39BF" w:rsidP="00920A48">
      <w:pPr>
        <w:rPr>
          <w:del w:id="2384" w:author="Stephen Reynolds, Jr." w:date="2012-11-13T07:29:00Z"/>
          <w:kern w:val="28"/>
          <w:rPrChange w:id="2385" w:author="Stephen Reynolds, Jr." w:date="2012-11-13T07:32:00Z">
            <w:rPr>
              <w:del w:id="2386" w:author="Stephen Reynolds, Jr." w:date="2012-11-13T07:29:00Z"/>
              <w:kern w:val="28"/>
            </w:rPr>
          </w:rPrChange>
        </w:rPr>
        <w:pPrChange w:id="2387" w:author="Stephen Reynolds, Jr." w:date="2012-11-13T07:29:00Z">
          <w:pPr>
            <w:widowControl w:val="0"/>
            <w:overflowPunct w:val="0"/>
            <w:autoSpaceDE w:val="0"/>
            <w:autoSpaceDN w:val="0"/>
            <w:adjustRightInd w:val="0"/>
            <w:spacing w:line="230" w:lineRule="exact"/>
            <w:ind w:left="720"/>
          </w:pPr>
        </w:pPrChange>
      </w:pPr>
    </w:p>
    <w:p w:rsidR="003D39BF" w:rsidRPr="00920A48" w:rsidDel="00920A48" w:rsidRDefault="003D39BF" w:rsidP="00920A48">
      <w:pPr>
        <w:rPr>
          <w:del w:id="2388" w:author="Stephen Reynolds, Jr." w:date="2012-11-13T07:29:00Z"/>
          <w:kern w:val="28"/>
          <w:rPrChange w:id="2389" w:author="Stephen Reynolds, Jr." w:date="2012-11-13T07:32:00Z">
            <w:rPr>
              <w:del w:id="2390" w:author="Stephen Reynolds, Jr." w:date="2012-11-13T07:29:00Z"/>
              <w:kern w:val="28"/>
            </w:rPr>
          </w:rPrChange>
        </w:rPr>
        <w:pPrChange w:id="2391" w:author="Stephen Reynolds, Jr." w:date="2012-11-13T07:29:00Z">
          <w:pPr>
            <w:widowControl w:val="0"/>
            <w:numPr>
              <w:numId w:val="32"/>
            </w:numPr>
            <w:overflowPunct w:val="0"/>
            <w:autoSpaceDE w:val="0"/>
            <w:autoSpaceDN w:val="0"/>
            <w:adjustRightInd w:val="0"/>
            <w:spacing w:line="230" w:lineRule="exact"/>
            <w:ind w:left="720" w:hanging="360"/>
          </w:pPr>
        </w:pPrChange>
      </w:pPr>
      <w:del w:id="2392" w:author="Stephen Reynolds, Jr." w:date="2012-11-13T07:29:00Z">
        <w:r w:rsidRPr="00920A48" w:rsidDel="00920A48">
          <w:rPr>
            <w:kern w:val="28"/>
            <w:rPrChange w:id="2393" w:author="Stephen Reynolds, Jr." w:date="2012-11-13T07:32:00Z">
              <w:rPr>
                <w:kern w:val="28"/>
              </w:rPr>
            </w:rPrChange>
          </w:rPr>
          <w:delText>Acts 4:8-13 Converts cowards into heroes.</w:delText>
        </w:r>
      </w:del>
    </w:p>
    <w:p w:rsidR="003D39BF" w:rsidRPr="00920A48" w:rsidDel="00920A48" w:rsidRDefault="003D39BF" w:rsidP="00920A48">
      <w:pPr>
        <w:rPr>
          <w:del w:id="2394" w:author="Stephen Reynolds, Jr." w:date="2012-11-13T07:29:00Z"/>
          <w:kern w:val="28"/>
          <w:rPrChange w:id="2395" w:author="Stephen Reynolds, Jr." w:date="2012-11-13T07:32:00Z">
            <w:rPr>
              <w:del w:id="2396" w:author="Stephen Reynolds, Jr." w:date="2012-11-13T07:29:00Z"/>
              <w:kern w:val="28"/>
            </w:rPr>
          </w:rPrChange>
        </w:rPr>
        <w:pPrChange w:id="2397" w:author="Stephen Reynolds, Jr." w:date="2012-11-13T07:29:00Z">
          <w:pPr>
            <w:widowControl w:val="0"/>
            <w:numPr>
              <w:numId w:val="32"/>
            </w:numPr>
            <w:overflowPunct w:val="0"/>
            <w:autoSpaceDE w:val="0"/>
            <w:autoSpaceDN w:val="0"/>
            <w:adjustRightInd w:val="0"/>
            <w:spacing w:line="230" w:lineRule="exact"/>
            <w:ind w:left="720" w:hanging="360"/>
          </w:pPr>
        </w:pPrChange>
      </w:pPr>
      <w:del w:id="2398" w:author="Stephen Reynolds, Jr." w:date="2012-11-13T07:29:00Z">
        <w:r w:rsidRPr="00920A48" w:rsidDel="00920A48">
          <w:rPr>
            <w:kern w:val="28"/>
            <w:rPrChange w:id="2399" w:author="Stephen Reynolds, Jr." w:date="2012-11-13T07:32:00Z">
              <w:rPr>
                <w:kern w:val="28"/>
              </w:rPr>
            </w:rPrChange>
          </w:rPr>
          <w:delText xml:space="preserve">II Tim. 1:6,7 The Baptism with the Holy Spirit takes away fear. </w:delText>
        </w:r>
      </w:del>
    </w:p>
    <w:p w:rsidR="003D39BF" w:rsidRPr="00920A48" w:rsidDel="00920A48" w:rsidRDefault="003D39BF" w:rsidP="00920A48">
      <w:pPr>
        <w:rPr>
          <w:del w:id="2400" w:author="Stephen Reynolds, Jr." w:date="2012-11-13T07:29:00Z"/>
          <w:kern w:val="28"/>
          <w:rPrChange w:id="2401" w:author="Stephen Reynolds, Jr." w:date="2012-11-13T07:32:00Z">
            <w:rPr>
              <w:del w:id="2402" w:author="Stephen Reynolds, Jr." w:date="2012-11-13T07:29:00Z"/>
              <w:kern w:val="28"/>
            </w:rPr>
          </w:rPrChange>
        </w:rPr>
        <w:pPrChange w:id="2403" w:author="Stephen Reynolds, Jr." w:date="2012-11-13T07:29:00Z">
          <w:pPr>
            <w:widowControl w:val="0"/>
            <w:overflowPunct w:val="0"/>
            <w:autoSpaceDE w:val="0"/>
            <w:autoSpaceDN w:val="0"/>
            <w:adjustRightInd w:val="0"/>
            <w:spacing w:line="230" w:lineRule="exact"/>
            <w:ind w:left="720"/>
          </w:pPr>
        </w:pPrChange>
      </w:pPr>
      <w:del w:id="2404" w:author="Stephen Reynolds, Jr." w:date="2012-11-13T07:29:00Z">
        <w:r w:rsidRPr="00920A48" w:rsidDel="00920A48">
          <w:rPr>
            <w:kern w:val="28"/>
            <w:rPrChange w:id="2405" w:author="Stephen Reynolds, Jr." w:date="2012-11-13T07:32:00Z">
              <w:rPr>
                <w:kern w:val="28"/>
              </w:rPr>
            </w:rPrChange>
          </w:rPr>
          <w:delText>NOTE: It is the Spirit of power, love and a sound mind.</w:delText>
        </w:r>
      </w:del>
    </w:p>
    <w:p w:rsidR="003D39BF" w:rsidRPr="00920A48" w:rsidDel="00920A48" w:rsidRDefault="003D39BF" w:rsidP="00920A48">
      <w:pPr>
        <w:rPr>
          <w:del w:id="2406" w:author="Stephen Reynolds, Jr." w:date="2012-11-13T07:29:00Z"/>
          <w:kern w:val="28"/>
          <w:sz w:val="16"/>
          <w:szCs w:val="16"/>
          <w:rPrChange w:id="2407" w:author="Stephen Reynolds, Jr." w:date="2012-11-13T07:32:00Z">
            <w:rPr>
              <w:del w:id="2408" w:author="Stephen Reynolds, Jr." w:date="2012-11-13T07:29:00Z"/>
              <w:kern w:val="28"/>
              <w:sz w:val="16"/>
              <w:szCs w:val="16"/>
            </w:rPr>
          </w:rPrChange>
        </w:rPr>
        <w:pPrChange w:id="2409" w:author="Stephen Reynolds, Jr." w:date="2012-11-13T07:29:00Z">
          <w:pPr>
            <w:widowControl w:val="0"/>
            <w:overflowPunct w:val="0"/>
            <w:autoSpaceDE w:val="0"/>
            <w:autoSpaceDN w:val="0"/>
            <w:adjustRightInd w:val="0"/>
            <w:spacing w:line="230" w:lineRule="exact"/>
            <w:ind w:left="720"/>
          </w:pPr>
        </w:pPrChange>
      </w:pPr>
    </w:p>
    <w:p w:rsidR="003D39BF" w:rsidRPr="00920A48" w:rsidDel="00920A48" w:rsidRDefault="003D39BF" w:rsidP="00920A48">
      <w:pPr>
        <w:rPr>
          <w:del w:id="2410" w:author="Stephen Reynolds, Jr." w:date="2012-11-13T07:29:00Z"/>
          <w:kern w:val="28"/>
          <w:rPrChange w:id="2411" w:author="Stephen Reynolds, Jr." w:date="2012-11-13T07:32:00Z">
            <w:rPr>
              <w:del w:id="2412" w:author="Stephen Reynolds, Jr." w:date="2012-11-13T07:29:00Z"/>
              <w:kern w:val="28"/>
            </w:rPr>
          </w:rPrChange>
        </w:rPr>
        <w:pPrChange w:id="2413" w:author="Stephen Reynolds, Jr." w:date="2012-11-13T07:29:00Z">
          <w:pPr>
            <w:widowControl w:val="0"/>
            <w:numPr>
              <w:numId w:val="32"/>
            </w:numPr>
            <w:overflowPunct w:val="0"/>
            <w:autoSpaceDE w:val="0"/>
            <w:autoSpaceDN w:val="0"/>
            <w:adjustRightInd w:val="0"/>
            <w:ind w:left="720" w:hanging="360"/>
          </w:pPr>
        </w:pPrChange>
      </w:pPr>
      <w:del w:id="2414" w:author="Stephen Reynolds, Jr." w:date="2012-11-13T07:29:00Z">
        <w:r w:rsidRPr="00920A48" w:rsidDel="00920A48">
          <w:rPr>
            <w:kern w:val="28"/>
            <w:rPrChange w:id="2415" w:author="Stephen Reynolds, Jr." w:date="2012-11-13T07:32:00Z">
              <w:rPr>
                <w:kern w:val="28"/>
              </w:rPr>
            </w:rPrChange>
          </w:rPr>
          <w:delText xml:space="preserve">Acts2:4,7,8,11; 10:44-46; 19:6 The Baptism with the Holy Spirit is accompanied by outward manifestations. </w:delText>
        </w:r>
      </w:del>
    </w:p>
    <w:p w:rsidR="003D39BF" w:rsidRPr="00920A48" w:rsidDel="00920A48" w:rsidRDefault="003D39BF" w:rsidP="00920A48">
      <w:pPr>
        <w:rPr>
          <w:del w:id="2416" w:author="Stephen Reynolds, Jr." w:date="2012-11-13T07:29:00Z"/>
          <w:kern w:val="28"/>
          <w:rPrChange w:id="2417" w:author="Stephen Reynolds, Jr." w:date="2012-11-13T07:32:00Z">
            <w:rPr>
              <w:del w:id="2418" w:author="Stephen Reynolds, Jr." w:date="2012-11-13T07:29:00Z"/>
              <w:kern w:val="28"/>
            </w:rPr>
          </w:rPrChange>
        </w:rPr>
        <w:pPrChange w:id="2419" w:author="Stephen Reynolds, Jr." w:date="2012-11-13T07:29:00Z">
          <w:pPr>
            <w:widowControl w:val="0"/>
            <w:overflowPunct w:val="0"/>
            <w:autoSpaceDE w:val="0"/>
            <w:autoSpaceDN w:val="0"/>
            <w:adjustRightInd w:val="0"/>
            <w:ind w:left="720"/>
          </w:pPr>
        </w:pPrChange>
      </w:pPr>
      <w:del w:id="2420" w:author="Stephen Reynolds, Jr." w:date="2012-11-13T07:29:00Z">
        <w:r w:rsidRPr="00920A48" w:rsidDel="00920A48">
          <w:rPr>
            <w:kern w:val="28"/>
            <w:rPrChange w:id="2421" w:author="Stephen Reynolds, Jr." w:date="2012-11-13T07:32:00Z">
              <w:rPr>
                <w:kern w:val="28"/>
              </w:rPr>
            </w:rPrChange>
          </w:rPr>
          <w:delText>NOTE: Speaking with other tongues (spiritual) is sign evidence of His coming in.</w:delText>
        </w:r>
      </w:del>
    </w:p>
    <w:p w:rsidR="003D39BF" w:rsidRPr="00920A48" w:rsidDel="00920A48" w:rsidRDefault="003D39BF" w:rsidP="00920A48">
      <w:pPr>
        <w:rPr>
          <w:del w:id="2422" w:author="Stephen Reynolds, Jr." w:date="2012-11-13T07:29:00Z"/>
          <w:kern w:val="28"/>
          <w:sz w:val="16"/>
          <w:szCs w:val="16"/>
          <w:rPrChange w:id="2423" w:author="Stephen Reynolds, Jr." w:date="2012-11-13T07:32:00Z">
            <w:rPr>
              <w:del w:id="2424" w:author="Stephen Reynolds, Jr." w:date="2012-11-13T07:29:00Z"/>
              <w:kern w:val="28"/>
              <w:sz w:val="16"/>
              <w:szCs w:val="16"/>
            </w:rPr>
          </w:rPrChange>
        </w:rPr>
        <w:pPrChange w:id="2425" w:author="Stephen Reynolds, Jr." w:date="2012-11-13T07:29:00Z">
          <w:pPr>
            <w:widowControl w:val="0"/>
            <w:overflowPunct w:val="0"/>
            <w:autoSpaceDE w:val="0"/>
            <w:autoSpaceDN w:val="0"/>
            <w:adjustRightInd w:val="0"/>
            <w:ind w:left="720"/>
            <w:jc w:val="both"/>
          </w:pPr>
        </w:pPrChange>
      </w:pPr>
    </w:p>
    <w:p w:rsidR="003D39BF" w:rsidRPr="00920A48" w:rsidDel="00920A48" w:rsidRDefault="003D39BF" w:rsidP="00920A48">
      <w:pPr>
        <w:rPr>
          <w:del w:id="2426" w:author="Stephen Reynolds, Jr." w:date="2012-11-13T07:29:00Z"/>
          <w:kern w:val="28"/>
          <w:rPrChange w:id="2427" w:author="Stephen Reynolds, Jr." w:date="2012-11-13T07:32:00Z">
            <w:rPr>
              <w:del w:id="2428" w:author="Stephen Reynolds, Jr." w:date="2012-11-13T07:29:00Z"/>
              <w:kern w:val="28"/>
            </w:rPr>
          </w:rPrChange>
        </w:rPr>
        <w:pPrChange w:id="2429" w:author="Stephen Reynolds, Jr." w:date="2012-11-13T07:29:00Z">
          <w:pPr>
            <w:widowControl w:val="0"/>
            <w:numPr>
              <w:numId w:val="32"/>
            </w:numPr>
            <w:overflowPunct w:val="0"/>
            <w:autoSpaceDE w:val="0"/>
            <w:autoSpaceDN w:val="0"/>
            <w:adjustRightInd w:val="0"/>
            <w:ind w:left="720" w:hanging="360"/>
            <w:jc w:val="both"/>
          </w:pPr>
        </w:pPrChange>
      </w:pPr>
      <w:del w:id="2430" w:author="Stephen Reynolds, Jr." w:date="2012-11-13T07:29:00Z">
        <w:r w:rsidRPr="00920A48" w:rsidDel="00920A48">
          <w:rPr>
            <w:kern w:val="28"/>
            <w:rPrChange w:id="2431" w:author="Stephen Reynolds, Jr." w:date="2012-11-13T07:32:00Z">
              <w:rPr>
                <w:kern w:val="28"/>
              </w:rPr>
            </w:rPrChange>
          </w:rPr>
          <w:delText>Acts 4:31-33; see verses 8-10; Acts 9:17-20; 10:44-46; Eph. 5: 18, 19 The Baptism with the Holy Spirit causes one to be occupied with God and Christ and Spiritual things. The Holy Spirit fills the mind with real apprehension of truth, takes possession of the faculties and imparts gifts, which qualify for the service to which God calls.</w:delText>
        </w:r>
      </w:del>
    </w:p>
    <w:p w:rsidR="003D39BF" w:rsidRPr="00920A48" w:rsidDel="00920A48" w:rsidRDefault="003D39BF" w:rsidP="00920A48">
      <w:pPr>
        <w:rPr>
          <w:del w:id="2432" w:author="Stephen Reynolds, Jr." w:date="2012-11-13T07:29:00Z"/>
          <w:kern w:val="28"/>
          <w:sz w:val="16"/>
          <w:szCs w:val="16"/>
          <w:rPrChange w:id="2433" w:author="Stephen Reynolds, Jr." w:date="2012-11-13T07:32:00Z">
            <w:rPr>
              <w:del w:id="2434" w:author="Stephen Reynolds, Jr." w:date="2012-11-13T07:29:00Z"/>
              <w:kern w:val="28"/>
              <w:sz w:val="16"/>
              <w:szCs w:val="16"/>
            </w:rPr>
          </w:rPrChange>
        </w:rPr>
        <w:pPrChange w:id="2435" w:author="Stephen Reynolds, Jr." w:date="2012-11-13T07:29:00Z">
          <w:pPr>
            <w:widowControl w:val="0"/>
            <w:overflowPunct w:val="0"/>
            <w:autoSpaceDE w:val="0"/>
            <w:autoSpaceDN w:val="0"/>
            <w:adjustRightInd w:val="0"/>
            <w:spacing w:line="277" w:lineRule="exact"/>
            <w:ind w:left="720"/>
          </w:pPr>
        </w:pPrChange>
      </w:pPr>
    </w:p>
    <w:p w:rsidR="003D39BF" w:rsidRPr="00920A48" w:rsidDel="00920A48" w:rsidRDefault="003D39BF" w:rsidP="00920A48">
      <w:pPr>
        <w:rPr>
          <w:del w:id="2436" w:author="Stephen Reynolds, Jr." w:date="2012-11-13T07:29:00Z"/>
          <w:kern w:val="28"/>
          <w:rPrChange w:id="2437" w:author="Stephen Reynolds, Jr." w:date="2012-11-13T07:32:00Z">
            <w:rPr>
              <w:del w:id="2438" w:author="Stephen Reynolds, Jr." w:date="2012-11-13T07:29:00Z"/>
              <w:kern w:val="28"/>
            </w:rPr>
          </w:rPrChange>
        </w:rPr>
        <w:pPrChange w:id="2439" w:author="Stephen Reynolds, Jr." w:date="2012-11-13T07:29:00Z">
          <w:pPr>
            <w:numPr>
              <w:numId w:val="32"/>
            </w:numPr>
            <w:ind w:left="720" w:hanging="360"/>
          </w:pPr>
        </w:pPrChange>
      </w:pPr>
      <w:del w:id="2440" w:author="Stephen Reynolds, Jr." w:date="2012-11-13T07:29:00Z">
        <w:r w:rsidRPr="00920A48" w:rsidDel="00920A48">
          <w:rPr>
            <w:kern w:val="28"/>
            <w:rPrChange w:id="2441" w:author="Stephen Reynolds, Jr." w:date="2012-11-13T07:32:00Z">
              <w:rPr>
                <w:kern w:val="28"/>
              </w:rPr>
            </w:rPrChange>
          </w:rPr>
          <w:delText>The Baptism of the Spirit should endow the believer with a spiritual gift, or at least make him eligible for one. The baptized believer should desire spiritual gifts, I Cor. 14: 1. The manifestations of the Holy Spirit are for profit, see I Cor. 12:7. The Holy Spirit divides to each one a gift as He wills, I Cor 12: 11. He is absolutely sovereign in deciding what special gift should be given. Let us, therefore, yield ourselves to Him, or place ourselves entirely at His will and to impart what gift He will. It is scriptural, however, to covet earnestly the best gifts (I Cor. 12:31), always remembering that the gifts and the graces of the Spirit must keep pace with each other. (I Cor. 14: 1) "Follow after love and desire Spiritual gifts." Note the refillings as a result of the Baptism, Acts 4:8,31. Peter is said to have been "filled" on three different occasions. Wait on God for fresh infillings.</w:delText>
        </w:r>
      </w:del>
    </w:p>
    <w:p w:rsidR="00A973D8" w:rsidRPr="00920A48" w:rsidDel="00920A48" w:rsidRDefault="00A973D8" w:rsidP="00920A48">
      <w:pPr>
        <w:rPr>
          <w:del w:id="2442" w:author="Stephen Reynolds, Jr." w:date="2012-11-13T07:29:00Z"/>
          <w:kern w:val="28"/>
          <w:rPrChange w:id="2443" w:author="Stephen Reynolds, Jr." w:date="2012-11-13T07:32:00Z">
            <w:rPr>
              <w:del w:id="2444" w:author="Stephen Reynolds, Jr." w:date="2012-11-13T07:29:00Z"/>
              <w:kern w:val="28"/>
            </w:rPr>
          </w:rPrChange>
        </w:rPr>
        <w:pPrChange w:id="2445" w:author="Stephen Reynolds, Jr." w:date="2012-11-13T07:29:00Z">
          <w:pPr/>
        </w:pPrChange>
      </w:pPr>
    </w:p>
    <w:p w:rsidR="00245A75" w:rsidRPr="00920A48" w:rsidDel="00920A48" w:rsidRDefault="00245A75" w:rsidP="00920A48">
      <w:pPr>
        <w:rPr>
          <w:del w:id="2446" w:author="Stephen Reynolds, Jr." w:date="2012-11-13T07:29:00Z"/>
          <w:kern w:val="28"/>
          <w:rPrChange w:id="2447" w:author="Stephen Reynolds, Jr." w:date="2012-11-13T07:32:00Z">
            <w:rPr>
              <w:del w:id="2448" w:author="Stephen Reynolds, Jr." w:date="2012-11-13T07:29:00Z"/>
              <w:kern w:val="28"/>
            </w:rPr>
          </w:rPrChange>
        </w:rPr>
        <w:pPrChange w:id="2449" w:author="Stephen Reynolds, Jr." w:date="2012-11-13T07:29:00Z">
          <w:pPr>
            <w:widowControl w:val="0"/>
            <w:tabs>
              <w:tab w:val="left" w:pos="1260"/>
            </w:tabs>
            <w:overflowPunct w:val="0"/>
            <w:autoSpaceDE w:val="0"/>
            <w:autoSpaceDN w:val="0"/>
            <w:adjustRightInd w:val="0"/>
            <w:spacing w:line="230" w:lineRule="exact"/>
            <w:ind w:firstLine="540"/>
          </w:pPr>
        </w:pPrChange>
      </w:pPr>
      <w:del w:id="2450" w:author="Stephen Reynolds, Jr." w:date="2012-11-13T07:29:00Z">
        <w:r w:rsidRPr="00920A48" w:rsidDel="00920A48">
          <w:rPr>
            <w:kern w:val="28"/>
            <w:rPrChange w:id="2451" w:author="Stephen Reynolds, Jr." w:date="2012-11-13T07:32:00Z">
              <w:rPr>
                <w:kern w:val="28"/>
              </w:rPr>
            </w:rPrChange>
          </w:rPr>
          <w:delText>A.</w:delText>
        </w:r>
        <w:r w:rsidRPr="00920A48" w:rsidDel="00920A48">
          <w:rPr>
            <w:kern w:val="28"/>
            <w:rPrChange w:id="2452" w:author="Stephen Reynolds, Jr." w:date="2012-11-13T07:32:00Z">
              <w:rPr>
                <w:kern w:val="28"/>
              </w:rPr>
            </w:rPrChange>
          </w:rPr>
          <w:tab/>
          <w:delText>The speaking in other tongues as the Spirit gives utterance.</w:delText>
        </w:r>
      </w:del>
    </w:p>
    <w:p w:rsidR="00245A75" w:rsidRPr="00920A48" w:rsidDel="00920A48" w:rsidRDefault="00245A75" w:rsidP="00920A48">
      <w:pPr>
        <w:rPr>
          <w:del w:id="2453" w:author="Stephen Reynolds, Jr." w:date="2012-11-13T07:29:00Z"/>
          <w:kern w:val="28"/>
          <w:rPrChange w:id="2454" w:author="Stephen Reynolds, Jr." w:date="2012-11-13T07:32:00Z">
            <w:rPr>
              <w:del w:id="2455" w:author="Stephen Reynolds, Jr." w:date="2012-11-13T07:29:00Z"/>
              <w:kern w:val="28"/>
            </w:rPr>
          </w:rPrChange>
        </w:rPr>
        <w:pPrChange w:id="2456"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457" w:author="Stephen Reynolds, Jr." w:date="2012-11-13T07:29:00Z"/>
          <w:kern w:val="28"/>
          <w:rPrChange w:id="2458" w:author="Stephen Reynolds, Jr." w:date="2012-11-13T07:32:00Z">
            <w:rPr>
              <w:del w:id="2459" w:author="Stephen Reynolds, Jr." w:date="2012-11-13T07:29:00Z"/>
              <w:kern w:val="28"/>
            </w:rPr>
          </w:rPrChange>
        </w:rPr>
        <w:pPrChange w:id="2460" w:author="Stephen Reynolds, Jr." w:date="2012-11-13T07:29:00Z">
          <w:pPr>
            <w:widowControl w:val="0"/>
            <w:tabs>
              <w:tab w:val="left" w:pos="1980"/>
            </w:tabs>
            <w:overflowPunct w:val="0"/>
            <w:autoSpaceDE w:val="0"/>
            <w:autoSpaceDN w:val="0"/>
            <w:adjustRightInd w:val="0"/>
            <w:spacing w:line="230" w:lineRule="exact"/>
            <w:ind w:firstLine="1260"/>
          </w:pPr>
        </w:pPrChange>
      </w:pPr>
      <w:del w:id="2461" w:author="Stephen Reynolds, Jr." w:date="2012-11-13T07:29:00Z">
        <w:r w:rsidRPr="00920A48" w:rsidDel="00920A48">
          <w:rPr>
            <w:kern w:val="28"/>
            <w:rPrChange w:id="2462" w:author="Stephen Reynolds, Jr." w:date="2012-11-13T07:32:00Z">
              <w:rPr>
                <w:kern w:val="28"/>
              </w:rPr>
            </w:rPrChange>
          </w:rPr>
          <w:delText>1.</w:delText>
        </w:r>
        <w:r w:rsidRPr="00920A48" w:rsidDel="00920A48">
          <w:rPr>
            <w:kern w:val="28"/>
            <w:rPrChange w:id="2463" w:author="Stephen Reynolds, Jr." w:date="2012-11-13T07:32:00Z">
              <w:rPr>
                <w:kern w:val="28"/>
              </w:rPr>
            </w:rPrChange>
          </w:rPr>
          <w:tab/>
          <w:delText xml:space="preserve">This is the initial Scriptural sign evidence of being Baptized with the </w:delText>
        </w:r>
        <w:r w:rsidRPr="00920A48" w:rsidDel="00920A48">
          <w:rPr>
            <w:kern w:val="28"/>
            <w:rPrChange w:id="2464" w:author="Stephen Reynolds, Jr." w:date="2012-11-13T07:32:00Z">
              <w:rPr>
                <w:kern w:val="28"/>
              </w:rPr>
            </w:rPrChange>
          </w:rPr>
          <w:tab/>
          <w:delText>Holy Spirit.</w:delText>
        </w:r>
        <w:r w:rsidRPr="00920A48" w:rsidDel="00920A48">
          <w:rPr>
            <w:kern w:val="28"/>
            <w:rPrChange w:id="2465" w:author="Stephen Reynolds, Jr." w:date="2012-11-13T07:32:00Z">
              <w:rPr>
                <w:kern w:val="28"/>
              </w:rPr>
            </w:rPrChange>
          </w:rPr>
          <w:tab/>
          <w:delText xml:space="preserve"> </w:delText>
        </w:r>
      </w:del>
    </w:p>
    <w:p w:rsidR="00245A75" w:rsidRPr="00920A48" w:rsidDel="00920A48" w:rsidRDefault="00245A75" w:rsidP="00920A48">
      <w:pPr>
        <w:rPr>
          <w:del w:id="2466" w:author="Stephen Reynolds, Jr." w:date="2012-11-13T07:29:00Z"/>
          <w:kern w:val="28"/>
          <w:rPrChange w:id="2467" w:author="Stephen Reynolds, Jr." w:date="2012-11-13T07:32:00Z">
            <w:rPr>
              <w:del w:id="2468" w:author="Stephen Reynolds, Jr." w:date="2012-11-13T07:29:00Z"/>
              <w:kern w:val="28"/>
            </w:rPr>
          </w:rPrChange>
        </w:rPr>
        <w:pPrChange w:id="2469"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470" w:author="Stephen Reynolds, Jr." w:date="2012-11-13T07:29:00Z"/>
          <w:i/>
          <w:kern w:val="28"/>
          <w:rPrChange w:id="2471" w:author="Stephen Reynolds, Jr." w:date="2012-11-13T07:32:00Z">
            <w:rPr>
              <w:del w:id="2472" w:author="Stephen Reynolds, Jr." w:date="2012-11-13T07:29:00Z"/>
              <w:i/>
              <w:kern w:val="28"/>
            </w:rPr>
          </w:rPrChange>
        </w:rPr>
        <w:pPrChange w:id="2473" w:author="Stephen Reynolds, Jr." w:date="2012-11-13T07:29:00Z">
          <w:pPr>
            <w:widowControl w:val="0"/>
            <w:overflowPunct w:val="0"/>
            <w:autoSpaceDE w:val="0"/>
            <w:autoSpaceDN w:val="0"/>
            <w:adjustRightInd w:val="0"/>
            <w:spacing w:line="230" w:lineRule="exact"/>
          </w:pPr>
        </w:pPrChange>
      </w:pPr>
      <w:del w:id="2474" w:author="Stephen Reynolds, Jr." w:date="2012-11-13T07:29:00Z">
        <w:r w:rsidRPr="00920A48" w:rsidDel="00920A48">
          <w:rPr>
            <w:i/>
            <w:kern w:val="28"/>
            <w:rPrChange w:id="2475" w:author="Stephen Reynolds, Jr." w:date="2012-11-13T07:32:00Z">
              <w:rPr>
                <w:i/>
                <w:kern w:val="28"/>
              </w:rPr>
            </w:rPrChange>
          </w:rPr>
          <w:delText xml:space="preserve">And they were all filled with the Holy Ghost, and began to speak with other tongues, as the Spirit gave them utterance. </w:delText>
        </w:r>
        <w:r w:rsidRPr="00920A48" w:rsidDel="00920A48">
          <w:rPr>
            <w:kern w:val="28"/>
            <w:rPrChange w:id="2476" w:author="Stephen Reynolds, Jr." w:date="2012-11-13T07:32:00Z">
              <w:rPr>
                <w:kern w:val="28"/>
              </w:rPr>
            </w:rPrChange>
          </w:rPr>
          <w:delText>- Acts 2:4</w:delText>
        </w:r>
      </w:del>
    </w:p>
    <w:p w:rsidR="00245A75" w:rsidRPr="00920A48" w:rsidDel="00920A48" w:rsidRDefault="00245A75" w:rsidP="00920A48">
      <w:pPr>
        <w:rPr>
          <w:del w:id="2477" w:author="Stephen Reynolds, Jr." w:date="2012-11-13T07:29:00Z"/>
          <w:kern w:val="28"/>
          <w:rPrChange w:id="2478" w:author="Stephen Reynolds, Jr." w:date="2012-11-13T07:32:00Z">
            <w:rPr>
              <w:del w:id="2479" w:author="Stephen Reynolds, Jr." w:date="2012-11-13T07:29:00Z"/>
              <w:kern w:val="28"/>
            </w:rPr>
          </w:rPrChange>
        </w:rPr>
        <w:pPrChange w:id="2480"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481" w:author="Stephen Reynolds, Jr." w:date="2012-11-13T07:29:00Z"/>
          <w:kern w:val="28"/>
          <w:rPrChange w:id="2482" w:author="Stephen Reynolds, Jr." w:date="2012-11-13T07:32:00Z">
            <w:rPr>
              <w:del w:id="2483" w:author="Stephen Reynolds, Jr." w:date="2012-11-13T07:29:00Z"/>
              <w:kern w:val="28"/>
            </w:rPr>
          </w:rPrChange>
        </w:rPr>
        <w:pPrChange w:id="2484" w:author="Stephen Reynolds, Jr." w:date="2012-11-13T07:29:00Z">
          <w:pPr>
            <w:widowControl w:val="0"/>
            <w:overflowPunct w:val="0"/>
            <w:autoSpaceDE w:val="0"/>
            <w:autoSpaceDN w:val="0"/>
            <w:adjustRightInd w:val="0"/>
            <w:spacing w:line="230" w:lineRule="exact"/>
          </w:pPr>
        </w:pPrChange>
      </w:pPr>
      <w:del w:id="2485" w:author="Stephen Reynolds, Jr." w:date="2012-11-13T07:29:00Z">
        <w:r w:rsidRPr="00920A48" w:rsidDel="00920A48">
          <w:rPr>
            <w:kern w:val="28"/>
            <w:rPrChange w:id="2486" w:author="Stephen Reynolds, Jr." w:date="2012-11-13T07:32:00Z">
              <w:rPr>
                <w:kern w:val="28"/>
              </w:rPr>
            </w:rPrChange>
          </w:rPr>
          <w:delText>Acts 10:44-46, Acts 19:6</w:delText>
        </w:r>
      </w:del>
    </w:p>
    <w:p w:rsidR="00245A75" w:rsidRPr="00920A48" w:rsidDel="00920A48" w:rsidRDefault="00245A75" w:rsidP="00920A48">
      <w:pPr>
        <w:rPr>
          <w:del w:id="2487" w:author="Stephen Reynolds, Jr." w:date="2012-11-13T07:29:00Z"/>
          <w:kern w:val="28"/>
          <w:rPrChange w:id="2488" w:author="Stephen Reynolds, Jr." w:date="2012-11-13T07:32:00Z">
            <w:rPr>
              <w:del w:id="2489" w:author="Stephen Reynolds, Jr." w:date="2012-11-13T07:29:00Z"/>
              <w:kern w:val="28"/>
            </w:rPr>
          </w:rPrChange>
        </w:rPr>
        <w:pPrChange w:id="2490"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491" w:author="Stephen Reynolds, Jr." w:date="2012-11-13T07:29:00Z"/>
          <w:kern w:val="28"/>
          <w:rPrChange w:id="2492" w:author="Stephen Reynolds, Jr." w:date="2012-11-13T07:32:00Z">
            <w:rPr>
              <w:del w:id="2493" w:author="Stephen Reynolds, Jr." w:date="2012-11-13T07:29:00Z"/>
              <w:kern w:val="28"/>
            </w:rPr>
          </w:rPrChange>
        </w:rPr>
        <w:pPrChange w:id="2494" w:author="Stephen Reynolds, Jr." w:date="2012-11-13T07:29:00Z">
          <w:pPr>
            <w:widowControl w:val="0"/>
            <w:tabs>
              <w:tab w:val="left" w:pos="1980"/>
            </w:tabs>
            <w:overflowPunct w:val="0"/>
            <w:autoSpaceDE w:val="0"/>
            <w:autoSpaceDN w:val="0"/>
            <w:adjustRightInd w:val="0"/>
            <w:spacing w:line="230" w:lineRule="exact"/>
            <w:ind w:firstLine="1260"/>
          </w:pPr>
        </w:pPrChange>
      </w:pPr>
      <w:del w:id="2495" w:author="Stephen Reynolds, Jr." w:date="2012-11-13T07:29:00Z">
        <w:r w:rsidRPr="00920A48" w:rsidDel="00920A48">
          <w:rPr>
            <w:kern w:val="28"/>
            <w:rPrChange w:id="2496" w:author="Stephen Reynolds, Jr." w:date="2012-11-13T07:32:00Z">
              <w:rPr>
                <w:kern w:val="28"/>
              </w:rPr>
            </w:rPrChange>
          </w:rPr>
          <w:delText>2.</w:delText>
        </w:r>
        <w:r w:rsidRPr="00920A48" w:rsidDel="00920A48">
          <w:rPr>
            <w:kern w:val="28"/>
            <w:rPrChange w:id="2497" w:author="Stephen Reynolds, Jr." w:date="2012-11-13T07:32:00Z">
              <w:rPr>
                <w:kern w:val="28"/>
              </w:rPr>
            </w:rPrChange>
          </w:rPr>
          <w:tab/>
          <w:delText xml:space="preserve">If  someone does not speak in tongues then they have not been Baptized </w:delText>
        </w:r>
        <w:r w:rsidRPr="00920A48" w:rsidDel="00920A48">
          <w:rPr>
            <w:kern w:val="28"/>
            <w:rPrChange w:id="2498" w:author="Stephen Reynolds, Jr." w:date="2012-11-13T07:32:00Z">
              <w:rPr>
                <w:kern w:val="28"/>
              </w:rPr>
            </w:rPrChange>
          </w:rPr>
          <w:tab/>
          <w:delText>with the Holy Spirit.</w:delText>
        </w:r>
      </w:del>
    </w:p>
    <w:p w:rsidR="00245A75" w:rsidRPr="00920A48" w:rsidDel="00920A48" w:rsidRDefault="00245A75" w:rsidP="00920A48">
      <w:pPr>
        <w:rPr>
          <w:del w:id="2499" w:author="Stephen Reynolds, Jr." w:date="2012-11-13T07:29:00Z"/>
          <w:kern w:val="28"/>
          <w:rPrChange w:id="2500" w:author="Stephen Reynolds, Jr." w:date="2012-11-13T07:32:00Z">
            <w:rPr>
              <w:del w:id="2501" w:author="Stephen Reynolds, Jr." w:date="2012-11-13T07:29:00Z"/>
              <w:kern w:val="28"/>
            </w:rPr>
          </w:rPrChange>
        </w:rPr>
        <w:pPrChange w:id="2502"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503" w:author="Stephen Reynolds, Jr." w:date="2012-11-13T07:29:00Z"/>
          <w:kern w:val="28"/>
          <w:rPrChange w:id="2504" w:author="Stephen Reynolds, Jr." w:date="2012-11-13T07:32:00Z">
            <w:rPr>
              <w:del w:id="2505" w:author="Stephen Reynolds, Jr." w:date="2012-11-13T07:29:00Z"/>
              <w:kern w:val="28"/>
            </w:rPr>
          </w:rPrChange>
        </w:rPr>
        <w:pPrChange w:id="2506" w:author="Stephen Reynolds, Jr." w:date="2012-11-13T07:29:00Z">
          <w:pPr>
            <w:widowControl w:val="0"/>
            <w:tabs>
              <w:tab w:val="left" w:pos="1260"/>
            </w:tabs>
            <w:overflowPunct w:val="0"/>
            <w:autoSpaceDE w:val="0"/>
            <w:autoSpaceDN w:val="0"/>
            <w:adjustRightInd w:val="0"/>
            <w:spacing w:line="230" w:lineRule="exact"/>
            <w:ind w:firstLine="540"/>
          </w:pPr>
        </w:pPrChange>
      </w:pPr>
      <w:del w:id="2507" w:author="Stephen Reynolds, Jr." w:date="2012-11-13T07:29:00Z">
        <w:r w:rsidRPr="00920A48" w:rsidDel="00920A48">
          <w:rPr>
            <w:kern w:val="28"/>
            <w:rPrChange w:id="2508" w:author="Stephen Reynolds, Jr." w:date="2012-11-13T07:32:00Z">
              <w:rPr>
                <w:kern w:val="28"/>
              </w:rPr>
            </w:rPrChange>
          </w:rPr>
          <w:delText>B.</w:delText>
        </w:r>
        <w:r w:rsidRPr="00920A48" w:rsidDel="00920A48">
          <w:rPr>
            <w:kern w:val="28"/>
            <w:rPrChange w:id="2509" w:author="Stephen Reynolds, Jr." w:date="2012-11-13T07:32:00Z">
              <w:rPr>
                <w:kern w:val="28"/>
              </w:rPr>
            </w:rPrChange>
          </w:rPr>
          <w:tab/>
          <w:delText xml:space="preserve">The Baptism with the Holy Spirit imparts power for service. </w:delText>
        </w:r>
      </w:del>
    </w:p>
    <w:p w:rsidR="00245A75" w:rsidRPr="00920A48" w:rsidDel="00920A48" w:rsidRDefault="00245A75" w:rsidP="00920A48">
      <w:pPr>
        <w:rPr>
          <w:del w:id="2510" w:author="Stephen Reynolds, Jr." w:date="2012-11-13T07:29:00Z"/>
          <w:kern w:val="28"/>
          <w:rPrChange w:id="2511" w:author="Stephen Reynolds, Jr." w:date="2012-11-13T07:32:00Z">
            <w:rPr>
              <w:del w:id="2512" w:author="Stephen Reynolds, Jr." w:date="2012-11-13T07:29:00Z"/>
              <w:kern w:val="28"/>
            </w:rPr>
          </w:rPrChange>
        </w:rPr>
        <w:pPrChange w:id="2513"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514" w:author="Stephen Reynolds, Jr." w:date="2012-11-13T07:29:00Z"/>
          <w:kern w:val="28"/>
          <w:rPrChange w:id="2515" w:author="Stephen Reynolds, Jr." w:date="2012-11-13T07:32:00Z">
            <w:rPr>
              <w:del w:id="2516" w:author="Stephen Reynolds, Jr." w:date="2012-11-13T07:29:00Z"/>
              <w:kern w:val="28"/>
            </w:rPr>
          </w:rPrChange>
        </w:rPr>
        <w:pPrChange w:id="2517" w:author="Stephen Reynolds, Jr." w:date="2012-11-13T07:29:00Z">
          <w:pPr>
            <w:widowControl w:val="0"/>
            <w:tabs>
              <w:tab w:val="left" w:pos="1980"/>
            </w:tabs>
            <w:overflowPunct w:val="0"/>
            <w:autoSpaceDE w:val="0"/>
            <w:autoSpaceDN w:val="0"/>
            <w:adjustRightInd w:val="0"/>
            <w:spacing w:line="230" w:lineRule="exact"/>
            <w:ind w:firstLine="1260"/>
          </w:pPr>
        </w:pPrChange>
      </w:pPr>
      <w:del w:id="2518" w:author="Stephen Reynolds, Jr." w:date="2012-11-13T07:29:00Z">
        <w:r w:rsidRPr="00920A48" w:rsidDel="00920A48">
          <w:rPr>
            <w:kern w:val="28"/>
            <w:rPrChange w:id="2519" w:author="Stephen Reynolds, Jr." w:date="2012-11-13T07:32:00Z">
              <w:rPr>
                <w:kern w:val="28"/>
              </w:rPr>
            </w:rPrChange>
          </w:rPr>
          <w:delText>1.</w:delText>
        </w:r>
        <w:r w:rsidRPr="00920A48" w:rsidDel="00920A48">
          <w:rPr>
            <w:kern w:val="28"/>
            <w:rPrChange w:id="2520" w:author="Stephen Reynolds, Jr." w:date="2012-11-13T07:32:00Z">
              <w:rPr>
                <w:kern w:val="28"/>
              </w:rPr>
            </w:rPrChange>
          </w:rPr>
          <w:tab/>
          <w:delText>Power for the work God has called you to do. - Acts 1:5-8</w:delText>
        </w:r>
      </w:del>
    </w:p>
    <w:p w:rsidR="00245A75" w:rsidRPr="00920A48" w:rsidDel="00920A48" w:rsidRDefault="00245A75" w:rsidP="00920A48">
      <w:pPr>
        <w:rPr>
          <w:del w:id="2521" w:author="Stephen Reynolds, Jr." w:date="2012-11-13T07:29:00Z"/>
          <w:kern w:val="28"/>
          <w:rPrChange w:id="2522" w:author="Stephen Reynolds, Jr." w:date="2012-11-13T07:32:00Z">
            <w:rPr>
              <w:del w:id="2523" w:author="Stephen Reynolds, Jr." w:date="2012-11-13T07:29:00Z"/>
              <w:kern w:val="28"/>
            </w:rPr>
          </w:rPrChange>
        </w:rPr>
        <w:pPrChange w:id="2524" w:author="Stephen Reynolds, Jr." w:date="2012-11-13T07:29:00Z">
          <w:pPr>
            <w:widowControl w:val="0"/>
            <w:tabs>
              <w:tab w:val="left" w:pos="1980"/>
            </w:tabs>
            <w:overflowPunct w:val="0"/>
            <w:autoSpaceDE w:val="0"/>
            <w:autoSpaceDN w:val="0"/>
            <w:adjustRightInd w:val="0"/>
            <w:spacing w:line="230" w:lineRule="exact"/>
          </w:pPr>
        </w:pPrChange>
      </w:pPr>
      <w:del w:id="2525" w:author="Stephen Reynolds, Jr." w:date="2012-11-13T07:29:00Z">
        <w:r w:rsidRPr="00920A48" w:rsidDel="00920A48">
          <w:rPr>
            <w:kern w:val="28"/>
            <w:rPrChange w:id="2526" w:author="Stephen Reynolds, Jr." w:date="2012-11-13T07:32:00Z">
              <w:rPr>
                <w:kern w:val="28"/>
              </w:rPr>
            </w:rPrChange>
          </w:rPr>
          <w:delText xml:space="preserve"> </w:delText>
        </w:r>
        <w:r w:rsidRPr="00920A48" w:rsidDel="00920A48">
          <w:rPr>
            <w:kern w:val="28"/>
            <w:rPrChange w:id="2527" w:author="Stephen Reynolds, Jr." w:date="2012-11-13T07:32:00Z">
              <w:rPr>
                <w:kern w:val="28"/>
              </w:rPr>
            </w:rPrChange>
          </w:rPr>
          <w:tab/>
          <w:delText>(See also Acts 6:1-5; Acts 7:55-60 Stephen's ministry.)</w:delText>
        </w:r>
      </w:del>
    </w:p>
    <w:p w:rsidR="00245A75" w:rsidRPr="00920A48" w:rsidDel="00920A48" w:rsidRDefault="00245A75" w:rsidP="00920A48">
      <w:pPr>
        <w:rPr>
          <w:del w:id="2528" w:author="Stephen Reynolds, Jr." w:date="2012-11-13T07:29:00Z"/>
          <w:kern w:val="28"/>
          <w:rPrChange w:id="2529" w:author="Stephen Reynolds, Jr." w:date="2012-11-13T07:32:00Z">
            <w:rPr>
              <w:del w:id="2530" w:author="Stephen Reynolds, Jr." w:date="2012-11-13T07:29:00Z"/>
              <w:kern w:val="28"/>
            </w:rPr>
          </w:rPrChange>
        </w:rPr>
        <w:pPrChange w:id="2531"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532" w:author="Stephen Reynolds, Jr." w:date="2012-11-13T07:29:00Z"/>
          <w:kern w:val="28"/>
          <w:rPrChange w:id="2533" w:author="Stephen Reynolds, Jr." w:date="2012-11-13T07:32:00Z">
            <w:rPr>
              <w:del w:id="2534" w:author="Stephen Reynolds, Jr." w:date="2012-11-13T07:29:00Z"/>
              <w:kern w:val="28"/>
            </w:rPr>
          </w:rPrChange>
        </w:rPr>
        <w:pPrChange w:id="2535" w:author="Stephen Reynolds, Jr." w:date="2012-11-13T07:29:00Z">
          <w:pPr>
            <w:widowControl w:val="0"/>
            <w:tabs>
              <w:tab w:val="left" w:pos="1890"/>
            </w:tabs>
            <w:overflowPunct w:val="0"/>
            <w:autoSpaceDE w:val="0"/>
            <w:autoSpaceDN w:val="0"/>
            <w:adjustRightInd w:val="0"/>
            <w:spacing w:line="230" w:lineRule="exact"/>
            <w:ind w:firstLine="1260"/>
          </w:pPr>
        </w:pPrChange>
      </w:pPr>
      <w:del w:id="2536" w:author="Stephen Reynolds, Jr." w:date="2012-11-13T07:29:00Z">
        <w:r w:rsidRPr="00920A48" w:rsidDel="00920A48">
          <w:rPr>
            <w:kern w:val="28"/>
            <w:rPrChange w:id="2537" w:author="Stephen Reynolds, Jr." w:date="2012-11-13T07:32:00Z">
              <w:rPr>
                <w:kern w:val="28"/>
              </w:rPr>
            </w:rPrChange>
          </w:rPr>
          <w:delText>2.</w:delText>
        </w:r>
        <w:r w:rsidRPr="00920A48" w:rsidDel="00920A48">
          <w:rPr>
            <w:kern w:val="28"/>
            <w:rPrChange w:id="2538" w:author="Stephen Reynolds, Jr." w:date="2012-11-13T07:32:00Z">
              <w:rPr>
                <w:kern w:val="28"/>
              </w:rPr>
            </w:rPrChange>
          </w:rPr>
          <w:tab/>
          <w:delText>Power to preach the Gospel – II Cor. 2:4</w:delText>
        </w:r>
      </w:del>
    </w:p>
    <w:p w:rsidR="00245A75" w:rsidRPr="00920A48" w:rsidDel="00920A48" w:rsidRDefault="00245A75" w:rsidP="00920A48">
      <w:pPr>
        <w:rPr>
          <w:del w:id="2539" w:author="Stephen Reynolds, Jr." w:date="2012-11-13T07:29:00Z"/>
          <w:kern w:val="28"/>
          <w:rPrChange w:id="2540" w:author="Stephen Reynolds, Jr." w:date="2012-11-13T07:32:00Z">
            <w:rPr>
              <w:del w:id="2541" w:author="Stephen Reynolds, Jr." w:date="2012-11-13T07:29:00Z"/>
              <w:kern w:val="28"/>
            </w:rPr>
          </w:rPrChange>
        </w:rPr>
        <w:pPrChange w:id="2542"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543" w:author="Stephen Reynolds, Jr." w:date="2012-11-13T07:29:00Z"/>
          <w:kern w:val="28"/>
          <w:rPrChange w:id="2544" w:author="Stephen Reynolds, Jr." w:date="2012-11-13T07:32:00Z">
            <w:rPr>
              <w:del w:id="2545" w:author="Stephen Reynolds, Jr." w:date="2012-11-13T07:29:00Z"/>
              <w:kern w:val="28"/>
            </w:rPr>
          </w:rPrChange>
        </w:rPr>
        <w:pPrChange w:id="2546" w:author="Stephen Reynolds, Jr." w:date="2012-11-13T07:29:00Z">
          <w:pPr>
            <w:widowControl w:val="0"/>
            <w:tabs>
              <w:tab w:val="left" w:pos="1260"/>
            </w:tabs>
            <w:overflowPunct w:val="0"/>
            <w:autoSpaceDE w:val="0"/>
            <w:autoSpaceDN w:val="0"/>
            <w:adjustRightInd w:val="0"/>
            <w:spacing w:line="230" w:lineRule="exact"/>
            <w:ind w:firstLine="540"/>
          </w:pPr>
        </w:pPrChange>
      </w:pPr>
      <w:del w:id="2547" w:author="Stephen Reynolds, Jr." w:date="2012-11-13T07:29:00Z">
        <w:r w:rsidRPr="00920A48" w:rsidDel="00920A48">
          <w:rPr>
            <w:kern w:val="28"/>
            <w:rPrChange w:id="2548" w:author="Stephen Reynolds, Jr." w:date="2012-11-13T07:32:00Z">
              <w:rPr>
                <w:kern w:val="28"/>
              </w:rPr>
            </w:rPrChange>
          </w:rPr>
          <w:delText>C.</w:delText>
        </w:r>
        <w:r w:rsidRPr="00920A48" w:rsidDel="00920A48">
          <w:rPr>
            <w:kern w:val="28"/>
            <w:rPrChange w:id="2549" w:author="Stephen Reynolds, Jr." w:date="2012-11-13T07:32:00Z">
              <w:rPr>
                <w:kern w:val="28"/>
              </w:rPr>
            </w:rPrChange>
          </w:rPr>
          <w:tab/>
          <w:delText>The Baptism with the Holy Spirit takes away fear.</w:delText>
        </w:r>
      </w:del>
    </w:p>
    <w:p w:rsidR="00245A75" w:rsidRPr="00920A48" w:rsidDel="00920A48" w:rsidRDefault="00245A75" w:rsidP="00920A48">
      <w:pPr>
        <w:rPr>
          <w:del w:id="2550" w:author="Stephen Reynolds, Jr." w:date="2012-11-13T07:29:00Z"/>
          <w:kern w:val="28"/>
          <w:rPrChange w:id="2551" w:author="Stephen Reynolds, Jr." w:date="2012-11-13T07:32:00Z">
            <w:rPr>
              <w:del w:id="2552" w:author="Stephen Reynolds, Jr." w:date="2012-11-13T07:29:00Z"/>
              <w:kern w:val="28"/>
            </w:rPr>
          </w:rPrChange>
        </w:rPr>
        <w:pPrChange w:id="2553"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554" w:author="Stephen Reynolds, Jr." w:date="2012-11-13T07:29:00Z"/>
          <w:i/>
          <w:kern w:val="28"/>
          <w:rPrChange w:id="2555" w:author="Stephen Reynolds, Jr." w:date="2012-11-13T07:32:00Z">
            <w:rPr>
              <w:del w:id="2556" w:author="Stephen Reynolds, Jr." w:date="2012-11-13T07:29:00Z"/>
              <w:i/>
              <w:kern w:val="28"/>
            </w:rPr>
          </w:rPrChange>
        </w:rPr>
        <w:pPrChange w:id="2557" w:author="Stephen Reynolds, Jr." w:date="2012-11-13T07:29:00Z">
          <w:pPr>
            <w:widowControl w:val="0"/>
            <w:overflowPunct w:val="0"/>
            <w:autoSpaceDE w:val="0"/>
            <w:autoSpaceDN w:val="0"/>
            <w:adjustRightInd w:val="0"/>
            <w:spacing w:line="230" w:lineRule="exact"/>
          </w:pPr>
        </w:pPrChange>
      </w:pPr>
      <w:del w:id="2558" w:author="Stephen Reynolds, Jr." w:date="2012-11-13T07:29:00Z">
        <w:r w:rsidRPr="00920A48" w:rsidDel="00920A48">
          <w:rPr>
            <w:i/>
            <w:kern w:val="28"/>
            <w:rPrChange w:id="2559" w:author="Stephen Reynolds, Jr." w:date="2012-11-13T07:32:00Z">
              <w:rPr>
                <w:i/>
                <w:kern w:val="28"/>
              </w:rPr>
            </w:rPrChange>
          </w:rPr>
          <w:delText xml:space="preserve">For God hath not given us the spirit of fear; but of power, and of love, and of a sound mind. </w:delText>
        </w:r>
      </w:del>
    </w:p>
    <w:p w:rsidR="00245A75" w:rsidRPr="00920A48" w:rsidDel="00920A48" w:rsidRDefault="00245A75" w:rsidP="00920A48">
      <w:pPr>
        <w:rPr>
          <w:del w:id="2560" w:author="Stephen Reynolds, Jr." w:date="2012-11-13T07:29:00Z"/>
          <w:kern w:val="28"/>
          <w:rPrChange w:id="2561" w:author="Stephen Reynolds, Jr." w:date="2012-11-13T07:32:00Z">
            <w:rPr>
              <w:del w:id="2562" w:author="Stephen Reynolds, Jr." w:date="2012-11-13T07:29:00Z"/>
              <w:kern w:val="28"/>
            </w:rPr>
          </w:rPrChange>
        </w:rPr>
        <w:pPrChange w:id="2563" w:author="Stephen Reynolds, Jr." w:date="2012-11-13T07:29:00Z">
          <w:pPr>
            <w:widowControl w:val="0"/>
            <w:overflowPunct w:val="0"/>
            <w:autoSpaceDE w:val="0"/>
            <w:autoSpaceDN w:val="0"/>
            <w:adjustRightInd w:val="0"/>
            <w:spacing w:line="230" w:lineRule="exact"/>
          </w:pPr>
        </w:pPrChange>
      </w:pPr>
      <w:del w:id="2564" w:author="Stephen Reynolds, Jr." w:date="2012-11-13T07:29:00Z">
        <w:r w:rsidRPr="00920A48" w:rsidDel="00920A48">
          <w:rPr>
            <w:kern w:val="28"/>
            <w:rPrChange w:id="2565" w:author="Stephen Reynolds, Jr." w:date="2012-11-13T07:32:00Z">
              <w:rPr>
                <w:kern w:val="28"/>
              </w:rPr>
            </w:rPrChange>
          </w:rPr>
          <w:delText>- II Timothy 1:7</w:delText>
        </w:r>
      </w:del>
    </w:p>
    <w:p w:rsidR="00245A75" w:rsidRPr="00920A48" w:rsidDel="00920A48" w:rsidRDefault="00245A75" w:rsidP="00920A48">
      <w:pPr>
        <w:rPr>
          <w:del w:id="2566" w:author="Stephen Reynolds, Jr." w:date="2012-11-13T07:29:00Z"/>
          <w:kern w:val="28"/>
          <w:rPrChange w:id="2567" w:author="Stephen Reynolds, Jr." w:date="2012-11-13T07:32:00Z">
            <w:rPr>
              <w:del w:id="2568" w:author="Stephen Reynolds, Jr." w:date="2012-11-13T07:29:00Z"/>
              <w:kern w:val="28"/>
            </w:rPr>
          </w:rPrChange>
        </w:rPr>
        <w:pPrChange w:id="2569" w:author="Stephen Reynolds, Jr." w:date="2012-11-13T07:29:00Z">
          <w:pPr>
            <w:widowControl w:val="0"/>
            <w:overflowPunct w:val="0"/>
            <w:autoSpaceDE w:val="0"/>
            <w:autoSpaceDN w:val="0"/>
            <w:adjustRightInd w:val="0"/>
            <w:spacing w:line="230" w:lineRule="exact"/>
          </w:pPr>
        </w:pPrChange>
      </w:pPr>
    </w:p>
    <w:p w:rsidR="00245A75" w:rsidRPr="00920A48" w:rsidDel="00920A48" w:rsidRDefault="00245A75" w:rsidP="00920A48">
      <w:pPr>
        <w:rPr>
          <w:del w:id="2570" w:author="Stephen Reynolds, Jr." w:date="2012-11-13T07:29:00Z"/>
          <w:kern w:val="28"/>
          <w:rPrChange w:id="2571" w:author="Stephen Reynolds, Jr." w:date="2012-11-13T07:32:00Z">
            <w:rPr>
              <w:del w:id="2572" w:author="Stephen Reynolds, Jr." w:date="2012-11-13T07:29:00Z"/>
              <w:kern w:val="28"/>
            </w:rPr>
          </w:rPrChange>
        </w:rPr>
        <w:pPrChange w:id="2573" w:author="Stephen Reynolds, Jr." w:date="2012-11-13T07:29:00Z">
          <w:pPr>
            <w:widowControl w:val="0"/>
            <w:tabs>
              <w:tab w:val="left" w:pos="1980"/>
            </w:tabs>
            <w:overflowPunct w:val="0"/>
            <w:autoSpaceDE w:val="0"/>
            <w:autoSpaceDN w:val="0"/>
            <w:adjustRightInd w:val="0"/>
            <w:spacing w:line="230" w:lineRule="exact"/>
            <w:ind w:firstLine="1260"/>
          </w:pPr>
        </w:pPrChange>
      </w:pPr>
      <w:del w:id="2574" w:author="Stephen Reynolds, Jr." w:date="2012-11-13T07:29:00Z">
        <w:r w:rsidRPr="00920A48" w:rsidDel="00920A48">
          <w:rPr>
            <w:kern w:val="28"/>
            <w:rPrChange w:id="2575" w:author="Stephen Reynolds, Jr." w:date="2012-11-13T07:32:00Z">
              <w:rPr>
                <w:kern w:val="28"/>
              </w:rPr>
            </w:rPrChange>
          </w:rPr>
          <w:delText>1.</w:delText>
        </w:r>
        <w:r w:rsidRPr="00920A48" w:rsidDel="00920A48">
          <w:rPr>
            <w:kern w:val="28"/>
            <w:rPrChange w:id="2576" w:author="Stephen Reynolds, Jr." w:date="2012-11-13T07:32:00Z">
              <w:rPr>
                <w:kern w:val="28"/>
              </w:rPr>
            </w:rPrChange>
          </w:rPr>
          <w:tab/>
          <w:delText xml:space="preserve"> The Baptism with the Holy Spirit imparts boldness in testimony and </w:delText>
        </w:r>
        <w:r w:rsidRPr="00920A48" w:rsidDel="00920A48">
          <w:rPr>
            <w:kern w:val="28"/>
            <w:rPrChange w:id="2577" w:author="Stephen Reynolds, Jr." w:date="2012-11-13T07:32:00Z">
              <w:rPr>
                <w:kern w:val="28"/>
              </w:rPr>
            </w:rPrChange>
          </w:rPr>
          <w:tab/>
          <w:delText>service. – Acts 4:13,29-31</w:delText>
        </w:r>
      </w:del>
    </w:p>
    <w:p w:rsidR="00245A75" w:rsidRPr="00920A48" w:rsidDel="00920A48" w:rsidRDefault="00245A75" w:rsidP="00920A48">
      <w:pPr>
        <w:rPr>
          <w:del w:id="2578" w:author="Stephen Reynolds, Jr." w:date="2012-11-13T07:29:00Z"/>
          <w:kern w:val="28"/>
          <w:rPrChange w:id="2579" w:author="Stephen Reynolds, Jr." w:date="2012-11-13T07:32:00Z">
            <w:rPr>
              <w:del w:id="2580" w:author="Stephen Reynolds, Jr." w:date="2012-11-13T07:29:00Z"/>
              <w:kern w:val="28"/>
            </w:rPr>
          </w:rPrChange>
        </w:rPr>
        <w:pPrChange w:id="2581" w:author="Stephen Reynolds, Jr." w:date="2012-11-13T07:29:00Z">
          <w:pPr>
            <w:widowControl w:val="0"/>
            <w:overflowPunct w:val="0"/>
            <w:autoSpaceDE w:val="0"/>
            <w:autoSpaceDN w:val="0"/>
            <w:adjustRightInd w:val="0"/>
            <w:spacing w:line="230" w:lineRule="exact"/>
            <w:ind w:left="1440"/>
          </w:pPr>
        </w:pPrChange>
      </w:pPr>
    </w:p>
    <w:p w:rsidR="00245A75" w:rsidRPr="00920A48" w:rsidDel="00920A48" w:rsidRDefault="00245A75" w:rsidP="00920A48">
      <w:pPr>
        <w:rPr>
          <w:del w:id="2582" w:author="Stephen Reynolds, Jr." w:date="2012-11-13T07:29:00Z"/>
          <w:kern w:val="28"/>
          <w:rPrChange w:id="2583" w:author="Stephen Reynolds, Jr." w:date="2012-11-13T07:32:00Z">
            <w:rPr>
              <w:del w:id="2584" w:author="Stephen Reynolds, Jr." w:date="2012-11-13T07:29:00Z"/>
              <w:kern w:val="28"/>
            </w:rPr>
          </w:rPrChange>
        </w:rPr>
        <w:pPrChange w:id="2585" w:author="Stephen Reynolds, Jr." w:date="2012-11-13T07:29:00Z">
          <w:pPr>
            <w:widowControl w:val="0"/>
            <w:tabs>
              <w:tab w:val="left" w:pos="1980"/>
            </w:tabs>
            <w:overflowPunct w:val="0"/>
            <w:autoSpaceDE w:val="0"/>
            <w:autoSpaceDN w:val="0"/>
            <w:adjustRightInd w:val="0"/>
            <w:spacing w:line="230" w:lineRule="exact"/>
            <w:ind w:firstLine="1260"/>
          </w:pPr>
        </w:pPrChange>
      </w:pPr>
      <w:del w:id="2586" w:author="Stephen Reynolds, Jr." w:date="2012-11-13T07:29:00Z">
        <w:r w:rsidRPr="00920A48" w:rsidDel="00920A48">
          <w:rPr>
            <w:kern w:val="28"/>
            <w:rPrChange w:id="2587" w:author="Stephen Reynolds, Jr." w:date="2012-11-13T07:32:00Z">
              <w:rPr>
                <w:kern w:val="28"/>
              </w:rPr>
            </w:rPrChange>
          </w:rPr>
          <w:delText>2.</w:delText>
        </w:r>
        <w:r w:rsidRPr="00920A48" w:rsidDel="00920A48">
          <w:rPr>
            <w:kern w:val="28"/>
            <w:rPrChange w:id="2588" w:author="Stephen Reynolds, Jr." w:date="2012-11-13T07:32:00Z">
              <w:rPr>
                <w:kern w:val="28"/>
              </w:rPr>
            </w:rPrChange>
          </w:rPr>
          <w:tab/>
          <w:delText>The power of the Holy Spirit will drive back the power of fear.</w:delText>
        </w:r>
      </w:del>
    </w:p>
    <w:p w:rsidR="00245A75" w:rsidRPr="00920A48" w:rsidDel="00920A48" w:rsidRDefault="00245A75" w:rsidP="00920A48">
      <w:pPr>
        <w:rPr>
          <w:del w:id="2589" w:author="Stephen Reynolds, Jr." w:date="2012-11-13T07:29:00Z"/>
          <w:kern w:val="28"/>
          <w:rPrChange w:id="2590" w:author="Stephen Reynolds, Jr." w:date="2012-11-13T07:32:00Z">
            <w:rPr>
              <w:del w:id="2591" w:author="Stephen Reynolds, Jr." w:date="2012-11-13T07:29:00Z"/>
              <w:kern w:val="28"/>
            </w:rPr>
          </w:rPrChange>
        </w:rPr>
        <w:pPrChange w:id="2592" w:author="Stephen Reynolds, Jr." w:date="2012-11-13T07:29:00Z">
          <w:pPr>
            <w:widowControl w:val="0"/>
            <w:overflowPunct w:val="0"/>
            <w:autoSpaceDE w:val="0"/>
            <w:autoSpaceDN w:val="0"/>
            <w:adjustRightInd w:val="0"/>
            <w:spacing w:line="230" w:lineRule="exact"/>
            <w:ind w:left="1440"/>
          </w:pPr>
        </w:pPrChange>
      </w:pPr>
    </w:p>
    <w:p w:rsidR="00245A75" w:rsidRPr="00920A48" w:rsidDel="00920A48" w:rsidRDefault="00245A75" w:rsidP="00920A48">
      <w:pPr>
        <w:rPr>
          <w:del w:id="2593" w:author="Stephen Reynolds, Jr." w:date="2012-11-13T07:29:00Z"/>
          <w:kern w:val="28"/>
          <w:rPrChange w:id="2594" w:author="Stephen Reynolds, Jr." w:date="2012-11-13T07:32:00Z">
            <w:rPr>
              <w:del w:id="2595" w:author="Stephen Reynolds, Jr." w:date="2012-11-13T07:29:00Z"/>
              <w:kern w:val="28"/>
            </w:rPr>
          </w:rPrChange>
        </w:rPr>
        <w:pPrChange w:id="2596" w:author="Stephen Reynolds, Jr." w:date="2012-11-13T07:29:00Z">
          <w:pPr>
            <w:widowControl w:val="0"/>
            <w:overflowPunct w:val="0"/>
            <w:autoSpaceDE w:val="0"/>
            <w:autoSpaceDN w:val="0"/>
            <w:adjustRightInd w:val="0"/>
            <w:spacing w:line="230" w:lineRule="exact"/>
            <w:ind w:left="1440"/>
          </w:pPr>
        </w:pPrChange>
      </w:pPr>
      <w:del w:id="2597" w:author="Stephen Reynolds, Jr." w:date="2012-11-13T07:29:00Z">
        <w:r w:rsidRPr="00920A48" w:rsidDel="00920A48">
          <w:rPr>
            <w:kern w:val="28"/>
            <w:rPrChange w:id="2598" w:author="Stephen Reynolds, Jr." w:date="2012-11-13T07:32:00Z">
              <w:rPr>
                <w:kern w:val="28"/>
              </w:rPr>
            </w:rPrChange>
          </w:rPr>
          <w:delText xml:space="preserve"> </w:delText>
        </w:r>
      </w:del>
    </w:p>
    <w:p w:rsidR="00245A75" w:rsidRPr="00920A48" w:rsidDel="00920A48" w:rsidRDefault="00245A75" w:rsidP="00920A48">
      <w:pPr>
        <w:rPr>
          <w:del w:id="2599" w:author="Stephen Reynolds, Jr." w:date="2012-11-13T07:29:00Z"/>
          <w:kern w:val="28"/>
          <w:rPrChange w:id="2600" w:author="Stephen Reynolds, Jr." w:date="2012-11-13T07:32:00Z">
            <w:rPr>
              <w:del w:id="2601" w:author="Stephen Reynolds, Jr." w:date="2012-11-13T07:29:00Z"/>
              <w:kern w:val="28"/>
            </w:rPr>
          </w:rPrChange>
        </w:rPr>
        <w:pPrChange w:id="2602" w:author="Stephen Reynolds, Jr." w:date="2012-11-13T07:29:00Z">
          <w:pPr>
            <w:widowControl w:val="0"/>
            <w:tabs>
              <w:tab w:val="left" w:pos="1260"/>
            </w:tabs>
            <w:overflowPunct w:val="0"/>
            <w:autoSpaceDE w:val="0"/>
            <w:autoSpaceDN w:val="0"/>
            <w:adjustRightInd w:val="0"/>
            <w:ind w:firstLine="540"/>
            <w:jc w:val="both"/>
          </w:pPr>
        </w:pPrChange>
      </w:pPr>
      <w:del w:id="2603" w:author="Stephen Reynolds, Jr." w:date="2012-11-13T07:29:00Z">
        <w:r w:rsidRPr="00920A48" w:rsidDel="00920A48">
          <w:rPr>
            <w:kern w:val="28"/>
            <w:rPrChange w:id="2604" w:author="Stephen Reynolds, Jr." w:date="2012-11-13T07:32:00Z">
              <w:rPr>
                <w:kern w:val="28"/>
              </w:rPr>
            </w:rPrChange>
          </w:rPr>
          <w:delText>D.</w:delText>
        </w:r>
        <w:r w:rsidRPr="00920A48" w:rsidDel="00920A48">
          <w:rPr>
            <w:kern w:val="28"/>
            <w:rPrChange w:id="2605" w:author="Stephen Reynolds, Jr." w:date="2012-11-13T07:32:00Z">
              <w:rPr>
                <w:kern w:val="28"/>
              </w:rPr>
            </w:rPrChange>
          </w:rPr>
          <w:tab/>
          <w:delText xml:space="preserve">The Baptism with the Holy Spirit causes one to be occupied with God and </w:delText>
        </w:r>
        <w:r w:rsidRPr="00920A48" w:rsidDel="00920A48">
          <w:rPr>
            <w:kern w:val="28"/>
            <w:rPrChange w:id="2606" w:author="Stephen Reynolds, Jr." w:date="2012-11-13T07:32:00Z">
              <w:rPr>
                <w:kern w:val="28"/>
              </w:rPr>
            </w:rPrChange>
          </w:rPr>
          <w:tab/>
          <w:delText>Christ and Spiritual things.</w:delText>
        </w:r>
      </w:del>
    </w:p>
    <w:p w:rsidR="00245A75" w:rsidRPr="00920A48" w:rsidDel="00920A48" w:rsidRDefault="00245A75" w:rsidP="00920A48">
      <w:pPr>
        <w:rPr>
          <w:del w:id="2607" w:author="Stephen Reynolds, Jr." w:date="2012-11-13T07:29:00Z"/>
          <w:kern w:val="28"/>
          <w:rPrChange w:id="2608" w:author="Stephen Reynolds, Jr." w:date="2012-11-13T07:32:00Z">
            <w:rPr>
              <w:del w:id="2609" w:author="Stephen Reynolds, Jr." w:date="2012-11-13T07:29:00Z"/>
              <w:kern w:val="28"/>
            </w:rPr>
          </w:rPrChange>
        </w:rPr>
        <w:pPrChange w:id="2610" w:author="Stephen Reynolds, Jr." w:date="2012-11-13T07:29:00Z">
          <w:pPr>
            <w:widowControl w:val="0"/>
            <w:overflowPunct w:val="0"/>
            <w:autoSpaceDE w:val="0"/>
            <w:autoSpaceDN w:val="0"/>
            <w:adjustRightInd w:val="0"/>
            <w:jc w:val="both"/>
          </w:pPr>
        </w:pPrChange>
      </w:pPr>
    </w:p>
    <w:p w:rsidR="00245A75" w:rsidRPr="00920A48" w:rsidDel="00920A48" w:rsidRDefault="00245A75" w:rsidP="00920A48">
      <w:pPr>
        <w:rPr>
          <w:del w:id="2611" w:author="Stephen Reynolds, Jr." w:date="2012-11-13T07:29:00Z"/>
          <w:kern w:val="28"/>
          <w:rPrChange w:id="2612" w:author="Stephen Reynolds, Jr." w:date="2012-11-13T07:32:00Z">
            <w:rPr>
              <w:del w:id="2613" w:author="Stephen Reynolds, Jr." w:date="2012-11-13T07:29:00Z"/>
              <w:kern w:val="28"/>
            </w:rPr>
          </w:rPrChange>
        </w:rPr>
        <w:pPrChange w:id="2614" w:author="Stephen Reynolds, Jr." w:date="2012-11-13T07:29:00Z">
          <w:pPr>
            <w:widowControl w:val="0"/>
            <w:tabs>
              <w:tab w:val="left" w:pos="1980"/>
            </w:tabs>
            <w:overflowPunct w:val="0"/>
            <w:autoSpaceDE w:val="0"/>
            <w:autoSpaceDN w:val="0"/>
            <w:adjustRightInd w:val="0"/>
            <w:ind w:firstLine="1260"/>
          </w:pPr>
        </w:pPrChange>
      </w:pPr>
      <w:del w:id="2615" w:author="Stephen Reynolds, Jr." w:date="2012-11-13T07:29:00Z">
        <w:r w:rsidRPr="00920A48" w:rsidDel="00920A48">
          <w:rPr>
            <w:kern w:val="28"/>
            <w:rPrChange w:id="2616" w:author="Stephen Reynolds, Jr." w:date="2012-11-13T07:32:00Z">
              <w:rPr>
                <w:kern w:val="28"/>
              </w:rPr>
            </w:rPrChange>
          </w:rPr>
          <w:delText>1.</w:delText>
        </w:r>
        <w:r w:rsidRPr="00920A48" w:rsidDel="00920A48">
          <w:rPr>
            <w:kern w:val="28"/>
            <w:rPrChange w:id="2617" w:author="Stephen Reynolds, Jr." w:date="2012-11-13T07:32:00Z">
              <w:rPr>
                <w:kern w:val="28"/>
              </w:rPr>
            </w:rPrChange>
          </w:rPr>
          <w:tab/>
          <w:delText>The Holy Spirit fills the mind with an understanding of truth.</w:delText>
        </w:r>
      </w:del>
    </w:p>
    <w:p w:rsidR="00245A75" w:rsidRPr="00920A48" w:rsidDel="00920A48" w:rsidRDefault="00245A75" w:rsidP="00920A48">
      <w:pPr>
        <w:rPr>
          <w:del w:id="2618" w:author="Stephen Reynolds, Jr." w:date="2012-11-13T07:29:00Z"/>
          <w:kern w:val="28"/>
          <w:rPrChange w:id="2619" w:author="Stephen Reynolds, Jr." w:date="2012-11-13T07:32:00Z">
            <w:rPr>
              <w:del w:id="2620" w:author="Stephen Reynolds, Jr." w:date="2012-11-13T07:29:00Z"/>
              <w:kern w:val="28"/>
            </w:rPr>
          </w:rPrChange>
        </w:rPr>
        <w:pPrChange w:id="2621" w:author="Stephen Reynolds, Jr." w:date="2012-11-13T07:29:00Z">
          <w:pPr>
            <w:widowControl w:val="0"/>
            <w:tabs>
              <w:tab w:val="left" w:pos="1980"/>
            </w:tabs>
            <w:overflowPunct w:val="0"/>
            <w:autoSpaceDE w:val="0"/>
            <w:autoSpaceDN w:val="0"/>
            <w:adjustRightInd w:val="0"/>
            <w:ind w:firstLine="1260"/>
          </w:pPr>
        </w:pPrChange>
      </w:pPr>
      <w:del w:id="2622" w:author="Stephen Reynolds, Jr." w:date="2012-11-13T07:29:00Z">
        <w:r w:rsidRPr="00920A48" w:rsidDel="00920A48">
          <w:rPr>
            <w:kern w:val="28"/>
            <w:rPrChange w:id="2623" w:author="Stephen Reynolds, Jr." w:date="2012-11-13T07:32:00Z">
              <w:rPr>
                <w:kern w:val="28"/>
              </w:rPr>
            </w:rPrChange>
          </w:rPr>
          <w:tab/>
          <w:delText xml:space="preserve"> – Jn.14:26</w:delText>
        </w:r>
      </w:del>
    </w:p>
    <w:p w:rsidR="00245A75" w:rsidRPr="00920A48" w:rsidDel="00920A48" w:rsidRDefault="00245A75" w:rsidP="00920A48">
      <w:pPr>
        <w:rPr>
          <w:del w:id="2624" w:author="Stephen Reynolds, Jr." w:date="2012-11-13T07:29:00Z"/>
          <w:kern w:val="28"/>
          <w:rPrChange w:id="2625" w:author="Stephen Reynolds, Jr." w:date="2012-11-13T07:32:00Z">
            <w:rPr>
              <w:del w:id="2626" w:author="Stephen Reynolds, Jr." w:date="2012-11-13T07:29:00Z"/>
              <w:kern w:val="28"/>
            </w:rPr>
          </w:rPrChange>
        </w:rPr>
        <w:pPrChange w:id="2627"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628" w:author="Stephen Reynolds, Jr." w:date="2012-11-13T07:29:00Z"/>
          <w:kern w:val="28"/>
          <w:rPrChange w:id="2629" w:author="Stephen Reynolds, Jr." w:date="2012-11-13T07:32:00Z">
            <w:rPr>
              <w:del w:id="2630" w:author="Stephen Reynolds, Jr." w:date="2012-11-13T07:29:00Z"/>
              <w:kern w:val="28"/>
            </w:rPr>
          </w:rPrChange>
        </w:rPr>
        <w:pPrChange w:id="2631" w:author="Stephen Reynolds, Jr." w:date="2012-11-13T07:29:00Z">
          <w:pPr>
            <w:widowControl w:val="0"/>
            <w:tabs>
              <w:tab w:val="left" w:pos="1980"/>
            </w:tabs>
            <w:overflowPunct w:val="0"/>
            <w:autoSpaceDE w:val="0"/>
            <w:autoSpaceDN w:val="0"/>
            <w:adjustRightInd w:val="0"/>
            <w:ind w:firstLine="1260"/>
          </w:pPr>
        </w:pPrChange>
      </w:pPr>
      <w:del w:id="2632" w:author="Stephen Reynolds, Jr." w:date="2012-11-13T07:29:00Z">
        <w:r w:rsidRPr="00920A48" w:rsidDel="00920A48">
          <w:rPr>
            <w:kern w:val="28"/>
            <w:rPrChange w:id="2633" w:author="Stephen Reynolds, Jr." w:date="2012-11-13T07:32:00Z">
              <w:rPr>
                <w:kern w:val="28"/>
              </w:rPr>
            </w:rPrChange>
          </w:rPr>
          <w:delText>2.</w:delText>
        </w:r>
        <w:r w:rsidRPr="00920A48" w:rsidDel="00920A48">
          <w:rPr>
            <w:kern w:val="28"/>
            <w:rPrChange w:id="2634" w:author="Stephen Reynolds, Jr." w:date="2012-11-13T07:32:00Z">
              <w:rPr>
                <w:kern w:val="28"/>
              </w:rPr>
            </w:rPrChange>
          </w:rPr>
          <w:tab/>
          <w:delText>The Holy Spirit enables one to go beyond their natural abilities.</w:delText>
        </w:r>
      </w:del>
    </w:p>
    <w:p w:rsidR="00245A75" w:rsidRPr="00920A48" w:rsidDel="00920A48" w:rsidRDefault="00245A75" w:rsidP="00920A48">
      <w:pPr>
        <w:rPr>
          <w:del w:id="2635" w:author="Stephen Reynolds, Jr." w:date="2012-11-13T07:29:00Z"/>
          <w:kern w:val="28"/>
          <w:rPrChange w:id="2636" w:author="Stephen Reynolds, Jr." w:date="2012-11-13T07:32:00Z">
            <w:rPr>
              <w:del w:id="2637" w:author="Stephen Reynolds, Jr." w:date="2012-11-13T07:29:00Z"/>
              <w:kern w:val="28"/>
            </w:rPr>
          </w:rPrChange>
        </w:rPr>
        <w:pPrChange w:id="2638" w:author="Stephen Reynolds, Jr." w:date="2012-11-13T07:29:00Z">
          <w:pPr>
            <w:widowControl w:val="0"/>
            <w:tabs>
              <w:tab w:val="left" w:pos="1980"/>
            </w:tabs>
            <w:overflowPunct w:val="0"/>
            <w:autoSpaceDE w:val="0"/>
            <w:autoSpaceDN w:val="0"/>
            <w:adjustRightInd w:val="0"/>
            <w:ind w:firstLine="1260"/>
          </w:pPr>
        </w:pPrChange>
      </w:pPr>
      <w:del w:id="2639" w:author="Stephen Reynolds, Jr." w:date="2012-11-13T07:29:00Z">
        <w:r w:rsidRPr="00920A48" w:rsidDel="00920A48">
          <w:rPr>
            <w:kern w:val="28"/>
            <w:rPrChange w:id="2640" w:author="Stephen Reynolds, Jr." w:date="2012-11-13T07:32:00Z">
              <w:rPr>
                <w:kern w:val="28"/>
              </w:rPr>
            </w:rPrChange>
          </w:rPr>
          <w:tab/>
          <w:delText xml:space="preserve"> – Rom. 8: 11 </w:delText>
        </w:r>
      </w:del>
    </w:p>
    <w:p w:rsidR="00245A75" w:rsidRPr="00920A48" w:rsidDel="00920A48" w:rsidRDefault="00245A75" w:rsidP="00920A48">
      <w:pPr>
        <w:rPr>
          <w:del w:id="2641" w:author="Stephen Reynolds, Jr." w:date="2012-11-13T07:29:00Z"/>
          <w:kern w:val="28"/>
          <w:rPrChange w:id="2642" w:author="Stephen Reynolds, Jr." w:date="2012-11-13T07:32:00Z">
            <w:rPr>
              <w:del w:id="2643" w:author="Stephen Reynolds, Jr." w:date="2012-11-13T07:29:00Z"/>
              <w:kern w:val="28"/>
            </w:rPr>
          </w:rPrChange>
        </w:rPr>
        <w:pPrChange w:id="2644"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645" w:author="Stephen Reynolds, Jr." w:date="2012-11-13T07:29:00Z"/>
          <w:kern w:val="28"/>
          <w:rPrChange w:id="2646" w:author="Stephen Reynolds, Jr." w:date="2012-11-13T07:32:00Z">
            <w:rPr>
              <w:del w:id="2647" w:author="Stephen Reynolds, Jr." w:date="2012-11-13T07:29:00Z"/>
              <w:kern w:val="28"/>
            </w:rPr>
          </w:rPrChange>
        </w:rPr>
        <w:pPrChange w:id="2648" w:author="Stephen Reynolds, Jr." w:date="2012-11-13T07:29:00Z">
          <w:pPr>
            <w:widowControl w:val="0"/>
            <w:tabs>
              <w:tab w:val="left" w:pos="1980"/>
            </w:tabs>
            <w:overflowPunct w:val="0"/>
            <w:autoSpaceDE w:val="0"/>
            <w:autoSpaceDN w:val="0"/>
            <w:adjustRightInd w:val="0"/>
            <w:ind w:left="1980" w:hanging="720"/>
          </w:pPr>
        </w:pPrChange>
      </w:pPr>
      <w:del w:id="2649" w:author="Stephen Reynolds, Jr." w:date="2012-11-13T07:29:00Z">
        <w:r w:rsidRPr="00920A48" w:rsidDel="00920A48">
          <w:rPr>
            <w:kern w:val="28"/>
            <w:rPrChange w:id="2650" w:author="Stephen Reynolds, Jr." w:date="2012-11-13T07:32:00Z">
              <w:rPr>
                <w:kern w:val="28"/>
              </w:rPr>
            </w:rPrChange>
          </w:rPr>
          <w:delText>3.</w:delText>
        </w:r>
        <w:r w:rsidRPr="00920A48" w:rsidDel="00920A48">
          <w:rPr>
            <w:kern w:val="28"/>
            <w:rPrChange w:id="2651" w:author="Stephen Reynolds, Jr." w:date="2012-11-13T07:32:00Z">
              <w:rPr>
                <w:kern w:val="28"/>
              </w:rPr>
            </w:rPrChange>
          </w:rPr>
          <w:tab/>
          <w:delText xml:space="preserve"> The Holy spirits imparts gifts, which qualify for the service to which </w:delText>
        </w:r>
        <w:r w:rsidRPr="00920A48" w:rsidDel="00920A48">
          <w:rPr>
            <w:kern w:val="28"/>
            <w:rPrChange w:id="2652" w:author="Stephen Reynolds, Jr." w:date="2012-11-13T07:32:00Z">
              <w:rPr>
                <w:kern w:val="28"/>
              </w:rPr>
            </w:rPrChange>
          </w:rPr>
          <w:tab/>
          <w:delText xml:space="preserve">God calls. -  Acts 4:31-33; see verses 8-10; Acts 9:17-20; 10:44-46; </w:delText>
        </w:r>
        <w:r w:rsidRPr="00920A48" w:rsidDel="00920A48">
          <w:rPr>
            <w:kern w:val="28"/>
            <w:rPrChange w:id="2653" w:author="Stephen Reynolds, Jr." w:date="2012-11-13T07:32:00Z">
              <w:rPr>
                <w:kern w:val="28"/>
              </w:rPr>
            </w:rPrChange>
          </w:rPr>
          <w:tab/>
          <w:delText>Eph. 5</w:delText>
        </w:r>
        <w:r w:rsidR="00164F20" w:rsidRPr="00920A48" w:rsidDel="00920A48">
          <w:rPr>
            <w:kern w:val="28"/>
            <w:rPrChange w:id="2654" w:author="Stephen Reynolds, Jr." w:date="2012-11-13T07:32:00Z">
              <w:rPr>
                <w:kern w:val="28"/>
              </w:rPr>
            </w:rPrChange>
          </w:rPr>
          <w:delText>:</w:delText>
        </w:r>
        <w:r w:rsidRPr="00920A48" w:rsidDel="00920A48">
          <w:rPr>
            <w:kern w:val="28"/>
            <w:rPrChange w:id="2655" w:author="Stephen Reynolds, Jr." w:date="2012-11-13T07:32:00Z">
              <w:rPr>
                <w:kern w:val="28"/>
              </w:rPr>
            </w:rPrChange>
          </w:rPr>
          <w:delText>18, 19</w:delText>
        </w:r>
      </w:del>
    </w:p>
    <w:p w:rsidR="00245A75" w:rsidRPr="00920A48" w:rsidDel="00920A48" w:rsidRDefault="00245A75" w:rsidP="00920A48">
      <w:pPr>
        <w:rPr>
          <w:del w:id="2656" w:author="Stephen Reynolds, Jr." w:date="2012-11-13T07:29:00Z"/>
          <w:kern w:val="28"/>
          <w:rPrChange w:id="2657" w:author="Stephen Reynolds, Jr." w:date="2012-11-13T07:32:00Z">
            <w:rPr>
              <w:del w:id="2658" w:author="Stephen Reynolds, Jr." w:date="2012-11-13T07:29:00Z"/>
              <w:kern w:val="28"/>
            </w:rPr>
          </w:rPrChange>
        </w:rPr>
        <w:pPrChange w:id="2659"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660" w:author="Stephen Reynolds, Jr." w:date="2012-11-13T07:29:00Z"/>
          <w:kern w:val="28"/>
          <w:rPrChange w:id="2661" w:author="Stephen Reynolds, Jr." w:date="2012-11-13T07:32:00Z">
            <w:rPr>
              <w:del w:id="2662" w:author="Stephen Reynolds, Jr." w:date="2012-11-13T07:29:00Z"/>
              <w:kern w:val="28"/>
            </w:rPr>
          </w:rPrChange>
        </w:rPr>
        <w:pPrChange w:id="2663" w:author="Stephen Reynolds, Jr." w:date="2012-11-13T07:29:00Z">
          <w:pPr>
            <w:tabs>
              <w:tab w:val="left" w:pos="1260"/>
            </w:tabs>
            <w:ind w:firstLine="540"/>
          </w:pPr>
        </w:pPrChange>
      </w:pPr>
      <w:del w:id="2664" w:author="Stephen Reynolds, Jr." w:date="2012-11-13T07:29:00Z">
        <w:r w:rsidRPr="00920A48" w:rsidDel="00920A48">
          <w:rPr>
            <w:kern w:val="28"/>
            <w:rPrChange w:id="2665" w:author="Stephen Reynolds, Jr." w:date="2012-11-13T07:32:00Z">
              <w:rPr>
                <w:kern w:val="28"/>
              </w:rPr>
            </w:rPrChange>
          </w:rPr>
          <w:delText>E.</w:delText>
        </w:r>
        <w:r w:rsidRPr="00920A48" w:rsidDel="00920A48">
          <w:rPr>
            <w:kern w:val="28"/>
            <w:rPrChange w:id="2666" w:author="Stephen Reynolds, Jr." w:date="2012-11-13T07:32:00Z">
              <w:rPr>
                <w:kern w:val="28"/>
              </w:rPr>
            </w:rPrChange>
          </w:rPr>
          <w:tab/>
          <w:delText>The Baptism of the Spirit should endow the believer with a spiritual gift.</w:delText>
        </w:r>
      </w:del>
    </w:p>
    <w:p w:rsidR="00245A75" w:rsidRPr="00920A48" w:rsidDel="00920A48" w:rsidRDefault="00245A75" w:rsidP="00920A48">
      <w:pPr>
        <w:rPr>
          <w:del w:id="2667" w:author="Stephen Reynolds, Jr." w:date="2012-11-13T07:29:00Z"/>
          <w:kern w:val="28"/>
          <w:rPrChange w:id="2668" w:author="Stephen Reynolds, Jr." w:date="2012-11-13T07:32:00Z">
            <w:rPr>
              <w:del w:id="2669" w:author="Stephen Reynolds, Jr." w:date="2012-11-13T07:29:00Z"/>
              <w:kern w:val="28"/>
            </w:rPr>
          </w:rPrChange>
        </w:rPr>
        <w:pPrChange w:id="2670" w:author="Stephen Reynolds, Jr." w:date="2012-11-13T07:29:00Z">
          <w:pPr/>
        </w:pPrChange>
      </w:pPr>
    </w:p>
    <w:p w:rsidR="00245A75" w:rsidRPr="00920A48" w:rsidDel="00920A48" w:rsidRDefault="00245A75" w:rsidP="00920A48">
      <w:pPr>
        <w:rPr>
          <w:del w:id="2671" w:author="Stephen Reynolds, Jr." w:date="2012-11-13T07:29:00Z"/>
          <w:kern w:val="28"/>
          <w:rPrChange w:id="2672" w:author="Stephen Reynolds, Jr." w:date="2012-11-13T07:32:00Z">
            <w:rPr>
              <w:del w:id="2673" w:author="Stephen Reynolds, Jr." w:date="2012-11-13T07:29:00Z"/>
              <w:kern w:val="28"/>
            </w:rPr>
          </w:rPrChange>
        </w:rPr>
        <w:pPrChange w:id="2674" w:author="Stephen Reynolds, Jr." w:date="2012-11-13T07:29:00Z">
          <w:pPr>
            <w:tabs>
              <w:tab w:val="left" w:pos="1980"/>
            </w:tabs>
            <w:ind w:firstLine="1260"/>
          </w:pPr>
        </w:pPrChange>
      </w:pPr>
      <w:del w:id="2675" w:author="Stephen Reynolds, Jr." w:date="2012-11-13T07:29:00Z">
        <w:r w:rsidRPr="00920A48" w:rsidDel="00920A48">
          <w:rPr>
            <w:kern w:val="28"/>
            <w:rPrChange w:id="2676" w:author="Stephen Reynolds, Jr." w:date="2012-11-13T07:32:00Z">
              <w:rPr>
                <w:kern w:val="28"/>
              </w:rPr>
            </w:rPrChange>
          </w:rPr>
          <w:delText>1.</w:delText>
        </w:r>
        <w:r w:rsidRPr="00920A48" w:rsidDel="00920A48">
          <w:rPr>
            <w:kern w:val="28"/>
            <w:rPrChange w:id="2677" w:author="Stephen Reynolds, Jr." w:date="2012-11-13T07:32:00Z">
              <w:rPr>
                <w:kern w:val="28"/>
              </w:rPr>
            </w:rPrChange>
          </w:rPr>
          <w:tab/>
          <w:delText xml:space="preserve"> The baptized believer should desire spiritual gifts. - I Cor. 14: 1.</w:delText>
        </w:r>
      </w:del>
    </w:p>
    <w:p w:rsidR="00245A75" w:rsidRPr="00920A48" w:rsidDel="00920A48" w:rsidRDefault="00245A75" w:rsidP="00920A48">
      <w:pPr>
        <w:rPr>
          <w:del w:id="2678" w:author="Stephen Reynolds, Jr." w:date="2012-11-13T07:29:00Z"/>
          <w:kern w:val="28"/>
          <w:rPrChange w:id="2679" w:author="Stephen Reynolds, Jr." w:date="2012-11-13T07:32:00Z">
            <w:rPr>
              <w:del w:id="2680" w:author="Stephen Reynolds, Jr." w:date="2012-11-13T07:29:00Z"/>
              <w:kern w:val="28"/>
            </w:rPr>
          </w:rPrChange>
        </w:rPr>
        <w:pPrChange w:id="2681" w:author="Stephen Reynolds, Jr." w:date="2012-11-13T07:29:00Z">
          <w:pPr/>
        </w:pPrChange>
      </w:pPr>
    </w:p>
    <w:p w:rsidR="00245A75" w:rsidRPr="00920A48" w:rsidDel="00920A48" w:rsidRDefault="00245A75" w:rsidP="00920A48">
      <w:pPr>
        <w:rPr>
          <w:del w:id="2682" w:author="Stephen Reynolds, Jr." w:date="2012-11-13T07:29:00Z"/>
          <w:kern w:val="28"/>
          <w:rPrChange w:id="2683" w:author="Stephen Reynolds, Jr." w:date="2012-11-13T07:32:00Z">
            <w:rPr>
              <w:del w:id="2684" w:author="Stephen Reynolds, Jr." w:date="2012-11-13T07:29:00Z"/>
              <w:kern w:val="28"/>
            </w:rPr>
          </w:rPrChange>
        </w:rPr>
        <w:pPrChange w:id="2685" w:author="Stephen Reynolds, Jr." w:date="2012-11-13T07:29:00Z">
          <w:pPr>
            <w:tabs>
              <w:tab w:val="left" w:pos="1980"/>
            </w:tabs>
            <w:ind w:firstLine="1260"/>
          </w:pPr>
        </w:pPrChange>
      </w:pPr>
      <w:del w:id="2686" w:author="Stephen Reynolds, Jr." w:date="2012-11-13T07:29:00Z">
        <w:r w:rsidRPr="00920A48" w:rsidDel="00920A48">
          <w:rPr>
            <w:kern w:val="28"/>
            <w:rPrChange w:id="2687" w:author="Stephen Reynolds, Jr." w:date="2012-11-13T07:32:00Z">
              <w:rPr>
                <w:kern w:val="28"/>
              </w:rPr>
            </w:rPrChange>
          </w:rPr>
          <w:delText>2.</w:delText>
        </w:r>
        <w:r w:rsidRPr="00920A48" w:rsidDel="00920A48">
          <w:rPr>
            <w:kern w:val="28"/>
            <w:rPrChange w:id="2688" w:author="Stephen Reynolds, Jr." w:date="2012-11-13T07:32:00Z">
              <w:rPr>
                <w:kern w:val="28"/>
              </w:rPr>
            </w:rPrChange>
          </w:rPr>
          <w:tab/>
          <w:delText xml:space="preserve"> The manifestations of the Holy Spirit are for the profit of the believer. </w:delText>
        </w:r>
      </w:del>
    </w:p>
    <w:p w:rsidR="00245A75" w:rsidRPr="00920A48" w:rsidDel="00920A48" w:rsidRDefault="00245A75" w:rsidP="00920A48">
      <w:pPr>
        <w:rPr>
          <w:del w:id="2689" w:author="Stephen Reynolds, Jr." w:date="2012-11-13T07:29:00Z"/>
          <w:kern w:val="28"/>
          <w:rPrChange w:id="2690" w:author="Stephen Reynolds, Jr." w:date="2012-11-13T07:32:00Z">
            <w:rPr>
              <w:del w:id="2691" w:author="Stephen Reynolds, Jr." w:date="2012-11-13T07:29:00Z"/>
              <w:kern w:val="28"/>
            </w:rPr>
          </w:rPrChange>
        </w:rPr>
        <w:pPrChange w:id="2692" w:author="Stephen Reynolds, Jr." w:date="2012-11-13T07:29:00Z">
          <w:pPr>
            <w:tabs>
              <w:tab w:val="left" w:pos="1980"/>
            </w:tabs>
            <w:ind w:firstLine="1260"/>
          </w:pPr>
        </w:pPrChange>
      </w:pPr>
      <w:del w:id="2693" w:author="Stephen Reynolds, Jr." w:date="2012-11-13T07:29:00Z">
        <w:r w:rsidRPr="00920A48" w:rsidDel="00920A48">
          <w:rPr>
            <w:kern w:val="28"/>
            <w:rPrChange w:id="2694" w:author="Stephen Reynolds, Jr." w:date="2012-11-13T07:32:00Z">
              <w:rPr>
                <w:kern w:val="28"/>
              </w:rPr>
            </w:rPrChange>
          </w:rPr>
          <w:tab/>
          <w:delText xml:space="preserve">-  I Cor. 12:7. </w:delText>
        </w:r>
      </w:del>
    </w:p>
    <w:p w:rsidR="00245A75" w:rsidRPr="00920A48" w:rsidDel="00920A48" w:rsidRDefault="00245A75" w:rsidP="00920A48">
      <w:pPr>
        <w:rPr>
          <w:del w:id="2695" w:author="Stephen Reynolds, Jr." w:date="2012-11-13T07:29:00Z"/>
          <w:kern w:val="28"/>
          <w:rPrChange w:id="2696" w:author="Stephen Reynolds, Jr." w:date="2012-11-13T07:32:00Z">
            <w:rPr>
              <w:del w:id="2697" w:author="Stephen Reynolds, Jr." w:date="2012-11-13T07:29:00Z"/>
              <w:kern w:val="28"/>
            </w:rPr>
          </w:rPrChange>
        </w:rPr>
        <w:pPrChange w:id="2698" w:author="Stephen Reynolds, Jr." w:date="2012-11-13T07:29:00Z">
          <w:pPr/>
        </w:pPrChange>
      </w:pPr>
    </w:p>
    <w:p w:rsidR="00245A75" w:rsidRPr="00920A48" w:rsidDel="00920A48" w:rsidRDefault="00245A75" w:rsidP="00920A48">
      <w:pPr>
        <w:rPr>
          <w:del w:id="2699" w:author="Stephen Reynolds, Jr." w:date="2012-11-13T07:29:00Z"/>
          <w:kern w:val="28"/>
          <w:rPrChange w:id="2700" w:author="Stephen Reynolds, Jr." w:date="2012-11-13T07:32:00Z">
            <w:rPr>
              <w:del w:id="2701" w:author="Stephen Reynolds, Jr." w:date="2012-11-13T07:29:00Z"/>
              <w:kern w:val="28"/>
            </w:rPr>
          </w:rPrChange>
        </w:rPr>
        <w:pPrChange w:id="2702" w:author="Stephen Reynolds, Jr." w:date="2012-11-13T07:29:00Z">
          <w:pPr>
            <w:tabs>
              <w:tab w:val="left" w:pos="1980"/>
            </w:tabs>
            <w:ind w:firstLine="1260"/>
          </w:pPr>
        </w:pPrChange>
      </w:pPr>
      <w:del w:id="2703" w:author="Stephen Reynolds, Jr." w:date="2012-11-13T07:29:00Z">
        <w:r w:rsidRPr="00920A48" w:rsidDel="00920A48">
          <w:rPr>
            <w:kern w:val="28"/>
            <w:rPrChange w:id="2704" w:author="Stephen Reynolds, Jr." w:date="2012-11-13T07:32:00Z">
              <w:rPr>
                <w:kern w:val="28"/>
              </w:rPr>
            </w:rPrChange>
          </w:rPr>
          <w:delText>3.</w:delText>
        </w:r>
        <w:r w:rsidRPr="00920A48" w:rsidDel="00920A48">
          <w:rPr>
            <w:kern w:val="28"/>
            <w:rPrChange w:id="2705" w:author="Stephen Reynolds, Jr." w:date="2012-11-13T07:32:00Z">
              <w:rPr>
                <w:kern w:val="28"/>
              </w:rPr>
            </w:rPrChange>
          </w:rPr>
          <w:tab/>
          <w:delText>The Holy Spirit divides to each one a gift as He wills -  I Cor 12: 11.</w:delText>
        </w:r>
      </w:del>
    </w:p>
    <w:p w:rsidR="00245A75" w:rsidRPr="00920A48" w:rsidDel="00920A48" w:rsidRDefault="00245A75" w:rsidP="00920A48">
      <w:pPr>
        <w:rPr>
          <w:del w:id="2706" w:author="Stephen Reynolds, Jr." w:date="2012-11-13T07:29:00Z"/>
          <w:kern w:val="28"/>
          <w:rPrChange w:id="2707" w:author="Stephen Reynolds, Jr." w:date="2012-11-13T07:32:00Z">
            <w:rPr>
              <w:del w:id="2708" w:author="Stephen Reynolds, Jr." w:date="2012-11-13T07:29:00Z"/>
              <w:kern w:val="28"/>
            </w:rPr>
          </w:rPrChange>
        </w:rPr>
        <w:pPrChange w:id="2709" w:author="Stephen Reynolds, Jr." w:date="2012-11-13T07:29:00Z">
          <w:pPr>
            <w:ind w:firstLine="720"/>
          </w:pPr>
        </w:pPrChange>
      </w:pPr>
      <w:del w:id="2710" w:author="Stephen Reynolds, Jr." w:date="2012-11-13T07:29:00Z">
        <w:r w:rsidRPr="00920A48" w:rsidDel="00920A48">
          <w:rPr>
            <w:kern w:val="28"/>
            <w:rPrChange w:id="2711" w:author="Stephen Reynolds, Jr." w:date="2012-11-13T07:32:00Z">
              <w:rPr>
                <w:kern w:val="28"/>
              </w:rPr>
            </w:rPrChange>
          </w:rPr>
          <w:delText xml:space="preserve"> He is absolutely sovereign in deciding what special gift should be given. Let us, therefore, yield ourselves to Him, or place ourselves entirely at His will to impart what gift He choses. It is scriptural, however, to covet earnestly the best gifts (I Cor. 12:31), always remembering that the gifts and the graces of the Spirit must keep pace with each other. (I Cor. 14: 1) "Follow after love and desire Spiritual gifts." </w:delText>
        </w:r>
      </w:del>
    </w:p>
    <w:p w:rsidR="00245A75" w:rsidRPr="00920A48" w:rsidDel="00920A48" w:rsidRDefault="00245A75" w:rsidP="00920A48">
      <w:pPr>
        <w:rPr>
          <w:del w:id="2712" w:author="Stephen Reynolds, Jr." w:date="2012-11-13T07:29:00Z"/>
          <w:kern w:val="28"/>
          <w:rPrChange w:id="2713" w:author="Stephen Reynolds, Jr." w:date="2012-11-13T07:32:00Z">
            <w:rPr>
              <w:del w:id="2714" w:author="Stephen Reynolds, Jr." w:date="2012-11-13T07:29:00Z"/>
              <w:kern w:val="28"/>
            </w:rPr>
          </w:rPrChange>
        </w:rPr>
        <w:pPrChange w:id="2715" w:author="Stephen Reynolds, Jr." w:date="2012-11-13T07:29:00Z">
          <w:pPr>
            <w:ind w:firstLine="720"/>
          </w:pPr>
        </w:pPrChange>
      </w:pPr>
      <w:del w:id="2716" w:author="Stephen Reynolds, Jr." w:date="2012-11-13T07:29:00Z">
        <w:r w:rsidRPr="00920A48" w:rsidDel="00920A48">
          <w:rPr>
            <w:kern w:val="28"/>
            <w:rPrChange w:id="2717" w:author="Stephen Reynolds, Jr." w:date="2012-11-13T07:32:00Z">
              <w:rPr>
                <w:kern w:val="28"/>
              </w:rPr>
            </w:rPrChange>
          </w:rPr>
          <w:delText>Note the refillings as a result of the Baptism, Acts 4:8,31. Peter is said to have been "filled" on three different occasions. Wait on God for fresh infillings of the Spirit.</w:delText>
        </w:r>
      </w:del>
    </w:p>
    <w:p w:rsidR="00245A75" w:rsidRPr="00920A48" w:rsidDel="00920A48" w:rsidRDefault="00245A75" w:rsidP="00920A48">
      <w:pPr>
        <w:rPr>
          <w:del w:id="2718" w:author="Stephen Reynolds, Jr." w:date="2012-11-13T07:29:00Z"/>
          <w:kern w:val="28"/>
          <w:sz w:val="16"/>
          <w:szCs w:val="16"/>
          <w:rPrChange w:id="2719" w:author="Stephen Reynolds, Jr." w:date="2012-11-13T07:32:00Z">
            <w:rPr>
              <w:del w:id="2720" w:author="Stephen Reynolds, Jr." w:date="2012-11-13T07:29:00Z"/>
              <w:kern w:val="28"/>
              <w:sz w:val="16"/>
              <w:szCs w:val="16"/>
            </w:rPr>
          </w:rPrChange>
        </w:rPr>
        <w:pPrChange w:id="2721" w:author="Stephen Reynolds, Jr." w:date="2012-11-13T07:29:00Z">
          <w:pPr>
            <w:ind w:left="1440"/>
          </w:pPr>
        </w:pPrChange>
      </w:pPr>
    </w:p>
    <w:p w:rsidR="00245A75" w:rsidRPr="00920A48" w:rsidDel="00920A48" w:rsidRDefault="00245A75" w:rsidP="00920A48">
      <w:pPr>
        <w:rPr>
          <w:del w:id="2722" w:author="Stephen Reynolds, Jr." w:date="2012-11-13T07:29:00Z"/>
          <w:kern w:val="28"/>
          <w:sz w:val="16"/>
          <w:szCs w:val="16"/>
          <w:rPrChange w:id="2723" w:author="Stephen Reynolds, Jr." w:date="2012-11-13T07:32:00Z">
            <w:rPr>
              <w:del w:id="2724" w:author="Stephen Reynolds, Jr." w:date="2012-11-13T07:29:00Z"/>
              <w:kern w:val="28"/>
              <w:sz w:val="16"/>
              <w:szCs w:val="16"/>
            </w:rPr>
          </w:rPrChange>
        </w:rPr>
        <w:pPrChange w:id="2725" w:author="Stephen Reynolds, Jr." w:date="2012-11-13T07:29:00Z">
          <w:pPr>
            <w:ind w:left="1440"/>
          </w:pPr>
        </w:pPrChange>
      </w:pPr>
    </w:p>
    <w:p w:rsidR="004E715B" w:rsidRPr="00920A48" w:rsidDel="00920A48" w:rsidRDefault="004E715B" w:rsidP="00920A48">
      <w:pPr>
        <w:rPr>
          <w:del w:id="2726" w:author="Stephen Reynolds, Jr." w:date="2012-11-13T07:29:00Z"/>
          <w:b/>
          <w:kern w:val="28"/>
          <w:sz w:val="28"/>
          <w:szCs w:val="28"/>
          <w:rPrChange w:id="2727" w:author="Stephen Reynolds, Jr." w:date="2012-11-13T07:32:00Z">
            <w:rPr>
              <w:del w:id="2728" w:author="Stephen Reynolds, Jr." w:date="2012-11-13T07:29:00Z"/>
              <w:b/>
              <w:kern w:val="28"/>
              <w:sz w:val="28"/>
              <w:szCs w:val="28"/>
            </w:rPr>
          </w:rPrChange>
        </w:rPr>
        <w:pPrChange w:id="2729" w:author="Stephen Reynolds, Jr." w:date="2012-11-13T07:29:00Z">
          <w:pPr/>
        </w:pPrChange>
      </w:pPr>
      <w:del w:id="2730" w:author="Stephen Reynolds, Jr." w:date="2012-11-13T07:29:00Z">
        <w:r w:rsidRPr="00920A48" w:rsidDel="00920A48">
          <w:rPr>
            <w:b/>
            <w:kern w:val="28"/>
            <w:sz w:val="28"/>
            <w:szCs w:val="28"/>
            <w:rPrChange w:id="2731" w:author="Stephen Reynolds, Jr." w:date="2012-11-13T07:32:00Z">
              <w:rPr>
                <w:b/>
                <w:kern w:val="28"/>
                <w:sz w:val="28"/>
                <w:szCs w:val="28"/>
              </w:rPr>
            </w:rPrChange>
          </w:rPr>
          <w:br w:type="page"/>
        </w:r>
      </w:del>
    </w:p>
    <w:p w:rsidR="003D39BF" w:rsidRPr="00920A48" w:rsidDel="00920A48" w:rsidRDefault="003D39BF" w:rsidP="00920A48">
      <w:pPr>
        <w:rPr>
          <w:del w:id="2732" w:author="Stephen Reynolds, Jr." w:date="2012-11-13T07:29:00Z"/>
          <w:b/>
          <w:kern w:val="28"/>
          <w:sz w:val="28"/>
          <w:szCs w:val="28"/>
          <w:rPrChange w:id="2733" w:author="Stephen Reynolds, Jr." w:date="2012-11-13T07:32:00Z">
            <w:rPr>
              <w:del w:id="2734" w:author="Stephen Reynolds, Jr." w:date="2012-11-13T07:29:00Z"/>
              <w:b/>
              <w:kern w:val="28"/>
              <w:sz w:val="28"/>
              <w:szCs w:val="28"/>
            </w:rPr>
          </w:rPrChange>
        </w:rPr>
        <w:pPrChange w:id="2735" w:author="Stephen Reynolds, Jr." w:date="2012-11-13T07:29:00Z">
          <w:pPr>
            <w:widowControl w:val="0"/>
            <w:numPr>
              <w:numId w:val="31"/>
            </w:numPr>
            <w:tabs>
              <w:tab w:val="num" w:pos="720"/>
            </w:tabs>
            <w:overflowPunct w:val="0"/>
            <w:autoSpaceDE w:val="0"/>
            <w:autoSpaceDN w:val="0"/>
            <w:adjustRightInd w:val="0"/>
            <w:ind w:left="720" w:hanging="720"/>
          </w:pPr>
        </w:pPrChange>
      </w:pPr>
      <w:del w:id="2736" w:author="Stephen Reynolds, Jr." w:date="2012-11-13T07:29:00Z">
        <w:r w:rsidRPr="00920A48" w:rsidDel="00920A48">
          <w:rPr>
            <w:b/>
            <w:kern w:val="28"/>
            <w:sz w:val="28"/>
            <w:szCs w:val="28"/>
            <w:rPrChange w:id="2737" w:author="Stephen Reynolds, Jr." w:date="2012-11-13T07:32:00Z">
              <w:rPr>
                <w:b/>
                <w:kern w:val="28"/>
                <w:sz w:val="28"/>
                <w:szCs w:val="28"/>
              </w:rPr>
            </w:rPrChange>
          </w:rPr>
          <w:delText>Conditions Upon Which The Baptism of The Holy Ghost Is Given</w:delText>
        </w:r>
      </w:del>
    </w:p>
    <w:p w:rsidR="003D39BF" w:rsidRPr="00920A48" w:rsidDel="00920A48" w:rsidRDefault="003D39BF" w:rsidP="00920A48">
      <w:pPr>
        <w:rPr>
          <w:del w:id="2738" w:author="Stephen Reynolds, Jr." w:date="2012-11-13T07:29:00Z"/>
          <w:kern w:val="28"/>
          <w:sz w:val="16"/>
          <w:szCs w:val="16"/>
          <w:rPrChange w:id="2739" w:author="Stephen Reynolds, Jr." w:date="2012-11-13T07:32:00Z">
            <w:rPr>
              <w:del w:id="2740" w:author="Stephen Reynolds, Jr." w:date="2012-11-13T07:29:00Z"/>
              <w:kern w:val="28"/>
              <w:sz w:val="16"/>
              <w:szCs w:val="16"/>
            </w:rPr>
          </w:rPrChange>
        </w:rPr>
        <w:pPrChange w:id="2741" w:author="Stephen Reynolds, Jr." w:date="2012-11-13T07:29:00Z">
          <w:pPr>
            <w:widowControl w:val="0"/>
            <w:overflowPunct w:val="0"/>
            <w:autoSpaceDE w:val="0"/>
            <w:autoSpaceDN w:val="0"/>
            <w:adjustRightInd w:val="0"/>
            <w:ind w:left="1080"/>
          </w:pPr>
        </w:pPrChange>
      </w:pPr>
    </w:p>
    <w:p w:rsidR="003D39BF" w:rsidRPr="00920A48" w:rsidDel="00920A48" w:rsidRDefault="003D39BF" w:rsidP="00920A48">
      <w:pPr>
        <w:rPr>
          <w:del w:id="2742" w:author="Stephen Reynolds, Jr." w:date="2012-11-13T07:29:00Z"/>
          <w:kern w:val="28"/>
          <w:rPrChange w:id="2743" w:author="Stephen Reynolds, Jr." w:date="2012-11-13T07:32:00Z">
            <w:rPr>
              <w:del w:id="2744" w:author="Stephen Reynolds, Jr." w:date="2012-11-13T07:29:00Z"/>
              <w:kern w:val="28"/>
            </w:rPr>
          </w:rPrChange>
        </w:rPr>
        <w:pPrChange w:id="2745" w:author="Stephen Reynolds, Jr." w:date="2012-11-13T07:29:00Z">
          <w:pPr>
            <w:widowControl w:val="0"/>
            <w:numPr>
              <w:numId w:val="33"/>
            </w:numPr>
            <w:overflowPunct w:val="0"/>
            <w:autoSpaceDE w:val="0"/>
            <w:autoSpaceDN w:val="0"/>
            <w:adjustRightInd w:val="0"/>
            <w:ind w:left="1440" w:hanging="360"/>
          </w:pPr>
        </w:pPrChange>
      </w:pPr>
      <w:del w:id="2746" w:author="Stephen Reynolds, Jr." w:date="2012-11-13T07:29:00Z">
        <w:r w:rsidRPr="00920A48" w:rsidDel="00920A48">
          <w:rPr>
            <w:kern w:val="28"/>
            <w:rPrChange w:id="2747" w:author="Stephen Reynolds, Jr." w:date="2012-11-13T07:32:00Z">
              <w:rPr>
                <w:kern w:val="28"/>
              </w:rPr>
            </w:rPrChange>
          </w:rPr>
          <w:delText>REPENTANCE and WATER BAPTISM as recorded in Acts 2:38; 19:3-6.</w:delText>
        </w:r>
      </w:del>
    </w:p>
    <w:p w:rsidR="003D39BF" w:rsidRPr="00920A48" w:rsidDel="00920A48" w:rsidRDefault="003D39BF" w:rsidP="00920A48">
      <w:pPr>
        <w:rPr>
          <w:del w:id="2748" w:author="Stephen Reynolds, Jr." w:date="2012-11-13T07:29:00Z"/>
          <w:kern w:val="28"/>
          <w:sz w:val="16"/>
          <w:szCs w:val="16"/>
          <w:rPrChange w:id="2749" w:author="Stephen Reynolds, Jr." w:date="2012-11-13T07:32:00Z">
            <w:rPr>
              <w:del w:id="2750" w:author="Stephen Reynolds, Jr." w:date="2012-11-13T07:29:00Z"/>
              <w:kern w:val="28"/>
              <w:sz w:val="16"/>
              <w:szCs w:val="16"/>
            </w:rPr>
          </w:rPrChange>
        </w:rPr>
        <w:pPrChange w:id="2751" w:author="Stephen Reynolds, Jr." w:date="2012-11-13T07:29:00Z">
          <w:pPr>
            <w:widowControl w:val="0"/>
            <w:overflowPunct w:val="0"/>
            <w:autoSpaceDE w:val="0"/>
            <w:autoSpaceDN w:val="0"/>
            <w:adjustRightInd w:val="0"/>
            <w:ind w:left="1440"/>
          </w:pPr>
        </w:pPrChange>
      </w:pPr>
    </w:p>
    <w:p w:rsidR="003D39BF" w:rsidRPr="00920A48" w:rsidDel="00920A48" w:rsidRDefault="003D39BF" w:rsidP="00920A48">
      <w:pPr>
        <w:rPr>
          <w:del w:id="2752" w:author="Stephen Reynolds, Jr." w:date="2012-11-13T07:29:00Z"/>
          <w:kern w:val="28"/>
          <w:rPrChange w:id="2753" w:author="Stephen Reynolds, Jr." w:date="2012-11-13T07:32:00Z">
            <w:rPr>
              <w:del w:id="2754" w:author="Stephen Reynolds, Jr." w:date="2012-11-13T07:29:00Z"/>
              <w:kern w:val="28"/>
            </w:rPr>
          </w:rPrChange>
        </w:rPr>
        <w:pPrChange w:id="2755" w:author="Stephen Reynolds, Jr." w:date="2012-11-13T07:29:00Z">
          <w:pPr>
            <w:widowControl w:val="0"/>
            <w:numPr>
              <w:numId w:val="33"/>
            </w:numPr>
            <w:overflowPunct w:val="0"/>
            <w:autoSpaceDE w:val="0"/>
            <w:autoSpaceDN w:val="0"/>
            <w:adjustRightInd w:val="0"/>
            <w:ind w:left="1440" w:hanging="360"/>
          </w:pPr>
        </w:pPrChange>
      </w:pPr>
      <w:del w:id="2756" w:author="Stephen Reynolds, Jr." w:date="2012-11-13T07:29:00Z">
        <w:r w:rsidRPr="00920A48" w:rsidDel="00920A48">
          <w:rPr>
            <w:kern w:val="28"/>
            <w:rPrChange w:id="2757" w:author="Stephen Reynolds, Jr." w:date="2012-11-13T07:32:00Z">
              <w:rPr>
                <w:kern w:val="28"/>
              </w:rPr>
            </w:rPrChange>
          </w:rPr>
          <w:delText>FAITH in Jesus Christ for the remission of sins as in Acts 10:43-44. NOTE: The sin question must be dealt with in seeking the baptism of the Holy Spirit; even in the type they were commanded not to put the anointing oil on a stranger. See Ex. 30:32-33. Faith in Jesus Christ as an all-sufficient Savior (apart from the works of the law as in Gal. 3:2).</w:delText>
        </w:r>
      </w:del>
    </w:p>
    <w:p w:rsidR="003D39BF" w:rsidRPr="00920A48" w:rsidDel="00920A48" w:rsidRDefault="003D39BF" w:rsidP="00920A48">
      <w:pPr>
        <w:rPr>
          <w:del w:id="2758" w:author="Stephen Reynolds, Jr." w:date="2012-11-13T07:29:00Z"/>
          <w:kern w:val="28"/>
          <w:sz w:val="16"/>
          <w:szCs w:val="16"/>
          <w:rPrChange w:id="2759" w:author="Stephen Reynolds, Jr." w:date="2012-11-13T07:32:00Z">
            <w:rPr>
              <w:del w:id="2760" w:author="Stephen Reynolds, Jr." w:date="2012-11-13T07:29:00Z"/>
              <w:kern w:val="28"/>
              <w:sz w:val="16"/>
              <w:szCs w:val="16"/>
            </w:rPr>
          </w:rPrChange>
        </w:rPr>
        <w:pPrChange w:id="2761" w:author="Stephen Reynolds, Jr." w:date="2012-11-13T07:29:00Z">
          <w:pPr>
            <w:widowControl w:val="0"/>
            <w:overflowPunct w:val="0"/>
            <w:autoSpaceDE w:val="0"/>
            <w:autoSpaceDN w:val="0"/>
            <w:adjustRightInd w:val="0"/>
            <w:ind w:left="1440"/>
          </w:pPr>
        </w:pPrChange>
      </w:pPr>
    </w:p>
    <w:p w:rsidR="003D39BF" w:rsidRPr="00920A48" w:rsidDel="00920A48" w:rsidRDefault="003D39BF" w:rsidP="00920A48">
      <w:pPr>
        <w:rPr>
          <w:del w:id="2762" w:author="Stephen Reynolds, Jr." w:date="2012-11-13T07:29:00Z"/>
          <w:kern w:val="28"/>
          <w:rPrChange w:id="2763" w:author="Stephen Reynolds, Jr." w:date="2012-11-13T07:32:00Z">
            <w:rPr>
              <w:del w:id="2764" w:author="Stephen Reynolds, Jr." w:date="2012-11-13T07:29:00Z"/>
              <w:kern w:val="28"/>
            </w:rPr>
          </w:rPrChange>
        </w:rPr>
        <w:pPrChange w:id="2765" w:author="Stephen Reynolds, Jr." w:date="2012-11-13T07:29:00Z">
          <w:pPr>
            <w:widowControl w:val="0"/>
            <w:numPr>
              <w:numId w:val="33"/>
            </w:numPr>
            <w:overflowPunct w:val="0"/>
            <w:autoSpaceDE w:val="0"/>
            <w:autoSpaceDN w:val="0"/>
            <w:adjustRightInd w:val="0"/>
            <w:ind w:left="1440" w:hanging="360"/>
          </w:pPr>
        </w:pPrChange>
      </w:pPr>
      <w:del w:id="2766" w:author="Stephen Reynolds, Jr." w:date="2012-11-13T07:29:00Z">
        <w:r w:rsidRPr="00920A48" w:rsidDel="00920A48">
          <w:rPr>
            <w:kern w:val="28"/>
            <w:rPrChange w:id="2767" w:author="Stephen Reynolds, Jr." w:date="2012-11-13T07:32:00Z">
              <w:rPr>
                <w:kern w:val="28"/>
              </w:rPr>
            </w:rPrChange>
          </w:rPr>
          <w:delText>OBEDIENCE (Acts 5:32) The last part of this verse shows that the Holy Ghost is given to those who obey God. This means absolute surrender. It is one of the most fundamental conditions. of entering into this blessing. It is the one point at which thousands fail. Acts 8: 15, 16.</w:delText>
        </w:r>
        <w:r w:rsidRPr="00920A48" w:rsidDel="00920A48">
          <w:rPr>
            <w:kern w:val="28"/>
            <w:rPrChange w:id="2768" w:author="Stephen Reynolds, Jr." w:date="2012-11-13T07:32:00Z">
              <w:rPr>
                <w:kern w:val="28"/>
              </w:rPr>
            </w:rPrChange>
          </w:rPr>
          <w:tab/>
        </w:r>
      </w:del>
    </w:p>
    <w:p w:rsidR="003D39BF" w:rsidRPr="00920A48" w:rsidDel="00920A48" w:rsidRDefault="003D39BF" w:rsidP="00920A48">
      <w:pPr>
        <w:rPr>
          <w:del w:id="2769" w:author="Stephen Reynolds, Jr." w:date="2012-11-13T07:29:00Z"/>
          <w:kern w:val="28"/>
          <w:sz w:val="16"/>
          <w:szCs w:val="16"/>
          <w:rPrChange w:id="2770" w:author="Stephen Reynolds, Jr." w:date="2012-11-13T07:32:00Z">
            <w:rPr>
              <w:del w:id="2771" w:author="Stephen Reynolds, Jr." w:date="2012-11-13T07:29:00Z"/>
              <w:kern w:val="28"/>
              <w:sz w:val="16"/>
              <w:szCs w:val="16"/>
            </w:rPr>
          </w:rPrChange>
        </w:rPr>
        <w:pPrChange w:id="2772" w:author="Stephen Reynolds, Jr." w:date="2012-11-13T07:29:00Z">
          <w:pPr>
            <w:pStyle w:val="ListParagraph"/>
          </w:pPr>
        </w:pPrChange>
      </w:pPr>
    </w:p>
    <w:p w:rsidR="003D39BF" w:rsidRPr="00920A48" w:rsidDel="00920A48" w:rsidRDefault="003D39BF" w:rsidP="00920A48">
      <w:pPr>
        <w:rPr>
          <w:del w:id="2773" w:author="Stephen Reynolds, Jr." w:date="2012-11-13T07:29:00Z"/>
          <w:kern w:val="28"/>
          <w:rPrChange w:id="2774" w:author="Stephen Reynolds, Jr." w:date="2012-11-13T07:32:00Z">
            <w:rPr>
              <w:del w:id="2775" w:author="Stephen Reynolds, Jr." w:date="2012-11-13T07:29:00Z"/>
              <w:kern w:val="28"/>
            </w:rPr>
          </w:rPrChange>
        </w:rPr>
        <w:pPrChange w:id="2776" w:author="Stephen Reynolds, Jr." w:date="2012-11-13T07:29:00Z">
          <w:pPr>
            <w:widowControl w:val="0"/>
            <w:numPr>
              <w:numId w:val="33"/>
            </w:numPr>
            <w:overflowPunct w:val="0"/>
            <w:autoSpaceDE w:val="0"/>
            <w:autoSpaceDN w:val="0"/>
            <w:adjustRightInd w:val="0"/>
            <w:ind w:left="1440" w:hanging="360"/>
          </w:pPr>
        </w:pPrChange>
      </w:pPr>
      <w:del w:id="2777" w:author="Stephen Reynolds, Jr." w:date="2012-11-13T07:29:00Z">
        <w:r w:rsidRPr="00920A48" w:rsidDel="00920A48">
          <w:rPr>
            <w:kern w:val="28"/>
            <w:rPrChange w:id="2778" w:author="Stephen Reynolds, Jr." w:date="2012-11-13T07:32:00Z">
              <w:rPr>
                <w:kern w:val="28"/>
              </w:rPr>
            </w:rPrChange>
          </w:rPr>
          <w:delText>HEART PURITY is also a condition upon which the Baptism of the Holy Spirit is given. Acts 15:8,9</w:delText>
        </w:r>
      </w:del>
    </w:p>
    <w:p w:rsidR="003D39BF" w:rsidRPr="00920A48" w:rsidDel="00920A48" w:rsidRDefault="003D39BF" w:rsidP="00920A48">
      <w:pPr>
        <w:rPr>
          <w:del w:id="2779" w:author="Stephen Reynolds, Jr." w:date="2012-11-13T07:29:00Z"/>
          <w:kern w:val="28"/>
          <w:rPrChange w:id="2780" w:author="Stephen Reynolds, Jr." w:date="2012-11-13T07:32:00Z">
            <w:rPr>
              <w:del w:id="2781" w:author="Stephen Reynolds, Jr." w:date="2012-11-13T07:29:00Z"/>
              <w:kern w:val="28"/>
            </w:rPr>
          </w:rPrChange>
        </w:rPr>
        <w:pPrChange w:id="2782" w:author="Stephen Reynolds, Jr." w:date="2012-11-13T07:29:00Z">
          <w:pPr>
            <w:widowControl w:val="0"/>
            <w:overflowPunct w:val="0"/>
            <w:autoSpaceDE w:val="0"/>
            <w:autoSpaceDN w:val="0"/>
            <w:adjustRightInd w:val="0"/>
            <w:ind w:left="710" w:hanging="710"/>
          </w:pPr>
        </w:pPrChange>
      </w:pPr>
    </w:p>
    <w:p w:rsidR="003D39BF" w:rsidRPr="00920A48" w:rsidDel="00920A48" w:rsidRDefault="003D39BF" w:rsidP="00920A48">
      <w:pPr>
        <w:rPr>
          <w:del w:id="2783" w:author="Stephen Reynolds, Jr." w:date="2012-11-13T07:29:00Z"/>
          <w:kern w:val="28"/>
          <w:rPrChange w:id="2784" w:author="Stephen Reynolds, Jr." w:date="2012-11-13T07:32:00Z">
            <w:rPr>
              <w:del w:id="2785" w:author="Stephen Reynolds, Jr." w:date="2012-11-13T07:29:00Z"/>
              <w:kern w:val="28"/>
            </w:rPr>
          </w:rPrChange>
        </w:rPr>
        <w:pPrChange w:id="2786" w:author="Stephen Reynolds, Jr." w:date="2012-11-13T07:29:00Z">
          <w:pPr>
            <w:widowControl w:val="0"/>
            <w:overflowPunct w:val="0"/>
            <w:autoSpaceDE w:val="0"/>
            <w:autoSpaceDN w:val="0"/>
            <w:adjustRightInd w:val="0"/>
            <w:ind w:left="710" w:hanging="710"/>
          </w:pPr>
        </w:pPrChange>
      </w:pPr>
      <w:del w:id="2787" w:author="Stephen Reynolds, Jr." w:date="2012-11-13T07:29:00Z">
        <w:r w:rsidRPr="00920A48" w:rsidDel="00920A48">
          <w:rPr>
            <w:kern w:val="28"/>
            <w:rPrChange w:id="2788" w:author="Stephen Reynolds, Jr." w:date="2012-11-13T07:32:00Z">
              <w:rPr>
                <w:kern w:val="28"/>
              </w:rPr>
            </w:rPrChange>
          </w:rPr>
          <w:delText xml:space="preserve">NOTE 1: The Baptism of the Spirit is given to those who have already believed on Christ and been baptized with water, in answer to definite prayer. </w:delText>
        </w:r>
        <w:r w:rsidR="00EB190D" w:rsidRPr="00920A48" w:rsidDel="00920A48">
          <w:rPr>
            <w:kern w:val="28"/>
            <w:rPrChange w:id="2789" w:author="Stephen Reynolds, Jr." w:date="2012-11-13T07:32:00Z">
              <w:rPr>
                <w:kern w:val="28"/>
              </w:rPr>
            </w:rPrChange>
          </w:rPr>
          <w:delText xml:space="preserve">   </w:delText>
        </w:r>
        <w:r w:rsidRPr="00920A48" w:rsidDel="00920A48">
          <w:rPr>
            <w:kern w:val="28"/>
            <w:rPrChange w:id="2790" w:author="Stephen Reynolds, Jr." w:date="2012-11-13T07:32:00Z">
              <w:rPr>
                <w:kern w:val="28"/>
              </w:rPr>
            </w:rPrChange>
          </w:rPr>
          <w:delText>Acts 8: 15-17; Luke 11: 13</w:delText>
        </w:r>
      </w:del>
    </w:p>
    <w:p w:rsidR="003D39BF" w:rsidRPr="00920A48" w:rsidDel="00920A48" w:rsidRDefault="003D39BF" w:rsidP="00920A48">
      <w:pPr>
        <w:rPr>
          <w:del w:id="2791" w:author="Stephen Reynolds, Jr." w:date="2012-11-13T07:29:00Z"/>
          <w:kern w:val="28"/>
          <w:rPrChange w:id="2792" w:author="Stephen Reynolds, Jr." w:date="2012-11-13T07:32:00Z">
            <w:rPr>
              <w:del w:id="2793" w:author="Stephen Reynolds, Jr." w:date="2012-11-13T07:29:00Z"/>
              <w:kern w:val="28"/>
            </w:rPr>
          </w:rPrChange>
        </w:rPr>
        <w:pPrChange w:id="2794" w:author="Stephen Reynolds, Jr." w:date="2012-11-13T07:29:00Z">
          <w:pPr>
            <w:widowControl w:val="0"/>
            <w:overflowPunct w:val="0"/>
            <w:autoSpaceDE w:val="0"/>
            <w:autoSpaceDN w:val="0"/>
            <w:adjustRightInd w:val="0"/>
            <w:ind w:left="720" w:hanging="720"/>
          </w:pPr>
        </w:pPrChange>
      </w:pPr>
      <w:del w:id="2795" w:author="Stephen Reynolds, Jr." w:date="2012-11-13T07:29:00Z">
        <w:r w:rsidRPr="00920A48" w:rsidDel="00920A48">
          <w:rPr>
            <w:kern w:val="28"/>
            <w:rPrChange w:id="2796" w:author="Stephen Reynolds, Jr." w:date="2012-11-13T07:32:00Z">
              <w:rPr>
                <w:kern w:val="28"/>
              </w:rPr>
            </w:rPrChange>
          </w:rPr>
          <w:delText>NOTE 2: Prayer must be in faith, James 1:6,7. Faith that counts it as its own, Mark 11 :24; also I John 5:14,15.</w:delText>
        </w:r>
      </w:del>
    </w:p>
    <w:p w:rsidR="00245A75" w:rsidRPr="00920A48" w:rsidDel="00920A48" w:rsidRDefault="00245A75" w:rsidP="00920A48">
      <w:pPr>
        <w:rPr>
          <w:del w:id="2797" w:author="Stephen Reynolds, Jr." w:date="2012-11-13T07:29:00Z"/>
          <w:kern w:val="28"/>
          <w:rPrChange w:id="2798" w:author="Stephen Reynolds, Jr." w:date="2012-11-13T07:32:00Z">
            <w:rPr>
              <w:del w:id="2799" w:author="Stephen Reynolds, Jr." w:date="2012-11-13T07:29:00Z"/>
              <w:kern w:val="28"/>
            </w:rPr>
          </w:rPrChange>
        </w:rPr>
        <w:pPrChange w:id="2800" w:author="Stephen Reynolds, Jr." w:date="2012-11-13T07:29:00Z">
          <w:pPr>
            <w:widowControl w:val="0"/>
            <w:overflowPunct w:val="0"/>
            <w:autoSpaceDE w:val="0"/>
            <w:autoSpaceDN w:val="0"/>
            <w:adjustRightInd w:val="0"/>
            <w:ind w:left="720" w:hanging="720"/>
          </w:pPr>
        </w:pPrChange>
      </w:pPr>
    </w:p>
    <w:p w:rsidR="00245A75" w:rsidRPr="00920A48" w:rsidDel="00920A48" w:rsidRDefault="00245A75" w:rsidP="00920A48">
      <w:pPr>
        <w:rPr>
          <w:del w:id="2801" w:author="Stephen Reynolds, Jr." w:date="2012-11-13T07:29:00Z"/>
          <w:kern w:val="28"/>
          <w:rPrChange w:id="2802" w:author="Stephen Reynolds, Jr." w:date="2012-11-13T07:32:00Z">
            <w:rPr>
              <w:del w:id="2803" w:author="Stephen Reynolds, Jr." w:date="2012-11-13T07:29:00Z"/>
              <w:kern w:val="28"/>
            </w:rPr>
          </w:rPrChange>
        </w:rPr>
        <w:pPrChange w:id="2804" w:author="Stephen Reynolds, Jr." w:date="2012-11-13T07:29:00Z">
          <w:pPr>
            <w:widowControl w:val="0"/>
            <w:tabs>
              <w:tab w:val="left" w:pos="1260"/>
            </w:tabs>
            <w:overflowPunct w:val="0"/>
            <w:autoSpaceDE w:val="0"/>
            <w:autoSpaceDN w:val="0"/>
            <w:adjustRightInd w:val="0"/>
            <w:ind w:firstLine="540"/>
          </w:pPr>
        </w:pPrChange>
      </w:pPr>
      <w:del w:id="2805" w:author="Stephen Reynolds, Jr." w:date="2012-11-13T07:29:00Z">
        <w:r w:rsidRPr="00920A48" w:rsidDel="00920A48">
          <w:rPr>
            <w:kern w:val="28"/>
            <w:rPrChange w:id="2806" w:author="Stephen Reynolds, Jr." w:date="2012-11-13T07:32:00Z">
              <w:rPr>
                <w:kern w:val="28"/>
              </w:rPr>
            </w:rPrChange>
          </w:rPr>
          <w:delText>A.</w:delText>
        </w:r>
        <w:r w:rsidRPr="00920A48" w:rsidDel="00920A48">
          <w:rPr>
            <w:kern w:val="28"/>
            <w:rPrChange w:id="2807" w:author="Stephen Reynolds, Jr." w:date="2012-11-13T07:32:00Z">
              <w:rPr>
                <w:kern w:val="28"/>
              </w:rPr>
            </w:rPrChange>
          </w:rPr>
          <w:tab/>
          <w:delText>SALVATION is a requirement for the Baptism of the Holy Spirit.</w:delText>
        </w:r>
      </w:del>
    </w:p>
    <w:p w:rsidR="00245A75" w:rsidRPr="00920A48" w:rsidDel="00920A48" w:rsidRDefault="00245A75" w:rsidP="00920A48">
      <w:pPr>
        <w:rPr>
          <w:del w:id="2808" w:author="Stephen Reynolds, Jr." w:date="2012-11-13T07:29:00Z"/>
          <w:kern w:val="28"/>
          <w:rPrChange w:id="2809" w:author="Stephen Reynolds, Jr." w:date="2012-11-13T07:32:00Z">
            <w:rPr>
              <w:del w:id="2810" w:author="Stephen Reynolds, Jr." w:date="2012-11-13T07:29:00Z"/>
              <w:kern w:val="28"/>
            </w:rPr>
          </w:rPrChange>
        </w:rPr>
        <w:pPrChange w:id="2811" w:author="Stephen Reynolds, Jr." w:date="2012-11-13T07:29:00Z">
          <w:pPr>
            <w:widowControl w:val="0"/>
            <w:tabs>
              <w:tab w:val="left" w:pos="1260"/>
            </w:tabs>
            <w:overflowPunct w:val="0"/>
            <w:autoSpaceDE w:val="0"/>
            <w:autoSpaceDN w:val="0"/>
            <w:adjustRightInd w:val="0"/>
          </w:pPr>
        </w:pPrChange>
      </w:pPr>
      <w:del w:id="2812" w:author="Stephen Reynolds, Jr." w:date="2012-11-13T07:29:00Z">
        <w:r w:rsidRPr="00920A48" w:rsidDel="00920A48">
          <w:rPr>
            <w:kern w:val="28"/>
            <w:rPrChange w:id="2813" w:author="Stephen Reynolds, Jr." w:date="2012-11-13T07:32:00Z">
              <w:rPr>
                <w:kern w:val="28"/>
              </w:rPr>
            </w:rPrChange>
          </w:rPr>
          <w:tab/>
          <w:delText>- Acts 10:43-44</w:delText>
        </w:r>
      </w:del>
    </w:p>
    <w:p w:rsidR="00245A75" w:rsidRPr="00920A48" w:rsidDel="00920A48" w:rsidRDefault="00245A75" w:rsidP="00920A48">
      <w:pPr>
        <w:rPr>
          <w:del w:id="2814" w:author="Stephen Reynolds, Jr." w:date="2012-11-13T07:29:00Z"/>
          <w:kern w:val="28"/>
          <w:rPrChange w:id="2815" w:author="Stephen Reynolds, Jr." w:date="2012-11-13T07:32:00Z">
            <w:rPr>
              <w:del w:id="2816" w:author="Stephen Reynolds, Jr." w:date="2012-11-13T07:29:00Z"/>
              <w:kern w:val="28"/>
            </w:rPr>
          </w:rPrChange>
        </w:rPr>
        <w:pPrChange w:id="2817"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818" w:author="Stephen Reynolds, Jr." w:date="2012-11-13T07:29:00Z"/>
          <w:kern w:val="28"/>
          <w:rPrChange w:id="2819" w:author="Stephen Reynolds, Jr." w:date="2012-11-13T07:32:00Z">
            <w:rPr>
              <w:del w:id="2820" w:author="Stephen Reynolds, Jr." w:date="2012-11-13T07:29:00Z"/>
              <w:kern w:val="28"/>
            </w:rPr>
          </w:rPrChange>
        </w:rPr>
        <w:pPrChange w:id="2821" w:author="Stephen Reynolds, Jr." w:date="2012-11-13T07:29:00Z">
          <w:pPr>
            <w:widowControl w:val="0"/>
            <w:tabs>
              <w:tab w:val="left" w:pos="1980"/>
            </w:tabs>
            <w:overflowPunct w:val="0"/>
            <w:autoSpaceDE w:val="0"/>
            <w:autoSpaceDN w:val="0"/>
            <w:adjustRightInd w:val="0"/>
            <w:ind w:firstLine="1260"/>
          </w:pPr>
        </w:pPrChange>
      </w:pPr>
      <w:del w:id="2822" w:author="Stephen Reynolds, Jr." w:date="2012-11-13T07:29:00Z">
        <w:r w:rsidRPr="00920A48" w:rsidDel="00920A48">
          <w:rPr>
            <w:kern w:val="28"/>
            <w:rPrChange w:id="2823" w:author="Stephen Reynolds, Jr." w:date="2012-11-13T07:32:00Z">
              <w:rPr>
                <w:kern w:val="28"/>
              </w:rPr>
            </w:rPrChange>
          </w:rPr>
          <w:delText>1.</w:delText>
        </w:r>
        <w:r w:rsidRPr="00920A48" w:rsidDel="00920A48">
          <w:rPr>
            <w:kern w:val="28"/>
            <w:rPrChange w:id="2824" w:author="Stephen Reynolds, Jr." w:date="2012-11-13T07:32:00Z">
              <w:rPr>
                <w:kern w:val="28"/>
              </w:rPr>
            </w:rPrChange>
          </w:rPr>
          <w:tab/>
          <w:delText xml:space="preserve">Throughout the OT this truth is illustrated in type.  </w:delText>
        </w:r>
      </w:del>
    </w:p>
    <w:p w:rsidR="00245A75" w:rsidRPr="00920A48" w:rsidDel="00920A48" w:rsidRDefault="00245A75" w:rsidP="00920A48">
      <w:pPr>
        <w:rPr>
          <w:del w:id="2825" w:author="Stephen Reynolds, Jr." w:date="2012-11-13T07:29:00Z"/>
          <w:kern w:val="28"/>
          <w:rPrChange w:id="2826" w:author="Stephen Reynolds, Jr." w:date="2012-11-13T07:32:00Z">
            <w:rPr>
              <w:del w:id="2827" w:author="Stephen Reynolds, Jr." w:date="2012-11-13T07:29:00Z"/>
              <w:kern w:val="28"/>
            </w:rPr>
          </w:rPrChange>
        </w:rPr>
        <w:pPrChange w:id="2828" w:author="Stephen Reynolds, Jr." w:date="2012-11-13T07:29:00Z">
          <w:pPr>
            <w:widowControl w:val="0"/>
            <w:tabs>
              <w:tab w:val="left" w:pos="1980"/>
            </w:tabs>
            <w:overflowPunct w:val="0"/>
            <w:autoSpaceDE w:val="0"/>
            <w:autoSpaceDN w:val="0"/>
            <w:adjustRightInd w:val="0"/>
            <w:ind w:firstLine="1260"/>
          </w:pPr>
        </w:pPrChange>
      </w:pPr>
    </w:p>
    <w:p w:rsidR="00245A75" w:rsidRPr="00920A48" w:rsidDel="00920A48" w:rsidRDefault="00245A75" w:rsidP="00920A48">
      <w:pPr>
        <w:rPr>
          <w:del w:id="2829" w:author="Stephen Reynolds, Jr." w:date="2012-11-13T07:29:00Z"/>
          <w:kern w:val="28"/>
          <w:rPrChange w:id="2830" w:author="Stephen Reynolds, Jr." w:date="2012-11-13T07:32:00Z">
            <w:rPr>
              <w:del w:id="2831" w:author="Stephen Reynolds, Jr." w:date="2012-11-13T07:29:00Z"/>
              <w:kern w:val="28"/>
            </w:rPr>
          </w:rPrChange>
        </w:rPr>
        <w:pPrChange w:id="2832" w:author="Stephen Reynolds, Jr." w:date="2012-11-13T07:29:00Z">
          <w:pPr>
            <w:widowControl w:val="0"/>
            <w:tabs>
              <w:tab w:val="left" w:pos="1980"/>
            </w:tabs>
            <w:overflowPunct w:val="0"/>
            <w:autoSpaceDE w:val="0"/>
            <w:autoSpaceDN w:val="0"/>
            <w:adjustRightInd w:val="0"/>
            <w:ind w:firstLine="720"/>
          </w:pPr>
        </w:pPrChange>
      </w:pPr>
      <w:del w:id="2833" w:author="Stephen Reynolds, Jr." w:date="2012-11-13T07:29:00Z">
        <w:r w:rsidRPr="00920A48" w:rsidDel="00920A48">
          <w:rPr>
            <w:kern w:val="28"/>
            <w:rPrChange w:id="2834" w:author="Stephen Reynolds, Jr." w:date="2012-11-13T07:32:00Z">
              <w:rPr>
                <w:kern w:val="28"/>
              </w:rPr>
            </w:rPrChange>
          </w:rPr>
          <w:delText>The blood was always applied before the oil.  Salvation comes through the Blood of Jesus which is always applied before the oil which is a symbol of the Holy Ghost.</w:delText>
        </w:r>
      </w:del>
    </w:p>
    <w:p w:rsidR="00245A75" w:rsidRPr="00920A48" w:rsidDel="00920A48" w:rsidRDefault="00245A75" w:rsidP="00920A48">
      <w:pPr>
        <w:rPr>
          <w:del w:id="2835" w:author="Stephen Reynolds, Jr." w:date="2012-11-13T07:29:00Z"/>
          <w:kern w:val="28"/>
          <w:rPrChange w:id="2836" w:author="Stephen Reynolds, Jr." w:date="2012-11-13T07:32:00Z">
            <w:rPr>
              <w:del w:id="2837" w:author="Stephen Reynolds, Jr." w:date="2012-11-13T07:29:00Z"/>
              <w:kern w:val="28"/>
            </w:rPr>
          </w:rPrChange>
        </w:rPr>
        <w:pPrChange w:id="2838"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839" w:author="Stephen Reynolds, Jr." w:date="2012-11-13T07:29:00Z"/>
          <w:kern w:val="28"/>
          <w:rPrChange w:id="2840" w:author="Stephen Reynolds, Jr." w:date="2012-11-13T07:32:00Z">
            <w:rPr>
              <w:del w:id="2841" w:author="Stephen Reynolds, Jr." w:date="2012-11-13T07:29:00Z"/>
              <w:kern w:val="28"/>
            </w:rPr>
          </w:rPrChange>
        </w:rPr>
        <w:pPrChange w:id="2842" w:author="Stephen Reynolds, Jr." w:date="2012-11-13T07:29:00Z">
          <w:pPr>
            <w:widowControl w:val="0"/>
            <w:tabs>
              <w:tab w:val="left" w:pos="1980"/>
            </w:tabs>
            <w:overflowPunct w:val="0"/>
            <w:autoSpaceDE w:val="0"/>
            <w:autoSpaceDN w:val="0"/>
            <w:adjustRightInd w:val="0"/>
            <w:ind w:firstLine="1260"/>
          </w:pPr>
        </w:pPrChange>
      </w:pPr>
      <w:del w:id="2843" w:author="Stephen Reynolds, Jr." w:date="2012-11-13T07:29:00Z">
        <w:r w:rsidRPr="00920A48" w:rsidDel="00920A48">
          <w:rPr>
            <w:kern w:val="28"/>
            <w:rPrChange w:id="2844" w:author="Stephen Reynolds, Jr." w:date="2012-11-13T07:32:00Z">
              <w:rPr>
                <w:kern w:val="28"/>
              </w:rPr>
            </w:rPrChange>
          </w:rPr>
          <w:delText>2.</w:delText>
        </w:r>
        <w:r w:rsidRPr="00920A48" w:rsidDel="00920A48">
          <w:rPr>
            <w:kern w:val="28"/>
            <w:rPrChange w:id="2845" w:author="Stephen Reynolds, Jr." w:date="2012-11-13T07:32:00Z">
              <w:rPr>
                <w:kern w:val="28"/>
              </w:rPr>
            </w:rPrChange>
          </w:rPr>
          <w:tab/>
          <w:delText xml:space="preserve">The sin question must be dealt with in seeking the Baptism of the Holy </w:delText>
        </w:r>
        <w:r w:rsidRPr="00920A48" w:rsidDel="00920A48">
          <w:rPr>
            <w:kern w:val="28"/>
            <w:rPrChange w:id="2846" w:author="Stephen Reynolds, Jr." w:date="2012-11-13T07:32:00Z">
              <w:rPr>
                <w:kern w:val="28"/>
              </w:rPr>
            </w:rPrChange>
          </w:rPr>
          <w:tab/>
          <w:delText>Spirit.</w:delText>
        </w:r>
      </w:del>
    </w:p>
    <w:p w:rsidR="00245A75" w:rsidRPr="00920A48" w:rsidDel="00920A48" w:rsidRDefault="00245A75" w:rsidP="00920A48">
      <w:pPr>
        <w:rPr>
          <w:del w:id="2847" w:author="Stephen Reynolds, Jr." w:date="2012-11-13T07:29:00Z"/>
          <w:kern w:val="28"/>
          <w:rPrChange w:id="2848" w:author="Stephen Reynolds, Jr." w:date="2012-11-13T07:32:00Z">
            <w:rPr>
              <w:del w:id="2849" w:author="Stephen Reynolds, Jr." w:date="2012-11-13T07:29:00Z"/>
              <w:kern w:val="28"/>
            </w:rPr>
          </w:rPrChange>
        </w:rPr>
        <w:pPrChange w:id="2850"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851" w:author="Stephen Reynolds, Jr." w:date="2012-11-13T07:29:00Z"/>
          <w:kern w:val="28"/>
          <w:rPrChange w:id="2852" w:author="Stephen Reynolds, Jr." w:date="2012-11-13T07:32:00Z">
            <w:rPr>
              <w:del w:id="2853" w:author="Stephen Reynolds, Jr." w:date="2012-11-13T07:29:00Z"/>
              <w:kern w:val="28"/>
            </w:rPr>
          </w:rPrChange>
        </w:rPr>
        <w:pPrChange w:id="2854" w:author="Stephen Reynolds, Jr." w:date="2012-11-13T07:29:00Z">
          <w:pPr>
            <w:widowControl w:val="0"/>
            <w:tabs>
              <w:tab w:val="left" w:pos="2700"/>
            </w:tabs>
            <w:overflowPunct w:val="0"/>
            <w:autoSpaceDE w:val="0"/>
            <w:autoSpaceDN w:val="0"/>
            <w:adjustRightInd w:val="0"/>
            <w:ind w:firstLine="1980"/>
          </w:pPr>
        </w:pPrChange>
      </w:pPr>
      <w:del w:id="2855" w:author="Stephen Reynolds, Jr." w:date="2012-11-13T07:29:00Z">
        <w:r w:rsidRPr="00920A48" w:rsidDel="00920A48">
          <w:rPr>
            <w:kern w:val="28"/>
            <w:rPrChange w:id="2856" w:author="Stephen Reynolds, Jr." w:date="2012-11-13T07:32:00Z">
              <w:rPr>
                <w:kern w:val="28"/>
              </w:rPr>
            </w:rPrChange>
          </w:rPr>
          <w:delText>a.</w:delText>
        </w:r>
        <w:r w:rsidRPr="00920A48" w:rsidDel="00920A48">
          <w:rPr>
            <w:kern w:val="28"/>
            <w:rPrChange w:id="2857" w:author="Stephen Reynolds, Jr." w:date="2012-11-13T07:32:00Z">
              <w:rPr>
                <w:kern w:val="28"/>
              </w:rPr>
            </w:rPrChange>
          </w:rPr>
          <w:tab/>
          <w:delText xml:space="preserve">Israel was commanded not to put the anointing oil on a stranger </w:delText>
        </w:r>
        <w:r w:rsidRPr="00920A48" w:rsidDel="00920A48">
          <w:rPr>
            <w:kern w:val="28"/>
            <w:rPrChange w:id="2858" w:author="Stephen Reynolds, Jr." w:date="2012-11-13T07:32:00Z">
              <w:rPr>
                <w:kern w:val="28"/>
              </w:rPr>
            </w:rPrChange>
          </w:rPr>
          <w:tab/>
          <w:delText>-  Ex. 30:32-33.</w:delText>
        </w:r>
      </w:del>
    </w:p>
    <w:p w:rsidR="00245A75" w:rsidRPr="00920A48" w:rsidDel="00920A48" w:rsidRDefault="00245A75" w:rsidP="00920A48">
      <w:pPr>
        <w:rPr>
          <w:del w:id="2859" w:author="Stephen Reynolds, Jr." w:date="2012-11-13T07:29:00Z"/>
          <w:kern w:val="28"/>
          <w:rPrChange w:id="2860" w:author="Stephen Reynolds, Jr." w:date="2012-11-13T07:32:00Z">
            <w:rPr>
              <w:del w:id="2861" w:author="Stephen Reynolds, Jr." w:date="2012-11-13T07:29:00Z"/>
              <w:kern w:val="28"/>
            </w:rPr>
          </w:rPrChange>
        </w:rPr>
        <w:pPrChange w:id="2862" w:author="Stephen Reynolds, Jr." w:date="2012-11-13T07:29:00Z">
          <w:pPr>
            <w:widowControl w:val="0"/>
            <w:tabs>
              <w:tab w:val="left" w:pos="2700"/>
            </w:tabs>
            <w:overflowPunct w:val="0"/>
            <w:autoSpaceDE w:val="0"/>
            <w:autoSpaceDN w:val="0"/>
            <w:adjustRightInd w:val="0"/>
            <w:ind w:firstLine="1980"/>
          </w:pPr>
        </w:pPrChange>
      </w:pPr>
    </w:p>
    <w:p w:rsidR="00245A75" w:rsidRPr="00920A48" w:rsidDel="00920A48" w:rsidRDefault="00245A75" w:rsidP="00920A48">
      <w:pPr>
        <w:rPr>
          <w:del w:id="2863" w:author="Stephen Reynolds, Jr." w:date="2012-11-13T07:29:00Z"/>
          <w:kern w:val="28"/>
          <w:rPrChange w:id="2864" w:author="Stephen Reynolds, Jr." w:date="2012-11-13T07:32:00Z">
            <w:rPr>
              <w:del w:id="2865" w:author="Stephen Reynolds, Jr." w:date="2012-11-13T07:29:00Z"/>
              <w:kern w:val="28"/>
            </w:rPr>
          </w:rPrChange>
        </w:rPr>
        <w:pPrChange w:id="2866" w:author="Stephen Reynolds, Jr." w:date="2012-11-13T07:29:00Z">
          <w:pPr>
            <w:widowControl w:val="0"/>
            <w:overflowPunct w:val="0"/>
            <w:autoSpaceDE w:val="0"/>
            <w:autoSpaceDN w:val="0"/>
            <w:adjustRightInd w:val="0"/>
            <w:ind w:firstLine="720"/>
          </w:pPr>
        </w:pPrChange>
      </w:pPr>
      <w:del w:id="2867" w:author="Stephen Reynolds, Jr." w:date="2012-11-13T07:29:00Z">
        <w:r w:rsidRPr="00920A48" w:rsidDel="00920A48">
          <w:rPr>
            <w:kern w:val="28"/>
            <w:rPrChange w:id="2868" w:author="Stephen Reynolds, Jr." w:date="2012-11-13T07:32:00Z">
              <w:rPr>
                <w:kern w:val="28"/>
              </w:rPr>
            </w:rPrChange>
          </w:rPr>
          <w:delText>This represents in type that the Holy Spirit will not be poured out on the sinner.</w:delText>
        </w:r>
      </w:del>
    </w:p>
    <w:p w:rsidR="00245A75" w:rsidRPr="00920A48" w:rsidDel="00920A48" w:rsidRDefault="00245A75" w:rsidP="00920A48">
      <w:pPr>
        <w:rPr>
          <w:del w:id="2869" w:author="Stephen Reynolds, Jr." w:date="2012-11-13T07:29:00Z"/>
          <w:kern w:val="28"/>
          <w:rPrChange w:id="2870" w:author="Stephen Reynolds, Jr." w:date="2012-11-13T07:32:00Z">
            <w:rPr>
              <w:del w:id="2871" w:author="Stephen Reynolds, Jr." w:date="2012-11-13T07:29:00Z"/>
              <w:kern w:val="28"/>
            </w:rPr>
          </w:rPrChange>
        </w:rPr>
        <w:pPrChange w:id="2872" w:author="Stephen Reynolds, Jr." w:date="2012-11-13T07:29:00Z">
          <w:pPr>
            <w:widowControl w:val="0"/>
            <w:tabs>
              <w:tab w:val="left" w:pos="2700"/>
            </w:tabs>
            <w:overflowPunct w:val="0"/>
            <w:autoSpaceDE w:val="0"/>
            <w:autoSpaceDN w:val="0"/>
            <w:adjustRightInd w:val="0"/>
            <w:ind w:firstLine="1980"/>
          </w:pPr>
        </w:pPrChange>
      </w:pPr>
      <w:del w:id="2873" w:author="Stephen Reynolds, Jr." w:date="2012-11-13T07:29:00Z">
        <w:r w:rsidRPr="00920A48" w:rsidDel="00920A48">
          <w:rPr>
            <w:kern w:val="28"/>
            <w:rPrChange w:id="2874" w:author="Stephen Reynolds, Jr." w:date="2012-11-13T07:32:00Z">
              <w:rPr>
                <w:kern w:val="28"/>
              </w:rPr>
            </w:rPrChange>
          </w:rPr>
          <w:delText>b.</w:delText>
        </w:r>
        <w:r w:rsidRPr="00920A48" w:rsidDel="00920A48">
          <w:rPr>
            <w:kern w:val="28"/>
            <w:rPrChange w:id="2875" w:author="Stephen Reynolds, Jr." w:date="2012-11-13T07:32:00Z">
              <w:rPr>
                <w:kern w:val="28"/>
              </w:rPr>
            </w:rPrChange>
          </w:rPr>
          <w:tab/>
          <w:delText>God does not put new wine into old bottles. – Mt. 9:17</w:delText>
        </w:r>
      </w:del>
    </w:p>
    <w:p w:rsidR="00245A75" w:rsidRPr="00920A48" w:rsidDel="00920A48" w:rsidRDefault="00245A75" w:rsidP="00920A48">
      <w:pPr>
        <w:rPr>
          <w:del w:id="2876" w:author="Stephen Reynolds, Jr." w:date="2012-11-13T07:29:00Z"/>
          <w:kern w:val="28"/>
          <w:rPrChange w:id="2877" w:author="Stephen Reynolds, Jr." w:date="2012-11-13T07:32:00Z">
            <w:rPr>
              <w:del w:id="2878" w:author="Stephen Reynolds, Jr." w:date="2012-11-13T07:29:00Z"/>
              <w:kern w:val="28"/>
            </w:rPr>
          </w:rPrChange>
        </w:rPr>
        <w:pPrChange w:id="2879"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880" w:author="Stephen Reynolds, Jr." w:date="2012-11-13T07:29:00Z"/>
          <w:kern w:val="28"/>
          <w:rPrChange w:id="2881" w:author="Stephen Reynolds, Jr." w:date="2012-11-13T07:32:00Z">
            <w:rPr>
              <w:del w:id="2882" w:author="Stephen Reynolds, Jr." w:date="2012-11-13T07:29:00Z"/>
              <w:kern w:val="28"/>
            </w:rPr>
          </w:rPrChange>
        </w:rPr>
        <w:pPrChange w:id="2883" w:author="Stephen Reynolds, Jr." w:date="2012-11-13T07:29:00Z">
          <w:pPr>
            <w:widowControl w:val="0"/>
            <w:overflowPunct w:val="0"/>
            <w:autoSpaceDE w:val="0"/>
            <w:autoSpaceDN w:val="0"/>
            <w:adjustRightInd w:val="0"/>
            <w:ind w:firstLine="720"/>
          </w:pPr>
        </w:pPrChange>
      </w:pPr>
      <w:del w:id="2884" w:author="Stephen Reynolds, Jr." w:date="2012-11-13T07:29:00Z">
        <w:r w:rsidRPr="00920A48" w:rsidDel="00920A48">
          <w:rPr>
            <w:kern w:val="28"/>
            <w:rPrChange w:id="2885" w:author="Stephen Reynolds, Jr." w:date="2012-11-13T07:32:00Z">
              <w:rPr>
                <w:kern w:val="28"/>
              </w:rPr>
            </w:rPrChange>
          </w:rPr>
          <w:delText>The new wine represents the Holy Spirit and the old bottles represent the old nature or unclean vessel.  The Holy Spirit will not fill an unclean vessel.</w:delText>
        </w:r>
      </w:del>
    </w:p>
    <w:p w:rsidR="00245A75" w:rsidRPr="00920A48" w:rsidDel="00920A48" w:rsidRDefault="00245A75" w:rsidP="00920A48">
      <w:pPr>
        <w:rPr>
          <w:del w:id="2886" w:author="Stephen Reynolds, Jr." w:date="2012-11-13T07:29:00Z"/>
          <w:kern w:val="28"/>
          <w:rPrChange w:id="2887" w:author="Stephen Reynolds, Jr." w:date="2012-11-13T07:32:00Z">
            <w:rPr>
              <w:del w:id="2888" w:author="Stephen Reynolds, Jr." w:date="2012-11-13T07:29:00Z"/>
              <w:kern w:val="28"/>
            </w:rPr>
          </w:rPrChange>
        </w:rPr>
        <w:pPrChange w:id="2889"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890" w:author="Stephen Reynolds, Jr." w:date="2012-11-13T07:29:00Z"/>
          <w:kern w:val="28"/>
          <w:rPrChange w:id="2891" w:author="Stephen Reynolds, Jr." w:date="2012-11-13T07:32:00Z">
            <w:rPr>
              <w:del w:id="2892" w:author="Stephen Reynolds, Jr." w:date="2012-11-13T07:29:00Z"/>
              <w:kern w:val="28"/>
            </w:rPr>
          </w:rPrChange>
        </w:rPr>
        <w:pPrChange w:id="2893" w:author="Stephen Reynolds, Jr." w:date="2012-11-13T07:29:00Z">
          <w:pPr>
            <w:widowControl w:val="0"/>
            <w:tabs>
              <w:tab w:val="left" w:pos="1980"/>
            </w:tabs>
            <w:overflowPunct w:val="0"/>
            <w:autoSpaceDE w:val="0"/>
            <w:autoSpaceDN w:val="0"/>
            <w:adjustRightInd w:val="0"/>
            <w:ind w:firstLine="1260"/>
          </w:pPr>
        </w:pPrChange>
      </w:pPr>
      <w:del w:id="2894" w:author="Stephen Reynolds, Jr." w:date="2012-11-13T07:29:00Z">
        <w:r w:rsidRPr="00920A48" w:rsidDel="00920A48">
          <w:rPr>
            <w:kern w:val="28"/>
            <w:rPrChange w:id="2895" w:author="Stephen Reynolds, Jr." w:date="2012-11-13T07:32:00Z">
              <w:rPr>
                <w:kern w:val="28"/>
              </w:rPr>
            </w:rPrChange>
          </w:rPr>
          <w:delText>3.</w:delText>
        </w:r>
        <w:r w:rsidRPr="00920A48" w:rsidDel="00920A48">
          <w:rPr>
            <w:kern w:val="28"/>
            <w:rPrChange w:id="2896" w:author="Stephen Reynolds, Jr." w:date="2012-11-13T07:32:00Z">
              <w:rPr>
                <w:kern w:val="28"/>
              </w:rPr>
            </w:rPrChange>
          </w:rPr>
          <w:tab/>
          <w:delText xml:space="preserve">Repentance is a condition of Salvation and is also necessary to receive </w:delText>
        </w:r>
        <w:r w:rsidRPr="00920A48" w:rsidDel="00920A48">
          <w:rPr>
            <w:kern w:val="28"/>
            <w:rPrChange w:id="2897" w:author="Stephen Reynolds, Jr." w:date="2012-11-13T07:32:00Z">
              <w:rPr>
                <w:kern w:val="28"/>
              </w:rPr>
            </w:rPrChange>
          </w:rPr>
          <w:tab/>
          <w:delText>the Baptism of the Holy Spirit.</w:delText>
        </w:r>
      </w:del>
    </w:p>
    <w:p w:rsidR="00245A75" w:rsidRPr="00920A48" w:rsidDel="00920A48" w:rsidRDefault="00245A75" w:rsidP="00920A48">
      <w:pPr>
        <w:rPr>
          <w:del w:id="2898" w:author="Stephen Reynolds, Jr." w:date="2012-11-13T07:29:00Z"/>
          <w:kern w:val="28"/>
          <w:rPrChange w:id="2899" w:author="Stephen Reynolds, Jr." w:date="2012-11-13T07:32:00Z">
            <w:rPr>
              <w:del w:id="2900" w:author="Stephen Reynolds, Jr." w:date="2012-11-13T07:29:00Z"/>
              <w:kern w:val="28"/>
            </w:rPr>
          </w:rPrChange>
        </w:rPr>
        <w:pPrChange w:id="2901" w:author="Stephen Reynolds, Jr." w:date="2012-11-13T07:29:00Z">
          <w:pPr>
            <w:widowControl w:val="0"/>
            <w:overflowPunct w:val="0"/>
            <w:autoSpaceDE w:val="0"/>
            <w:autoSpaceDN w:val="0"/>
            <w:adjustRightInd w:val="0"/>
          </w:pPr>
        </w:pPrChange>
      </w:pPr>
    </w:p>
    <w:p w:rsidR="004E715B" w:rsidRPr="00920A48" w:rsidDel="00920A48" w:rsidRDefault="004E715B" w:rsidP="00920A48">
      <w:pPr>
        <w:rPr>
          <w:del w:id="2902" w:author="Stephen Reynolds, Jr." w:date="2012-11-13T07:29:00Z"/>
          <w:kern w:val="28"/>
          <w:rPrChange w:id="2903" w:author="Stephen Reynolds, Jr." w:date="2012-11-13T07:32:00Z">
            <w:rPr>
              <w:del w:id="2904" w:author="Stephen Reynolds, Jr." w:date="2012-11-13T07:29:00Z"/>
              <w:kern w:val="28"/>
            </w:rPr>
          </w:rPrChange>
        </w:rPr>
        <w:pPrChange w:id="2905" w:author="Stephen Reynolds, Jr." w:date="2012-11-13T07:29:00Z">
          <w:pPr/>
        </w:pPrChange>
      </w:pPr>
      <w:del w:id="2906" w:author="Stephen Reynolds, Jr." w:date="2012-11-13T07:29:00Z">
        <w:r w:rsidRPr="00920A48" w:rsidDel="00920A48">
          <w:rPr>
            <w:kern w:val="28"/>
            <w:rPrChange w:id="2907" w:author="Stephen Reynolds, Jr." w:date="2012-11-13T07:32:00Z">
              <w:rPr>
                <w:kern w:val="28"/>
              </w:rPr>
            </w:rPrChange>
          </w:rPr>
          <w:br w:type="page"/>
        </w:r>
      </w:del>
    </w:p>
    <w:p w:rsidR="00245A75" w:rsidRPr="00920A48" w:rsidDel="00920A48" w:rsidRDefault="00245A75" w:rsidP="00920A48">
      <w:pPr>
        <w:rPr>
          <w:del w:id="2908" w:author="Stephen Reynolds, Jr." w:date="2012-11-13T07:29:00Z"/>
          <w:kern w:val="28"/>
          <w:rPrChange w:id="2909" w:author="Stephen Reynolds, Jr." w:date="2012-11-13T07:32:00Z">
            <w:rPr>
              <w:del w:id="2910" w:author="Stephen Reynolds, Jr." w:date="2012-11-13T07:29:00Z"/>
              <w:kern w:val="28"/>
            </w:rPr>
          </w:rPrChange>
        </w:rPr>
        <w:pPrChange w:id="2911" w:author="Stephen Reynolds, Jr." w:date="2012-11-13T07:29:00Z">
          <w:pPr>
            <w:widowControl w:val="0"/>
            <w:tabs>
              <w:tab w:val="left" w:pos="1260"/>
            </w:tabs>
            <w:overflowPunct w:val="0"/>
            <w:autoSpaceDE w:val="0"/>
            <w:autoSpaceDN w:val="0"/>
            <w:adjustRightInd w:val="0"/>
            <w:ind w:firstLine="540"/>
          </w:pPr>
        </w:pPrChange>
      </w:pPr>
      <w:del w:id="2912" w:author="Stephen Reynolds, Jr." w:date="2012-11-13T07:29:00Z">
        <w:r w:rsidRPr="00920A48" w:rsidDel="00920A48">
          <w:rPr>
            <w:kern w:val="28"/>
            <w:rPrChange w:id="2913" w:author="Stephen Reynolds, Jr." w:date="2012-11-13T07:32:00Z">
              <w:rPr>
                <w:kern w:val="28"/>
              </w:rPr>
            </w:rPrChange>
          </w:rPr>
          <w:delText xml:space="preserve"> B.</w:delText>
        </w:r>
        <w:r w:rsidRPr="00920A48" w:rsidDel="00920A48">
          <w:rPr>
            <w:kern w:val="28"/>
            <w:rPrChange w:id="2914" w:author="Stephen Reynolds, Jr." w:date="2012-11-13T07:32:00Z">
              <w:rPr>
                <w:kern w:val="28"/>
              </w:rPr>
            </w:rPrChange>
          </w:rPr>
          <w:tab/>
          <w:delText xml:space="preserve">OBEDIENCE – Acts 5:32   This verse shows that the Holy Ghost is given to </w:delText>
        </w:r>
        <w:r w:rsidRPr="00920A48" w:rsidDel="00920A48">
          <w:rPr>
            <w:kern w:val="28"/>
            <w:rPrChange w:id="2915" w:author="Stephen Reynolds, Jr." w:date="2012-11-13T07:32:00Z">
              <w:rPr>
                <w:kern w:val="28"/>
              </w:rPr>
            </w:rPrChange>
          </w:rPr>
          <w:tab/>
          <w:delText xml:space="preserve">those who obey God. </w:delText>
        </w:r>
      </w:del>
    </w:p>
    <w:p w:rsidR="00245A75" w:rsidRPr="00920A48" w:rsidDel="00920A48" w:rsidRDefault="00245A75" w:rsidP="00920A48">
      <w:pPr>
        <w:rPr>
          <w:del w:id="2916" w:author="Stephen Reynolds, Jr." w:date="2012-11-13T07:29:00Z"/>
          <w:kern w:val="28"/>
          <w:rPrChange w:id="2917" w:author="Stephen Reynolds, Jr." w:date="2012-11-13T07:32:00Z">
            <w:rPr>
              <w:del w:id="2918" w:author="Stephen Reynolds, Jr." w:date="2012-11-13T07:29:00Z"/>
              <w:kern w:val="28"/>
            </w:rPr>
          </w:rPrChange>
        </w:rPr>
        <w:pPrChange w:id="2919"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920" w:author="Stephen Reynolds, Jr." w:date="2012-11-13T07:29:00Z"/>
          <w:kern w:val="28"/>
          <w:rPrChange w:id="2921" w:author="Stephen Reynolds, Jr." w:date="2012-11-13T07:32:00Z">
            <w:rPr>
              <w:del w:id="2922" w:author="Stephen Reynolds, Jr." w:date="2012-11-13T07:29:00Z"/>
              <w:kern w:val="28"/>
            </w:rPr>
          </w:rPrChange>
        </w:rPr>
        <w:pPrChange w:id="2923" w:author="Stephen Reynolds, Jr." w:date="2012-11-13T07:29:00Z">
          <w:pPr>
            <w:widowControl w:val="0"/>
            <w:tabs>
              <w:tab w:val="left" w:pos="1980"/>
            </w:tabs>
            <w:overflowPunct w:val="0"/>
            <w:autoSpaceDE w:val="0"/>
            <w:autoSpaceDN w:val="0"/>
            <w:adjustRightInd w:val="0"/>
            <w:ind w:firstLine="1260"/>
          </w:pPr>
        </w:pPrChange>
      </w:pPr>
      <w:del w:id="2924" w:author="Stephen Reynolds, Jr." w:date="2012-11-13T07:29:00Z">
        <w:r w:rsidRPr="00920A48" w:rsidDel="00920A48">
          <w:rPr>
            <w:kern w:val="28"/>
            <w:rPrChange w:id="2925" w:author="Stephen Reynolds, Jr." w:date="2012-11-13T07:32:00Z">
              <w:rPr>
                <w:kern w:val="28"/>
              </w:rPr>
            </w:rPrChange>
          </w:rPr>
          <w:delText>1.</w:delText>
        </w:r>
        <w:r w:rsidRPr="00920A48" w:rsidDel="00920A48">
          <w:rPr>
            <w:kern w:val="28"/>
            <w:rPrChange w:id="2926" w:author="Stephen Reynolds, Jr." w:date="2012-11-13T07:32:00Z">
              <w:rPr>
                <w:kern w:val="28"/>
              </w:rPr>
            </w:rPrChange>
          </w:rPr>
          <w:tab/>
          <w:delText xml:space="preserve">This means absolute surrender. </w:delText>
        </w:r>
      </w:del>
    </w:p>
    <w:p w:rsidR="00245A75" w:rsidRPr="00920A48" w:rsidDel="00920A48" w:rsidRDefault="00245A75" w:rsidP="00920A48">
      <w:pPr>
        <w:rPr>
          <w:del w:id="2927" w:author="Stephen Reynolds, Jr." w:date="2012-11-13T07:29:00Z"/>
          <w:kern w:val="28"/>
          <w:rPrChange w:id="2928" w:author="Stephen Reynolds, Jr." w:date="2012-11-13T07:32:00Z">
            <w:rPr>
              <w:del w:id="2929" w:author="Stephen Reynolds, Jr." w:date="2012-11-13T07:29:00Z"/>
              <w:kern w:val="28"/>
            </w:rPr>
          </w:rPrChange>
        </w:rPr>
        <w:pPrChange w:id="2930"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931" w:author="Stephen Reynolds, Jr." w:date="2012-11-13T07:29:00Z"/>
          <w:kern w:val="28"/>
          <w:rPrChange w:id="2932" w:author="Stephen Reynolds, Jr." w:date="2012-11-13T07:32:00Z">
            <w:rPr>
              <w:del w:id="2933" w:author="Stephen Reynolds, Jr." w:date="2012-11-13T07:29:00Z"/>
              <w:kern w:val="28"/>
            </w:rPr>
          </w:rPrChange>
        </w:rPr>
        <w:pPrChange w:id="2934" w:author="Stephen Reynolds, Jr." w:date="2012-11-13T07:29:00Z">
          <w:pPr>
            <w:widowControl w:val="0"/>
            <w:tabs>
              <w:tab w:val="left" w:pos="1980"/>
            </w:tabs>
            <w:overflowPunct w:val="0"/>
            <w:autoSpaceDE w:val="0"/>
            <w:autoSpaceDN w:val="0"/>
            <w:adjustRightInd w:val="0"/>
            <w:ind w:firstLine="1260"/>
          </w:pPr>
        </w:pPrChange>
      </w:pPr>
      <w:del w:id="2935" w:author="Stephen Reynolds, Jr." w:date="2012-11-13T07:29:00Z">
        <w:r w:rsidRPr="00920A48" w:rsidDel="00920A48">
          <w:rPr>
            <w:kern w:val="28"/>
            <w:rPrChange w:id="2936" w:author="Stephen Reynolds, Jr." w:date="2012-11-13T07:32:00Z">
              <w:rPr>
                <w:kern w:val="28"/>
              </w:rPr>
            </w:rPrChange>
          </w:rPr>
          <w:delText>2.</w:delText>
        </w:r>
        <w:r w:rsidRPr="00920A48" w:rsidDel="00920A48">
          <w:rPr>
            <w:kern w:val="28"/>
            <w:rPrChange w:id="2937" w:author="Stephen Reynolds, Jr." w:date="2012-11-13T07:32:00Z">
              <w:rPr>
                <w:kern w:val="28"/>
              </w:rPr>
            </w:rPrChange>
          </w:rPr>
          <w:tab/>
          <w:delText xml:space="preserve">It is one of the most fundamental conditions. of entering into this </w:delText>
        </w:r>
        <w:r w:rsidRPr="00920A48" w:rsidDel="00920A48">
          <w:rPr>
            <w:kern w:val="28"/>
            <w:rPrChange w:id="2938" w:author="Stephen Reynolds, Jr." w:date="2012-11-13T07:32:00Z">
              <w:rPr>
                <w:kern w:val="28"/>
              </w:rPr>
            </w:rPrChange>
          </w:rPr>
          <w:tab/>
          <w:delText>blessing. It is the one point at which thousands fail. - Acts 8: 15,16.</w:delText>
        </w:r>
        <w:r w:rsidRPr="00920A48" w:rsidDel="00920A48">
          <w:rPr>
            <w:kern w:val="28"/>
            <w:rPrChange w:id="2939" w:author="Stephen Reynolds, Jr." w:date="2012-11-13T07:32:00Z">
              <w:rPr>
                <w:kern w:val="28"/>
              </w:rPr>
            </w:rPrChange>
          </w:rPr>
          <w:tab/>
        </w:r>
      </w:del>
    </w:p>
    <w:p w:rsidR="00245A75" w:rsidRPr="00920A48" w:rsidDel="00920A48" w:rsidRDefault="00245A75" w:rsidP="00920A48">
      <w:pPr>
        <w:rPr>
          <w:del w:id="2940" w:author="Stephen Reynolds, Jr." w:date="2012-11-13T07:29:00Z"/>
          <w:kern w:val="28"/>
          <w:rPrChange w:id="2941" w:author="Stephen Reynolds, Jr." w:date="2012-11-13T07:32:00Z">
            <w:rPr>
              <w:del w:id="2942" w:author="Stephen Reynolds, Jr." w:date="2012-11-13T07:29:00Z"/>
              <w:kern w:val="28"/>
            </w:rPr>
          </w:rPrChange>
        </w:rPr>
        <w:pPrChange w:id="2943" w:author="Stephen Reynolds, Jr." w:date="2012-11-13T07:29:00Z">
          <w:pPr>
            <w:pStyle w:val="ListParagraph"/>
          </w:pPr>
        </w:pPrChange>
      </w:pPr>
    </w:p>
    <w:p w:rsidR="00245A75" w:rsidRPr="00920A48" w:rsidDel="00920A48" w:rsidRDefault="00245A75" w:rsidP="00920A48">
      <w:pPr>
        <w:rPr>
          <w:del w:id="2944" w:author="Stephen Reynolds, Jr." w:date="2012-11-13T07:29:00Z"/>
          <w:kern w:val="28"/>
          <w:rPrChange w:id="2945" w:author="Stephen Reynolds, Jr." w:date="2012-11-13T07:32:00Z">
            <w:rPr>
              <w:del w:id="2946" w:author="Stephen Reynolds, Jr." w:date="2012-11-13T07:29:00Z"/>
              <w:kern w:val="28"/>
            </w:rPr>
          </w:rPrChange>
        </w:rPr>
        <w:pPrChange w:id="2947" w:author="Stephen Reynolds, Jr." w:date="2012-11-13T07:29:00Z">
          <w:pPr>
            <w:widowControl w:val="0"/>
            <w:tabs>
              <w:tab w:val="left" w:pos="1260"/>
            </w:tabs>
            <w:overflowPunct w:val="0"/>
            <w:autoSpaceDE w:val="0"/>
            <w:autoSpaceDN w:val="0"/>
            <w:adjustRightInd w:val="0"/>
            <w:ind w:firstLine="540"/>
          </w:pPr>
        </w:pPrChange>
      </w:pPr>
      <w:del w:id="2948" w:author="Stephen Reynolds, Jr." w:date="2012-11-13T07:29:00Z">
        <w:r w:rsidRPr="00920A48" w:rsidDel="00920A48">
          <w:rPr>
            <w:kern w:val="28"/>
            <w:rPrChange w:id="2949" w:author="Stephen Reynolds, Jr." w:date="2012-11-13T07:32:00Z">
              <w:rPr>
                <w:kern w:val="28"/>
              </w:rPr>
            </w:rPrChange>
          </w:rPr>
          <w:delText>C.</w:delText>
        </w:r>
        <w:r w:rsidRPr="00920A48" w:rsidDel="00920A48">
          <w:rPr>
            <w:kern w:val="28"/>
            <w:rPrChange w:id="2950" w:author="Stephen Reynolds, Jr." w:date="2012-11-13T07:32:00Z">
              <w:rPr>
                <w:kern w:val="28"/>
              </w:rPr>
            </w:rPrChange>
          </w:rPr>
          <w:tab/>
          <w:delText xml:space="preserve">HEART PURITY is also a condition upon which the Baptism of the Holy </w:delText>
        </w:r>
        <w:r w:rsidRPr="00920A48" w:rsidDel="00920A48">
          <w:rPr>
            <w:kern w:val="28"/>
            <w:rPrChange w:id="2951" w:author="Stephen Reynolds, Jr." w:date="2012-11-13T07:32:00Z">
              <w:rPr>
                <w:kern w:val="28"/>
              </w:rPr>
            </w:rPrChange>
          </w:rPr>
          <w:tab/>
          <w:delText>Spirit is given. - Acts 15:8,9</w:delText>
        </w:r>
      </w:del>
    </w:p>
    <w:p w:rsidR="00245A75" w:rsidRPr="00920A48" w:rsidDel="00920A48" w:rsidRDefault="00245A75" w:rsidP="00920A48">
      <w:pPr>
        <w:rPr>
          <w:del w:id="2952" w:author="Stephen Reynolds, Jr." w:date="2012-11-13T07:29:00Z"/>
          <w:kern w:val="28"/>
          <w:rPrChange w:id="2953" w:author="Stephen Reynolds, Jr." w:date="2012-11-13T07:32:00Z">
            <w:rPr>
              <w:del w:id="2954" w:author="Stephen Reynolds, Jr." w:date="2012-11-13T07:29:00Z"/>
              <w:kern w:val="28"/>
            </w:rPr>
          </w:rPrChange>
        </w:rPr>
        <w:pPrChange w:id="2955"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956" w:author="Stephen Reynolds, Jr." w:date="2012-11-13T07:29:00Z"/>
          <w:kern w:val="28"/>
          <w:rPrChange w:id="2957" w:author="Stephen Reynolds, Jr." w:date="2012-11-13T07:32:00Z">
            <w:rPr>
              <w:del w:id="2958" w:author="Stephen Reynolds, Jr." w:date="2012-11-13T07:29:00Z"/>
              <w:kern w:val="28"/>
            </w:rPr>
          </w:rPrChange>
        </w:rPr>
        <w:pPrChange w:id="2959" w:author="Stephen Reynolds, Jr." w:date="2012-11-13T07:29:00Z">
          <w:pPr>
            <w:widowControl w:val="0"/>
            <w:tabs>
              <w:tab w:val="left" w:pos="1980"/>
            </w:tabs>
            <w:overflowPunct w:val="0"/>
            <w:autoSpaceDE w:val="0"/>
            <w:autoSpaceDN w:val="0"/>
            <w:adjustRightInd w:val="0"/>
            <w:ind w:firstLine="1260"/>
          </w:pPr>
        </w:pPrChange>
      </w:pPr>
      <w:del w:id="2960" w:author="Stephen Reynolds, Jr." w:date="2012-11-13T07:29:00Z">
        <w:r w:rsidRPr="00920A48" w:rsidDel="00920A48">
          <w:rPr>
            <w:kern w:val="28"/>
            <w:rPrChange w:id="2961" w:author="Stephen Reynolds, Jr." w:date="2012-11-13T07:32:00Z">
              <w:rPr>
                <w:kern w:val="28"/>
              </w:rPr>
            </w:rPrChange>
          </w:rPr>
          <w:delText>1.</w:delText>
        </w:r>
        <w:r w:rsidRPr="00920A48" w:rsidDel="00920A48">
          <w:rPr>
            <w:kern w:val="28"/>
            <w:rPrChange w:id="2962" w:author="Stephen Reynolds, Jr." w:date="2012-11-13T07:32:00Z">
              <w:rPr>
                <w:kern w:val="28"/>
              </w:rPr>
            </w:rPrChange>
          </w:rPr>
          <w:tab/>
          <w:delText>It is God who purifies the heart by faith.</w:delText>
        </w:r>
      </w:del>
    </w:p>
    <w:p w:rsidR="00245A75" w:rsidRPr="00920A48" w:rsidDel="00920A48" w:rsidRDefault="00245A75" w:rsidP="00920A48">
      <w:pPr>
        <w:rPr>
          <w:del w:id="2963" w:author="Stephen Reynolds, Jr." w:date="2012-11-13T07:29:00Z"/>
          <w:kern w:val="28"/>
          <w:rPrChange w:id="2964" w:author="Stephen Reynolds, Jr." w:date="2012-11-13T07:32:00Z">
            <w:rPr>
              <w:del w:id="2965" w:author="Stephen Reynolds, Jr." w:date="2012-11-13T07:29:00Z"/>
              <w:kern w:val="28"/>
            </w:rPr>
          </w:rPrChange>
        </w:rPr>
        <w:pPrChange w:id="2966"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967" w:author="Stephen Reynolds, Jr." w:date="2012-11-13T07:29:00Z"/>
          <w:kern w:val="28"/>
          <w:rPrChange w:id="2968" w:author="Stephen Reynolds, Jr." w:date="2012-11-13T07:32:00Z">
            <w:rPr>
              <w:del w:id="2969" w:author="Stephen Reynolds, Jr." w:date="2012-11-13T07:29:00Z"/>
              <w:kern w:val="28"/>
            </w:rPr>
          </w:rPrChange>
        </w:rPr>
        <w:pPrChange w:id="2970" w:author="Stephen Reynolds, Jr." w:date="2012-11-13T07:29:00Z">
          <w:pPr>
            <w:widowControl w:val="0"/>
            <w:tabs>
              <w:tab w:val="left" w:pos="1980"/>
            </w:tabs>
            <w:overflowPunct w:val="0"/>
            <w:autoSpaceDE w:val="0"/>
            <w:autoSpaceDN w:val="0"/>
            <w:adjustRightInd w:val="0"/>
            <w:ind w:firstLine="1260"/>
          </w:pPr>
        </w:pPrChange>
      </w:pPr>
      <w:del w:id="2971" w:author="Stephen Reynolds, Jr." w:date="2012-11-13T07:29:00Z">
        <w:r w:rsidRPr="00920A48" w:rsidDel="00920A48">
          <w:rPr>
            <w:kern w:val="28"/>
            <w:rPrChange w:id="2972" w:author="Stephen Reynolds, Jr." w:date="2012-11-13T07:32:00Z">
              <w:rPr>
                <w:kern w:val="28"/>
              </w:rPr>
            </w:rPrChange>
          </w:rPr>
          <w:delText>2.</w:delText>
        </w:r>
        <w:r w:rsidRPr="00920A48" w:rsidDel="00920A48">
          <w:rPr>
            <w:kern w:val="28"/>
            <w:rPrChange w:id="2973" w:author="Stephen Reynolds, Jr." w:date="2012-11-13T07:32:00Z">
              <w:rPr>
                <w:kern w:val="28"/>
              </w:rPr>
            </w:rPrChange>
          </w:rPr>
          <w:tab/>
          <w:delText>We should pray for a pure heart.</w:delText>
        </w:r>
        <w:r w:rsidRPr="00920A48" w:rsidDel="00920A48">
          <w:rPr>
            <w:kern w:val="28"/>
            <w:rPrChange w:id="2974" w:author="Stephen Reynolds, Jr." w:date="2012-11-13T07:32:00Z">
              <w:rPr>
                <w:kern w:val="28"/>
              </w:rPr>
            </w:rPrChange>
          </w:rPr>
          <w:tab/>
        </w:r>
      </w:del>
    </w:p>
    <w:p w:rsidR="00245A75" w:rsidRPr="00920A48" w:rsidDel="00920A48" w:rsidRDefault="00245A75" w:rsidP="00920A48">
      <w:pPr>
        <w:rPr>
          <w:del w:id="2975" w:author="Stephen Reynolds, Jr." w:date="2012-11-13T07:29:00Z"/>
          <w:kern w:val="28"/>
          <w:rPrChange w:id="2976" w:author="Stephen Reynolds, Jr." w:date="2012-11-13T07:32:00Z">
            <w:rPr>
              <w:del w:id="2977" w:author="Stephen Reynolds, Jr." w:date="2012-11-13T07:29:00Z"/>
              <w:kern w:val="28"/>
            </w:rPr>
          </w:rPrChange>
        </w:rPr>
        <w:pPrChange w:id="2978"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979" w:author="Stephen Reynolds, Jr." w:date="2012-11-13T07:29:00Z"/>
          <w:i/>
          <w:kern w:val="28"/>
          <w:rPrChange w:id="2980" w:author="Stephen Reynolds, Jr." w:date="2012-11-13T07:32:00Z">
            <w:rPr>
              <w:del w:id="2981" w:author="Stephen Reynolds, Jr." w:date="2012-11-13T07:29:00Z"/>
              <w:i/>
              <w:kern w:val="28"/>
            </w:rPr>
          </w:rPrChange>
        </w:rPr>
        <w:pPrChange w:id="2982" w:author="Stephen Reynolds, Jr." w:date="2012-11-13T07:29:00Z">
          <w:pPr>
            <w:widowControl w:val="0"/>
            <w:overflowPunct w:val="0"/>
            <w:autoSpaceDE w:val="0"/>
            <w:autoSpaceDN w:val="0"/>
            <w:adjustRightInd w:val="0"/>
          </w:pPr>
        </w:pPrChange>
      </w:pPr>
      <w:del w:id="2983" w:author="Stephen Reynolds, Jr." w:date="2012-11-13T07:29:00Z">
        <w:r w:rsidRPr="00920A48" w:rsidDel="00920A48">
          <w:rPr>
            <w:i/>
            <w:kern w:val="28"/>
            <w:rPrChange w:id="2984" w:author="Stephen Reynolds, Jr." w:date="2012-11-13T07:32:00Z">
              <w:rPr>
                <w:i/>
                <w:kern w:val="28"/>
              </w:rPr>
            </w:rPrChange>
          </w:rPr>
          <w:delText xml:space="preserve">Create in me a clean heart, O God; and renew a right spirit within me. </w:delText>
        </w:r>
      </w:del>
    </w:p>
    <w:p w:rsidR="00245A75" w:rsidRPr="00920A48" w:rsidDel="00920A48" w:rsidRDefault="00245A75" w:rsidP="00920A48">
      <w:pPr>
        <w:rPr>
          <w:del w:id="2985" w:author="Stephen Reynolds, Jr." w:date="2012-11-13T07:29:00Z"/>
          <w:kern w:val="28"/>
          <w:rPrChange w:id="2986" w:author="Stephen Reynolds, Jr." w:date="2012-11-13T07:32:00Z">
            <w:rPr>
              <w:del w:id="2987" w:author="Stephen Reynolds, Jr." w:date="2012-11-13T07:29:00Z"/>
              <w:kern w:val="28"/>
            </w:rPr>
          </w:rPrChange>
        </w:rPr>
        <w:pPrChange w:id="2988" w:author="Stephen Reynolds, Jr." w:date="2012-11-13T07:29:00Z">
          <w:pPr>
            <w:widowControl w:val="0"/>
            <w:overflowPunct w:val="0"/>
            <w:autoSpaceDE w:val="0"/>
            <w:autoSpaceDN w:val="0"/>
            <w:adjustRightInd w:val="0"/>
          </w:pPr>
        </w:pPrChange>
      </w:pPr>
      <w:del w:id="2989" w:author="Stephen Reynolds, Jr." w:date="2012-11-13T07:29:00Z">
        <w:r w:rsidRPr="00920A48" w:rsidDel="00920A48">
          <w:rPr>
            <w:kern w:val="28"/>
            <w:rPrChange w:id="2990" w:author="Stephen Reynolds, Jr." w:date="2012-11-13T07:32:00Z">
              <w:rPr>
                <w:kern w:val="28"/>
              </w:rPr>
            </w:rPrChange>
          </w:rPr>
          <w:delText>-  Psalms 51:10</w:delText>
        </w:r>
      </w:del>
    </w:p>
    <w:p w:rsidR="00245A75" w:rsidRPr="00920A48" w:rsidDel="00920A48" w:rsidRDefault="00245A75" w:rsidP="00920A48">
      <w:pPr>
        <w:rPr>
          <w:del w:id="2991" w:author="Stephen Reynolds, Jr." w:date="2012-11-13T07:29:00Z"/>
          <w:kern w:val="28"/>
          <w:rPrChange w:id="2992" w:author="Stephen Reynolds, Jr." w:date="2012-11-13T07:32:00Z">
            <w:rPr>
              <w:del w:id="2993" w:author="Stephen Reynolds, Jr." w:date="2012-11-13T07:29:00Z"/>
              <w:kern w:val="28"/>
            </w:rPr>
          </w:rPrChange>
        </w:rPr>
        <w:pPrChange w:id="2994"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2995" w:author="Stephen Reynolds, Jr." w:date="2012-11-13T07:29:00Z"/>
          <w:kern w:val="28"/>
          <w:rPrChange w:id="2996" w:author="Stephen Reynolds, Jr." w:date="2012-11-13T07:32:00Z">
            <w:rPr>
              <w:del w:id="2997" w:author="Stephen Reynolds, Jr." w:date="2012-11-13T07:29:00Z"/>
              <w:kern w:val="28"/>
            </w:rPr>
          </w:rPrChange>
        </w:rPr>
        <w:pPrChange w:id="2998" w:author="Stephen Reynolds, Jr." w:date="2012-11-13T07:29:00Z">
          <w:pPr>
            <w:widowControl w:val="0"/>
            <w:tabs>
              <w:tab w:val="left" w:pos="1260"/>
            </w:tabs>
            <w:overflowPunct w:val="0"/>
            <w:autoSpaceDE w:val="0"/>
            <w:autoSpaceDN w:val="0"/>
            <w:adjustRightInd w:val="0"/>
            <w:ind w:firstLine="540"/>
          </w:pPr>
        </w:pPrChange>
      </w:pPr>
      <w:del w:id="2999" w:author="Stephen Reynolds, Jr." w:date="2012-11-13T07:29:00Z">
        <w:r w:rsidRPr="00920A48" w:rsidDel="00920A48">
          <w:rPr>
            <w:kern w:val="28"/>
            <w:rPrChange w:id="3000" w:author="Stephen Reynolds, Jr." w:date="2012-11-13T07:32:00Z">
              <w:rPr>
                <w:kern w:val="28"/>
              </w:rPr>
            </w:rPrChange>
          </w:rPr>
          <w:delText>D.</w:delText>
        </w:r>
        <w:r w:rsidRPr="00920A48" w:rsidDel="00920A48">
          <w:rPr>
            <w:kern w:val="28"/>
            <w:rPrChange w:id="3001" w:author="Stephen Reynolds, Jr." w:date="2012-11-13T07:32:00Z">
              <w:rPr>
                <w:kern w:val="28"/>
              </w:rPr>
            </w:rPrChange>
          </w:rPr>
          <w:tab/>
          <w:delText xml:space="preserve">WATER BAPTISM  is an act of obedience that generally takes place before </w:delText>
        </w:r>
        <w:r w:rsidRPr="00920A48" w:rsidDel="00920A48">
          <w:rPr>
            <w:kern w:val="28"/>
            <w:rPrChange w:id="3002" w:author="Stephen Reynolds, Jr." w:date="2012-11-13T07:32:00Z">
              <w:rPr>
                <w:kern w:val="28"/>
              </w:rPr>
            </w:rPrChange>
          </w:rPr>
          <w:tab/>
          <w:delText>the Baptism of the Holy Spirit. - Acts 2:38; 19:3-6.</w:delText>
        </w:r>
      </w:del>
    </w:p>
    <w:p w:rsidR="00245A75" w:rsidRPr="00920A48" w:rsidDel="00920A48" w:rsidRDefault="00245A75" w:rsidP="00920A48">
      <w:pPr>
        <w:rPr>
          <w:del w:id="3003" w:author="Stephen Reynolds, Jr." w:date="2012-11-13T07:29:00Z"/>
          <w:kern w:val="28"/>
          <w:rPrChange w:id="3004" w:author="Stephen Reynolds, Jr." w:date="2012-11-13T07:32:00Z">
            <w:rPr>
              <w:del w:id="3005" w:author="Stephen Reynolds, Jr." w:date="2012-11-13T07:29:00Z"/>
              <w:kern w:val="28"/>
            </w:rPr>
          </w:rPrChange>
        </w:rPr>
        <w:pPrChange w:id="3006"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3007" w:author="Stephen Reynolds, Jr." w:date="2012-11-13T07:29:00Z"/>
          <w:kern w:val="28"/>
          <w:rPrChange w:id="3008" w:author="Stephen Reynolds, Jr." w:date="2012-11-13T07:32:00Z">
            <w:rPr>
              <w:del w:id="3009" w:author="Stephen Reynolds, Jr." w:date="2012-11-13T07:29:00Z"/>
              <w:kern w:val="28"/>
            </w:rPr>
          </w:rPrChange>
        </w:rPr>
        <w:pPrChange w:id="3010" w:author="Stephen Reynolds, Jr." w:date="2012-11-13T07:29:00Z">
          <w:pPr>
            <w:widowControl w:val="0"/>
            <w:tabs>
              <w:tab w:val="left" w:pos="1980"/>
            </w:tabs>
            <w:overflowPunct w:val="0"/>
            <w:autoSpaceDE w:val="0"/>
            <w:autoSpaceDN w:val="0"/>
            <w:adjustRightInd w:val="0"/>
            <w:ind w:firstLine="1260"/>
          </w:pPr>
        </w:pPrChange>
      </w:pPr>
      <w:del w:id="3011" w:author="Stephen Reynolds, Jr." w:date="2012-11-13T07:29:00Z">
        <w:r w:rsidRPr="00920A48" w:rsidDel="00920A48">
          <w:rPr>
            <w:kern w:val="28"/>
            <w:rPrChange w:id="3012" w:author="Stephen Reynolds, Jr." w:date="2012-11-13T07:32:00Z">
              <w:rPr>
                <w:kern w:val="28"/>
              </w:rPr>
            </w:rPrChange>
          </w:rPr>
          <w:delText xml:space="preserve">1. </w:delText>
        </w:r>
        <w:r w:rsidRPr="00920A48" w:rsidDel="00920A48">
          <w:rPr>
            <w:kern w:val="28"/>
            <w:rPrChange w:id="3013" w:author="Stephen Reynolds, Jr." w:date="2012-11-13T07:32:00Z">
              <w:rPr>
                <w:kern w:val="28"/>
              </w:rPr>
            </w:rPrChange>
          </w:rPr>
          <w:tab/>
          <w:delText xml:space="preserve">The Baptism of the Spirit is given to those who have already believed </w:delText>
        </w:r>
        <w:r w:rsidRPr="00920A48" w:rsidDel="00920A48">
          <w:rPr>
            <w:kern w:val="28"/>
            <w:rPrChange w:id="3014" w:author="Stephen Reynolds, Jr." w:date="2012-11-13T07:32:00Z">
              <w:rPr>
                <w:kern w:val="28"/>
              </w:rPr>
            </w:rPrChange>
          </w:rPr>
          <w:tab/>
          <w:delText>on Christ and been baptized with water, in answer to definite prayer.</w:delText>
        </w:r>
      </w:del>
    </w:p>
    <w:p w:rsidR="00245A75" w:rsidRPr="00920A48" w:rsidDel="00920A48" w:rsidRDefault="00245A75" w:rsidP="00920A48">
      <w:pPr>
        <w:rPr>
          <w:del w:id="3015" w:author="Stephen Reynolds, Jr." w:date="2012-11-13T07:29:00Z"/>
          <w:kern w:val="28"/>
          <w:rPrChange w:id="3016" w:author="Stephen Reynolds, Jr." w:date="2012-11-13T07:32:00Z">
            <w:rPr>
              <w:del w:id="3017" w:author="Stephen Reynolds, Jr." w:date="2012-11-13T07:29:00Z"/>
              <w:kern w:val="28"/>
            </w:rPr>
          </w:rPrChange>
        </w:rPr>
        <w:pPrChange w:id="3018" w:author="Stephen Reynolds, Jr." w:date="2012-11-13T07:29:00Z">
          <w:pPr>
            <w:widowControl w:val="0"/>
            <w:tabs>
              <w:tab w:val="left" w:pos="1980"/>
            </w:tabs>
            <w:overflowPunct w:val="0"/>
            <w:autoSpaceDE w:val="0"/>
            <w:autoSpaceDN w:val="0"/>
            <w:adjustRightInd w:val="0"/>
            <w:ind w:firstLine="1260"/>
          </w:pPr>
        </w:pPrChange>
      </w:pPr>
      <w:del w:id="3019" w:author="Stephen Reynolds, Jr." w:date="2012-11-13T07:29:00Z">
        <w:r w:rsidRPr="00920A48" w:rsidDel="00920A48">
          <w:rPr>
            <w:kern w:val="28"/>
            <w:rPrChange w:id="3020" w:author="Stephen Reynolds, Jr." w:date="2012-11-13T07:32:00Z">
              <w:rPr>
                <w:kern w:val="28"/>
              </w:rPr>
            </w:rPrChange>
          </w:rPr>
          <w:tab/>
          <w:delText xml:space="preserve"> - Acts 8: 15-17; Luke 11: 13 Prayer must be in faith, James 1:6,7; </w:delText>
        </w:r>
        <w:r w:rsidRPr="00920A48" w:rsidDel="00920A48">
          <w:rPr>
            <w:kern w:val="28"/>
            <w:rPrChange w:id="3021" w:author="Stephen Reynolds, Jr." w:date="2012-11-13T07:32:00Z">
              <w:rPr>
                <w:kern w:val="28"/>
              </w:rPr>
            </w:rPrChange>
          </w:rPr>
          <w:tab/>
          <w:delText>Mark 11 :24; also I John 5:14,15.</w:delText>
        </w:r>
      </w:del>
    </w:p>
    <w:p w:rsidR="00245A75" w:rsidRPr="00920A48" w:rsidDel="00920A48" w:rsidRDefault="00245A75" w:rsidP="00920A48">
      <w:pPr>
        <w:rPr>
          <w:del w:id="3022" w:author="Stephen Reynolds, Jr." w:date="2012-11-13T07:29:00Z"/>
          <w:kern w:val="28"/>
          <w:rPrChange w:id="3023" w:author="Stephen Reynolds, Jr." w:date="2012-11-13T07:32:00Z">
            <w:rPr>
              <w:del w:id="3024" w:author="Stephen Reynolds, Jr." w:date="2012-11-13T07:29:00Z"/>
              <w:kern w:val="28"/>
            </w:rPr>
          </w:rPrChange>
        </w:rPr>
        <w:pPrChange w:id="3025" w:author="Stephen Reynolds, Jr." w:date="2012-11-13T07:29:00Z">
          <w:pPr>
            <w:widowControl w:val="0"/>
            <w:tabs>
              <w:tab w:val="left" w:pos="1980"/>
            </w:tabs>
            <w:overflowPunct w:val="0"/>
            <w:autoSpaceDE w:val="0"/>
            <w:autoSpaceDN w:val="0"/>
            <w:adjustRightInd w:val="0"/>
            <w:ind w:firstLine="1260"/>
          </w:pPr>
        </w:pPrChange>
      </w:pPr>
    </w:p>
    <w:p w:rsidR="00245A75" w:rsidRPr="00920A48" w:rsidDel="00920A48" w:rsidRDefault="00245A75" w:rsidP="00920A48">
      <w:pPr>
        <w:rPr>
          <w:del w:id="3026" w:author="Stephen Reynolds, Jr." w:date="2012-11-13T07:29:00Z"/>
          <w:kern w:val="28"/>
          <w:rPrChange w:id="3027" w:author="Stephen Reynolds, Jr." w:date="2012-11-13T07:32:00Z">
            <w:rPr>
              <w:del w:id="3028" w:author="Stephen Reynolds, Jr." w:date="2012-11-13T07:29:00Z"/>
              <w:kern w:val="28"/>
            </w:rPr>
          </w:rPrChange>
        </w:rPr>
        <w:pPrChange w:id="3029" w:author="Stephen Reynolds, Jr." w:date="2012-11-13T07:29:00Z">
          <w:pPr>
            <w:widowControl w:val="0"/>
            <w:tabs>
              <w:tab w:val="left" w:pos="1980"/>
            </w:tabs>
            <w:overflowPunct w:val="0"/>
            <w:autoSpaceDE w:val="0"/>
            <w:autoSpaceDN w:val="0"/>
            <w:adjustRightInd w:val="0"/>
            <w:ind w:firstLine="1260"/>
          </w:pPr>
        </w:pPrChange>
      </w:pPr>
      <w:del w:id="3030" w:author="Stephen Reynolds, Jr." w:date="2012-11-13T07:29:00Z">
        <w:r w:rsidRPr="00920A48" w:rsidDel="00920A48">
          <w:rPr>
            <w:kern w:val="28"/>
            <w:rPrChange w:id="3031" w:author="Stephen Reynolds, Jr." w:date="2012-11-13T07:32:00Z">
              <w:rPr>
                <w:kern w:val="28"/>
              </w:rPr>
            </w:rPrChange>
          </w:rPr>
          <w:delText>2.</w:delText>
        </w:r>
        <w:r w:rsidRPr="00920A48" w:rsidDel="00920A48">
          <w:rPr>
            <w:kern w:val="28"/>
            <w:rPrChange w:id="3032" w:author="Stephen Reynolds, Jr." w:date="2012-11-13T07:32:00Z">
              <w:rPr>
                <w:kern w:val="28"/>
              </w:rPr>
            </w:rPrChange>
          </w:rPr>
          <w:tab/>
          <w:delText xml:space="preserve">There is an account in the Bible where the Baptism of the Holy Spirit </w:delText>
        </w:r>
        <w:r w:rsidRPr="00920A48" w:rsidDel="00920A48">
          <w:rPr>
            <w:kern w:val="28"/>
            <w:rPrChange w:id="3033" w:author="Stephen Reynolds, Jr." w:date="2012-11-13T07:32:00Z">
              <w:rPr>
                <w:kern w:val="28"/>
              </w:rPr>
            </w:rPrChange>
          </w:rPr>
          <w:tab/>
          <w:delText>was given before water baptism.</w:delText>
        </w:r>
      </w:del>
    </w:p>
    <w:p w:rsidR="00245A75" w:rsidRPr="00920A48" w:rsidDel="00920A48" w:rsidRDefault="00245A75" w:rsidP="00920A48">
      <w:pPr>
        <w:rPr>
          <w:del w:id="3034" w:author="Stephen Reynolds, Jr." w:date="2012-11-13T07:29:00Z"/>
          <w:kern w:val="28"/>
          <w:rPrChange w:id="3035" w:author="Stephen Reynolds, Jr." w:date="2012-11-13T07:32:00Z">
            <w:rPr>
              <w:del w:id="3036" w:author="Stephen Reynolds, Jr." w:date="2012-11-13T07:29:00Z"/>
              <w:kern w:val="28"/>
            </w:rPr>
          </w:rPrChange>
        </w:rPr>
        <w:pPrChange w:id="3037" w:author="Stephen Reynolds, Jr." w:date="2012-11-13T07:29:00Z">
          <w:pPr>
            <w:widowControl w:val="0"/>
            <w:overflowPunct w:val="0"/>
            <w:autoSpaceDE w:val="0"/>
            <w:autoSpaceDN w:val="0"/>
            <w:adjustRightInd w:val="0"/>
          </w:pPr>
        </w:pPrChange>
      </w:pPr>
    </w:p>
    <w:p w:rsidR="00245A75" w:rsidRPr="00920A48" w:rsidDel="00920A48" w:rsidRDefault="00245A75" w:rsidP="00920A48">
      <w:pPr>
        <w:rPr>
          <w:del w:id="3038" w:author="Stephen Reynolds, Jr." w:date="2012-11-13T07:29:00Z"/>
          <w:kern w:val="28"/>
          <w:rPrChange w:id="3039" w:author="Stephen Reynolds, Jr." w:date="2012-11-13T07:32:00Z">
            <w:rPr>
              <w:del w:id="3040" w:author="Stephen Reynolds, Jr." w:date="2012-11-13T07:29:00Z"/>
              <w:kern w:val="28"/>
            </w:rPr>
          </w:rPrChange>
        </w:rPr>
        <w:pPrChange w:id="3041" w:author="Stephen Reynolds, Jr." w:date="2012-11-13T07:29:00Z">
          <w:pPr>
            <w:widowControl w:val="0"/>
            <w:tabs>
              <w:tab w:val="left" w:pos="720"/>
            </w:tabs>
            <w:overflowPunct w:val="0"/>
            <w:autoSpaceDE w:val="0"/>
            <w:autoSpaceDN w:val="0"/>
            <w:adjustRightInd w:val="0"/>
          </w:pPr>
        </w:pPrChange>
      </w:pPr>
      <w:del w:id="3042" w:author="Stephen Reynolds, Jr." w:date="2012-11-13T07:29:00Z">
        <w:r w:rsidRPr="00920A48" w:rsidDel="00920A48">
          <w:rPr>
            <w:kern w:val="28"/>
            <w:rPrChange w:id="3043" w:author="Stephen Reynolds, Jr." w:date="2012-11-13T07:32:00Z">
              <w:rPr>
                <w:kern w:val="28"/>
              </w:rPr>
            </w:rPrChange>
          </w:rPr>
          <w:tab/>
          <w:delText xml:space="preserve">Water baptism immediately followed receiving the gift of the Holy Ghost.  There is no saving power in water baptism which is an act of obedience to show that one has died to sin and walks in newness of life.  God is sovereign and can do as He chooses, but the death of the old nature will always come before the Holy Spirit Baptism.  </w:delText>
        </w:r>
      </w:del>
    </w:p>
    <w:p w:rsidR="00245A75" w:rsidRPr="00920A48" w:rsidDel="00920A48" w:rsidRDefault="00245A75" w:rsidP="00920A48">
      <w:pPr>
        <w:rPr>
          <w:del w:id="3044" w:author="Stephen Reynolds, Jr." w:date="2012-11-13T07:29:00Z"/>
          <w:rPrChange w:id="3045" w:author="Stephen Reynolds, Jr." w:date="2012-11-13T07:32:00Z">
            <w:rPr>
              <w:del w:id="3046" w:author="Stephen Reynolds, Jr." w:date="2012-11-13T07:29:00Z"/>
            </w:rPr>
          </w:rPrChange>
        </w:rPr>
        <w:pPrChange w:id="3047" w:author="Stephen Reynolds, Jr." w:date="2012-11-13T07:29:00Z">
          <w:pPr/>
        </w:pPrChange>
      </w:pPr>
    </w:p>
    <w:p w:rsidR="00245A75" w:rsidRPr="00920A48" w:rsidDel="00920A48" w:rsidRDefault="00245A75" w:rsidP="00920A48">
      <w:pPr>
        <w:rPr>
          <w:del w:id="3048" w:author="Stephen Reynolds, Jr." w:date="2012-11-13T07:29:00Z"/>
          <w:kern w:val="28"/>
          <w:rPrChange w:id="3049" w:author="Stephen Reynolds, Jr." w:date="2012-11-13T07:32:00Z">
            <w:rPr>
              <w:del w:id="3050" w:author="Stephen Reynolds, Jr." w:date="2012-11-13T07:29:00Z"/>
              <w:kern w:val="28"/>
            </w:rPr>
          </w:rPrChange>
        </w:rPr>
        <w:pPrChange w:id="3051" w:author="Stephen Reynolds, Jr." w:date="2012-11-13T07:29:00Z">
          <w:pPr>
            <w:ind w:firstLine="720"/>
          </w:pPr>
        </w:pPrChange>
      </w:pPr>
      <w:del w:id="3052" w:author="Stephen Reynolds, Jr." w:date="2012-11-13T07:29:00Z">
        <w:r w:rsidRPr="00920A48" w:rsidDel="00920A48">
          <w:rPr>
            <w:rPrChange w:id="3053" w:author="Stephen Reynolds, Jr." w:date="2012-11-13T07:32:00Z">
              <w:rPr/>
            </w:rPrChange>
          </w:rPr>
          <w:delText>In regeneration there is an impartation of life and the one who receives it is saved. In the Baptism of the Holy Spirit there is an impartation of power and the one who</w:delText>
        </w:r>
        <w:r w:rsidR="002F20A5" w:rsidRPr="00920A48" w:rsidDel="00920A48">
          <w:rPr>
            <w:rPrChange w:id="3054" w:author="Stephen Reynolds, Jr." w:date="2012-11-13T07:32:00Z">
              <w:rPr/>
            </w:rPrChange>
          </w:rPr>
          <w:delText xml:space="preserve"> receives is fitted for service.</w:delText>
        </w:r>
      </w:del>
    </w:p>
    <w:p w:rsidR="00245A75" w:rsidRPr="00920A48" w:rsidRDefault="00245A75" w:rsidP="00920A48">
      <w:pPr>
        <w:rPr>
          <w:b/>
          <w:sz w:val="28"/>
          <w:rPrChange w:id="3055" w:author="Stephen Reynolds, Jr." w:date="2012-11-13T07:32:00Z">
            <w:rPr>
              <w:b/>
              <w:sz w:val="28"/>
            </w:rPr>
          </w:rPrChange>
        </w:rPr>
        <w:pPrChange w:id="3056" w:author="Stephen Reynolds, Jr." w:date="2012-11-13T07:29:00Z">
          <w:pPr/>
        </w:pPrChange>
      </w:pPr>
      <w:del w:id="3057" w:author="Stephen Reynolds, Jr." w:date="2012-11-13T07:29:00Z">
        <w:r w:rsidRPr="00920A48" w:rsidDel="00920A48">
          <w:rPr>
            <w:b/>
            <w:rPrChange w:id="3058" w:author="Stephen Reynolds, Jr." w:date="2012-11-13T07:32:00Z">
              <w:rPr>
                <w:b/>
              </w:rPr>
            </w:rPrChange>
          </w:rPr>
          <w:br w:type="page"/>
        </w:r>
      </w:del>
    </w:p>
    <w:p w:rsidR="0099380E" w:rsidRPr="00920A48" w:rsidRDefault="0099380E" w:rsidP="0099380E">
      <w:pPr>
        <w:pStyle w:val="Heading2"/>
        <w:numPr>
          <w:ilvl w:val="0"/>
          <w:numId w:val="0"/>
        </w:numPr>
        <w:ind w:left="360"/>
        <w:jc w:val="center"/>
        <w:rPr>
          <w:b/>
          <w:rPrChange w:id="3059" w:author="Stephen Reynolds, Jr." w:date="2012-11-13T07:32:00Z">
            <w:rPr>
              <w:b/>
            </w:rPr>
          </w:rPrChange>
        </w:rPr>
      </w:pPr>
      <w:r w:rsidRPr="00920A48">
        <w:rPr>
          <w:b/>
          <w:rPrChange w:id="3060" w:author="Stephen Reynolds, Jr." w:date="2012-11-13T07:32:00Z">
            <w:rPr>
              <w:b/>
            </w:rPr>
          </w:rPrChange>
        </w:rPr>
        <w:t>Studying Questions 2: Baptism with the Holy Ghost</w:t>
      </w:r>
    </w:p>
    <w:p w:rsidR="0099380E" w:rsidRPr="00920A48" w:rsidRDefault="0099380E" w:rsidP="0099380E">
      <w:pPr>
        <w:rPr>
          <w:rPrChange w:id="3061" w:author="Stephen Reynolds, Jr." w:date="2012-11-13T07:32:00Z">
            <w:rPr/>
          </w:rPrChange>
        </w:rPr>
      </w:pPr>
    </w:p>
    <w:p w:rsidR="003D39BF" w:rsidRPr="00920A48" w:rsidRDefault="003D39BF" w:rsidP="00B657BD">
      <w:pPr>
        <w:numPr>
          <w:ilvl w:val="0"/>
          <w:numId w:val="47"/>
        </w:numPr>
        <w:tabs>
          <w:tab w:val="clear" w:pos="720"/>
        </w:tabs>
        <w:ind w:left="360"/>
        <w:rPr>
          <w:rPrChange w:id="3062" w:author="Stephen Reynolds, Jr." w:date="2012-11-13T07:32:00Z">
            <w:rPr/>
          </w:rPrChange>
        </w:rPr>
      </w:pPr>
      <w:r w:rsidRPr="00920A48">
        <w:rPr>
          <w:rPrChange w:id="3063" w:author="Stephen Reynolds, Jr." w:date="2012-11-13T07:32:00Z">
            <w:rPr/>
          </w:rPrChange>
        </w:rPr>
        <w:t xml:space="preserve">What is the Baptism of the Holy </w:t>
      </w:r>
      <w:r w:rsidR="00C4601B" w:rsidRPr="00920A48">
        <w:rPr>
          <w:rPrChange w:id="3064" w:author="Stephen Reynolds, Jr." w:date="2012-11-13T07:32:00Z">
            <w:rPr/>
          </w:rPrChange>
        </w:rPr>
        <w:t>Ghost</w:t>
      </w:r>
      <w:r w:rsidRPr="00920A48">
        <w:rPr>
          <w:rPrChange w:id="3065" w:author="Stephen Reynolds, Jr." w:date="2012-11-13T07:32:00Z">
            <w:rPr/>
          </w:rPrChange>
        </w:rPr>
        <w:t xml:space="preserve">? </w:t>
      </w:r>
    </w:p>
    <w:p w:rsidR="003D39BF" w:rsidRPr="00920A48" w:rsidRDefault="003D39BF" w:rsidP="003D39BF">
      <w:pPr>
        <w:ind w:left="360"/>
        <w:rPr>
          <w:u w:val="single"/>
          <w:rPrChange w:id="3066" w:author="Stephen Reynolds, Jr." w:date="2012-11-13T07:32:00Z">
            <w:rPr>
              <w:color w:val="FFFFFF" w:themeColor="background1"/>
              <w:u w:val="single"/>
            </w:rPr>
          </w:rPrChange>
        </w:rPr>
      </w:pPr>
      <w:r w:rsidRPr="00920A48">
        <w:rPr>
          <w:u w:val="single"/>
          <w:rPrChange w:id="3067" w:author="Stephen Reynolds, Jr." w:date="2012-11-13T07:32:00Z">
            <w:rPr>
              <w:color w:val="FFFFFF" w:themeColor="background1"/>
              <w:u w:val="single"/>
            </w:rPr>
          </w:rPrChange>
        </w:rPr>
        <w:t xml:space="preserve">The Baptism of the Holy </w:t>
      </w:r>
      <w:r w:rsidR="00C4601B" w:rsidRPr="00920A48">
        <w:rPr>
          <w:u w:val="single"/>
          <w:rPrChange w:id="3068" w:author="Stephen Reynolds, Jr." w:date="2012-11-13T07:32:00Z">
            <w:rPr>
              <w:color w:val="FFFFFF" w:themeColor="background1"/>
              <w:u w:val="single"/>
            </w:rPr>
          </w:rPrChange>
        </w:rPr>
        <w:t>Ghost</w:t>
      </w:r>
      <w:r w:rsidRPr="00920A48">
        <w:rPr>
          <w:u w:val="single"/>
          <w:rPrChange w:id="3069" w:author="Stephen Reynolds, Jr." w:date="2012-11-13T07:32:00Z">
            <w:rPr>
              <w:color w:val="FFFFFF" w:themeColor="background1"/>
              <w:u w:val="single"/>
            </w:rPr>
          </w:rPrChange>
        </w:rPr>
        <w:t xml:space="preserve"> is an operation of the Spirit, distinct from </w:t>
      </w:r>
      <w:r w:rsidR="00C4601B" w:rsidRPr="00920A48">
        <w:rPr>
          <w:u w:val="single"/>
          <w:rPrChange w:id="3070" w:author="Stephen Reynolds, Jr." w:date="2012-11-13T07:32:00Z">
            <w:rPr>
              <w:color w:val="FFFFFF" w:themeColor="background1"/>
              <w:u w:val="single"/>
            </w:rPr>
          </w:rPrChange>
        </w:rPr>
        <w:t>and subsequent, and additional</w:t>
      </w:r>
      <w:r w:rsidRPr="00920A48">
        <w:rPr>
          <w:u w:val="single"/>
          <w:rPrChange w:id="3071" w:author="Stephen Reynolds, Jr." w:date="2012-11-13T07:32:00Z">
            <w:rPr>
              <w:color w:val="FFFFFF" w:themeColor="background1"/>
              <w:u w:val="single"/>
            </w:rPr>
          </w:rPrChange>
        </w:rPr>
        <w:t xml:space="preserve"> to His regenerating work. </w:t>
      </w:r>
    </w:p>
    <w:p w:rsidR="003D39BF" w:rsidRPr="00920A48" w:rsidRDefault="003D39BF" w:rsidP="003D39BF">
      <w:pPr>
        <w:rPr>
          <w:rPrChange w:id="3072" w:author="Stephen Reynolds, Jr." w:date="2012-11-13T07:32:00Z">
            <w:rPr/>
          </w:rPrChange>
        </w:rPr>
      </w:pPr>
    </w:p>
    <w:p w:rsidR="003D39BF" w:rsidRPr="00920A48" w:rsidRDefault="003D39BF" w:rsidP="00B657BD">
      <w:pPr>
        <w:numPr>
          <w:ilvl w:val="0"/>
          <w:numId w:val="47"/>
        </w:numPr>
        <w:tabs>
          <w:tab w:val="clear" w:pos="720"/>
        </w:tabs>
        <w:ind w:left="360"/>
        <w:rPr>
          <w:rPrChange w:id="3073" w:author="Stephen Reynolds, Jr." w:date="2012-11-13T07:32:00Z">
            <w:rPr/>
          </w:rPrChange>
        </w:rPr>
      </w:pPr>
      <w:r w:rsidRPr="00920A48">
        <w:rPr>
          <w:rPrChange w:id="3074" w:author="Stephen Reynolds, Jr." w:date="2012-11-13T07:32:00Z">
            <w:rPr/>
          </w:rPrChange>
        </w:rPr>
        <w:t>Give verbatim Luke 24:49</w:t>
      </w:r>
    </w:p>
    <w:p w:rsidR="003D39BF" w:rsidRPr="00920A48" w:rsidRDefault="003D39BF" w:rsidP="003D39BF">
      <w:pPr>
        <w:ind w:left="360"/>
        <w:rPr>
          <w:u w:val="single"/>
          <w:rPrChange w:id="3075" w:author="Stephen Reynolds, Jr." w:date="2012-11-13T07:32:00Z">
            <w:rPr>
              <w:color w:val="FFFFFF" w:themeColor="background1"/>
              <w:u w:val="single"/>
            </w:rPr>
          </w:rPrChange>
        </w:rPr>
      </w:pPr>
      <w:r w:rsidRPr="00920A48">
        <w:rPr>
          <w:u w:val="single"/>
          <w:rPrChange w:id="3076" w:author="Stephen Reynolds, Jr." w:date="2012-11-13T07:32:00Z">
            <w:rPr>
              <w:color w:val="FFFFFF" w:themeColor="background1"/>
              <w:u w:val="single"/>
            </w:rPr>
          </w:rPrChange>
        </w:rPr>
        <w:t>And, behold, I send the promise of my Father upon you: but tarry ye in the city of Jerusalem, until ye be endued with power from on high.</w:t>
      </w:r>
      <w:r w:rsidR="00C4601B" w:rsidRPr="00920A48">
        <w:rPr>
          <w:u w:val="single"/>
          <w:rPrChange w:id="3077" w:author="Stephen Reynolds, Jr." w:date="2012-11-13T07:32:00Z">
            <w:rPr>
              <w:color w:val="FFFFFF" w:themeColor="background1"/>
              <w:u w:val="single"/>
            </w:rPr>
          </w:rPrChange>
        </w:rPr>
        <w:t xml:space="preserve"> </w:t>
      </w:r>
      <w:r w:rsidRPr="00920A48">
        <w:rPr>
          <w:u w:val="single"/>
          <w:rPrChange w:id="3078" w:author="Stephen Reynolds, Jr." w:date="2012-11-13T07:32:00Z">
            <w:rPr>
              <w:color w:val="FFFFFF" w:themeColor="background1"/>
              <w:u w:val="single"/>
            </w:rPr>
          </w:rPrChange>
        </w:rPr>
        <w:t>Luke 24:49</w:t>
      </w:r>
    </w:p>
    <w:p w:rsidR="003D39BF" w:rsidRPr="00920A48" w:rsidRDefault="003D39BF" w:rsidP="003D39BF">
      <w:pPr>
        <w:rPr>
          <w:rPrChange w:id="3079" w:author="Stephen Reynolds, Jr." w:date="2012-11-13T07:32:00Z">
            <w:rPr/>
          </w:rPrChange>
        </w:rPr>
      </w:pPr>
    </w:p>
    <w:p w:rsidR="003D39BF" w:rsidRPr="00920A48" w:rsidRDefault="00C4601B" w:rsidP="00B657BD">
      <w:pPr>
        <w:numPr>
          <w:ilvl w:val="0"/>
          <w:numId w:val="47"/>
        </w:numPr>
        <w:tabs>
          <w:tab w:val="clear" w:pos="720"/>
        </w:tabs>
        <w:ind w:left="360"/>
        <w:rPr>
          <w:rPrChange w:id="3080" w:author="Stephen Reynolds, Jr." w:date="2012-11-13T07:32:00Z">
            <w:rPr/>
          </w:rPrChange>
        </w:rPr>
      </w:pPr>
      <w:r w:rsidRPr="00920A48">
        <w:rPr>
          <w:rPrChange w:id="3081" w:author="Stephen Reynolds, Jr." w:date="2012-11-13T07:32:00Z">
            <w:rPr/>
          </w:rPrChange>
        </w:rPr>
        <w:t>Explain the</w:t>
      </w:r>
      <w:r w:rsidR="003D39BF" w:rsidRPr="00920A48">
        <w:rPr>
          <w:rPrChange w:id="3082" w:author="Stephen Reynolds, Jr." w:date="2012-11-13T07:32:00Z">
            <w:rPr/>
          </w:rPrChange>
        </w:rPr>
        <w:t xml:space="preserve"> difference between the gift of the Holy Ghost a</w:t>
      </w:r>
      <w:r w:rsidRPr="00920A48">
        <w:rPr>
          <w:rPrChange w:id="3083" w:author="Stephen Reynolds, Jr." w:date="2012-11-13T07:32:00Z">
            <w:rPr/>
          </w:rPrChange>
        </w:rPr>
        <w:t>nd the gifts of the Holy Ghost.</w:t>
      </w:r>
    </w:p>
    <w:p w:rsidR="003D39BF" w:rsidRPr="00920A48" w:rsidRDefault="003D39BF" w:rsidP="003D39BF">
      <w:pPr>
        <w:ind w:left="360"/>
        <w:rPr>
          <w:u w:val="single"/>
          <w:rPrChange w:id="3084" w:author="Stephen Reynolds, Jr." w:date="2012-11-13T07:32:00Z">
            <w:rPr>
              <w:color w:val="FFFFFF" w:themeColor="background1"/>
              <w:u w:val="single"/>
            </w:rPr>
          </w:rPrChange>
        </w:rPr>
      </w:pPr>
      <w:r w:rsidRPr="00920A48">
        <w:rPr>
          <w:u w:val="single"/>
          <w:rPrChange w:id="3085" w:author="Stephen Reynolds, Jr." w:date="2012-11-13T07:32:00Z">
            <w:rPr>
              <w:color w:val="FFFFFF" w:themeColor="background1"/>
              <w:u w:val="single"/>
            </w:rPr>
          </w:rPrChange>
        </w:rPr>
        <w:t xml:space="preserve">The gift of the Holy Ghost is infilling, refilling, continuing filling of </w:t>
      </w:r>
      <w:r w:rsidR="00C4601B" w:rsidRPr="00920A48">
        <w:rPr>
          <w:u w:val="single"/>
          <w:rPrChange w:id="3086" w:author="Stephen Reynolds, Jr." w:date="2012-11-13T07:32:00Z">
            <w:rPr>
              <w:color w:val="FFFFFF" w:themeColor="background1"/>
              <w:u w:val="single"/>
            </w:rPr>
          </w:rPrChange>
        </w:rPr>
        <w:t xml:space="preserve">the </w:t>
      </w:r>
      <w:r w:rsidRPr="00920A48">
        <w:rPr>
          <w:u w:val="single"/>
          <w:rPrChange w:id="3087" w:author="Stephen Reynolds, Jr." w:date="2012-11-13T07:32:00Z">
            <w:rPr>
              <w:color w:val="FFFFFF" w:themeColor="background1"/>
              <w:u w:val="single"/>
            </w:rPr>
          </w:rPrChange>
        </w:rPr>
        <w:t xml:space="preserve">Holy </w:t>
      </w:r>
      <w:r w:rsidR="00C4601B" w:rsidRPr="00920A48">
        <w:rPr>
          <w:u w:val="single"/>
          <w:rPrChange w:id="3088" w:author="Stephen Reynolds, Jr." w:date="2012-11-13T07:32:00Z">
            <w:rPr>
              <w:color w:val="FFFFFF" w:themeColor="background1"/>
              <w:u w:val="single"/>
            </w:rPr>
          </w:rPrChange>
        </w:rPr>
        <w:t>Ghost</w:t>
      </w:r>
      <w:r w:rsidRPr="00920A48">
        <w:rPr>
          <w:u w:val="single"/>
          <w:rPrChange w:id="3089" w:author="Stephen Reynolds, Jr." w:date="2012-11-13T07:32:00Z">
            <w:rPr>
              <w:color w:val="FFFFFF" w:themeColor="background1"/>
              <w:u w:val="single"/>
            </w:rPr>
          </w:rPrChange>
        </w:rPr>
        <w:t xml:space="preserve">. The gifts of the Holy Ghost are </w:t>
      </w:r>
      <w:r w:rsidR="00C4601B" w:rsidRPr="00920A48">
        <w:rPr>
          <w:u w:val="single"/>
          <w:rPrChange w:id="3090" w:author="Stephen Reynolds, Jr." w:date="2012-11-13T07:32:00Z">
            <w:rPr>
              <w:color w:val="FFFFFF" w:themeColor="background1"/>
              <w:u w:val="single"/>
            </w:rPr>
          </w:rPrChange>
        </w:rPr>
        <w:t>abilities</w:t>
      </w:r>
      <w:r w:rsidRPr="00920A48">
        <w:rPr>
          <w:u w:val="single"/>
          <w:rPrChange w:id="3091" w:author="Stephen Reynolds, Jr." w:date="2012-11-13T07:32:00Z">
            <w:rPr>
              <w:color w:val="FFFFFF" w:themeColor="background1"/>
              <w:u w:val="single"/>
            </w:rPr>
          </w:rPrChange>
        </w:rPr>
        <w:t xml:space="preserve"> the Holy </w:t>
      </w:r>
      <w:r w:rsidR="00C4601B" w:rsidRPr="00920A48">
        <w:rPr>
          <w:u w:val="single"/>
          <w:rPrChange w:id="3092" w:author="Stephen Reynolds, Jr." w:date="2012-11-13T07:32:00Z">
            <w:rPr>
              <w:color w:val="FFFFFF" w:themeColor="background1"/>
              <w:u w:val="single"/>
            </w:rPr>
          </w:rPrChange>
        </w:rPr>
        <w:t>Ghost</w:t>
      </w:r>
      <w:r w:rsidRPr="00920A48">
        <w:rPr>
          <w:u w:val="single"/>
          <w:rPrChange w:id="3093" w:author="Stephen Reynolds, Jr." w:date="2012-11-13T07:32:00Z">
            <w:rPr>
              <w:color w:val="FFFFFF" w:themeColor="background1"/>
              <w:u w:val="single"/>
            </w:rPr>
          </w:rPrChange>
        </w:rPr>
        <w:t xml:space="preserve"> imparts to </w:t>
      </w:r>
      <w:r w:rsidR="00C4601B" w:rsidRPr="00920A48">
        <w:rPr>
          <w:u w:val="single"/>
          <w:rPrChange w:id="3094" w:author="Stephen Reynolds, Jr." w:date="2012-11-13T07:32:00Z">
            <w:rPr>
              <w:color w:val="FFFFFF" w:themeColor="background1"/>
              <w:u w:val="single"/>
            </w:rPr>
          </w:rPrChange>
        </w:rPr>
        <w:t>those</w:t>
      </w:r>
      <w:r w:rsidRPr="00920A48">
        <w:rPr>
          <w:u w:val="single"/>
          <w:rPrChange w:id="3095" w:author="Stephen Reynolds, Jr." w:date="2012-11-13T07:32:00Z">
            <w:rPr>
              <w:color w:val="FFFFFF" w:themeColor="background1"/>
              <w:u w:val="single"/>
            </w:rPr>
          </w:rPrChange>
        </w:rPr>
        <w:t xml:space="preserve"> who have been filled, so that </w:t>
      </w:r>
      <w:r w:rsidR="00C4601B" w:rsidRPr="00920A48">
        <w:rPr>
          <w:u w:val="single"/>
          <w:rPrChange w:id="3096" w:author="Stephen Reynolds, Jr." w:date="2012-11-13T07:32:00Z">
            <w:rPr>
              <w:color w:val="FFFFFF" w:themeColor="background1"/>
              <w:u w:val="single"/>
            </w:rPr>
          </w:rPrChange>
        </w:rPr>
        <w:t>they</w:t>
      </w:r>
      <w:r w:rsidRPr="00920A48">
        <w:rPr>
          <w:u w:val="single"/>
          <w:rPrChange w:id="3097" w:author="Stephen Reynolds, Jr." w:date="2012-11-13T07:32:00Z">
            <w:rPr>
              <w:color w:val="FFFFFF" w:themeColor="background1"/>
              <w:u w:val="single"/>
            </w:rPr>
          </w:rPrChange>
        </w:rPr>
        <w:t xml:space="preserve"> might be able to do the Will of God for their lives. </w:t>
      </w:r>
    </w:p>
    <w:p w:rsidR="003D39BF" w:rsidRPr="00920A48" w:rsidRDefault="003D39BF" w:rsidP="003D39BF">
      <w:pPr>
        <w:rPr>
          <w:rPrChange w:id="3098" w:author="Stephen Reynolds, Jr." w:date="2012-11-13T07:32:00Z">
            <w:rPr>
              <w:color w:val="FF0000"/>
            </w:rPr>
          </w:rPrChange>
        </w:rPr>
      </w:pPr>
    </w:p>
    <w:p w:rsidR="003D39BF" w:rsidRPr="00920A48" w:rsidRDefault="003D39BF" w:rsidP="00B657BD">
      <w:pPr>
        <w:numPr>
          <w:ilvl w:val="0"/>
          <w:numId w:val="47"/>
        </w:numPr>
        <w:tabs>
          <w:tab w:val="clear" w:pos="720"/>
        </w:tabs>
        <w:ind w:left="360"/>
        <w:rPr>
          <w:rPrChange w:id="3099" w:author="Stephen Reynolds, Jr." w:date="2012-11-13T07:32:00Z">
            <w:rPr/>
          </w:rPrChange>
        </w:rPr>
      </w:pPr>
      <w:r w:rsidRPr="00920A48">
        <w:rPr>
          <w:rPrChange w:id="3100" w:author="Stephen Reynolds, Jr." w:date="2012-11-13T07:32:00Z">
            <w:rPr/>
          </w:rPrChange>
        </w:rPr>
        <w:t xml:space="preserve">Did the disciples experience regeneration before Jesus arose? </w:t>
      </w:r>
      <w:r w:rsidR="00C4601B" w:rsidRPr="00920A48">
        <w:rPr>
          <w:u w:val="single"/>
          <w:rPrChange w:id="3101" w:author="Stephen Reynolds, Jr." w:date="2012-11-13T07:32:00Z">
            <w:rPr>
              <w:color w:val="FFFFFF" w:themeColor="background1"/>
              <w:u w:val="single"/>
            </w:rPr>
          </w:rPrChange>
        </w:rPr>
        <w:t>Yes. John 15:3</w:t>
      </w:r>
      <w:r w:rsidRPr="00920A48">
        <w:rPr>
          <w:rPrChange w:id="3102" w:author="Stephen Reynolds, Jr." w:date="2012-11-13T07:32:00Z">
            <w:rPr>
              <w:color w:val="550000"/>
            </w:rPr>
          </w:rPrChange>
        </w:rPr>
        <w:t xml:space="preserve"> </w:t>
      </w:r>
    </w:p>
    <w:p w:rsidR="003D39BF" w:rsidRPr="00920A48" w:rsidRDefault="003D39BF" w:rsidP="003D39BF">
      <w:pPr>
        <w:rPr>
          <w:rPrChange w:id="3103" w:author="Stephen Reynolds, Jr." w:date="2012-11-13T07:32:00Z">
            <w:rPr/>
          </w:rPrChange>
        </w:rPr>
      </w:pPr>
    </w:p>
    <w:p w:rsidR="003D39BF" w:rsidRPr="00920A48" w:rsidRDefault="003D39BF" w:rsidP="00B657BD">
      <w:pPr>
        <w:numPr>
          <w:ilvl w:val="0"/>
          <w:numId w:val="47"/>
        </w:numPr>
        <w:tabs>
          <w:tab w:val="clear" w:pos="720"/>
        </w:tabs>
        <w:ind w:left="360"/>
        <w:rPr>
          <w:rPrChange w:id="3104" w:author="Stephen Reynolds, Jr." w:date="2012-11-13T07:32:00Z">
            <w:rPr/>
          </w:rPrChange>
        </w:rPr>
      </w:pPr>
      <w:r w:rsidRPr="00920A48">
        <w:rPr>
          <w:rPrChange w:id="3105" w:author="Stephen Reynolds, Jr." w:date="2012-11-13T07:32:00Z">
            <w:rPr/>
          </w:rPrChange>
        </w:rPr>
        <w:t>Is the baptism of the Spirit a separate experience from the new birth? Give sc</w:t>
      </w:r>
      <w:r w:rsidR="00C4601B" w:rsidRPr="00920A48">
        <w:rPr>
          <w:rPrChange w:id="3106" w:author="Stephen Reynolds, Jr." w:date="2012-11-13T07:32:00Z">
            <w:rPr/>
          </w:rPrChange>
        </w:rPr>
        <w:t>ripture.</w:t>
      </w:r>
    </w:p>
    <w:p w:rsidR="003D39BF" w:rsidRPr="00920A48" w:rsidRDefault="003D39BF" w:rsidP="00C4601B">
      <w:pPr>
        <w:ind w:left="360"/>
        <w:rPr>
          <w:u w:val="single"/>
          <w:rPrChange w:id="3107" w:author="Stephen Reynolds, Jr." w:date="2012-11-13T07:32:00Z">
            <w:rPr>
              <w:color w:val="FFFFFF" w:themeColor="background1"/>
              <w:u w:val="single"/>
            </w:rPr>
          </w:rPrChange>
        </w:rPr>
      </w:pPr>
      <w:r w:rsidRPr="00920A48">
        <w:rPr>
          <w:u w:val="single"/>
          <w:rPrChange w:id="3108" w:author="Stephen Reynolds, Jr." w:date="2012-11-13T07:32:00Z">
            <w:rPr>
              <w:color w:val="FFFFFF" w:themeColor="background1"/>
              <w:u w:val="single"/>
            </w:rPr>
          </w:rPrChange>
        </w:rPr>
        <w:t>The baptism of the Spirit is a separate experience from the new birth. Acts 8:12</w:t>
      </w:r>
      <w:proofErr w:type="gramStart"/>
      <w:r w:rsidRPr="00920A48">
        <w:rPr>
          <w:u w:val="single"/>
          <w:rPrChange w:id="3109" w:author="Stephen Reynolds, Jr." w:date="2012-11-13T07:32:00Z">
            <w:rPr>
              <w:color w:val="FFFFFF" w:themeColor="background1"/>
              <w:u w:val="single"/>
            </w:rPr>
          </w:rPrChange>
        </w:rPr>
        <w:t>,15,16</w:t>
      </w:r>
      <w:proofErr w:type="gramEnd"/>
    </w:p>
    <w:p w:rsidR="003D39BF" w:rsidRPr="00920A48" w:rsidRDefault="003D39BF" w:rsidP="003D39BF">
      <w:pPr>
        <w:rPr>
          <w:rPrChange w:id="3110" w:author="Stephen Reynolds, Jr." w:date="2012-11-13T07:32:00Z">
            <w:rPr/>
          </w:rPrChange>
        </w:rPr>
      </w:pPr>
    </w:p>
    <w:p w:rsidR="003D39BF" w:rsidRPr="00920A48" w:rsidRDefault="003D39BF" w:rsidP="00B657BD">
      <w:pPr>
        <w:numPr>
          <w:ilvl w:val="0"/>
          <w:numId w:val="47"/>
        </w:numPr>
        <w:tabs>
          <w:tab w:val="clear" w:pos="720"/>
        </w:tabs>
        <w:ind w:left="360"/>
        <w:rPr>
          <w:rPrChange w:id="3111" w:author="Stephen Reynolds, Jr." w:date="2012-11-13T07:32:00Z">
            <w:rPr/>
          </w:rPrChange>
        </w:rPr>
      </w:pPr>
      <w:r w:rsidRPr="00920A48">
        <w:rPr>
          <w:rPrChange w:id="3112" w:author="Stephen Reynolds, Jr." w:date="2012-11-13T07:32:00Z">
            <w:rPr/>
          </w:rPrChange>
        </w:rPr>
        <w:t>Where is the first record found of people receiving the baptism of the Holy Ghost?</w:t>
      </w:r>
      <w:r w:rsidR="00C4601B" w:rsidRPr="00920A48">
        <w:rPr>
          <w:rPrChange w:id="3113" w:author="Stephen Reynolds, Jr." w:date="2012-11-13T07:32:00Z">
            <w:rPr/>
          </w:rPrChange>
        </w:rPr>
        <w:t xml:space="preserve"> </w:t>
      </w:r>
      <w:r w:rsidRPr="00920A48">
        <w:rPr>
          <w:u w:val="single"/>
          <w:rPrChange w:id="3114" w:author="Stephen Reynolds, Jr." w:date="2012-11-13T07:32:00Z">
            <w:rPr>
              <w:color w:val="FFFFFF" w:themeColor="background1"/>
              <w:u w:val="single"/>
            </w:rPr>
          </w:rPrChange>
        </w:rPr>
        <w:t>Acts 2:4</w:t>
      </w:r>
    </w:p>
    <w:p w:rsidR="003D39BF" w:rsidRPr="00920A48" w:rsidRDefault="003D39BF" w:rsidP="003D39BF">
      <w:pPr>
        <w:rPr>
          <w:rPrChange w:id="3115" w:author="Stephen Reynolds, Jr." w:date="2012-11-13T07:32:00Z">
            <w:rPr/>
          </w:rPrChange>
        </w:rPr>
      </w:pPr>
    </w:p>
    <w:p w:rsidR="003D39BF" w:rsidRPr="00920A48" w:rsidRDefault="003D39BF" w:rsidP="00B657BD">
      <w:pPr>
        <w:numPr>
          <w:ilvl w:val="0"/>
          <w:numId w:val="47"/>
        </w:numPr>
        <w:tabs>
          <w:tab w:val="clear" w:pos="720"/>
        </w:tabs>
        <w:ind w:left="360"/>
        <w:rPr>
          <w:rPrChange w:id="3116" w:author="Stephen Reynolds, Jr." w:date="2012-11-13T07:32:00Z">
            <w:rPr/>
          </w:rPrChange>
        </w:rPr>
      </w:pPr>
      <w:r w:rsidRPr="00920A48">
        <w:rPr>
          <w:rPrChange w:id="3117" w:author="Stephen Reynolds, Jr." w:date="2012-11-13T07:32:00Z">
            <w:rPr/>
          </w:rPrChange>
        </w:rPr>
        <w:t>Give scripture to prove that the baptism is for all today.</w:t>
      </w:r>
      <w:r w:rsidR="00C4601B" w:rsidRPr="00920A48">
        <w:rPr>
          <w:rPrChange w:id="3118" w:author="Stephen Reynolds, Jr." w:date="2012-11-13T07:32:00Z">
            <w:rPr/>
          </w:rPrChange>
        </w:rPr>
        <w:t xml:space="preserve"> </w:t>
      </w:r>
      <w:r w:rsidRPr="00920A48">
        <w:rPr>
          <w:u w:val="single"/>
          <w:rPrChange w:id="3119" w:author="Stephen Reynolds, Jr." w:date="2012-11-13T07:32:00Z">
            <w:rPr>
              <w:color w:val="FFFFFF" w:themeColor="background1"/>
              <w:u w:val="single"/>
            </w:rPr>
          </w:rPrChange>
        </w:rPr>
        <w:t>Acts 2:38, 39</w:t>
      </w:r>
    </w:p>
    <w:p w:rsidR="003D39BF" w:rsidRPr="00920A48" w:rsidRDefault="003D39BF" w:rsidP="003D39BF">
      <w:pPr>
        <w:ind w:left="360"/>
        <w:rPr>
          <w:rPrChange w:id="3120" w:author="Stephen Reynolds, Jr." w:date="2012-11-13T07:32:00Z">
            <w:rPr>
              <w:color w:val="550000"/>
            </w:rPr>
          </w:rPrChange>
        </w:rPr>
      </w:pPr>
    </w:p>
    <w:p w:rsidR="003D39BF" w:rsidRPr="00920A48" w:rsidRDefault="003D39BF" w:rsidP="00B657BD">
      <w:pPr>
        <w:numPr>
          <w:ilvl w:val="0"/>
          <w:numId w:val="47"/>
        </w:numPr>
        <w:tabs>
          <w:tab w:val="clear" w:pos="720"/>
        </w:tabs>
        <w:ind w:left="360"/>
        <w:rPr>
          <w:rPrChange w:id="3121" w:author="Stephen Reynolds, Jr." w:date="2012-11-13T07:32:00Z">
            <w:rPr/>
          </w:rPrChange>
        </w:rPr>
      </w:pPr>
      <w:r w:rsidRPr="00920A48">
        <w:rPr>
          <w:rPrChange w:id="3122" w:author="Stephen Reynolds, Jr." w:date="2012-11-13T07:32:00Z">
            <w:rPr/>
          </w:rPrChange>
        </w:rPr>
        <w:t xml:space="preserve">What is the initial evidence of the baptism? </w:t>
      </w:r>
    </w:p>
    <w:p w:rsidR="003D39BF" w:rsidRPr="00920A48" w:rsidRDefault="003D39BF" w:rsidP="003D39BF">
      <w:pPr>
        <w:ind w:left="360"/>
        <w:rPr>
          <w:u w:val="single"/>
          <w:rPrChange w:id="3123" w:author="Stephen Reynolds, Jr." w:date="2012-11-13T07:32:00Z">
            <w:rPr>
              <w:color w:val="FFFFFF" w:themeColor="background1"/>
              <w:u w:val="single"/>
            </w:rPr>
          </w:rPrChange>
        </w:rPr>
      </w:pPr>
      <w:r w:rsidRPr="00920A48">
        <w:rPr>
          <w:u w:val="single"/>
          <w:rPrChange w:id="3124" w:author="Stephen Reynolds, Jr." w:date="2012-11-13T07:32:00Z">
            <w:rPr>
              <w:color w:val="FFFFFF" w:themeColor="background1"/>
              <w:u w:val="single"/>
            </w:rPr>
          </w:rPrChange>
        </w:rPr>
        <w:t>The initial evidence of the baptism of the Holy Spirit is speaking with other tong</w:t>
      </w:r>
      <w:r w:rsidR="00C4601B" w:rsidRPr="00920A48">
        <w:rPr>
          <w:u w:val="single"/>
          <w:rPrChange w:id="3125" w:author="Stephen Reynolds, Jr." w:date="2012-11-13T07:32:00Z">
            <w:rPr>
              <w:color w:val="FFFFFF" w:themeColor="background1"/>
              <w:u w:val="single"/>
            </w:rPr>
          </w:rPrChange>
        </w:rPr>
        <w:t>ues.</w:t>
      </w:r>
    </w:p>
    <w:p w:rsidR="003D39BF" w:rsidRPr="00920A48" w:rsidRDefault="00C4601B" w:rsidP="00B657BD">
      <w:pPr>
        <w:numPr>
          <w:ilvl w:val="0"/>
          <w:numId w:val="47"/>
        </w:numPr>
        <w:tabs>
          <w:tab w:val="clear" w:pos="720"/>
        </w:tabs>
        <w:ind w:left="360"/>
        <w:rPr>
          <w:u w:val="single"/>
          <w:rPrChange w:id="3126" w:author="Stephen Reynolds, Jr." w:date="2012-11-13T07:32:00Z">
            <w:rPr>
              <w:color w:val="FFFFFF" w:themeColor="background1"/>
              <w:u w:val="single"/>
            </w:rPr>
          </w:rPrChange>
        </w:rPr>
      </w:pPr>
      <w:r w:rsidRPr="00920A48">
        <w:rPr>
          <w:rPrChange w:id="3127" w:author="Stephen Reynolds, Jr." w:date="2012-11-13T07:32:00Z">
            <w:rPr/>
          </w:rPrChange>
        </w:rPr>
        <w:t>Did the B</w:t>
      </w:r>
      <w:r w:rsidR="003D39BF" w:rsidRPr="00920A48">
        <w:rPr>
          <w:rPrChange w:id="3128" w:author="Stephen Reynolds, Jr." w:date="2012-11-13T07:32:00Z">
            <w:rPr/>
          </w:rPrChange>
        </w:rPr>
        <w:t xml:space="preserve">aptism with the Holy </w:t>
      </w:r>
      <w:r w:rsidRPr="00920A48">
        <w:rPr>
          <w:rPrChange w:id="3129" w:author="Stephen Reynolds, Jr." w:date="2012-11-13T07:32:00Z">
            <w:rPr/>
          </w:rPrChange>
        </w:rPr>
        <w:t>Ghost</w:t>
      </w:r>
      <w:r w:rsidR="003D39BF" w:rsidRPr="00920A48">
        <w:rPr>
          <w:rPrChange w:id="3130" w:author="Stephen Reynolds, Jr." w:date="2012-11-13T07:32:00Z">
            <w:rPr/>
          </w:rPrChange>
        </w:rPr>
        <w:t xml:space="preserve"> make any real difference in the lives of the early Apostles? Explain</w:t>
      </w:r>
      <w:r w:rsidR="003D39BF" w:rsidRPr="00920A48">
        <w:rPr>
          <w:u w:val="single"/>
          <w:rPrChange w:id="3131" w:author="Stephen Reynolds, Jr." w:date="2012-11-13T07:32:00Z">
            <w:rPr>
              <w:color w:val="FFFFFF" w:themeColor="background1"/>
              <w:u w:val="single"/>
            </w:rPr>
          </w:rPrChange>
        </w:rPr>
        <w:t xml:space="preserve">. </w:t>
      </w:r>
      <w:r w:rsidRPr="00920A48">
        <w:rPr>
          <w:u w:val="single"/>
          <w:rPrChange w:id="3132" w:author="Stephen Reynolds, Jr." w:date="2012-11-13T07:32:00Z">
            <w:rPr>
              <w:color w:val="FFFFFF" w:themeColor="background1"/>
              <w:u w:val="single"/>
            </w:rPr>
          </w:rPrChange>
        </w:rPr>
        <w:t xml:space="preserve">Yes, </w:t>
      </w:r>
      <w:proofErr w:type="gramStart"/>
      <w:r w:rsidR="00C944D6" w:rsidRPr="00920A48">
        <w:rPr>
          <w:u w:val="single"/>
          <w:rPrChange w:id="3133" w:author="Stephen Reynolds, Jr." w:date="2012-11-13T07:32:00Z">
            <w:rPr>
              <w:color w:val="FFFFFF" w:themeColor="background1"/>
              <w:u w:val="single"/>
            </w:rPr>
          </w:rPrChange>
        </w:rPr>
        <w:t>On</w:t>
      </w:r>
      <w:proofErr w:type="gramEnd"/>
      <w:r w:rsidR="003D39BF" w:rsidRPr="00920A48">
        <w:rPr>
          <w:u w:val="single"/>
          <w:rPrChange w:id="3134" w:author="Stephen Reynolds, Jr." w:date="2012-11-13T07:32:00Z">
            <w:rPr>
              <w:color w:val="FFFFFF" w:themeColor="background1"/>
              <w:u w:val="single"/>
            </w:rPr>
          </w:rPrChange>
        </w:rPr>
        <w:t xml:space="preserve"> the day of Pentecost </w:t>
      </w:r>
      <w:r w:rsidR="00C944D6" w:rsidRPr="00920A48">
        <w:rPr>
          <w:u w:val="single"/>
          <w:rPrChange w:id="3135" w:author="Stephen Reynolds, Jr." w:date="2012-11-13T07:32:00Z">
            <w:rPr>
              <w:color w:val="FFFFFF" w:themeColor="background1"/>
              <w:u w:val="single"/>
            </w:rPr>
          </w:rPrChange>
        </w:rPr>
        <w:t>we</w:t>
      </w:r>
      <w:r w:rsidR="003D39BF" w:rsidRPr="00920A48">
        <w:rPr>
          <w:u w:val="single"/>
          <w:rPrChange w:id="3136" w:author="Stephen Reynolds, Jr." w:date="2012-11-13T07:32:00Z">
            <w:rPr>
              <w:color w:val="FFFFFF" w:themeColor="background1"/>
              <w:u w:val="single"/>
            </w:rPr>
          </w:rPrChange>
        </w:rPr>
        <w:t xml:space="preserve"> se</w:t>
      </w:r>
      <w:r w:rsidR="00C944D6" w:rsidRPr="00920A48">
        <w:rPr>
          <w:u w:val="single"/>
          <w:rPrChange w:id="3137" w:author="Stephen Reynolds, Jr." w:date="2012-11-13T07:32:00Z">
            <w:rPr>
              <w:color w:val="FFFFFF" w:themeColor="background1"/>
              <w:u w:val="single"/>
            </w:rPr>
          </w:rPrChange>
        </w:rPr>
        <w:t>e boldness and power to preach the Gospel and steadfastness.</w:t>
      </w:r>
      <w:r w:rsidR="003D39BF" w:rsidRPr="00920A48">
        <w:rPr>
          <w:u w:val="single"/>
          <w:rPrChange w:id="3138" w:author="Stephen Reynolds, Jr." w:date="2012-11-13T07:32:00Z">
            <w:rPr>
              <w:color w:val="FFFFFF" w:themeColor="background1"/>
              <w:u w:val="single"/>
            </w:rPr>
          </w:rPrChange>
        </w:rPr>
        <w:t xml:space="preserve"> </w:t>
      </w:r>
      <w:r w:rsidR="00C944D6" w:rsidRPr="00920A48">
        <w:rPr>
          <w:u w:val="single"/>
          <w:rPrChange w:id="3139" w:author="Stephen Reynolds, Jr." w:date="2012-11-13T07:32:00Z">
            <w:rPr>
              <w:color w:val="FFFFFF" w:themeColor="background1"/>
              <w:u w:val="single"/>
            </w:rPr>
          </w:rPrChange>
        </w:rPr>
        <w:t>(I</w:t>
      </w:r>
      <w:r w:rsidR="003D39BF" w:rsidRPr="00920A48">
        <w:rPr>
          <w:u w:val="single"/>
          <w:rPrChange w:id="3140" w:author="Stephen Reynolds, Jr." w:date="2012-11-13T07:32:00Z">
            <w:rPr>
              <w:color w:val="FFFFFF" w:themeColor="background1"/>
              <w:u w:val="single"/>
            </w:rPr>
          </w:rPrChange>
        </w:rPr>
        <w:t>t is not that same wavering Peter.</w:t>
      </w:r>
      <w:r w:rsidR="00C944D6" w:rsidRPr="00920A48">
        <w:rPr>
          <w:u w:val="single"/>
          <w:rPrChange w:id="3141" w:author="Stephen Reynolds, Jr." w:date="2012-11-13T07:32:00Z">
            <w:rPr>
              <w:color w:val="FFFFFF" w:themeColor="background1"/>
              <w:u w:val="single"/>
            </w:rPr>
          </w:rPrChange>
        </w:rPr>
        <w:t>)</w:t>
      </w:r>
      <w:r w:rsidR="003D39BF" w:rsidRPr="00920A48">
        <w:rPr>
          <w:u w:val="single"/>
          <w:rPrChange w:id="3142" w:author="Stephen Reynolds, Jr." w:date="2012-11-13T07:32:00Z">
            <w:rPr>
              <w:color w:val="FFFFFF" w:themeColor="background1"/>
              <w:u w:val="single"/>
            </w:rPr>
          </w:rPrChange>
        </w:rPr>
        <w:t xml:space="preserve"> The work that </w:t>
      </w:r>
      <w:r w:rsidRPr="00920A48">
        <w:rPr>
          <w:u w:val="single"/>
          <w:rPrChange w:id="3143" w:author="Stephen Reynolds, Jr." w:date="2012-11-13T07:32:00Z">
            <w:rPr>
              <w:color w:val="FFFFFF" w:themeColor="background1"/>
              <w:u w:val="single"/>
            </w:rPr>
          </w:rPrChange>
        </w:rPr>
        <w:t>many of them had tried to do without the Baptism of the Holy Ghost was not</w:t>
      </w:r>
      <w:r w:rsidR="003D39BF" w:rsidRPr="00920A48">
        <w:rPr>
          <w:u w:val="single"/>
          <w:rPrChange w:id="3144" w:author="Stephen Reynolds, Jr." w:date="2012-11-13T07:32:00Z">
            <w:rPr>
              <w:color w:val="FFFFFF" w:themeColor="background1"/>
              <w:u w:val="single"/>
            </w:rPr>
          </w:rPrChange>
        </w:rPr>
        <w:t xml:space="preserve"> with great effectiveness. </w:t>
      </w:r>
    </w:p>
    <w:p w:rsidR="003D39BF" w:rsidRPr="00920A48" w:rsidRDefault="003D39BF" w:rsidP="003D39BF">
      <w:pPr>
        <w:rPr>
          <w:u w:val="single"/>
          <w:rPrChange w:id="3145" w:author="Stephen Reynolds, Jr." w:date="2012-11-13T07:32:00Z">
            <w:rPr>
              <w:u w:val="single"/>
            </w:rPr>
          </w:rPrChange>
        </w:rPr>
      </w:pPr>
    </w:p>
    <w:p w:rsidR="003D39BF" w:rsidRPr="00920A48" w:rsidRDefault="003D39BF" w:rsidP="00B657BD">
      <w:pPr>
        <w:numPr>
          <w:ilvl w:val="0"/>
          <w:numId w:val="47"/>
        </w:numPr>
        <w:tabs>
          <w:tab w:val="clear" w:pos="720"/>
        </w:tabs>
        <w:ind w:left="360"/>
        <w:rPr>
          <w:rPrChange w:id="3146" w:author="Stephen Reynolds, Jr." w:date="2012-11-13T07:32:00Z">
            <w:rPr>
              <w:color w:val="550000"/>
            </w:rPr>
          </w:rPrChange>
        </w:rPr>
      </w:pPr>
      <w:r w:rsidRPr="00920A48">
        <w:rPr>
          <w:rPrChange w:id="3147" w:author="Stephen Reynolds, Jr." w:date="2012-11-13T07:32:00Z">
            <w:rPr/>
          </w:rPrChange>
        </w:rPr>
        <w:t xml:space="preserve">Where do we find in the scriptures of other people speaking in tongues other than in the second chapter of Acts? </w:t>
      </w:r>
      <w:r w:rsidRPr="00920A48">
        <w:rPr>
          <w:u w:val="single"/>
          <w:rPrChange w:id="3148" w:author="Stephen Reynolds, Jr." w:date="2012-11-13T07:32:00Z">
            <w:rPr>
              <w:color w:val="FFFFFF" w:themeColor="background1"/>
              <w:u w:val="single"/>
            </w:rPr>
          </w:rPrChange>
        </w:rPr>
        <w:t>Acts 10 46</w:t>
      </w:r>
      <w:r w:rsidR="00C944D6" w:rsidRPr="00920A48">
        <w:rPr>
          <w:u w:val="single"/>
          <w:rPrChange w:id="3149" w:author="Stephen Reynolds, Jr." w:date="2012-11-13T07:32:00Z">
            <w:rPr>
              <w:color w:val="FFFFFF" w:themeColor="background1"/>
              <w:u w:val="single"/>
            </w:rPr>
          </w:rPrChange>
        </w:rPr>
        <w:t xml:space="preserve">; </w:t>
      </w:r>
      <w:r w:rsidRPr="00920A48">
        <w:rPr>
          <w:u w:val="single"/>
          <w:rPrChange w:id="3150" w:author="Stephen Reynolds, Jr." w:date="2012-11-13T07:32:00Z">
            <w:rPr>
              <w:color w:val="FFFFFF" w:themeColor="background1"/>
              <w:u w:val="single"/>
            </w:rPr>
          </w:rPrChange>
        </w:rPr>
        <w:t>Acts 19:6</w:t>
      </w:r>
      <w:r w:rsidR="00C944D6" w:rsidRPr="00920A48">
        <w:rPr>
          <w:u w:val="single"/>
          <w:rPrChange w:id="3151" w:author="Stephen Reynolds, Jr." w:date="2012-11-13T07:32:00Z">
            <w:rPr>
              <w:color w:val="FFFFFF" w:themeColor="background1"/>
              <w:u w:val="single"/>
            </w:rPr>
          </w:rPrChange>
        </w:rPr>
        <w:t xml:space="preserve">; </w:t>
      </w:r>
      <w:r w:rsidRPr="00920A48">
        <w:rPr>
          <w:u w:val="single"/>
          <w:rPrChange w:id="3152" w:author="Stephen Reynolds, Jr." w:date="2012-11-13T07:32:00Z">
            <w:rPr>
              <w:color w:val="FFFFFF" w:themeColor="background1"/>
              <w:u w:val="single"/>
            </w:rPr>
          </w:rPrChange>
        </w:rPr>
        <w:t xml:space="preserve"> I Corinthians 14:18</w:t>
      </w:r>
    </w:p>
    <w:p w:rsidR="003D39BF" w:rsidRPr="00920A48" w:rsidRDefault="003D39BF" w:rsidP="003D39BF">
      <w:pPr>
        <w:rPr>
          <w:rPrChange w:id="3153" w:author="Stephen Reynolds, Jr." w:date="2012-11-13T07:32:00Z">
            <w:rPr/>
          </w:rPrChange>
        </w:rPr>
      </w:pPr>
    </w:p>
    <w:p w:rsidR="003D39BF" w:rsidRPr="00920A48" w:rsidRDefault="003D39BF" w:rsidP="00B657BD">
      <w:pPr>
        <w:numPr>
          <w:ilvl w:val="0"/>
          <w:numId w:val="47"/>
        </w:numPr>
        <w:tabs>
          <w:tab w:val="clear" w:pos="720"/>
        </w:tabs>
        <w:ind w:left="360"/>
        <w:rPr>
          <w:rPrChange w:id="3154" w:author="Stephen Reynolds, Jr." w:date="2012-11-13T07:32:00Z">
            <w:rPr/>
          </w:rPrChange>
        </w:rPr>
      </w:pPr>
      <w:r w:rsidRPr="00920A48">
        <w:rPr>
          <w:rPrChange w:id="3155" w:author="Stephen Reynolds, Jr." w:date="2012-11-13T07:32:00Z">
            <w:rPr/>
          </w:rPrChange>
        </w:rPr>
        <w:t xml:space="preserve">Should the believer expect anything more than just speaking with tongues? </w:t>
      </w:r>
    </w:p>
    <w:p w:rsidR="003D39BF" w:rsidRPr="00920A48" w:rsidRDefault="003D39BF" w:rsidP="003D39BF">
      <w:pPr>
        <w:ind w:left="360"/>
        <w:rPr>
          <w:u w:val="single"/>
          <w:rPrChange w:id="3156" w:author="Stephen Reynolds, Jr." w:date="2012-11-13T07:32:00Z">
            <w:rPr>
              <w:color w:val="FFFFFF" w:themeColor="background1"/>
              <w:u w:val="single"/>
            </w:rPr>
          </w:rPrChange>
        </w:rPr>
      </w:pPr>
      <w:r w:rsidRPr="00920A48">
        <w:rPr>
          <w:u w:val="single"/>
          <w:rPrChange w:id="3157" w:author="Stephen Reynolds, Jr." w:date="2012-11-13T07:32:00Z">
            <w:rPr>
              <w:color w:val="FFFFFF" w:themeColor="background1"/>
              <w:u w:val="single"/>
            </w:rPr>
          </w:rPrChange>
        </w:rPr>
        <w:t xml:space="preserve">Yes, the believer can expect so much more than just speaking with tongues. Speaking with tongues is just the initial </w:t>
      </w:r>
      <w:r w:rsidR="00677F3B" w:rsidRPr="00920A48">
        <w:rPr>
          <w:u w:val="single"/>
          <w:rPrChange w:id="3158" w:author="Stephen Reynolds, Jr." w:date="2012-11-13T07:32:00Z">
            <w:rPr>
              <w:color w:val="FFFFFF" w:themeColor="background1"/>
              <w:u w:val="single"/>
            </w:rPr>
          </w:rPrChange>
        </w:rPr>
        <w:t>evidence</w:t>
      </w:r>
      <w:r w:rsidRPr="00920A48">
        <w:rPr>
          <w:u w:val="single"/>
          <w:rPrChange w:id="3159" w:author="Stephen Reynolds, Jr." w:date="2012-11-13T07:32:00Z">
            <w:rPr>
              <w:color w:val="FFFFFF" w:themeColor="background1"/>
              <w:u w:val="single"/>
            </w:rPr>
          </w:rPrChange>
        </w:rPr>
        <w:t xml:space="preserve">. The Holy </w:t>
      </w:r>
      <w:r w:rsidR="00677F3B" w:rsidRPr="00920A48">
        <w:rPr>
          <w:u w:val="single"/>
          <w:rPrChange w:id="3160" w:author="Stephen Reynolds, Jr." w:date="2012-11-13T07:32:00Z">
            <w:rPr>
              <w:color w:val="FFFFFF" w:themeColor="background1"/>
              <w:u w:val="single"/>
            </w:rPr>
          </w:rPrChange>
        </w:rPr>
        <w:t>Ghost</w:t>
      </w:r>
      <w:r w:rsidRPr="00920A48">
        <w:rPr>
          <w:u w:val="single"/>
          <w:rPrChange w:id="3161" w:author="Stephen Reynolds, Jr." w:date="2012-11-13T07:32:00Z">
            <w:rPr>
              <w:color w:val="FFFFFF" w:themeColor="background1"/>
              <w:u w:val="single"/>
            </w:rPr>
          </w:rPrChange>
        </w:rPr>
        <w:t xml:space="preserve"> fills the mind with comprehension of truth, takes possession of our faculties and imparts gifts, which qualify us for the </w:t>
      </w:r>
      <w:r w:rsidR="00677F3B" w:rsidRPr="00920A48">
        <w:rPr>
          <w:u w:val="single"/>
          <w:rPrChange w:id="3162" w:author="Stephen Reynolds, Jr." w:date="2012-11-13T07:32:00Z">
            <w:rPr>
              <w:color w:val="FFFFFF" w:themeColor="background1"/>
              <w:u w:val="single"/>
            </w:rPr>
          </w:rPrChange>
        </w:rPr>
        <w:t>service to which God calls us</w:t>
      </w:r>
      <w:r w:rsidRPr="00920A48">
        <w:rPr>
          <w:u w:val="single"/>
          <w:rPrChange w:id="3163" w:author="Stephen Reynolds, Jr." w:date="2012-11-13T07:32:00Z">
            <w:rPr>
              <w:color w:val="FFFFFF" w:themeColor="background1"/>
              <w:u w:val="single"/>
            </w:rPr>
          </w:rPrChange>
        </w:rPr>
        <w:t xml:space="preserve">. </w:t>
      </w:r>
      <w:proofErr w:type="gramStart"/>
      <w:r w:rsidRPr="00920A48">
        <w:rPr>
          <w:u w:val="single"/>
          <w:rPrChange w:id="3164" w:author="Stephen Reynolds, Jr." w:date="2012-11-13T07:32:00Z">
            <w:rPr>
              <w:color w:val="FFFFFF" w:themeColor="background1"/>
              <w:u w:val="single"/>
            </w:rPr>
          </w:rPrChange>
        </w:rPr>
        <w:t>And so much more.</w:t>
      </w:r>
      <w:proofErr w:type="gramEnd"/>
      <w:r w:rsidRPr="00920A48">
        <w:rPr>
          <w:u w:val="single"/>
          <w:rPrChange w:id="3165" w:author="Stephen Reynolds, Jr." w:date="2012-11-13T07:32:00Z">
            <w:rPr>
              <w:color w:val="FFFFFF" w:themeColor="background1"/>
              <w:u w:val="single"/>
            </w:rPr>
          </w:rPrChange>
        </w:rPr>
        <w:t xml:space="preserve">  </w:t>
      </w:r>
    </w:p>
    <w:p w:rsidR="003D39BF" w:rsidRPr="00920A48" w:rsidRDefault="003D39BF" w:rsidP="003D39BF">
      <w:pPr>
        <w:rPr>
          <w:rPrChange w:id="3166" w:author="Stephen Reynolds, Jr." w:date="2012-11-13T07:32:00Z">
            <w:rPr/>
          </w:rPrChange>
        </w:rPr>
      </w:pPr>
    </w:p>
    <w:p w:rsidR="003D39BF" w:rsidRPr="00920A48" w:rsidRDefault="003D39BF" w:rsidP="00B657BD">
      <w:pPr>
        <w:numPr>
          <w:ilvl w:val="0"/>
          <w:numId w:val="47"/>
        </w:numPr>
        <w:tabs>
          <w:tab w:val="clear" w:pos="720"/>
        </w:tabs>
        <w:ind w:left="360"/>
        <w:rPr>
          <w:rPrChange w:id="3167" w:author="Stephen Reynolds, Jr." w:date="2012-11-13T07:32:00Z">
            <w:rPr/>
          </w:rPrChange>
        </w:rPr>
      </w:pPr>
      <w:r w:rsidRPr="00920A48">
        <w:rPr>
          <w:rPrChange w:id="3168" w:author="Stephen Reynolds, Jr." w:date="2012-11-13T07:32:00Z">
            <w:rPr/>
          </w:rPrChange>
        </w:rPr>
        <w:t>Name fou</w:t>
      </w:r>
      <w:r w:rsidR="00677F3B" w:rsidRPr="00920A48">
        <w:rPr>
          <w:rPrChange w:id="3169" w:author="Stephen Reynolds, Jr." w:date="2012-11-13T07:32:00Z">
            <w:rPr/>
          </w:rPrChange>
        </w:rPr>
        <w:t>r conditions for receiving the B</w:t>
      </w:r>
      <w:r w:rsidRPr="00920A48">
        <w:rPr>
          <w:rPrChange w:id="3170" w:author="Stephen Reynolds, Jr." w:date="2012-11-13T07:32:00Z">
            <w:rPr/>
          </w:rPrChange>
        </w:rPr>
        <w:t>aptism</w:t>
      </w:r>
      <w:r w:rsidR="00677F3B" w:rsidRPr="00920A48">
        <w:rPr>
          <w:rPrChange w:id="3171" w:author="Stephen Reynolds, Jr." w:date="2012-11-13T07:32:00Z">
            <w:rPr/>
          </w:rPrChange>
        </w:rPr>
        <w:t xml:space="preserve"> of the Holy Ghost</w:t>
      </w:r>
      <w:r w:rsidRPr="00920A48">
        <w:rPr>
          <w:rPrChange w:id="3172" w:author="Stephen Reynolds, Jr." w:date="2012-11-13T07:32:00Z">
            <w:rPr/>
          </w:rPrChange>
        </w:rPr>
        <w:t xml:space="preserve">. </w:t>
      </w:r>
    </w:p>
    <w:p w:rsidR="003D39BF" w:rsidRPr="00920A48" w:rsidRDefault="003D39BF" w:rsidP="00B657BD">
      <w:pPr>
        <w:numPr>
          <w:ilvl w:val="1"/>
          <w:numId w:val="47"/>
        </w:numPr>
        <w:tabs>
          <w:tab w:val="clear" w:pos="1440"/>
        </w:tabs>
        <w:ind w:left="900"/>
        <w:rPr>
          <w:u w:val="single"/>
          <w:rPrChange w:id="3173" w:author="Stephen Reynolds, Jr." w:date="2012-11-13T07:32:00Z">
            <w:rPr>
              <w:color w:val="FFFFFF" w:themeColor="background1"/>
              <w:u w:val="single"/>
            </w:rPr>
          </w:rPrChange>
        </w:rPr>
      </w:pPr>
      <w:r w:rsidRPr="00920A48">
        <w:rPr>
          <w:b/>
          <w:u w:val="single"/>
          <w:rPrChange w:id="3174" w:author="Stephen Reynolds, Jr." w:date="2012-11-13T07:32:00Z">
            <w:rPr>
              <w:b/>
              <w:color w:val="FFFFFF" w:themeColor="background1"/>
              <w:u w:val="single"/>
            </w:rPr>
          </w:rPrChange>
        </w:rPr>
        <w:t>Repentance</w:t>
      </w:r>
      <w:r w:rsidR="00677F3B" w:rsidRPr="00920A48">
        <w:rPr>
          <w:u w:val="single"/>
          <w:rPrChange w:id="3175" w:author="Stephen Reynolds, Jr." w:date="2012-11-13T07:32:00Z">
            <w:rPr>
              <w:color w:val="FFFFFF" w:themeColor="background1"/>
              <w:u w:val="single"/>
            </w:rPr>
          </w:rPrChange>
        </w:rPr>
        <w:t xml:space="preserve"> and Water B</w:t>
      </w:r>
      <w:r w:rsidRPr="00920A48">
        <w:rPr>
          <w:u w:val="single"/>
          <w:rPrChange w:id="3176" w:author="Stephen Reynolds, Jr." w:date="2012-11-13T07:32:00Z">
            <w:rPr>
              <w:color w:val="FFFFFF" w:themeColor="background1"/>
              <w:u w:val="single"/>
            </w:rPr>
          </w:rPrChange>
        </w:rPr>
        <w:t>aptism. (Acts 2:38; 19:3-6)</w:t>
      </w:r>
    </w:p>
    <w:p w:rsidR="003D39BF" w:rsidRPr="00920A48" w:rsidRDefault="003D39BF" w:rsidP="00B657BD">
      <w:pPr>
        <w:numPr>
          <w:ilvl w:val="1"/>
          <w:numId w:val="47"/>
        </w:numPr>
        <w:tabs>
          <w:tab w:val="clear" w:pos="1440"/>
        </w:tabs>
        <w:ind w:left="900"/>
        <w:rPr>
          <w:u w:val="single"/>
          <w:rPrChange w:id="3177" w:author="Stephen Reynolds, Jr." w:date="2012-11-13T07:32:00Z">
            <w:rPr>
              <w:color w:val="FFFFFF" w:themeColor="background1"/>
              <w:u w:val="single"/>
            </w:rPr>
          </w:rPrChange>
        </w:rPr>
      </w:pPr>
      <w:r w:rsidRPr="00920A48">
        <w:rPr>
          <w:b/>
          <w:u w:val="single"/>
          <w:rPrChange w:id="3178" w:author="Stephen Reynolds, Jr." w:date="2012-11-13T07:32:00Z">
            <w:rPr>
              <w:b/>
              <w:color w:val="FFFFFF" w:themeColor="background1"/>
              <w:u w:val="single"/>
            </w:rPr>
          </w:rPrChange>
        </w:rPr>
        <w:t xml:space="preserve">Faith </w:t>
      </w:r>
      <w:r w:rsidRPr="00920A48">
        <w:rPr>
          <w:u w:val="single"/>
          <w:rPrChange w:id="3179" w:author="Stephen Reynolds, Jr." w:date="2012-11-13T07:32:00Z">
            <w:rPr>
              <w:color w:val="FFFFFF" w:themeColor="background1"/>
              <w:u w:val="single"/>
            </w:rPr>
          </w:rPrChange>
        </w:rPr>
        <w:t xml:space="preserve">in Jesus Christ as an all-sufficient </w:t>
      </w:r>
      <w:r w:rsidR="00677F3B" w:rsidRPr="00920A48">
        <w:rPr>
          <w:u w:val="single"/>
          <w:rPrChange w:id="3180" w:author="Stephen Reynolds, Jr." w:date="2012-11-13T07:32:00Z">
            <w:rPr>
              <w:color w:val="FFFFFF" w:themeColor="background1"/>
              <w:u w:val="single"/>
            </w:rPr>
          </w:rPrChange>
        </w:rPr>
        <w:t>Savior</w:t>
      </w:r>
      <w:r w:rsidRPr="00920A48">
        <w:rPr>
          <w:u w:val="single"/>
          <w:rPrChange w:id="3181" w:author="Stephen Reynolds, Jr." w:date="2012-11-13T07:32:00Z">
            <w:rPr>
              <w:color w:val="FFFFFF" w:themeColor="background1"/>
              <w:u w:val="single"/>
            </w:rPr>
          </w:rPrChange>
        </w:rPr>
        <w:t xml:space="preserve"> for the remission of sins. (Acts 10:43-44; Galatians 3:2)</w:t>
      </w:r>
    </w:p>
    <w:p w:rsidR="003D39BF" w:rsidRPr="00920A48" w:rsidDel="00920A48" w:rsidRDefault="003D39BF" w:rsidP="00920A48">
      <w:pPr>
        <w:numPr>
          <w:ilvl w:val="1"/>
          <w:numId w:val="47"/>
        </w:numPr>
        <w:tabs>
          <w:tab w:val="clear" w:pos="1440"/>
        </w:tabs>
        <w:ind w:left="900"/>
        <w:rPr>
          <w:del w:id="3182" w:author="Stephen Reynolds, Jr." w:date="2012-11-13T07:29:00Z"/>
          <w:u w:val="single"/>
          <w:rPrChange w:id="3183" w:author="Stephen Reynolds, Jr." w:date="2012-11-13T07:32:00Z">
            <w:rPr>
              <w:del w:id="3184" w:author="Stephen Reynolds, Jr." w:date="2012-11-13T07:29:00Z"/>
              <w:color w:val="FFFFFF" w:themeColor="background1"/>
              <w:u w:val="single"/>
            </w:rPr>
          </w:rPrChange>
        </w:rPr>
        <w:pPrChange w:id="3185" w:author="Stephen Reynolds, Jr." w:date="2012-11-13T07:29:00Z">
          <w:pPr>
            <w:numPr>
              <w:ilvl w:val="1"/>
              <w:numId w:val="47"/>
            </w:numPr>
            <w:ind w:left="900" w:hanging="360"/>
          </w:pPr>
        </w:pPrChange>
      </w:pPr>
      <w:r w:rsidRPr="00920A48">
        <w:rPr>
          <w:b/>
          <w:u w:val="single"/>
          <w:rPrChange w:id="3186" w:author="Stephen Reynolds, Jr." w:date="2012-11-13T07:32:00Z">
            <w:rPr>
              <w:b/>
              <w:color w:val="FFFFFF" w:themeColor="background1"/>
              <w:u w:val="single"/>
            </w:rPr>
          </w:rPrChange>
        </w:rPr>
        <w:t xml:space="preserve">Obedience </w:t>
      </w:r>
      <w:r w:rsidRPr="00920A48">
        <w:rPr>
          <w:u w:val="single"/>
          <w:rPrChange w:id="3187" w:author="Stephen Reynolds, Jr." w:date="2012-11-13T07:32:00Z">
            <w:rPr>
              <w:color w:val="FFFFFF" w:themeColor="background1"/>
              <w:u w:val="single"/>
            </w:rPr>
          </w:rPrChange>
        </w:rPr>
        <w:t>(Acts 5:32)</w:t>
      </w:r>
    </w:p>
    <w:p w:rsidR="002F20A5" w:rsidRPr="00920A48" w:rsidDel="00920A48" w:rsidRDefault="003D39BF" w:rsidP="00920A48">
      <w:pPr>
        <w:numPr>
          <w:ilvl w:val="1"/>
          <w:numId w:val="47"/>
        </w:numPr>
        <w:tabs>
          <w:tab w:val="clear" w:pos="1440"/>
        </w:tabs>
        <w:ind w:left="900"/>
        <w:rPr>
          <w:del w:id="3188" w:author="Stephen Reynolds, Jr." w:date="2012-11-13T07:29:00Z"/>
          <w:rPrChange w:id="3189" w:author="Stephen Reynolds, Jr." w:date="2012-11-13T07:32:00Z">
            <w:rPr>
              <w:del w:id="3190" w:author="Stephen Reynolds, Jr." w:date="2012-11-13T07:29:00Z"/>
            </w:rPr>
          </w:rPrChange>
        </w:rPr>
        <w:pPrChange w:id="3191" w:author="Stephen Reynolds, Jr." w:date="2012-11-13T07:29:00Z">
          <w:pPr>
            <w:ind w:left="360"/>
            <w:jc w:val="center"/>
          </w:pPr>
        </w:pPrChange>
      </w:pPr>
      <w:del w:id="3192" w:author="Stephen Reynolds, Jr." w:date="2012-11-13T07:29:00Z">
        <w:r w:rsidRPr="00920A48" w:rsidDel="00920A48">
          <w:rPr>
            <w:b/>
            <w:u w:val="single"/>
            <w:rPrChange w:id="3193" w:author="Stephen Reynolds, Jr." w:date="2012-11-13T07:32:00Z">
              <w:rPr>
                <w:b/>
                <w:color w:val="FFFFFF" w:themeColor="background1"/>
                <w:u w:val="single"/>
              </w:rPr>
            </w:rPrChange>
          </w:rPr>
          <w:delText>Heart Purity</w:delText>
        </w:r>
        <w:r w:rsidRPr="00920A48" w:rsidDel="00920A48">
          <w:rPr>
            <w:u w:val="single"/>
            <w:rPrChange w:id="3194" w:author="Stephen Reynolds, Jr." w:date="2012-11-13T07:32:00Z">
              <w:rPr>
                <w:color w:val="FFFFFF" w:themeColor="background1"/>
                <w:u w:val="single"/>
              </w:rPr>
            </w:rPrChange>
          </w:rPr>
          <w:delText xml:space="preserve"> (Acts 15:8, 9)</w:delText>
        </w:r>
        <w:r w:rsidRPr="00920A48" w:rsidDel="00920A48">
          <w:rPr>
            <w:rPrChange w:id="3195" w:author="Stephen Reynolds, Jr." w:date="2012-11-13T07:32:00Z">
              <w:rPr/>
            </w:rPrChange>
          </w:rPr>
          <w:br w:type="page"/>
        </w:r>
      </w:del>
    </w:p>
    <w:p w:rsidR="003D39BF" w:rsidRPr="00920A48" w:rsidDel="00920A48" w:rsidRDefault="00677F3B" w:rsidP="00920A48">
      <w:pPr>
        <w:numPr>
          <w:ilvl w:val="1"/>
          <w:numId w:val="47"/>
        </w:numPr>
        <w:tabs>
          <w:tab w:val="clear" w:pos="1440"/>
        </w:tabs>
        <w:ind w:left="900"/>
        <w:rPr>
          <w:del w:id="3196" w:author="Stephen Reynolds, Jr." w:date="2012-11-13T07:29:00Z"/>
          <w:rPrChange w:id="3197" w:author="Stephen Reynolds, Jr." w:date="2012-11-13T07:32:00Z">
            <w:rPr>
              <w:del w:id="3198" w:author="Stephen Reynolds, Jr." w:date="2012-11-13T07:29:00Z"/>
            </w:rPr>
          </w:rPrChange>
        </w:rPr>
        <w:pPrChange w:id="3199" w:author="Stephen Reynolds, Jr." w:date="2012-11-13T07:29:00Z">
          <w:pPr>
            <w:pStyle w:val="Heading1"/>
          </w:pPr>
        </w:pPrChange>
      </w:pPr>
      <w:bookmarkStart w:id="3200" w:name="_Toc290398390"/>
      <w:bookmarkStart w:id="3201" w:name="_Toc211921418"/>
      <w:bookmarkStart w:id="3202" w:name="_Toc211921556"/>
      <w:del w:id="3203" w:author="Stephen Reynolds, Jr." w:date="2012-11-13T07:29:00Z">
        <w:r w:rsidRPr="00920A48" w:rsidDel="00920A48">
          <w:rPr>
            <w:rPrChange w:id="3204" w:author="Stephen Reynolds, Jr." w:date="2012-11-13T07:32:00Z">
              <w:rPr/>
            </w:rPrChange>
          </w:rPr>
          <w:delText>Chapter 3:</w:delText>
        </w:r>
        <w:r w:rsidR="00C068C3" w:rsidRPr="00920A48" w:rsidDel="00920A48">
          <w:rPr>
            <w:rPrChange w:id="3205" w:author="Stephen Reynolds, Jr." w:date="2012-11-13T07:32:00Z">
              <w:rPr/>
            </w:rPrChange>
          </w:rPr>
          <w:delText xml:space="preserve"> Introduction to</w:delText>
        </w:r>
        <w:r w:rsidR="00C068C3" w:rsidRPr="00920A48" w:rsidDel="00920A48">
          <w:rPr>
            <w:rPrChange w:id="3206" w:author="Stephen Reynolds, Jr." w:date="2012-11-13T07:32:00Z">
              <w:rPr/>
            </w:rPrChange>
          </w:rPr>
          <w:br w:type="textWrapping" w:clear="all"/>
        </w:r>
        <w:r w:rsidR="000D3C36" w:rsidRPr="00920A48" w:rsidDel="00920A48">
          <w:rPr>
            <w:rPrChange w:id="3207" w:author="Stephen Reynolds, Jr." w:date="2012-11-13T07:32:00Z">
              <w:rPr/>
            </w:rPrChange>
          </w:rPr>
          <w:delText>the</w:delText>
        </w:r>
        <w:r w:rsidR="003D39BF" w:rsidRPr="00920A48" w:rsidDel="00920A48">
          <w:rPr>
            <w:rPrChange w:id="3208" w:author="Stephen Reynolds, Jr." w:date="2012-11-13T07:32:00Z">
              <w:rPr/>
            </w:rPrChange>
          </w:rPr>
          <w:delText xml:space="preserve"> Gifts of the Holy </w:delText>
        </w:r>
        <w:r w:rsidR="00914A13" w:rsidRPr="00920A48" w:rsidDel="00920A48">
          <w:rPr>
            <w:rPrChange w:id="3209" w:author="Stephen Reynolds, Jr." w:date="2012-11-13T07:32:00Z">
              <w:rPr/>
            </w:rPrChange>
          </w:rPr>
          <w:delText>Ghost</w:delText>
        </w:r>
        <w:bookmarkEnd w:id="3200"/>
      </w:del>
    </w:p>
    <w:p w:rsidR="003D39BF" w:rsidRPr="00920A48" w:rsidDel="00920A48" w:rsidRDefault="003D39BF" w:rsidP="00920A48">
      <w:pPr>
        <w:numPr>
          <w:ilvl w:val="1"/>
          <w:numId w:val="47"/>
        </w:numPr>
        <w:tabs>
          <w:tab w:val="clear" w:pos="1440"/>
        </w:tabs>
        <w:ind w:left="900"/>
        <w:rPr>
          <w:del w:id="3210" w:author="Stephen Reynolds, Jr." w:date="2012-11-13T07:29:00Z"/>
          <w:sz w:val="16"/>
          <w:szCs w:val="16"/>
          <w:rPrChange w:id="3211" w:author="Stephen Reynolds, Jr." w:date="2012-11-13T07:32:00Z">
            <w:rPr>
              <w:del w:id="3212" w:author="Stephen Reynolds, Jr." w:date="2012-11-13T07:29:00Z"/>
              <w:sz w:val="16"/>
              <w:szCs w:val="16"/>
            </w:rPr>
          </w:rPrChange>
        </w:rPr>
        <w:pPrChange w:id="3213" w:author="Stephen Reynolds, Jr." w:date="2012-11-13T07:29:00Z">
          <w:pPr>
            <w:pStyle w:val="Heading1"/>
          </w:pPr>
        </w:pPrChange>
      </w:pPr>
    </w:p>
    <w:p w:rsidR="003D39BF" w:rsidRPr="00920A48" w:rsidDel="00920A48" w:rsidRDefault="003D39BF" w:rsidP="00920A48">
      <w:pPr>
        <w:numPr>
          <w:ilvl w:val="1"/>
          <w:numId w:val="47"/>
        </w:numPr>
        <w:tabs>
          <w:tab w:val="clear" w:pos="1440"/>
        </w:tabs>
        <w:ind w:left="900"/>
        <w:rPr>
          <w:del w:id="3214" w:author="Stephen Reynolds, Jr." w:date="2012-11-13T07:29:00Z"/>
          <w:b/>
          <w:rPrChange w:id="3215" w:author="Stephen Reynolds, Jr." w:date="2012-11-13T07:32:00Z">
            <w:rPr>
              <w:del w:id="3216" w:author="Stephen Reynolds, Jr." w:date="2012-11-13T07:29:00Z"/>
              <w:b/>
            </w:rPr>
          </w:rPrChange>
        </w:rPr>
        <w:pPrChange w:id="3217" w:author="Stephen Reynolds, Jr." w:date="2012-11-13T07:29:00Z">
          <w:pPr>
            <w:pStyle w:val="Heading2"/>
            <w:numPr>
              <w:numId w:val="0"/>
            </w:numPr>
            <w:tabs>
              <w:tab w:val="left" w:pos="720"/>
            </w:tabs>
            <w:ind w:left="0" w:firstLine="0"/>
          </w:pPr>
        </w:pPrChange>
      </w:pPr>
      <w:del w:id="3218" w:author="Stephen Reynolds, Jr." w:date="2012-11-13T07:29:00Z">
        <w:r w:rsidRPr="00920A48" w:rsidDel="00920A48">
          <w:rPr>
            <w:b/>
            <w:rPrChange w:id="3219" w:author="Stephen Reynolds, Jr." w:date="2012-11-13T07:32:00Z">
              <w:rPr>
                <w:b/>
              </w:rPr>
            </w:rPrChange>
          </w:rPr>
          <w:delText xml:space="preserve">I. </w:delText>
        </w:r>
        <w:r w:rsidRPr="00920A48" w:rsidDel="00920A48">
          <w:rPr>
            <w:b/>
            <w:rPrChange w:id="3220" w:author="Stephen Reynolds, Jr." w:date="2012-11-13T07:32:00Z">
              <w:rPr>
                <w:b/>
              </w:rPr>
            </w:rPrChange>
          </w:rPr>
          <w:tab/>
          <w:delText>The General Nature of the Gifts</w:delText>
        </w:r>
      </w:del>
    </w:p>
    <w:p w:rsidR="003D39BF" w:rsidRPr="00920A48" w:rsidDel="00920A48" w:rsidRDefault="003D39BF" w:rsidP="00920A48">
      <w:pPr>
        <w:numPr>
          <w:ilvl w:val="1"/>
          <w:numId w:val="47"/>
        </w:numPr>
        <w:tabs>
          <w:tab w:val="clear" w:pos="1440"/>
        </w:tabs>
        <w:ind w:left="900"/>
        <w:rPr>
          <w:del w:id="3221" w:author="Stephen Reynolds, Jr." w:date="2012-11-13T07:29:00Z"/>
          <w:rPrChange w:id="3222" w:author="Stephen Reynolds, Jr." w:date="2012-11-13T07:32:00Z">
            <w:rPr>
              <w:del w:id="3223" w:author="Stephen Reynolds, Jr." w:date="2012-11-13T07:29:00Z"/>
            </w:rPr>
          </w:rPrChange>
        </w:rPr>
        <w:pPrChange w:id="3224" w:author="Stephen Reynolds, Jr." w:date="2012-11-13T07:29:00Z">
          <w:pPr/>
        </w:pPrChange>
      </w:pPr>
    </w:p>
    <w:p w:rsidR="003D39BF" w:rsidRPr="00920A48" w:rsidDel="00920A48" w:rsidRDefault="00BD20DB" w:rsidP="00920A48">
      <w:pPr>
        <w:numPr>
          <w:ilvl w:val="1"/>
          <w:numId w:val="47"/>
        </w:numPr>
        <w:tabs>
          <w:tab w:val="clear" w:pos="1440"/>
        </w:tabs>
        <w:ind w:left="900"/>
        <w:rPr>
          <w:del w:id="3225" w:author="Stephen Reynolds, Jr." w:date="2012-11-13T07:29:00Z"/>
          <w:rPrChange w:id="3226" w:author="Stephen Reynolds, Jr." w:date="2012-11-13T07:32:00Z">
            <w:rPr>
              <w:del w:id="3227" w:author="Stephen Reynolds, Jr." w:date="2012-11-13T07:29:00Z"/>
            </w:rPr>
          </w:rPrChange>
        </w:rPr>
        <w:pPrChange w:id="3228" w:author="Stephen Reynolds, Jr." w:date="2012-11-13T07:29:00Z">
          <w:pPr/>
        </w:pPrChange>
      </w:pPr>
      <w:del w:id="3229" w:author="Stephen Reynolds, Jr." w:date="2012-11-13T07:29:00Z">
        <w:r w:rsidRPr="00920A48" w:rsidDel="00920A48">
          <w:rPr>
            <w:rPrChange w:id="3230" w:author="Stephen Reynolds, Jr." w:date="2012-11-13T07:32:00Z">
              <w:rPr/>
            </w:rPrChange>
          </w:rPr>
          <w:tab/>
        </w:r>
        <w:r w:rsidR="00A86A11" w:rsidRPr="00920A48" w:rsidDel="00920A48">
          <w:rPr>
            <w:rPrChange w:id="3231" w:author="Stephen Reynolds, Jr." w:date="2012-11-13T07:32:00Z">
              <w:rPr/>
            </w:rPrChange>
          </w:rPr>
          <w:delText>I Corinthians 12 presents</w:delText>
        </w:r>
        <w:r w:rsidRPr="00920A48" w:rsidDel="00920A48">
          <w:rPr>
            <w:rPrChange w:id="3232" w:author="Stephen Reynolds, Jr." w:date="2012-11-13T07:32:00Z">
              <w:rPr/>
            </w:rPrChange>
          </w:rPr>
          <w:delText xml:space="preserve"> t</w:delText>
        </w:r>
        <w:r w:rsidR="003D39BF" w:rsidRPr="00920A48" w:rsidDel="00920A48">
          <w:rPr>
            <w:rPrChange w:id="3233" w:author="Stephen Reynolds, Jr." w:date="2012-11-13T07:32:00Z">
              <w:rPr/>
            </w:rPrChange>
          </w:rPr>
          <w:delText>he gifts of the Spirit (“spiritual</w:delText>
        </w:r>
        <w:r w:rsidR="00A86A11" w:rsidRPr="00920A48" w:rsidDel="00920A48">
          <w:rPr>
            <w:rPrChange w:id="3234" w:author="Stephen Reynolds, Jr." w:date="2012-11-13T07:32:00Z">
              <w:rPr/>
            </w:rPrChange>
          </w:rPr>
          <w:delText>s”)</w:delText>
        </w:r>
        <w:r w:rsidR="00914A13" w:rsidRPr="00920A48" w:rsidDel="00920A48">
          <w:rPr>
            <w:rPrChange w:id="3235" w:author="Stephen Reynolds, Jr." w:date="2012-11-13T07:32:00Z">
              <w:rPr/>
            </w:rPrChange>
          </w:rPr>
          <w:delText xml:space="preserve"> in </w:delText>
        </w:r>
        <w:r w:rsidR="00A86A11" w:rsidRPr="00920A48" w:rsidDel="00920A48">
          <w:rPr>
            <w:rPrChange w:id="3236" w:author="Stephen Reynolds, Jr." w:date="2012-11-13T07:32:00Z">
              <w:rPr/>
            </w:rPrChange>
          </w:rPr>
          <w:delText>a three-fold aspect</w:delText>
        </w:r>
        <w:r w:rsidRPr="00920A48" w:rsidDel="00920A48">
          <w:rPr>
            <w:rPrChange w:id="3237" w:author="Stephen Reynolds, Jr." w:date="2012-11-13T07:32:00Z">
              <w:rPr/>
            </w:rPrChange>
          </w:rPr>
          <w:delText>:</w:delText>
        </w:r>
      </w:del>
    </w:p>
    <w:p w:rsidR="00A86A11" w:rsidRPr="00920A48" w:rsidDel="00920A48" w:rsidRDefault="00A86A11" w:rsidP="00920A48">
      <w:pPr>
        <w:numPr>
          <w:ilvl w:val="1"/>
          <w:numId w:val="47"/>
        </w:numPr>
        <w:tabs>
          <w:tab w:val="clear" w:pos="1440"/>
        </w:tabs>
        <w:ind w:left="900"/>
        <w:rPr>
          <w:del w:id="3238" w:author="Stephen Reynolds, Jr." w:date="2012-11-13T07:29:00Z"/>
          <w:rPrChange w:id="3239" w:author="Stephen Reynolds, Jr." w:date="2012-11-13T07:32:00Z">
            <w:rPr>
              <w:del w:id="3240" w:author="Stephen Reynolds, Jr." w:date="2012-11-13T07:29:00Z"/>
            </w:rPr>
          </w:rPrChange>
        </w:rPr>
        <w:pPrChange w:id="3241" w:author="Stephen Reynolds, Jr." w:date="2012-11-13T07:29:00Z">
          <w:pPr>
            <w:pStyle w:val="ListParagraph"/>
            <w:numPr>
              <w:ilvl w:val="2"/>
              <w:numId w:val="47"/>
            </w:numPr>
            <w:ind w:hanging="360"/>
          </w:pPr>
        </w:pPrChange>
      </w:pPr>
      <w:del w:id="3242" w:author="Stephen Reynolds, Jr." w:date="2012-11-13T07:29:00Z">
        <w:r w:rsidRPr="00920A48" w:rsidDel="00920A48">
          <w:rPr>
            <w:rPrChange w:id="3243" w:author="Stephen Reynolds, Jr." w:date="2012-11-13T07:32:00Z">
              <w:rPr/>
            </w:rPrChange>
          </w:rPr>
          <w:delText>vs. 4 “</w:delText>
        </w:r>
        <w:r w:rsidRPr="00920A48" w:rsidDel="00920A48">
          <w:rPr>
            <w:b/>
            <w:rPrChange w:id="3244" w:author="Stephen Reynolds, Jr." w:date="2012-11-13T07:32:00Z">
              <w:rPr>
                <w:b/>
              </w:rPr>
            </w:rPrChange>
          </w:rPr>
          <w:delText>Charisma</w:delText>
        </w:r>
        <w:r w:rsidRPr="00920A48" w:rsidDel="00920A48">
          <w:rPr>
            <w:rPrChange w:id="3245" w:author="Stephen Reynolds, Jr." w:date="2012-11-13T07:32:00Z">
              <w:rPr/>
            </w:rPrChange>
          </w:rPr>
          <w:delText xml:space="preserve">” or a </w:delText>
        </w:r>
        <w:r w:rsidRPr="00920A48" w:rsidDel="00920A48">
          <w:rPr>
            <w:u w:val="single"/>
            <w:rPrChange w:id="3246" w:author="Stephen Reynolds, Jr." w:date="2012-11-13T07:32:00Z">
              <w:rPr>
                <w:u w:val="single"/>
              </w:rPr>
            </w:rPrChange>
          </w:rPr>
          <w:delText>variety of gifts</w:delText>
        </w:r>
        <w:r w:rsidRPr="00920A48" w:rsidDel="00920A48">
          <w:rPr>
            <w:rPrChange w:id="3247" w:author="Stephen Reynolds, Jr." w:date="2012-11-13T07:32:00Z">
              <w:rPr/>
            </w:rPrChange>
          </w:rPr>
          <w:delText xml:space="preserve"> bestowed by the one Spirit. “Pneuma”</w:delText>
        </w:r>
      </w:del>
    </w:p>
    <w:p w:rsidR="00A86A11" w:rsidRPr="00920A48" w:rsidDel="00920A48" w:rsidRDefault="00A86A11" w:rsidP="00920A48">
      <w:pPr>
        <w:numPr>
          <w:ilvl w:val="1"/>
          <w:numId w:val="47"/>
        </w:numPr>
        <w:tabs>
          <w:tab w:val="clear" w:pos="1440"/>
        </w:tabs>
        <w:ind w:left="900"/>
        <w:rPr>
          <w:del w:id="3248" w:author="Stephen Reynolds, Jr." w:date="2012-11-13T07:29:00Z"/>
          <w:rPrChange w:id="3249" w:author="Stephen Reynolds, Jr." w:date="2012-11-13T07:32:00Z">
            <w:rPr>
              <w:del w:id="3250" w:author="Stephen Reynolds, Jr." w:date="2012-11-13T07:29:00Z"/>
            </w:rPr>
          </w:rPrChange>
        </w:rPr>
        <w:pPrChange w:id="3251" w:author="Stephen Reynolds, Jr." w:date="2012-11-13T07:29:00Z">
          <w:pPr>
            <w:pStyle w:val="ListParagraph"/>
            <w:numPr>
              <w:ilvl w:val="2"/>
              <w:numId w:val="47"/>
            </w:numPr>
            <w:ind w:hanging="360"/>
          </w:pPr>
        </w:pPrChange>
      </w:pPr>
      <w:del w:id="3252" w:author="Stephen Reynolds, Jr." w:date="2012-11-13T07:29:00Z">
        <w:r w:rsidRPr="00920A48" w:rsidDel="00920A48">
          <w:rPr>
            <w:rPrChange w:id="3253" w:author="Stephen Reynolds, Jr." w:date="2012-11-13T07:32:00Z">
              <w:rPr/>
            </w:rPrChange>
          </w:rPr>
          <w:delText>vs. 5 “</w:delText>
        </w:r>
        <w:r w:rsidRPr="00920A48" w:rsidDel="00920A48">
          <w:rPr>
            <w:b/>
            <w:rPrChange w:id="3254" w:author="Stephen Reynolds, Jr." w:date="2012-11-13T07:32:00Z">
              <w:rPr>
                <w:b/>
              </w:rPr>
            </w:rPrChange>
          </w:rPr>
          <w:delText>Diakonia</w:delText>
        </w:r>
        <w:r w:rsidRPr="00920A48" w:rsidDel="00920A48">
          <w:rPr>
            <w:rPrChange w:id="3255" w:author="Stephen Reynolds, Jr." w:date="2012-11-13T07:32:00Z">
              <w:rPr/>
            </w:rPrChange>
          </w:rPr>
          <w:delText xml:space="preserve">” </w:delText>
        </w:r>
        <w:r w:rsidRPr="00920A48" w:rsidDel="00920A48">
          <w:rPr>
            <w:u w:val="single"/>
            <w:rPrChange w:id="3256" w:author="Stephen Reynolds, Jr." w:date="2012-11-13T07:32:00Z">
              <w:rPr>
                <w:u w:val="single"/>
              </w:rPr>
            </w:rPrChange>
          </w:rPr>
          <w:delText>varieties of service</w:delText>
        </w:r>
        <w:r w:rsidRPr="00920A48" w:rsidDel="00920A48">
          <w:rPr>
            <w:rPrChange w:id="3257" w:author="Stephen Reynolds, Jr." w:date="2012-11-13T07:32:00Z">
              <w:rPr/>
            </w:rPrChange>
          </w:rPr>
          <w:delText xml:space="preserve"> rendered in the cause of the one Lord. “Kurios”</w:delText>
        </w:r>
      </w:del>
    </w:p>
    <w:p w:rsidR="00A86A11" w:rsidRPr="00920A48" w:rsidDel="00920A48" w:rsidRDefault="00A86A11" w:rsidP="00920A48">
      <w:pPr>
        <w:numPr>
          <w:ilvl w:val="1"/>
          <w:numId w:val="47"/>
        </w:numPr>
        <w:tabs>
          <w:tab w:val="clear" w:pos="1440"/>
        </w:tabs>
        <w:ind w:left="900"/>
        <w:rPr>
          <w:del w:id="3258" w:author="Stephen Reynolds, Jr." w:date="2012-11-13T07:29:00Z"/>
          <w:rPrChange w:id="3259" w:author="Stephen Reynolds, Jr." w:date="2012-11-13T07:32:00Z">
            <w:rPr>
              <w:del w:id="3260" w:author="Stephen Reynolds, Jr." w:date="2012-11-13T07:29:00Z"/>
            </w:rPr>
          </w:rPrChange>
        </w:rPr>
        <w:pPrChange w:id="3261" w:author="Stephen Reynolds, Jr." w:date="2012-11-13T07:29:00Z">
          <w:pPr>
            <w:pStyle w:val="ListParagraph"/>
            <w:numPr>
              <w:ilvl w:val="2"/>
              <w:numId w:val="47"/>
            </w:numPr>
            <w:tabs>
              <w:tab w:val="left" w:pos="1800"/>
            </w:tabs>
            <w:ind w:hanging="360"/>
          </w:pPr>
        </w:pPrChange>
      </w:pPr>
      <w:del w:id="3262" w:author="Stephen Reynolds, Jr." w:date="2012-11-13T07:29:00Z">
        <w:r w:rsidRPr="00920A48" w:rsidDel="00920A48">
          <w:rPr>
            <w:rPrChange w:id="3263" w:author="Stephen Reynolds, Jr." w:date="2012-11-13T07:32:00Z">
              <w:rPr/>
            </w:rPrChange>
          </w:rPr>
          <w:delText>vs. 6 “</w:delText>
        </w:r>
        <w:r w:rsidRPr="00920A48" w:rsidDel="00920A48">
          <w:rPr>
            <w:b/>
            <w:rPrChange w:id="3264" w:author="Stephen Reynolds, Jr." w:date="2012-11-13T07:32:00Z">
              <w:rPr>
                <w:b/>
              </w:rPr>
            </w:rPrChange>
          </w:rPr>
          <w:delText>Energema</w:delText>
        </w:r>
        <w:r w:rsidRPr="00920A48" w:rsidDel="00920A48">
          <w:rPr>
            <w:rPrChange w:id="3265" w:author="Stephen Reynolds, Jr." w:date="2012-11-13T07:32:00Z">
              <w:rPr/>
            </w:rPrChange>
          </w:rPr>
          <w:delText xml:space="preserve">” </w:delText>
        </w:r>
        <w:r w:rsidRPr="00920A48" w:rsidDel="00920A48">
          <w:rPr>
            <w:u w:val="single"/>
            <w:rPrChange w:id="3266" w:author="Stephen Reynolds, Jr." w:date="2012-11-13T07:32:00Z">
              <w:rPr>
                <w:u w:val="single"/>
              </w:rPr>
            </w:rPrChange>
          </w:rPr>
          <w:delText>varieties of the power</w:delText>
        </w:r>
        <w:r w:rsidRPr="00920A48" w:rsidDel="00920A48">
          <w:rPr>
            <w:rPrChange w:id="3267" w:author="Stephen Reynolds, Jr." w:date="2012-11-13T07:32:00Z">
              <w:rPr/>
            </w:rPrChange>
          </w:rPr>
          <w:delText xml:space="preserve"> of the one God Who works all in all. “Theos”</w:delText>
        </w:r>
      </w:del>
    </w:p>
    <w:p w:rsidR="00A86A11" w:rsidRPr="00920A48" w:rsidDel="00920A48" w:rsidRDefault="00A86A11" w:rsidP="00920A48">
      <w:pPr>
        <w:numPr>
          <w:ilvl w:val="1"/>
          <w:numId w:val="47"/>
        </w:numPr>
        <w:tabs>
          <w:tab w:val="clear" w:pos="1440"/>
        </w:tabs>
        <w:ind w:left="900"/>
        <w:rPr>
          <w:del w:id="3268" w:author="Stephen Reynolds, Jr." w:date="2012-11-13T07:29:00Z"/>
          <w:rPrChange w:id="3269" w:author="Stephen Reynolds, Jr." w:date="2012-11-13T07:32:00Z">
            <w:rPr>
              <w:del w:id="3270" w:author="Stephen Reynolds, Jr." w:date="2012-11-13T07:29:00Z"/>
            </w:rPr>
          </w:rPrChange>
        </w:rPr>
        <w:pPrChange w:id="3271" w:author="Stephen Reynolds, Jr." w:date="2012-11-13T07:29:00Z">
          <w:pPr/>
        </w:pPrChange>
      </w:pPr>
    </w:p>
    <w:p w:rsidR="003D39BF" w:rsidRPr="00920A48" w:rsidDel="00920A48" w:rsidRDefault="00A86A11" w:rsidP="00920A48">
      <w:pPr>
        <w:numPr>
          <w:ilvl w:val="1"/>
          <w:numId w:val="47"/>
        </w:numPr>
        <w:tabs>
          <w:tab w:val="clear" w:pos="1440"/>
        </w:tabs>
        <w:ind w:left="900"/>
        <w:rPr>
          <w:del w:id="3272" w:author="Stephen Reynolds, Jr." w:date="2012-11-13T07:29:00Z"/>
          <w:rPrChange w:id="3273" w:author="Stephen Reynolds, Jr." w:date="2012-11-13T07:32:00Z">
            <w:rPr>
              <w:del w:id="3274" w:author="Stephen Reynolds, Jr." w:date="2012-11-13T07:29:00Z"/>
            </w:rPr>
          </w:rPrChange>
        </w:rPr>
        <w:pPrChange w:id="3275" w:author="Stephen Reynolds, Jr." w:date="2012-11-13T07:29:00Z">
          <w:pPr>
            <w:ind w:left="720"/>
          </w:pPr>
        </w:pPrChange>
      </w:pPr>
      <w:del w:id="3276" w:author="Stephen Reynolds, Jr." w:date="2012-11-13T07:29:00Z">
        <w:r w:rsidRPr="00920A48" w:rsidDel="00920A48">
          <w:rPr>
            <w:i/>
            <w:rPrChange w:id="3277" w:author="Stephen Reynolds, Jr." w:date="2012-11-13T07:32:00Z">
              <w:rPr>
                <w:i/>
              </w:rPr>
            </w:rPrChange>
          </w:rPr>
          <w:delText>The gifts of the Holy Ghost can be presented in three categories</w:delText>
        </w:r>
        <w:r w:rsidRPr="00920A48" w:rsidDel="00920A48">
          <w:rPr>
            <w:rPrChange w:id="3278" w:author="Stephen Reynolds, Jr." w:date="2012-11-13T07:32:00Z">
              <w:rPr/>
            </w:rPrChange>
          </w:rPr>
          <w:delText>:</w:delText>
        </w:r>
      </w:del>
    </w:p>
    <w:p w:rsidR="00A86A11" w:rsidRPr="00920A48" w:rsidDel="00920A48" w:rsidRDefault="00A86A11" w:rsidP="00920A48">
      <w:pPr>
        <w:numPr>
          <w:ilvl w:val="1"/>
          <w:numId w:val="47"/>
        </w:numPr>
        <w:tabs>
          <w:tab w:val="clear" w:pos="1440"/>
        </w:tabs>
        <w:ind w:left="900"/>
        <w:rPr>
          <w:del w:id="3279" w:author="Stephen Reynolds, Jr." w:date="2012-11-13T07:29:00Z"/>
          <w:rPrChange w:id="3280" w:author="Stephen Reynolds, Jr." w:date="2012-11-13T07:32:00Z">
            <w:rPr>
              <w:del w:id="3281" w:author="Stephen Reynolds, Jr." w:date="2012-11-13T07:29:00Z"/>
            </w:rPr>
          </w:rPrChange>
        </w:rPr>
        <w:pPrChange w:id="3282" w:author="Stephen Reynolds, Jr." w:date="2012-11-13T07:29:00Z">
          <w:pPr>
            <w:ind w:left="720"/>
          </w:pPr>
        </w:pPrChange>
      </w:pPr>
    </w:p>
    <w:p w:rsidR="003D39BF" w:rsidRPr="00920A48" w:rsidDel="00920A48" w:rsidRDefault="003D39BF" w:rsidP="00920A48">
      <w:pPr>
        <w:numPr>
          <w:ilvl w:val="1"/>
          <w:numId w:val="47"/>
        </w:numPr>
        <w:tabs>
          <w:tab w:val="clear" w:pos="1440"/>
        </w:tabs>
        <w:ind w:left="900"/>
        <w:rPr>
          <w:del w:id="3283" w:author="Stephen Reynolds, Jr." w:date="2012-11-13T07:29:00Z"/>
          <w:rPrChange w:id="3284" w:author="Stephen Reynolds, Jr." w:date="2012-11-13T07:32:00Z">
            <w:rPr>
              <w:del w:id="3285" w:author="Stephen Reynolds, Jr." w:date="2012-11-13T07:29:00Z"/>
            </w:rPr>
          </w:rPrChange>
        </w:rPr>
        <w:pPrChange w:id="3286" w:author="Stephen Reynolds, Jr." w:date="2012-11-13T07:29:00Z">
          <w:pPr>
            <w:pStyle w:val="Heading3"/>
            <w:numPr>
              <w:numId w:val="59"/>
            </w:numPr>
          </w:pPr>
        </w:pPrChange>
      </w:pPr>
      <w:del w:id="3287" w:author="Stephen Reynolds, Jr." w:date="2012-11-13T07:29:00Z">
        <w:r w:rsidRPr="00920A48" w:rsidDel="00920A48">
          <w:rPr>
            <w:b/>
            <w:rPrChange w:id="3288" w:author="Stephen Reynolds, Jr." w:date="2012-11-13T07:32:00Z">
              <w:rPr>
                <w:b/>
              </w:rPr>
            </w:rPrChange>
          </w:rPr>
          <w:delText>The Gifts of Revelation</w:delText>
        </w:r>
        <w:r w:rsidR="00BD20DB" w:rsidRPr="00920A48" w:rsidDel="00920A48">
          <w:rPr>
            <w:rPrChange w:id="3289" w:author="Stephen Reynolds, Jr." w:date="2012-11-13T07:32:00Z">
              <w:rPr/>
            </w:rPrChange>
          </w:rPr>
          <w:delText xml:space="preserve"> impart power to KNOW supernaturally</w:delText>
        </w:r>
      </w:del>
    </w:p>
    <w:p w:rsidR="003D39BF" w:rsidRPr="00920A48" w:rsidDel="00920A48" w:rsidRDefault="003D39BF" w:rsidP="00920A48">
      <w:pPr>
        <w:numPr>
          <w:ilvl w:val="1"/>
          <w:numId w:val="47"/>
        </w:numPr>
        <w:tabs>
          <w:tab w:val="clear" w:pos="1440"/>
        </w:tabs>
        <w:ind w:left="900"/>
        <w:rPr>
          <w:del w:id="3290" w:author="Stephen Reynolds, Jr." w:date="2012-11-13T07:29:00Z"/>
          <w:rPrChange w:id="3291" w:author="Stephen Reynolds, Jr." w:date="2012-11-13T07:32:00Z">
            <w:rPr>
              <w:del w:id="3292" w:author="Stephen Reynolds, Jr." w:date="2012-11-13T07:29:00Z"/>
            </w:rPr>
          </w:rPrChange>
        </w:rPr>
        <w:pPrChange w:id="3293" w:author="Stephen Reynolds, Jr." w:date="2012-11-13T07:29:00Z">
          <w:pPr>
            <w:tabs>
              <w:tab w:val="left" w:pos="1800"/>
            </w:tabs>
            <w:ind w:left="2880"/>
          </w:pPr>
        </w:pPrChange>
      </w:pPr>
    </w:p>
    <w:p w:rsidR="003D39BF" w:rsidRPr="00920A48" w:rsidDel="00920A48" w:rsidRDefault="003D39BF" w:rsidP="00920A48">
      <w:pPr>
        <w:numPr>
          <w:ilvl w:val="1"/>
          <w:numId w:val="47"/>
        </w:numPr>
        <w:tabs>
          <w:tab w:val="clear" w:pos="1440"/>
        </w:tabs>
        <w:ind w:left="900"/>
        <w:rPr>
          <w:del w:id="3294" w:author="Stephen Reynolds, Jr." w:date="2012-11-13T07:29:00Z"/>
          <w:rPrChange w:id="3295" w:author="Stephen Reynolds, Jr." w:date="2012-11-13T07:32:00Z">
            <w:rPr>
              <w:del w:id="3296" w:author="Stephen Reynolds, Jr." w:date="2012-11-13T07:29:00Z"/>
            </w:rPr>
          </w:rPrChange>
        </w:rPr>
        <w:pPrChange w:id="3297" w:author="Stephen Reynolds, Jr." w:date="2012-11-13T07:29:00Z">
          <w:pPr>
            <w:pStyle w:val="Heading4"/>
            <w:numPr>
              <w:numId w:val="82"/>
            </w:numPr>
          </w:pPr>
        </w:pPrChange>
      </w:pPr>
      <w:del w:id="3298" w:author="Stephen Reynolds, Jr." w:date="2012-11-13T07:29:00Z">
        <w:r w:rsidRPr="00920A48" w:rsidDel="00920A48">
          <w:rPr>
            <w:rPrChange w:id="3299" w:author="Stephen Reynolds, Jr." w:date="2012-11-13T07:32:00Z">
              <w:rPr/>
            </w:rPrChange>
          </w:rPr>
          <w:delText>Word of Wisdom</w:delText>
        </w:r>
      </w:del>
    </w:p>
    <w:p w:rsidR="003D39BF" w:rsidRPr="00920A48" w:rsidDel="00920A48" w:rsidRDefault="003D39BF" w:rsidP="00920A48">
      <w:pPr>
        <w:numPr>
          <w:ilvl w:val="1"/>
          <w:numId w:val="47"/>
        </w:numPr>
        <w:tabs>
          <w:tab w:val="clear" w:pos="1440"/>
        </w:tabs>
        <w:ind w:left="900"/>
        <w:rPr>
          <w:del w:id="3300" w:author="Stephen Reynolds, Jr." w:date="2012-11-13T07:29:00Z"/>
          <w:rPrChange w:id="3301" w:author="Stephen Reynolds, Jr." w:date="2012-11-13T07:32:00Z">
            <w:rPr>
              <w:del w:id="3302" w:author="Stephen Reynolds, Jr." w:date="2012-11-13T07:29:00Z"/>
            </w:rPr>
          </w:rPrChange>
        </w:rPr>
        <w:pPrChange w:id="3303" w:author="Stephen Reynolds, Jr." w:date="2012-11-13T07:29:00Z">
          <w:pPr>
            <w:pStyle w:val="Heading4"/>
            <w:numPr>
              <w:numId w:val="0"/>
            </w:numPr>
            <w:ind w:firstLine="0"/>
          </w:pPr>
        </w:pPrChange>
      </w:pPr>
      <w:del w:id="3304" w:author="Stephen Reynolds, Jr." w:date="2012-11-13T07:29:00Z">
        <w:r w:rsidRPr="00920A48" w:rsidDel="00920A48">
          <w:rPr>
            <w:rPrChange w:id="3305" w:author="Stephen Reynolds, Jr." w:date="2012-11-13T07:32:00Z">
              <w:rPr/>
            </w:rPrChange>
          </w:rPr>
          <w:delText>A supernatural revelation of Divine purpose</w:delText>
        </w:r>
      </w:del>
    </w:p>
    <w:p w:rsidR="003D39BF" w:rsidRPr="00920A48" w:rsidDel="00920A48" w:rsidRDefault="003D39BF" w:rsidP="00920A48">
      <w:pPr>
        <w:numPr>
          <w:ilvl w:val="1"/>
          <w:numId w:val="47"/>
        </w:numPr>
        <w:tabs>
          <w:tab w:val="clear" w:pos="1440"/>
        </w:tabs>
        <w:ind w:left="900"/>
        <w:rPr>
          <w:del w:id="3306" w:author="Stephen Reynolds, Jr." w:date="2012-11-13T07:29:00Z"/>
          <w:rPrChange w:id="3307" w:author="Stephen Reynolds, Jr." w:date="2012-11-13T07:32:00Z">
            <w:rPr>
              <w:del w:id="3308" w:author="Stephen Reynolds, Jr." w:date="2012-11-13T07:29:00Z"/>
            </w:rPr>
          </w:rPrChange>
        </w:rPr>
        <w:pPrChange w:id="3309" w:author="Stephen Reynolds, Jr." w:date="2012-11-13T07:29:00Z">
          <w:pPr>
            <w:pStyle w:val="Heading4"/>
            <w:numPr>
              <w:numId w:val="0"/>
            </w:numPr>
            <w:ind w:firstLine="0"/>
          </w:pPr>
        </w:pPrChange>
      </w:pPr>
    </w:p>
    <w:p w:rsidR="003D39BF" w:rsidRPr="00920A48" w:rsidDel="00920A48" w:rsidRDefault="003D39BF" w:rsidP="00920A48">
      <w:pPr>
        <w:numPr>
          <w:ilvl w:val="1"/>
          <w:numId w:val="47"/>
        </w:numPr>
        <w:tabs>
          <w:tab w:val="clear" w:pos="1440"/>
        </w:tabs>
        <w:ind w:left="900"/>
        <w:rPr>
          <w:del w:id="3310" w:author="Stephen Reynolds, Jr." w:date="2012-11-13T07:29:00Z"/>
          <w:rPrChange w:id="3311" w:author="Stephen Reynolds, Jr." w:date="2012-11-13T07:32:00Z">
            <w:rPr>
              <w:del w:id="3312" w:author="Stephen Reynolds, Jr." w:date="2012-11-13T07:29:00Z"/>
            </w:rPr>
          </w:rPrChange>
        </w:rPr>
        <w:pPrChange w:id="3313" w:author="Stephen Reynolds, Jr." w:date="2012-11-13T07:29:00Z">
          <w:pPr>
            <w:pStyle w:val="Heading4"/>
          </w:pPr>
        </w:pPrChange>
      </w:pPr>
      <w:del w:id="3314" w:author="Stephen Reynolds, Jr." w:date="2012-11-13T07:29:00Z">
        <w:r w:rsidRPr="00920A48" w:rsidDel="00920A48">
          <w:rPr>
            <w:rPrChange w:id="3315" w:author="Stephen Reynolds, Jr." w:date="2012-11-13T07:32:00Z">
              <w:rPr/>
            </w:rPrChange>
          </w:rPr>
          <w:delText>Word of Knowledge</w:delText>
        </w:r>
      </w:del>
    </w:p>
    <w:p w:rsidR="003D39BF" w:rsidRPr="00920A48" w:rsidDel="00920A48" w:rsidRDefault="003D39BF" w:rsidP="00920A48">
      <w:pPr>
        <w:numPr>
          <w:ilvl w:val="1"/>
          <w:numId w:val="47"/>
        </w:numPr>
        <w:tabs>
          <w:tab w:val="clear" w:pos="1440"/>
        </w:tabs>
        <w:ind w:left="900"/>
        <w:rPr>
          <w:del w:id="3316" w:author="Stephen Reynolds, Jr." w:date="2012-11-13T07:29:00Z"/>
          <w:rPrChange w:id="3317" w:author="Stephen Reynolds, Jr." w:date="2012-11-13T07:32:00Z">
            <w:rPr>
              <w:del w:id="3318" w:author="Stephen Reynolds, Jr." w:date="2012-11-13T07:29:00Z"/>
            </w:rPr>
          </w:rPrChange>
        </w:rPr>
        <w:pPrChange w:id="3319" w:author="Stephen Reynolds, Jr." w:date="2012-11-13T07:29:00Z">
          <w:pPr>
            <w:pStyle w:val="Heading4"/>
            <w:numPr>
              <w:numId w:val="0"/>
            </w:numPr>
            <w:ind w:firstLine="0"/>
          </w:pPr>
        </w:pPrChange>
      </w:pPr>
      <w:del w:id="3320" w:author="Stephen Reynolds, Jr." w:date="2012-11-13T07:29:00Z">
        <w:r w:rsidRPr="00920A48" w:rsidDel="00920A48">
          <w:rPr>
            <w:rPrChange w:id="3321" w:author="Stephen Reynolds, Jr." w:date="2012-11-13T07:32:00Z">
              <w:rPr/>
            </w:rPrChange>
          </w:rPr>
          <w:delText>A supernatural revelation of facts in the Divine mind</w:delText>
        </w:r>
      </w:del>
    </w:p>
    <w:p w:rsidR="003D39BF" w:rsidRPr="00920A48" w:rsidDel="00920A48" w:rsidRDefault="003D39BF" w:rsidP="00920A48">
      <w:pPr>
        <w:numPr>
          <w:ilvl w:val="1"/>
          <w:numId w:val="47"/>
        </w:numPr>
        <w:tabs>
          <w:tab w:val="clear" w:pos="1440"/>
        </w:tabs>
        <w:ind w:left="900"/>
        <w:rPr>
          <w:del w:id="3322" w:author="Stephen Reynolds, Jr." w:date="2012-11-13T07:29:00Z"/>
          <w:rPrChange w:id="3323" w:author="Stephen Reynolds, Jr." w:date="2012-11-13T07:32:00Z">
            <w:rPr>
              <w:del w:id="3324" w:author="Stephen Reynolds, Jr." w:date="2012-11-13T07:29:00Z"/>
            </w:rPr>
          </w:rPrChange>
        </w:rPr>
        <w:pPrChange w:id="3325" w:author="Stephen Reynolds, Jr." w:date="2012-11-13T07:29:00Z">
          <w:pPr>
            <w:pStyle w:val="Heading4"/>
            <w:numPr>
              <w:numId w:val="0"/>
            </w:numPr>
            <w:ind w:firstLine="0"/>
          </w:pPr>
        </w:pPrChange>
      </w:pPr>
    </w:p>
    <w:p w:rsidR="003D39BF" w:rsidRPr="00920A48" w:rsidDel="00920A48" w:rsidRDefault="003D39BF" w:rsidP="00920A48">
      <w:pPr>
        <w:numPr>
          <w:ilvl w:val="1"/>
          <w:numId w:val="47"/>
        </w:numPr>
        <w:tabs>
          <w:tab w:val="clear" w:pos="1440"/>
        </w:tabs>
        <w:ind w:left="900"/>
        <w:rPr>
          <w:del w:id="3326" w:author="Stephen Reynolds, Jr." w:date="2012-11-13T07:29:00Z"/>
          <w:rPrChange w:id="3327" w:author="Stephen Reynolds, Jr." w:date="2012-11-13T07:32:00Z">
            <w:rPr>
              <w:del w:id="3328" w:author="Stephen Reynolds, Jr." w:date="2012-11-13T07:29:00Z"/>
            </w:rPr>
          </w:rPrChange>
        </w:rPr>
        <w:pPrChange w:id="3329" w:author="Stephen Reynolds, Jr." w:date="2012-11-13T07:29:00Z">
          <w:pPr>
            <w:pStyle w:val="Heading4"/>
          </w:pPr>
        </w:pPrChange>
      </w:pPr>
      <w:del w:id="3330" w:author="Stephen Reynolds, Jr." w:date="2012-11-13T07:29:00Z">
        <w:r w:rsidRPr="00920A48" w:rsidDel="00920A48">
          <w:rPr>
            <w:rPrChange w:id="3331" w:author="Stephen Reynolds, Jr." w:date="2012-11-13T07:32:00Z">
              <w:rPr/>
            </w:rPrChange>
          </w:rPr>
          <w:delText xml:space="preserve"> Discerning of Spirits</w:delText>
        </w:r>
      </w:del>
    </w:p>
    <w:p w:rsidR="003D39BF" w:rsidRPr="00920A48" w:rsidDel="00920A48" w:rsidRDefault="003D39BF" w:rsidP="00920A48">
      <w:pPr>
        <w:numPr>
          <w:ilvl w:val="1"/>
          <w:numId w:val="47"/>
        </w:numPr>
        <w:tabs>
          <w:tab w:val="clear" w:pos="1440"/>
        </w:tabs>
        <w:ind w:left="900"/>
        <w:rPr>
          <w:del w:id="3332" w:author="Stephen Reynolds, Jr." w:date="2012-11-13T07:29:00Z"/>
          <w:rPrChange w:id="3333" w:author="Stephen Reynolds, Jr." w:date="2012-11-13T07:32:00Z">
            <w:rPr>
              <w:del w:id="3334" w:author="Stephen Reynolds, Jr." w:date="2012-11-13T07:29:00Z"/>
            </w:rPr>
          </w:rPrChange>
        </w:rPr>
        <w:pPrChange w:id="3335" w:author="Stephen Reynolds, Jr." w:date="2012-11-13T07:29:00Z">
          <w:pPr>
            <w:pStyle w:val="Heading4"/>
            <w:numPr>
              <w:numId w:val="0"/>
            </w:numPr>
            <w:ind w:firstLine="0"/>
          </w:pPr>
        </w:pPrChange>
      </w:pPr>
      <w:del w:id="3336" w:author="Stephen Reynolds, Jr." w:date="2012-11-13T07:29:00Z">
        <w:r w:rsidRPr="00920A48" w:rsidDel="00920A48">
          <w:rPr>
            <w:rPrChange w:id="3337" w:author="Stephen Reynolds, Jr." w:date="2012-11-13T07:32:00Z">
              <w:rPr/>
            </w:rPrChange>
          </w:rPr>
          <w:delText>A supernatural insight into the realm of the Spirit</w:delText>
        </w:r>
      </w:del>
    </w:p>
    <w:p w:rsidR="003D39BF" w:rsidRPr="00920A48" w:rsidDel="00920A48" w:rsidRDefault="003D39BF" w:rsidP="00920A48">
      <w:pPr>
        <w:numPr>
          <w:ilvl w:val="1"/>
          <w:numId w:val="47"/>
        </w:numPr>
        <w:tabs>
          <w:tab w:val="clear" w:pos="1440"/>
        </w:tabs>
        <w:ind w:left="900"/>
        <w:rPr>
          <w:del w:id="3338" w:author="Stephen Reynolds, Jr." w:date="2012-11-13T07:29:00Z"/>
          <w:rPrChange w:id="3339" w:author="Stephen Reynolds, Jr." w:date="2012-11-13T07:32:00Z">
            <w:rPr>
              <w:del w:id="3340" w:author="Stephen Reynolds, Jr." w:date="2012-11-13T07:29:00Z"/>
            </w:rPr>
          </w:rPrChange>
        </w:rPr>
        <w:pPrChange w:id="3341" w:author="Stephen Reynolds, Jr." w:date="2012-11-13T07:29:00Z">
          <w:pPr>
            <w:tabs>
              <w:tab w:val="left" w:pos="1800"/>
            </w:tabs>
            <w:ind w:left="1800"/>
          </w:pPr>
        </w:pPrChange>
      </w:pPr>
    </w:p>
    <w:p w:rsidR="003D39BF" w:rsidRPr="00920A48" w:rsidDel="00920A48" w:rsidRDefault="003D39BF" w:rsidP="00920A48">
      <w:pPr>
        <w:numPr>
          <w:ilvl w:val="1"/>
          <w:numId w:val="47"/>
        </w:numPr>
        <w:tabs>
          <w:tab w:val="clear" w:pos="1440"/>
        </w:tabs>
        <w:ind w:left="900"/>
        <w:rPr>
          <w:del w:id="3342" w:author="Stephen Reynolds, Jr." w:date="2012-11-13T07:29:00Z"/>
          <w:rPrChange w:id="3343" w:author="Stephen Reynolds, Jr." w:date="2012-11-13T07:32:00Z">
            <w:rPr>
              <w:del w:id="3344" w:author="Stephen Reynolds, Jr." w:date="2012-11-13T07:29:00Z"/>
            </w:rPr>
          </w:rPrChange>
        </w:rPr>
        <w:pPrChange w:id="3345" w:author="Stephen Reynolds, Jr." w:date="2012-11-13T07:29:00Z">
          <w:pPr>
            <w:pStyle w:val="Heading3"/>
          </w:pPr>
        </w:pPrChange>
      </w:pPr>
      <w:del w:id="3346" w:author="Stephen Reynolds, Jr." w:date="2012-11-13T07:29:00Z">
        <w:r w:rsidRPr="00920A48" w:rsidDel="00920A48">
          <w:rPr>
            <w:b/>
            <w:rPrChange w:id="3347" w:author="Stephen Reynolds, Jr." w:date="2012-11-13T07:32:00Z">
              <w:rPr>
                <w:b/>
              </w:rPr>
            </w:rPrChange>
          </w:rPr>
          <w:delText>The Gifts of Power</w:delText>
        </w:r>
        <w:r w:rsidR="00BD20DB" w:rsidRPr="00920A48" w:rsidDel="00920A48">
          <w:rPr>
            <w:rPrChange w:id="3348" w:author="Stephen Reynolds, Jr." w:date="2012-11-13T07:32:00Z">
              <w:rPr/>
            </w:rPrChange>
          </w:rPr>
          <w:delText xml:space="preserve"> impart power to ACT supernaturally.</w:delText>
        </w:r>
      </w:del>
    </w:p>
    <w:p w:rsidR="003D39BF" w:rsidRPr="00920A48" w:rsidDel="00920A48" w:rsidRDefault="003D39BF" w:rsidP="00920A48">
      <w:pPr>
        <w:numPr>
          <w:ilvl w:val="1"/>
          <w:numId w:val="47"/>
        </w:numPr>
        <w:tabs>
          <w:tab w:val="clear" w:pos="1440"/>
        </w:tabs>
        <w:ind w:left="900"/>
        <w:rPr>
          <w:del w:id="3349" w:author="Stephen Reynolds, Jr." w:date="2012-11-13T07:29:00Z"/>
          <w:rPrChange w:id="3350" w:author="Stephen Reynolds, Jr." w:date="2012-11-13T07:32:00Z">
            <w:rPr>
              <w:del w:id="3351" w:author="Stephen Reynolds, Jr." w:date="2012-11-13T07:29:00Z"/>
            </w:rPr>
          </w:rPrChange>
        </w:rPr>
        <w:pPrChange w:id="3352" w:author="Stephen Reynolds, Jr." w:date="2012-11-13T07:29:00Z">
          <w:pPr>
            <w:tabs>
              <w:tab w:val="left" w:pos="1800"/>
            </w:tabs>
            <w:ind w:left="2880"/>
          </w:pPr>
        </w:pPrChange>
      </w:pPr>
    </w:p>
    <w:p w:rsidR="003D39BF" w:rsidRPr="00920A48" w:rsidDel="00920A48" w:rsidRDefault="004B3322" w:rsidP="00920A48">
      <w:pPr>
        <w:numPr>
          <w:ilvl w:val="1"/>
          <w:numId w:val="47"/>
        </w:numPr>
        <w:tabs>
          <w:tab w:val="clear" w:pos="1440"/>
        </w:tabs>
        <w:ind w:left="900"/>
        <w:rPr>
          <w:del w:id="3353" w:author="Stephen Reynolds, Jr." w:date="2012-11-13T07:29:00Z"/>
          <w:rPrChange w:id="3354" w:author="Stephen Reynolds, Jr." w:date="2012-11-13T07:32:00Z">
            <w:rPr>
              <w:del w:id="3355" w:author="Stephen Reynolds, Jr." w:date="2012-11-13T07:29:00Z"/>
            </w:rPr>
          </w:rPrChange>
        </w:rPr>
        <w:pPrChange w:id="3356" w:author="Stephen Reynolds, Jr." w:date="2012-11-13T07:29:00Z">
          <w:pPr>
            <w:pStyle w:val="Heading4"/>
            <w:numPr>
              <w:numId w:val="60"/>
            </w:numPr>
          </w:pPr>
        </w:pPrChange>
      </w:pPr>
      <w:del w:id="3357" w:author="Stephen Reynolds, Jr." w:date="2012-11-13T07:29:00Z">
        <w:r w:rsidRPr="00920A48" w:rsidDel="00920A48">
          <w:rPr>
            <w:rPrChange w:id="3358" w:author="Stephen Reynolds, Jr." w:date="2012-11-13T07:32:00Z">
              <w:rPr/>
            </w:rPrChange>
          </w:rPr>
          <w:delText xml:space="preserve">Gift of </w:delText>
        </w:r>
        <w:r w:rsidR="003D39BF" w:rsidRPr="00920A48" w:rsidDel="00920A48">
          <w:rPr>
            <w:rPrChange w:id="3359" w:author="Stephen Reynolds, Jr." w:date="2012-11-13T07:32:00Z">
              <w:rPr/>
            </w:rPrChange>
          </w:rPr>
          <w:delText>Faith</w:delText>
        </w:r>
      </w:del>
    </w:p>
    <w:p w:rsidR="003D39BF" w:rsidRPr="00920A48" w:rsidDel="00920A48" w:rsidRDefault="003D39BF" w:rsidP="00920A48">
      <w:pPr>
        <w:numPr>
          <w:ilvl w:val="1"/>
          <w:numId w:val="47"/>
        </w:numPr>
        <w:tabs>
          <w:tab w:val="clear" w:pos="1440"/>
        </w:tabs>
        <w:ind w:left="900"/>
        <w:rPr>
          <w:del w:id="3360" w:author="Stephen Reynolds, Jr." w:date="2012-11-13T07:29:00Z"/>
          <w:rPrChange w:id="3361" w:author="Stephen Reynolds, Jr." w:date="2012-11-13T07:32:00Z">
            <w:rPr>
              <w:del w:id="3362" w:author="Stephen Reynolds, Jr." w:date="2012-11-13T07:29:00Z"/>
            </w:rPr>
          </w:rPrChange>
        </w:rPr>
        <w:pPrChange w:id="3363" w:author="Stephen Reynolds, Jr." w:date="2012-11-13T07:29:00Z">
          <w:pPr>
            <w:pStyle w:val="Heading4"/>
            <w:numPr>
              <w:numId w:val="0"/>
            </w:numPr>
            <w:ind w:firstLine="0"/>
          </w:pPr>
        </w:pPrChange>
      </w:pPr>
      <w:del w:id="3364" w:author="Stephen Reynolds, Jr." w:date="2012-11-13T07:29:00Z">
        <w:r w:rsidRPr="00920A48" w:rsidDel="00920A48">
          <w:rPr>
            <w:rPrChange w:id="3365" w:author="Stephen Reynolds, Jr." w:date="2012-11-13T07:32:00Z">
              <w:rPr/>
            </w:rPrChange>
          </w:rPr>
          <w:delText>A supernatural trust in God for the miraculous</w:delText>
        </w:r>
      </w:del>
    </w:p>
    <w:p w:rsidR="003D39BF" w:rsidRPr="00920A48" w:rsidDel="00920A48" w:rsidRDefault="003D39BF" w:rsidP="00920A48">
      <w:pPr>
        <w:numPr>
          <w:ilvl w:val="1"/>
          <w:numId w:val="47"/>
        </w:numPr>
        <w:tabs>
          <w:tab w:val="clear" w:pos="1440"/>
        </w:tabs>
        <w:ind w:left="900"/>
        <w:rPr>
          <w:del w:id="3366" w:author="Stephen Reynolds, Jr." w:date="2012-11-13T07:29:00Z"/>
          <w:rPrChange w:id="3367" w:author="Stephen Reynolds, Jr." w:date="2012-11-13T07:32:00Z">
            <w:rPr>
              <w:del w:id="3368" w:author="Stephen Reynolds, Jr." w:date="2012-11-13T07:29:00Z"/>
            </w:rPr>
          </w:rPrChange>
        </w:rPr>
        <w:pPrChange w:id="3369" w:author="Stephen Reynolds, Jr." w:date="2012-11-13T07:29:00Z">
          <w:pPr>
            <w:pStyle w:val="Heading4"/>
            <w:numPr>
              <w:numId w:val="0"/>
            </w:numPr>
            <w:ind w:firstLine="0"/>
          </w:pPr>
        </w:pPrChange>
      </w:pPr>
    </w:p>
    <w:p w:rsidR="00BE1420" w:rsidRPr="00920A48" w:rsidDel="00920A48" w:rsidRDefault="00BE1420" w:rsidP="00920A48">
      <w:pPr>
        <w:numPr>
          <w:ilvl w:val="1"/>
          <w:numId w:val="47"/>
        </w:numPr>
        <w:tabs>
          <w:tab w:val="clear" w:pos="1440"/>
        </w:tabs>
        <w:ind w:left="900"/>
        <w:rPr>
          <w:del w:id="3370" w:author="Stephen Reynolds, Jr." w:date="2012-11-13T07:29:00Z"/>
          <w:rPrChange w:id="3371" w:author="Stephen Reynolds, Jr." w:date="2012-11-13T07:32:00Z">
            <w:rPr>
              <w:del w:id="3372" w:author="Stephen Reynolds, Jr." w:date="2012-11-13T07:29:00Z"/>
            </w:rPr>
          </w:rPrChange>
        </w:rPr>
        <w:pPrChange w:id="3373" w:author="Stephen Reynolds, Jr." w:date="2012-11-13T07:29:00Z">
          <w:pPr>
            <w:pStyle w:val="Heading4"/>
          </w:pPr>
        </w:pPrChange>
      </w:pPr>
      <w:del w:id="3374" w:author="Stephen Reynolds, Jr." w:date="2012-11-13T07:29:00Z">
        <w:r w:rsidRPr="00920A48" w:rsidDel="00920A48">
          <w:rPr>
            <w:rPrChange w:id="3375" w:author="Stephen Reynolds, Jr." w:date="2012-11-13T07:32:00Z">
              <w:rPr/>
            </w:rPrChange>
          </w:rPr>
          <w:delText>Gifts of Healing</w:delText>
        </w:r>
      </w:del>
    </w:p>
    <w:p w:rsidR="00BE1420" w:rsidRPr="00920A48" w:rsidDel="00920A48" w:rsidRDefault="00BE1420" w:rsidP="00920A48">
      <w:pPr>
        <w:numPr>
          <w:ilvl w:val="1"/>
          <w:numId w:val="47"/>
        </w:numPr>
        <w:tabs>
          <w:tab w:val="clear" w:pos="1440"/>
        </w:tabs>
        <w:ind w:left="900"/>
        <w:rPr>
          <w:del w:id="3376" w:author="Stephen Reynolds, Jr." w:date="2012-11-13T07:29:00Z"/>
          <w:rPrChange w:id="3377" w:author="Stephen Reynolds, Jr." w:date="2012-11-13T07:32:00Z">
            <w:rPr>
              <w:del w:id="3378" w:author="Stephen Reynolds, Jr." w:date="2012-11-13T07:29:00Z"/>
            </w:rPr>
          </w:rPrChange>
        </w:rPr>
        <w:pPrChange w:id="3379" w:author="Stephen Reynolds, Jr." w:date="2012-11-13T07:29:00Z">
          <w:pPr>
            <w:pStyle w:val="Heading4"/>
            <w:numPr>
              <w:numId w:val="0"/>
            </w:numPr>
            <w:ind w:firstLine="0"/>
          </w:pPr>
        </w:pPrChange>
      </w:pPr>
      <w:del w:id="3380" w:author="Stephen Reynolds, Jr." w:date="2012-11-13T07:29:00Z">
        <w:r w:rsidRPr="00920A48" w:rsidDel="00920A48">
          <w:rPr>
            <w:rPrChange w:id="3381" w:author="Stephen Reynolds, Jr." w:date="2012-11-13T07:32:00Z">
              <w:rPr/>
            </w:rPrChange>
          </w:rPr>
          <w:delText>A supernatural power to heal</w:delText>
        </w:r>
      </w:del>
    </w:p>
    <w:p w:rsidR="00BE1420" w:rsidRPr="00920A48" w:rsidDel="00920A48" w:rsidRDefault="00BE1420" w:rsidP="00920A48">
      <w:pPr>
        <w:numPr>
          <w:ilvl w:val="1"/>
          <w:numId w:val="47"/>
        </w:numPr>
        <w:tabs>
          <w:tab w:val="clear" w:pos="1440"/>
        </w:tabs>
        <w:ind w:left="900"/>
        <w:rPr>
          <w:del w:id="3382" w:author="Stephen Reynolds, Jr." w:date="2012-11-13T07:29:00Z"/>
          <w:rPrChange w:id="3383" w:author="Stephen Reynolds, Jr." w:date="2012-11-13T07:32:00Z">
            <w:rPr>
              <w:del w:id="3384" w:author="Stephen Reynolds, Jr." w:date="2012-11-13T07:29:00Z"/>
            </w:rPr>
          </w:rPrChange>
        </w:rPr>
        <w:pPrChange w:id="3385" w:author="Stephen Reynolds, Jr." w:date="2012-11-13T07:29:00Z">
          <w:pPr/>
        </w:pPrChange>
      </w:pPr>
    </w:p>
    <w:p w:rsidR="003D39BF" w:rsidRPr="00920A48" w:rsidDel="00920A48" w:rsidRDefault="003D39BF" w:rsidP="00920A48">
      <w:pPr>
        <w:numPr>
          <w:ilvl w:val="1"/>
          <w:numId w:val="47"/>
        </w:numPr>
        <w:tabs>
          <w:tab w:val="clear" w:pos="1440"/>
        </w:tabs>
        <w:ind w:left="900"/>
        <w:rPr>
          <w:del w:id="3386" w:author="Stephen Reynolds, Jr." w:date="2012-11-13T07:29:00Z"/>
          <w:rPrChange w:id="3387" w:author="Stephen Reynolds, Jr." w:date="2012-11-13T07:32:00Z">
            <w:rPr>
              <w:del w:id="3388" w:author="Stephen Reynolds, Jr." w:date="2012-11-13T07:29:00Z"/>
            </w:rPr>
          </w:rPrChange>
        </w:rPr>
        <w:pPrChange w:id="3389" w:author="Stephen Reynolds, Jr." w:date="2012-11-13T07:29:00Z">
          <w:pPr>
            <w:pStyle w:val="Heading4"/>
          </w:pPr>
        </w:pPrChange>
      </w:pPr>
      <w:del w:id="3390" w:author="Stephen Reynolds, Jr." w:date="2012-11-13T07:29:00Z">
        <w:r w:rsidRPr="00920A48" w:rsidDel="00920A48">
          <w:rPr>
            <w:rPrChange w:id="3391" w:author="Stephen Reynolds, Jr." w:date="2012-11-13T07:32:00Z">
              <w:rPr/>
            </w:rPrChange>
          </w:rPr>
          <w:delText>Working of Miracles</w:delText>
        </w:r>
      </w:del>
    </w:p>
    <w:p w:rsidR="003D39BF" w:rsidRPr="00920A48" w:rsidDel="00920A48" w:rsidRDefault="003D39BF" w:rsidP="00920A48">
      <w:pPr>
        <w:numPr>
          <w:ilvl w:val="1"/>
          <w:numId w:val="47"/>
        </w:numPr>
        <w:tabs>
          <w:tab w:val="clear" w:pos="1440"/>
        </w:tabs>
        <w:ind w:left="900"/>
        <w:rPr>
          <w:del w:id="3392" w:author="Stephen Reynolds, Jr." w:date="2012-11-13T07:29:00Z"/>
          <w:rPrChange w:id="3393" w:author="Stephen Reynolds, Jr." w:date="2012-11-13T07:32:00Z">
            <w:rPr>
              <w:del w:id="3394" w:author="Stephen Reynolds, Jr." w:date="2012-11-13T07:29:00Z"/>
            </w:rPr>
          </w:rPrChange>
        </w:rPr>
        <w:pPrChange w:id="3395" w:author="Stephen Reynolds, Jr." w:date="2012-11-13T07:29:00Z">
          <w:pPr>
            <w:pStyle w:val="Heading4"/>
            <w:numPr>
              <w:numId w:val="0"/>
            </w:numPr>
            <w:ind w:firstLine="0"/>
          </w:pPr>
        </w:pPrChange>
      </w:pPr>
      <w:del w:id="3396" w:author="Stephen Reynolds, Jr." w:date="2012-11-13T07:29:00Z">
        <w:r w:rsidRPr="00920A48" w:rsidDel="00920A48">
          <w:rPr>
            <w:rPrChange w:id="3397" w:author="Stephen Reynolds, Jr." w:date="2012-11-13T07:32:00Z">
              <w:rPr/>
            </w:rPrChange>
          </w:rPr>
          <w:delText>A supernatural intervention into he ordinary course of nature.</w:delText>
        </w:r>
      </w:del>
    </w:p>
    <w:p w:rsidR="003D39BF" w:rsidRPr="00920A48" w:rsidDel="00920A48" w:rsidRDefault="003D39BF" w:rsidP="00920A48">
      <w:pPr>
        <w:numPr>
          <w:ilvl w:val="1"/>
          <w:numId w:val="47"/>
        </w:numPr>
        <w:tabs>
          <w:tab w:val="clear" w:pos="1440"/>
        </w:tabs>
        <w:ind w:left="900"/>
        <w:rPr>
          <w:del w:id="3398" w:author="Stephen Reynolds, Jr." w:date="2012-11-13T07:29:00Z"/>
          <w:rPrChange w:id="3399" w:author="Stephen Reynolds, Jr." w:date="2012-11-13T07:32:00Z">
            <w:rPr>
              <w:del w:id="3400" w:author="Stephen Reynolds, Jr." w:date="2012-11-13T07:29:00Z"/>
            </w:rPr>
          </w:rPrChange>
        </w:rPr>
        <w:pPrChange w:id="3401" w:author="Stephen Reynolds, Jr." w:date="2012-11-13T07:29:00Z">
          <w:pPr>
            <w:pStyle w:val="Heading4"/>
            <w:numPr>
              <w:numId w:val="0"/>
            </w:numPr>
            <w:ind w:firstLine="0"/>
          </w:pPr>
        </w:pPrChange>
      </w:pPr>
    </w:p>
    <w:p w:rsidR="003D39BF" w:rsidRPr="00920A48" w:rsidDel="00920A48" w:rsidRDefault="003D39BF" w:rsidP="00920A48">
      <w:pPr>
        <w:numPr>
          <w:ilvl w:val="1"/>
          <w:numId w:val="47"/>
        </w:numPr>
        <w:tabs>
          <w:tab w:val="clear" w:pos="1440"/>
        </w:tabs>
        <w:ind w:left="900"/>
        <w:rPr>
          <w:del w:id="3402" w:author="Stephen Reynolds, Jr." w:date="2012-11-13T07:29:00Z"/>
          <w:rPrChange w:id="3403" w:author="Stephen Reynolds, Jr." w:date="2012-11-13T07:32:00Z">
            <w:rPr>
              <w:del w:id="3404" w:author="Stephen Reynolds, Jr." w:date="2012-11-13T07:29:00Z"/>
            </w:rPr>
          </w:rPrChange>
        </w:rPr>
        <w:pPrChange w:id="3405" w:author="Stephen Reynolds, Jr." w:date="2012-11-13T07:29:00Z">
          <w:pPr>
            <w:tabs>
              <w:tab w:val="left" w:pos="1800"/>
            </w:tabs>
          </w:pPr>
        </w:pPrChange>
      </w:pPr>
    </w:p>
    <w:p w:rsidR="003D39BF" w:rsidRPr="00920A48" w:rsidDel="00920A48" w:rsidRDefault="003D39BF" w:rsidP="00920A48">
      <w:pPr>
        <w:numPr>
          <w:ilvl w:val="1"/>
          <w:numId w:val="47"/>
        </w:numPr>
        <w:tabs>
          <w:tab w:val="clear" w:pos="1440"/>
        </w:tabs>
        <w:ind w:left="900"/>
        <w:rPr>
          <w:del w:id="3406" w:author="Stephen Reynolds, Jr." w:date="2012-11-13T07:29:00Z"/>
          <w:rPrChange w:id="3407" w:author="Stephen Reynolds, Jr." w:date="2012-11-13T07:32:00Z">
            <w:rPr>
              <w:del w:id="3408" w:author="Stephen Reynolds, Jr." w:date="2012-11-13T07:29:00Z"/>
            </w:rPr>
          </w:rPrChange>
        </w:rPr>
        <w:pPrChange w:id="3409" w:author="Stephen Reynolds, Jr." w:date="2012-11-13T07:29:00Z">
          <w:pPr>
            <w:pStyle w:val="Heading3"/>
          </w:pPr>
        </w:pPrChange>
      </w:pPr>
      <w:del w:id="3410" w:author="Stephen Reynolds, Jr." w:date="2012-11-13T07:29:00Z">
        <w:r w:rsidRPr="00920A48" w:rsidDel="00920A48">
          <w:rPr>
            <w:b/>
            <w:rPrChange w:id="3411" w:author="Stephen Reynolds, Jr." w:date="2012-11-13T07:32:00Z">
              <w:rPr>
                <w:b/>
              </w:rPr>
            </w:rPrChange>
          </w:rPr>
          <w:delText>The Gifts of Inspiration</w:delText>
        </w:r>
        <w:r w:rsidR="00BD20DB" w:rsidRPr="00920A48" w:rsidDel="00920A48">
          <w:rPr>
            <w:rPrChange w:id="3412" w:author="Stephen Reynolds, Jr." w:date="2012-11-13T07:32:00Z">
              <w:rPr/>
            </w:rPrChange>
          </w:rPr>
          <w:delText xml:space="preserve"> impart power to SPEAK supernaturally.</w:delText>
        </w:r>
      </w:del>
    </w:p>
    <w:p w:rsidR="00BD20DB" w:rsidRPr="00920A48" w:rsidDel="00920A48" w:rsidRDefault="00BD20DB" w:rsidP="00920A48">
      <w:pPr>
        <w:numPr>
          <w:ilvl w:val="1"/>
          <w:numId w:val="47"/>
        </w:numPr>
        <w:tabs>
          <w:tab w:val="clear" w:pos="1440"/>
        </w:tabs>
        <w:ind w:left="900"/>
        <w:rPr>
          <w:del w:id="3413" w:author="Stephen Reynolds, Jr." w:date="2012-11-13T07:29:00Z"/>
          <w:rPrChange w:id="3414" w:author="Stephen Reynolds, Jr." w:date="2012-11-13T07:32:00Z">
            <w:rPr>
              <w:del w:id="3415" w:author="Stephen Reynolds, Jr." w:date="2012-11-13T07:29:00Z"/>
            </w:rPr>
          </w:rPrChange>
        </w:rPr>
        <w:pPrChange w:id="3416" w:author="Stephen Reynolds, Jr." w:date="2012-11-13T07:29:00Z">
          <w:pPr>
            <w:tabs>
              <w:tab w:val="left" w:pos="1800"/>
            </w:tabs>
            <w:ind w:left="720"/>
          </w:pPr>
        </w:pPrChange>
      </w:pPr>
    </w:p>
    <w:p w:rsidR="003D39BF" w:rsidRPr="00920A48" w:rsidDel="00920A48" w:rsidRDefault="003D39BF" w:rsidP="00920A48">
      <w:pPr>
        <w:numPr>
          <w:ilvl w:val="1"/>
          <w:numId w:val="47"/>
        </w:numPr>
        <w:tabs>
          <w:tab w:val="clear" w:pos="1440"/>
        </w:tabs>
        <w:ind w:left="900"/>
        <w:rPr>
          <w:del w:id="3417" w:author="Stephen Reynolds, Jr." w:date="2012-11-13T07:29:00Z"/>
          <w:rPrChange w:id="3418" w:author="Stephen Reynolds, Jr." w:date="2012-11-13T07:32:00Z">
            <w:rPr>
              <w:del w:id="3419" w:author="Stephen Reynolds, Jr." w:date="2012-11-13T07:29:00Z"/>
            </w:rPr>
          </w:rPrChange>
        </w:rPr>
        <w:pPrChange w:id="3420" w:author="Stephen Reynolds, Jr." w:date="2012-11-13T07:29:00Z">
          <w:pPr>
            <w:pStyle w:val="Heading4"/>
            <w:numPr>
              <w:numId w:val="61"/>
            </w:numPr>
          </w:pPr>
        </w:pPrChange>
      </w:pPr>
      <w:del w:id="3421" w:author="Stephen Reynolds, Jr." w:date="2012-11-13T07:29:00Z">
        <w:r w:rsidRPr="00920A48" w:rsidDel="00920A48">
          <w:rPr>
            <w:rPrChange w:id="3422" w:author="Stephen Reynolds, Jr." w:date="2012-11-13T07:32:00Z">
              <w:rPr/>
            </w:rPrChange>
          </w:rPr>
          <w:delText>Prophecy</w:delText>
        </w:r>
      </w:del>
    </w:p>
    <w:p w:rsidR="003D39BF" w:rsidRPr="00920A48" w:rsidDel="00920A48" w:rsidRDefault="003D39BF" w:rsidP="00920A48">
      <w:pPr>
        <w:numPr>
          <w:ilvl w:val="1"/>
          <w:numId w:val="47"/>
        </w:numPr>
        <w:tabs>
          <w:tab w:val="clear" w:pos="1440"/>
        </w:tabs>
        <w:ind w:left="900"/>
        <w:rPr>
          <w:del w:id="3423" w:author="Stephen Reynolds, Jr." w:date="2012-11-13T07:29:00Z"/>
          <w:rPrChange w:id="3424" w:author="Stephen Reynolds, Jr." w:date="2012-11-13T07:32:00Z">
            <w:rPr>
              <w:del w:id="3425" w:author="Stephen Reynolds, Jr." w:date="2012-11-13T07:29:00Z"/>
            </w:rPr>
          </w:rPrChange>
        </w:rPr>
        <w:pPrChange w:id="3426" w:author="Stephen Reynolds, Jr." w:date="2012-11-13T07:29:00Z">
          <w:pPr>
            <w:pStyle w:val="Heading4"/>
            <w:numPr>
              <w:numId w:val="0"/>
            </w:numPr>
            <w:ind w:firstLine="0"/>
          </w:pPr>
        </w:pPrChange>
      </w:pPr>
      <w:del w:id="3427" w:author="Stephen Reynolds, Jr." w:date="2012-11-13T07:29:00Z">
        <w:r w:rsidRPr="00920A48" w:rsidDel="00920A48">
          <w:rPr>
            <w:rPrChange w:id="3428" w:author="Stephen Reynolds, Jr." w:date="2012-11-13T07:32:00Z">
              <w:rPr/>
            </w:rPrChange>
          </w:rPr>
          <w:delText>A supernatural utterance in a known tongue</w:delText>
        </w:r>
      </w:del>
    </w:p>
    <w:p w:rsidR="003D39BF" w:rsidRPr="00920A48" w:rsidDel="00920A48" w:rsidRDefault="003D39BF" w:rsidP="00920A48">
      <w:pPr>
        <w:numPr>
          <w:ilvl w:val="1"/>
          <w:numId w:val="47"/>
        </w:numPr>
        <w:tabs>
          <w:tab w:val="clear" w:pos="1440"/>
        </w:tabs>
        <w:ind w:left="900"/>
        <w:rPr>
          <w:del w:id="3429" w:author="Stephen Reynolds, Jr." w:date="2012-11-13T07:29:00Z"/>
          <w:rPrChange w:id="3430" w:author="Stephen Reynolds, Jr." w:date="2012-11-13T07:32:00Z">
            <w:rPr>
              <w:del w:id="3431" w:author="Stephen Reynolds, Jr." w:date="2012-11-13T07:29:00Z"/>
            </w:rPr>
          </w:rPrChange>
        </w:rPr>
        <w:pPrChange w:id="3432" w:author="Stephen Reynolds, Jr." w:date="2012-11-13T07:29:00Z">
          <w:pPr>
            <w:pStyle w:val="Heading4"/>
            <w:numPr>
              <w:numId w:val="0"/>
            </w:numPr>
            <w:ind w:firstLine="0"/>
          </w:pPr>
        </w:pPrChange>
      </w:pPr>
    </w:p>
    <w:p w:rsidR="003D39BF" w:rsidRPr="00920A48" w:rsidDel="00920A48" w:rsidRDefault="003D39BF" w:rsidP="00920A48">
      <w:pPr>
        <w:numPr>
          <w:ilvl w:val="1"/>
          <w:numId w:val="47"/>
        </w:numPr>
        <w:tabs>
          <w:tab w:val="clear" w:pos="1440"/>
        </w:tabs>
        <w:ind w:left="900"/>
        <w:rPr>
          <w:del w:id="3433" w:author="Stephen Reynolds, Jr." w:date="2012-11-13T07:29:00Z"/>
          <w:rPrChange w:id="3434" w:author="Stephen Reynolds, Jr." w:date="2012-11-13T07:32:00Z">
            <w:rPr>
              <w:del w:id="3435" w:author="Stephen Reynolds, Jr." w:date="2012-11-13T07:29:00Z"/>
            </w:rPr>
          </w:rPrChange>
        </w:rPr>
        <w:pPrChange w:id="3436" w:author="Stephen Reynolds, Jr." w:date="2012-11-13T07:29:00Z">
          <w:pPr>
            <w:pStyle w:val="Heading4"/>
          </w:pPr>
        </w:pPrChange>
      </w:pPr>
      <w:del w:id="3437" w:author="Stephen Reynolds, Jr." w:date="2012-11-13T07:29:00Z">
        <w:r w:rsidRPr="00920A48" w:rsidDel="00920A48">
          <w:rPr>
            <w:rPrChange w:id="3438" w:author="Stephen Reynolds, Jr." w:date="2012-11-13T07:32:00Z">
              <w:rPr/>
            </w:rPrChange>
          </w:rPr>
          <w:delText>Diverse kinds of Tongues</w:delText>
        </w:r>
      </w:del>
    </w:p>
    <w:p w:rsidR="003D39BF" w:rsidRPr="00920A48" w:rsidDel="00920A48" w:rsidRDefault="003D39BF" w:rsidP="00920A48">
      <w:pPr>
        <w:numPr>
          <w:ilvl w:val="1"/>
          <w:numId w:val="47"/>
        </w:numPr>
        <w:tabs>
          <w:tab w:val="clear" w:pos="1440"/>
        </w:tabs>
        <w:ind w:left="900"/>
        <w:rPr>
          <w:del w:id="3439" w:author="Stephen Reynolds, Jr." w:date="2012-11-13T07:29:00Z"/>
          <w:rPrChange w:id="3440" w:author="Stephen Reynolds, Jr." w:date="2012-11-13T07:32:00Z">
            <w:rPr>
              <w:del w:id="3441" w:author="Stephen Reynolds, Jr." w:date="2012-11-13T07:29:00Z"/>
            </w:rPr>
          </w:rPrChange>
        </w:rPr>
        <w:pPrChange w:id="3442" w:author="Stephen Reynolds, Jr." w:date="2012-11-13T07:29:00Z">
          <w:pPr>
            <w:pStyle w:val="Heading4"/>
            <w:numPr>
              <w:numId w:val="0"/>
            </w:numPr>
            <w:ind w:firstLine="0"/>
          </w:pPr>
        </w:pPrChange>
      </w:pPr>
      <w:del w:id="3443" w:author="Stephen Reynolds, Jr." w:date="2012-11-13T07:29:00Z">
        <w:r w:rsidRPr="00920A48" w:rsidDel="00920A48">
          <w:rPr>
            <w:rPrChange w:id="3444" w:author="Stephen Reynolds, Jr." w:date="2012-11-13T07:32:00Z">
              <w:rPr/>
            </w:rPrChange>
          </w:rPr>
          <w:delText>A supernatural utterance in an unknown tongue</w:delText>
        </w:r>
      </w:del>
    </w:p>
    <w:p w:rsidR="003D39BF" w:rsidRPr="00920A48" w:rsidDel="00920A48" w:rsidRDefault="003D39BF" w:rsidP="00920A48">
      <w:pPr>
        <w:numPr>
          <w:ilvl w:val="1"/>
          <w:numId w:val="47"/>
        </w:numPr>
        <w:tabs>
          <w:tab w:val="clear" w:pos="1440"/>
        </w:tabs>
        <w:ind w:left="900"/>
        <w:rPr>
          <w:del w:id="3445" w:author="Stephen Reynolds, Jr." w:date="2012-11-13T07:29:00Z"/>
          <w:sz w:val="16"/>
          <w:szCs w:val="16"/>
          <w:rPrChange w:id="3446" w:author="Stephen Reynolds, Jr." w:date="2012-11-13T07:32:00Z">
            <w:rPr>
              <w:del w:id="3447" w:author="Stephen Reynolds, Jr." w:date="2012-11-13T07:29:00Z"/>
              <w:sz w:val="16"/>
              <w:szCs w:val="16"/>
            </w:rPr>
          </w:rPrChange>
        </w:rPr>
        <w:pPrChange w:id="3448" w:author="Stephen Reynolds, Jr." w:date="2012-11-13T07:29:00Z">
          <w:pPr>
            <w:pStyle w:val="Heading4"/>
            <w:numPr>
              <w:numId w:val="0"/>
            </w:numPr>
            <w:ind w:firstLine="0"/>
          </w:pPr>
        </w:pPrChange>
      </w:pPr>
    </w:p>
    <w:p w:rsidR="003D39BF" w:rsidRPr="00920A48" w:rsidDel="00920A48" w:rsidRDefault="003D39BF" w:rsidP="00920A48">
      <w:pPr>
        <w:numPr>
          <w:ilvl w:val="1"/>
          <w:numId w:val="47"/>
        </w:numPr>
        <w:tabs>
          <w:tab w:val="clear" w:pos="1440"/>
        </w:tabs>
        <w:ind w:left="900"/>
        <w:rPr>
          <w:del w:id="3449" w:author="Stephen Reynolds, Jr." w:date="2012-11-13T07:29:00Z"/>
          <w:rPrChange w:id="3450" w:author="Stephen Reynolds, Jr." w:date="2012-11-13T07:32:00Z">
            <w:rPr>
              <w:del w:id="3451" w:author="Stephen Reynolds, Jr." w:date="2012-11-13T07:29:00Z"/>
            </w:rPr>
          </w:rPrChange>
        </w:rPr>
        <w:pPrChange w:id="3452" w:author="Stephen Reynolds, Jr." w:date="2012-11-13T07:29:00Z">
          <w:pPr>
            <w:pStyle w:val="Heading4"/>
          </w:pPr>
        </w:pPrChange>
      </w:pPr>
      <w:del w:id="3453" w:author="Stephen Reynolds, Jr." w:date="2012-11-13T07:29:00Z">
        <w:r w:rsidRPr="00920A48" w:rsidDel="00920A48">
          <w:rPr>
            <w:rPrChange w:id="3454" w:author="Stephen Reynolds, Jr." w:date="2012-11-13T07:32:00Z">
              <w:rPr/>
            </w:rPrChange>
          </w:rPr>
          <w:delText>Interpretation of Tongues</w:delText>
        </w:r>
      </w:del>
    </w:p>
    <w:p w:rsidR="00BD20DB" w:rsidRPr="00920A48" w:rsidDel="00920A48" w:rsidRDefault="003D39BF" w:rsidP="00920A48">
      <w:pPr>
        <w:numPr>
          <w:ilvl w:val="1"/>
          <w:numId w:val="47"/>
        </w:numPr>
        <w:tabs>
          <w:tab w:val="clear" w:pos="1440"/>
        </w:tabs>
        <w:ind w:left="900"/>
        <w:rPr>
          <w:del w:id="3455" w:author="Stephen Reynolds, Jr." w:date="2012-11-13T07:29:00Z"/>
          <w:b/>
          <w:sz w:val="28"/>
          <w:rPrChange w:id="3456" w:author="Stephen Reynolds, Jr." w:date="2012-11-13T07:32:00Z">
            <w:rPr>
              <w:del w:id="3457" w:author="Stephen Reynolds, Jr." w:date="2012-11-13T07:29:00Z"/>
              <w:b/>
              <w:sz w:val="28"/>
            </w:rPr>
          </w:rPrChange>
        </w:rPr>
        <w:pPrChange w:id="3458" w:author="Stephen Reynolds, Jr." w:date="2012-11-13T07:29:00Z">
          <w:pPr>
            <w:pStyle w:val="Heading4"/>
            <w:numPr>
              <w:numId w:val="0"/>
            </w:numPr>
            <w:ind w:firstLine="0"/>
          </w:pPr>
        </w:pPrChange>
      </w:pPr>
      <w:del w:id="3459" w:author="Stephen Reynolds, Jr." w:date="2012-11-13T07:29:00Z">
        <w:r w:rsidRPr="00920A48" w:rsidDel="00920A48">
          <w:rPr>
            <w:rPrChange w:id="3460" w:author="Stephen Reynolds, Jr." w:date="2012-11-13T07:32:00Z">
              <w:rPr/>
            </w:rPrChange>
          </w:rPr>
          <w:delText>The supernatural showing forth of the meaning of unknown tongues</w:delText>
        </w:r>
        <w:r w:rsidR="00BD20DB" w:rsidRPr="00920A48" w:rsidDel="00920A48">
          <w:rPr>
            <w:b/>
            <w:rPrChange w:id="3461" w:author="Stephen Reynolds, Jr." w:date="2012-11-13T07:32:00Z">
              <w:rPr>
                <w:b/>
              </w:rPr>
            </w:rPrChange>
          </w:rPr>
          <w:br w:type="page"/>
        </w:r>
      </w:del>
    </w:p>
    <w:p w:rsidR="003D39BF" w:rsidRPr="00920A48" w:rsidDel="00920A48" w:rsidRDefault="003D39BF" w:rsidP="00920A48">
      <w:pPr>
        <w:numPr>
          <w:ilvl w:val="1"/>
          <w:numId w:val="47"/>
        </w:numPr>
        <w:tabs>
          <w:tab w:val="clear" w:pos="1440"/>
        </w:tabs>
        <w:ind w:left="900"/>
        <w:rPr>
          <w:del w:id="3462" w:author="Stephen Reynolds, Jr." w:date="2012-11-13T07:29:00Z"/>
          <w:b/>
          <w:rPrChange w:id="3463" w:author="Stephen Reynolds, Jr." w:date="2012-11-13T07:32:00Z">
            <w:rPr>
              <w:del w:id="3464" w:author="Stephen Reynolds, Jr." w:date="2012-11-13T07:29:00Z"/>
              <w:b/>
            </w:rPr>
          </w:rPrChange>
        </w:rPr>
        <w:pPrChange w:id="3465" w:author="Stephen Reynolds, Jr." w:date="2012-11-13T07:29:00Z">
          <w:pPr>
            <w:pStyle w:val="Heading2"/>
            <w:numPr>
              <w:numId w:val="0"/>
            </w:numPr>
            <w:ind w:left="0" w:firstLine="0"/>
          </w:pPr>
        </w:pPrChange>
      </w:pPr>
      <w:del w:id="3466" w:author="Stephen Reynolds, Jr." w:date="2012-11-13T07:29:00Z">
        <w:r w:rsidRPr="00920A48" w:rsidDel="00920A48">
          <w:rPr>
            <w:b/>
            <w:rPrChange w:id="3467" w:author="Stephen Reynolds, Jr." w:date="2012-11-13T07:32:00Z">
              <w:rPr>
                <w:b/>
              </w:rPr>
            </w:rPrChange>
          </w:rPr>
          <w:delText>II. The Importance of the Gifts</w:delText>
        </w:r>
      </w:del>
    </w:p>
    <w:p w:rsidR="003D39BF" w:rsidRPr="00920A48" w:rsidDel="00920A48" w:rsidRDefault="003D39BF" w:rsidP="00920A48">
      <w:pPr>
        <w:numPr>
          <w:ilvl w:val="1"/>
          <w:numId w:val="47"/>
        </w:numPr>
        <w:tabs>
          <w:tab w:val="clear" w:pos="1440"/>
        </w:tabs>
        <w:ind w:left="900"/>
        <w:rPr>
          <w:del w:id="3468" w:author="Stephen Reynolds, Jr." w:date="2012-11-13T07:29:00Z"/>
          <w:rPrChange w:id="3469" w:author="Stephen Reynolds, Jr." w:date="2012-11-13T07:32:00Z">
            <w:rPr>
              <w:del w:id="3470" w:author="Stephen Reynolds, Jr." w:date="2012-11-13T07:29:00Z"/>
            </w:rPr>
          </w:rPrChange>
        </w:rPr>
        <w:pPrChange w:id="3471" w:author="Stephen Reynolds, Jr." w:date="2012-11-13T07:29:00Z">
          <w:pPr/>
        </w:pPrChange>
      </w:pPr>
    </w:p>
    <w:p w:rsidR="006824E3" w:rsidRPr="00920A48" w:rsidDel="00920A48" w:rsidRDefault="006824E3" w:rsidP="00920A48">
      <w:pPr>
        <w:numPr>
          <w:ilvl w:val="1"/>
          <w:numId w:val="47"/>
        </w:numPr>
        <w:tabs>
          <w:tab w:val="clear" w:pos="1440"/>
        </w:tabs>
        <w:ind w:left="900"/>
        <w:rPr>
          <w:del w:id="3472" w:author="Stephen Reynolds, Jr." w:date="2012-11-13T07:29:00Z"/>
          <w:i/>
          <w:rPrChange w:id="3473" w:author="Stephen Reynolds, Jr." w:date="2012-11-13T07:32:00Z">
            <w:rPr>
              <w:del w:id="3474" w:author="Stephen Reynolds, Jr." w:date="2012-11-13T07:29:00Z"/>
              <w:i/>
            </w:rPr>
          </w:rPrChange>
        </w:rPr>
        <w:pPrChange w:id="3475" w:author="Stephen Reynolds, Jr." w:date="2012-11-13T07:29:00Z">
          <w:pPr/>
        </w:pPrChange>
      </w:pPr>
      <w:del w:id="3476" w:author="Stephen Reynolds, Jr." w:date="2012-11-13T07:29:00Z">
        <w:r w:rsidRPr="00920A48" w:rsidDel="00920A48">
          <w:rPr>
            <w:rPrChange w:id="3477" w:author="Stephen Reynolds, Jr." w:date="2012-11-13T07:32:00Z">
              <w:rPr/>
            </w:rPrChange>
          </w:rPr>
          <w:delText>I Corinthians 12:7—</w:delText>
        </w:r>
        <w:r w:rsidRPr="00920A48" w:rsidDel="00920A48">
          <w:rPr>
            <w:i/>
            <w:rPrChange w:id="3478" w:author="Stephen Reynolds, Jr." w:date="2012-11-13T07:32:00Z">
              <w:rPr>
                <w:i/>
              </w:rPr>
            </w:rPrChange>
          </w:rPr>
          <w:delText>But the manifestation of the Spirit is given to every man to profit withal.</w:delText>
        </w:r>
      </w:del>
    </w:p>
    <w:p w:rsidR="006824E3" w:rsidRPr="00920A48" w:rsidDel="00920A48" w:rsidRDefault="006824E3" w:rsidP="00920A48">
      <w:pPr>
        <w:numPr>
          <w:ilvl w:val="1"/>
          <w:numId w:val="47"/>
        </w:numPr>
        <w:tabs>
          <w:tab w:val="clear" w:pos="1440"/>
        </w:tabs>
        <w:ind w:left="900"/>
        <w:rPr>
          <w:del w:id="3479" w:author="Stephen Reynolds, Jr." w:date="2012-11-13T07:29:00Z"/>
          <w:i/>
          <w:rPrChange w:id="3480" w:author="Stephen Reynolds, Jr." w:date="2012-11-13T07:32:00Z">
            <w:rPr>
              <w:del w:id="3481" w:author="Stephen Reynolds, Jr." w:date="2012-11-13T07:29:00Z"/>
              <w:i/>
            </w:rPr>
          </w:rPrChange>
        </w:rPr>
        <w:pPrChange w:id="3482" w:author="Stephen Reynolds, Jr." w:date="2012-11-13T07:29:00Z">
          <w:pPr/>
        </w:pPrChange>
      </w:pPr>
    </w:p>
    <w:p w:rsidR="003D39BF" w:rsidRPr="00920A48" w:rsidDel="00920A48" w:rsidRDefault="006824E3" w:rsidP="00920A48">
      <w:pPr>
        <w:numPr>
          <w:ilvl w:val="1"/>
          <w:numId w:val="47"/>
        </w:numPr>
        <w:tabs>
          <w:tab w:val="clear" w:pos="1440"/>
        </w:tabs>
        <w:ind w:left="900"/>
        <w:rPr>
          <w:del w:id="3483" w:author="Stephen Reynolds, Jr." w:date="2012-11-13T07:29:00Z"/>
          <w:rPrChange w:id="3484" w:author="Stephen Reynolds, Jr." w:date="2012-11-13T07:32:00Z">
            <w:rPr>
              <w:del w:id="3485" w:author="Stephen Reynolds, Jr." w:date="2012-11-13T07:29:00Z"/>
            </w:rPr>
          </w:rPrChange>
        </w:rPr>
        <w:pPrChange w:id="3486" w:author="Stephen Reynolds, Jr." w:date="2012-11-13T07:29:00Z">
          <w:pPr>
            <w:pStyle w:val="Heading3"/>
            <w:numPr>
              <w:numId w:val="81"/>
            </w:numPr>
          </w:pPr>
        </w:pPrChange>
      </w:pPr>
      <w:del w:id="3487" w:author="Stephen Reynolds, Jr." w:date="2012-11-13T07:29:00Z">
        <w:r w:rsidRPr="00920A48" w:rsidDel="00920A48">
          <w:rPr>
            <w:rPrChange w:id="3488" w:author="Stephen Reynolds, Jr." w:date="2012-11-13T07:32:00Z">
              <w:rPr/>
            </w:rPrChange>
          </w:rPr>
          <w:delText>The gifts</w:delText>
        </w:r>
        <w:r w:rsidR="003D39BF" w:rsidRPr="00920A48" w:rsidDel="00920A48">
          <w:rPr>
            <w:rPrChange w:id="3489" w:author="Stephen Reynolds, Jr." w:date="2012-11-13T07:32:00Z">
              <w:rPr/>
            </w:rPrChange>
          </w:rPr>
          <w:delText xml:space="preserve"> were all in operation in the early church</w:delText>
        </w:r>
        <w:r w:rsidR="000D3C36" w:rsidRPr="00920A48" w:rsidDel="00920A48">
          <w:rPr>
            <w:rPrChange w:id="3490" w:author="Stephen Reynolds, Jr." w:date="2012-11-13T07:32:00Z">
              <w:rPr/>
            </w:rPrChange>
          </w:rPr>
          <w:delText>, I Cor. 12:</w:delText>
        </w:r>
        <w:r w:rsidR="003D39BF" w:rsidRPr="00920A48" w:rsidDel="00920A48">
          <w:rPr>
            <w:rPrChange w:id="3491" w:author="Stephen Reynolds, Jr." w:date="2012-11-13T07:32:00Z">
              <w:rPr/>
            </w:rPrChange>
          </w:rPr>
          <w:delText>28</w:delText>
        </w:r>
      </w:del>
    </w:p>
    <w:p w:rsidR="00E76E24" w:rsidRPr="00920A48" w:rsidDel="00920A48" w:rsidRDefault="002C6B78" w:rsidP="00920A48">
      <w:pPr>
        <w:numPr>
          <w:ilvl w:val="1"/>
          <w:numId w:val="47"/>
        </w:numPr>
        <w:tabs>
          <w:tab w:val="clear" w:pos="1440"/>
        </w:tabs>
        <w:ind w:left="900"/>
        <w:rPr>
          <w:del w:id="3492" w:author="Stephen Reynolds, Jr." w:date="2012-11-13T07:29:00Z"/>
          <w:rPrChange w:id="3493" w:author="Stephen Reynolds, Jr." w:date="2012-11-13T07:32:00Z">
            <w:rPr>
              <w:del w:id="3494" w:author="Stephen Reynolds, Jr." w:date="2012-11-13T07:29:00Z"/>
            </w:rPr>
          </w:rPrChange>
        </w:rPr>
        <w:pPrChange w:id="3495" w:author="Stephen Reynolds, Jr." w:date="2012-11-13T07:29:00Z">
          <w:pPr>
            <w:pStyle w:val="Heading3"/>
            <w:numPr>
              <w:numId w:val="0"/>
            </w:numPr>
            <w:ind w:left="0" w:firstLine="720"/>
          </w:pPr>
        </w:pPrChange>
      </w:pPr>
      <w:del w:id="3496" w:author="Stephen Reynolds, Jr." w:date="2012-11-13T07:29:00Z">
        <w:r w:rsidRPr="00920A48" w:rsidDel="00920A48">
          <w:rPr>
            <w:rPrChange w:id="3497" w:author="Stephen Reynolds, Jr." w:date="2012-11-13T07:32:00Z">
              <w:rPr/>
            </w:rPrChange>
          </w:rPr>
          <w:delText xml:space="preserve">The gifts are important. We need every gift in operation—every body part functioning. </w:delText>
        </w:r>
        <w:r w:rsidR="00E76E24" w:rsidRPr="00920A48" w:rsidDel="00920A48">
          <w:rPr>
            <w:rPrChange w:id="3498" w:author="Stephen Reynolds, Jr." w:date="2012-11-13T07:32:00Z">
              <w:rPr/>
            </w:rPrChange>
          </w:rPr>
          <w:delText>They are many parts of the body: Hand, mind, feet, ears, fingers, eyes, etc.</w:delText>
        </w:r>
      </w:del>
    </w:p>
    <w:p w:rsidR="00245A75" w:rsidRPr="00920A48" w:rsidDel="00920A48" w:rsidRDefault="00245A75" w:rsidP="00920A48">
      <w:pPr>
        <w:numPr>
          <w:ilvl w:val="1"/>
          <w:numId w:val="47"/>
        </w:numPr>
        <w:tabs>
          <w:tab w:val="clear" w:pos="1440"/>
        </w:tabs>
        <w:ind w:left="900"/>
        <w:rPr>
          <w:del w:id="3499" w:author="Stephen Reynolds, Jr." w:date="2012-11-13T07:29:00Z"/>
          <w:rPrChange w:id="3500" w:author="Stephen Reynolds, Jr." w:date="2012-11-13T07:32:00Z">
            <w:rPr>
              <w:del w:id="3501" w:author="Stephen Reynolds, Jr." w:date="2012-11-13T07:29:00Z"/>
            </w:rPr>
          </w:rPrChange>
        </w:rPr>
        <w:pPrChange w:id="3502" w:author="Stephen Reynolds, Jr." w:date="2012-11-13T07:29:00Z">
          <w:pPr>
            <w:tabs>
              <w:tab w:val="left" w:pos="1980"/>
            </w:tabs>
            <w:ind w:left="720" w:firstLine="540"/>
          </w:pPr>
        </w:pPrChange>
      </w:pPr>
      <w:del w:id="3503" w:author="Stephen Reynolds, Jr." w:date="2012-11-13T07:29:00Z">
        <w:r w:rsidRPr="00920A48" w:rsidDel="00920A48">
          <w:rPr>
            <w:rPrChange w:id="3504" w:author="Stephen Reynolds, Jr." w:date="2012-11-13T07:32:00Z">
              <w:rPr/>
            </w:rPrChange>
          </w:rPr>
          <w:delText>1.</w:delText>
        </w:r>
        <w:r w:rsidRPr="00920A48" w:rsidDel="00920A48">
          <w:rPr>
            <w:rPrChange w:id="3505" w:author="Stephen Reynolds, Jr." w:date="2012-11-13T07:32:00Z">
              <w:rPr/>
            </w:rPrChange>
          </w:rPr>
          <w:tab/>
          <w:delText>The church was birthed in a demonstration of God’s power.</w:delText>
        </w:r>
      </w:del>
    </w:p>
    <w:p w:rsidR="00245A75" w:rsidRPr="00920A48" w:rsidDel="00920A48" w:rsidRDefault="00245A75" w:rsidP="00920A48">
      <w:pPr>
        <w:numPr>
          <w:ilvl w:val="1"/>
          <w:numId w:val="47"/>
        </w:numPr>
        <w:tabs>
          <w:tab w:val="clear" w:pos="1440"/>
        </w:tabs>
        <w:ind w:left="900"/>
        <w:rPr>
          <w:del w:id="3506" w:author="Stephen Reynolds, Jr." w:date="2012-11-13T07:29:00Z"/>
          <w:rPrChange w:id="3507" w:author="Stephen Reynolds, Jr." w:date="2012-11-13T07:32:00Z">
            <w:rPr>
              <w:del w:id="3508" w:author="Stephen Reynolds, Jr." w:date="2012-11-13T07:29:00Z"/>
            </w:rPr>
          </w:rPrChange>
        </w:rPr>
        <w:pPrChange w:id="3509" w:author="Stephen Reynolds, Jr." w:date="2012-11-13T07:29:00Z">
          <w:pPr>
            <w:tabs>
              <w:tab w:val="left" w:pos="1980"/>
            </w:tabs>
            <w:ind w:left="720" w:firstLine="540"/>
          </w:pPr>
        </w:pPrChange>
      </w:pPr>
      <w:del w:id="3510" w:author="Stephen Reynolds, Jr." w:date="2012-11-13T07:29:00Z">
        <w:r w:rsidRPr="00920A48" w:rsidDel="00920A48">
          <w:rPr>
            <w:rPrChange w:id="3511" w:author="Stephen Reynolds, Jr." w:date="2012-11-13T07:32:00Z">
              <w:rPr/>
            </w:rPrChange>
          </w:rPr>
          <w:delText>2.</w:delText>
        </w:r>
        <w:r w:rsidRPr="00920A48" w:rsidDel="00920A48">
          <w:rPr>
            <w:rPrChange w:id="3512" w:author="Stephen Reynolds, Jr." w:date="2012-11-13T07:32:00Z">
              <w:rPr/>
            </w:rPrChange>
          </w:rPr>
          <w:tab/>
          <w:delText>The gifts of the Spirit are seen in operation in the book of Acts.</w:delText>
        </w:r>
      </w:del>
    </w:p>
    <w:p w:rsidR="00245A75" w:rsidRPr="00920A48" w:rsidDel="00920A48" w:rsidRDefault="00245A75" w:rsidP="00920A48">
      <w:pPr>
        <w:numPr>
          <w:ilvl w:val="1"/>
          <w:numId w:val="47"/>
        </w:numPr>
        <w:tabs>
          <w:tab w:val="clear" w:pos="1440"/>
        </w:tabs>
        <w:ind w:left="900"/>
        <w:rPr>
          <w:del w:id="3513" w:author="Stephen Reynolds, Jr." w:date="2012-11-13T07:29:00Z"/>
          <w:rPrChange w:id="3514" w:author="Stephen Reynolds, Jr." w:date="2012-11-13T07:32:00Z">
            <w:rPr>
              <w:del w:id="3515" w:author="Stephen Reynolds, Jr." w:date="2012-11-13T07:29:00Z"/>
            </w:rPr>
          </w:rPrChange>
        </w:rPr>
        <w:pPrChange w:id="3516" w:author="Stephen Reynolds, Jr." w:date="2012-11-13T07:29:00Z">
          <w:pPr>
            <w:tabs>
              <w:tab w:val="left" w:pos="1980"/>
            </w:tabs>
            <w:ind w:left="720" w:firstLine="540"/>
          </w:pPr>
        </w:pPrChange>
      </w:pPr>
      <w:del w:id="3517" w:author="Stephen Reynolds, Jr." w:date="2012-11-13T07:29:00Z">
        <w:r w:rsidRPr="00920A48" w:rsidDel="00920A48">
          <w:rPr>
            <w:rPrChange w:id="3518" w:author="Stephen Reynolds, Jr." w:date="2012-11-13T07:32:00Z">
              <w:rPr/>
            </w:rPrChange>
          </w:rPr>
          <w:delText>3.</w:delText>
        </w:r>
        <w:r w:rsidRPr="00920A48" w:rsidDel="00920A48">
          <w:rPr>
            <w:rPrChange w:id="3519" w:author="Stephen Reynolds, Jr." w:date="2012-11-13T07:32:00Z">
              <w:rPr/>
            </w:rPrChange>
          </w:rPr>
          <w:tab/>
          <w:delText xml:space="preserve">There is historical testimony as to the gifts of the Spirit in the early </w:delText>
        </w:r>
        <w:r w:rsidRPr="00920A48" w:rsidDel="00920A48">
          <w:rPr>
            <w:rPrChange w:id="3520" w:author="Stephen Reynolds, Jr." w:date="2012-11-13T07:32:00Z">
              <w:rPr/>
            </w:rPrChange>
          </w:rPr>
          <w:tab/>
          <w:delText>church.</w:delText>
        </w:r>
      </w:del>
    </w:p>
    <w:p w:rsidR="00245A75" w:rsidRPr="00920A48" w:rsidDel="00920A48" w:rsidRDefault="00245A75" w:rsidP="00920A48">
      <w:pPr>
        <w:numPr>
          <w:ilvl w:val="1"/>
          <w:numId w:val="47"/>
        </w:numPr>
        <w:tabs>
          <w:tab w:val="clear" w:pos="1440"/>
        </w:tabs>
        <w:ind w:left="900"/>
        <w:rPr>
          <w:del w:id="3521" w:author="Stephen Reynolds, Jr." w:date="2012-11-13T07:29:00Z"/>
          <w:rPrChange w:id="3522" w:author="Stephen Reynolds, Jr." w:date="2012-11-13T07:32:00Z">
            <w:rPr>
              <w:del w:id="3523" w:author="Stephen Reynolds, Jr." w:date="2012-11-13T07:29:00Z"/>
            </w:rPr>
          </w:rPrChange>
        </w:rPr>
        <w:pPrChange w:id="3524" w:author="Stephen Reynolds, Jr." w:date="2012-11-13T07:29:00Z">
          <w:pPr>
            <w:tabs>
              <w:tab w:val="left" w:pos="1800"/>
            </w:tabs>
            <w:ind w:left="360"/>
          </w:pPr>
        </w:pPrChange>
      </w:pPr>
    </w:p>
    <w:p w:rsidR="00245A75" w:rsidRPr="00920A48" w:rsidDel="00920A48" w:rsidRDefault="00245A75" w:rsidP="00920A48">
      <w:pPr>
        <w:numPr>
          <w:ilvl w:val="1"/>
          <w:numId w:val="47"/>
        </w:numPr>
        <w:tabs>
          <w:tab w:val="clear" w:pos="1440"/>
        </w:tabs>
        <w:ind w:left="900"/>
        <w:rPr>
          <w:del w:id="3525" w:author="Stephen Reynolds, Jr." w:date="2012-11-13T07:29:00Z"/>
          <w:rPrChange w:id="3526" w:author="Stephen Reynolds, Jr." w:date="2012-11-13T07:32:00Z">
            <w:rPr>
              <w:del w:id="3527" w:author="Stephen Reynolds, Jr." w:date="2012-11-13T07:29:00Z"/>
            </w:rPr>
          </w:rPrChange>
        </w:rPr>
        <w:pPrChange w:id="3528" w:author="Stephen Reynolds, Jr." w:date="2012-11-13T07:29:00Z">
          <w:pPr>
            <w:tabs>
              <w:tab w:val="left" w:pos="1260"/>
              <w:tab w:val="left" w:pos="1800"/>
            </w:tabs>
            <w:ind w:left="720" w:hanging="180"/>
          </w:pPr>
        </w:pPrChange>
      </w:pPr>
      <w:del w:id="3529" w:author="Stephen Reynolds, Jr." w:date="2012-11-13T07:29:00Z">
        <w:r w:rsidRPr="00920A48" w:rsidDel="00920A48">
          <w:rPr>
            <w:rPrChange w:id="3530" w:author="Stephen Reynolds, Jr." w:date="2012-11-13T07:32:00Z">
              <w:rPr/>
            </w:rPrChange>
          </w:rPr>
          <w:delText>B.</w:delText>
        </w:r>
        <w:r w:rsidRPr="00920A48" w:rsidDel="00920A48">
          <w:rPr>
            <w:rPrChange w:id="3531" w:author="Stephen Reynolds, Jr." w:date="2012-11-13T07:32:00Z">
              <w:rPr/>
            </w:rPrChange>
          </w:rPr>
          <w:tab/>
          <w:delText>The gifts are for the profit of the church.</w:delText>
        </w:r>
      </w:del>
    </w:p>
    <w:p w:rsidR="00245A75" w:rsidRPr="00920A48" w:rsidDel="00920A48" w:rsidRDefault="00245A75" w:rsidP="00920A48">
      <w:pPr>
        <w:numPr>
          <w:ilvl w:val="1"/>
          <w:numId w:val="47"/>
        </w:numPr>
        <w:tabs>
          <w:tab w:val="clear" w:pos="1440"/>
        </w:tabs>
        <w:ind w:left="900"/>
        <w:rPr>
          <w:del w:id="3532" w:author="Stephen Reynolds, Jr." w:date="2012-11-13T07:29:00Z"/>
          <w:rPrChange w:id="3533" w:author="Stephen Reynolds, Jr." w:date="2012-11-13T07:32:00Z">
            <w:rPr>
              <w:del w:id="3534" w:author="Stephen Reynolds, Jr." w:date="2012-11-13T07:29:00Z"/>
            </w:rPr>
          </w:rPrChange>
        </w:rPr>
        <w:pPrChange w:id="3535" w:author="Stephen Reynolds, Jr." w:date="2012-11-13T07:29:00Z">
          <w:pPr>
            <w:tabs>
              <w:tab w:val="left" w:pos="1800"/>
            </w:tabs>
            <w:ind w:left="720" w:hanging="720"/>
          </w:pPr>
        </w:pPrChange>
      </w:pPr>
    </w:p>
    <w:p w:rsidR="00245A75" w:rsidRPr="00920A48" w:rsidDel="00920A48" w:rsidRDefault="00245A75" w:rsidP="00920A48">
      <w:pPr>
        <w:numPr>
          <w:ilvl w:val="1"/>
          <w:numId w:val="47"/>
        </w:numPr>
        <w:tabs>
          <w:tab w:val="clear" w:pos="1440"/>
        </w:tabs>
        <w:ind w:left="900"/>
        <w:rPr>
          <w:del w:id="3536" w:author="Stephen Reynolds, Jr." w:date="2012-11-13T07:29:00Z"/>
          <w:i/>
          <w:rPrChange w:id="3537" w:author="Stephen Reynolds, Jr." w:date="2012-11-13T07:32:00Z">
            <w:rPr>
              <w:del w:id="3538" w:author="Stephen Reynolds, Jr." w:date="2012-11-13T07:29:00Z"/>
              <w:i/>
            </w:rPr>
          </w:rPrChange>
        </w:rPr>
        <w:pPrChange w:id="3539" w:author="Stephen Reynolds, Jr." w:date="2012-11-13T07:29:00Z">
          <w:pPr>
            <w:tabs>
              <w:tab w:val="left" w:pos="1800"/>
            </w:tabs>
            <w:ind w:left="1800" w:hanging="1800"/>
          </w:pPr>
        </w:pPrChange>
      </w:pPr>
      <w:del w:id="3540" w:author="Stephen Reynolds, Jr." w:date="2012-11-13T07:29:00Z">
        <w:r w:rsidRPr="00920A48" w:rsidDel="00920A48">
          <w:rPr>
            <w:i/>
            <w:rPrChange w:id="3541" w:author="Stephen Reynolds, Jr." w:date="2012-11-13T07:32:00Z">
              <w:rPr>
                <w:i/>
              </w:rPr>
            </w:rPrChange>
          </w:rPr>
          <w:delText xml:space="preserve">But the manifestation of the Spirit is given to every man to profit withal. </w:delText>
        </w:r>
      </w:del>
    </w:p>
    <w:p w:rsidR="00245A75" w:rsidRPr="00920A48" w:rsidDel="00920A48" w:rsidRDefault="00245A75" w:rsidP="00920A48">
      <w:pPr>
        <w:numPr>
          <w:ilvl w:val="1"/>
          <w:numId w:val="47"/>
        </w:numPr>
        <w:tabs>
          <w:tab w:val="clear" w:pos="1440"/>
        </w:tabs>
        <w:ind w:left="900"/>
        <w:rPr>
          <w:del w:id="3542" w:author="Stephen Reynolds, Jr." w:date="2012-11-13T07:29:00Z"/>
          <w:rPrChange w:id="3543" w:author="Stephen Reynolds, Jr." w:date="2012-11-13T07:32:00Z">
            <w:rPr>
              <w:del w:id="3544" w:author="Stephen Reynolds, Jr." w:date="2012-11-13T07:29:00Z"/>
            </w:rPr>
          </w:rPrChange>
        </w:rPr>
        <w:pPrChange w:id="3545" w:author="Stephen Reynolds, Jr." w:date="2012-11-13T07:29:00Z">
          <w:pPr>
            <w:tabs>
              <w:tab w:val="left" w:pos="1800"/>
            </w:tabs>
            <w:ind w:left="1800" w:hanging="1800"/>
          </w:pPr>
        </w:pPrChange>
      </w:pPr>
      <w:del w:id="3546" w:author="Stephen Reynolds, Jr." w:date="2012-11-13T07:29:00Z">
        <w:r w:rsidRPr="00920A48" w:rsidDel="00920A48">
          <w:rPr>
            <w:rPrChange w:id="3547" w:author="Stephen Reynolds, Jr." w:date="2012-11-13T07:32:00Z">
              <w:rPr/>
            </w:rPrChange>
          </w:rPr>
          <w:delText>- I Corinthians 12:7</w:delText>
        </w:r>
      </w:del>
    </w:p>
    <w:p w:rsidR="00245A75" w:rsidRPr="00920A48" w:rsidDel="00920A48" w:rsidRDefault="00245A75" w:rsidP="00920A48">
      <w:pPr>
        <w:numPr>
          <w:ilvl w:val="1"/>
          <w:numId w:val="47"/>
        </w:numPr>
        <w:tabs>
          <w:tab w:val="clear" w:pos="1440"/>
        </w:tabs>
        <w:ind w:left="900"/>
        <w:rPr>
          <w:del w:id="3548" w:author="Stephen Reynolds, Jr." w:date="2012-11-13T07:29:00Z"/>
          <w:rPrChange w:id="3549" w:author="Stephen Reynolds, Jr." w:date="2012-11-13T07:32:00Z">
            <w:rPr>
              <w:del w:id="3550" w:author="Stephen Reynolds, Jr." w:date="2012-11-13T07:29:00Z"/>
            </w:rPr>
          </w:rPrChange>
        </w:rPr>
        <w:pPrChange w:id="3551" w:author="Stephen Reynolds, Jr." w:date="2012-11-13T07:29:00Z">
          <w:pPr>
            <w:tabs>
              <w:tab w:val="left" w:pos="540"/>
              <w:tab w:val="left" w:pos="1980"/>
            </w:tabs>
            <w:ind w:firstLine="1260"/>
          </w:pPr>
        </w:pPrChange>
      </w:pPr>
    </w:p>
    <w:p w:rsidR="00245A75" w:rsidRPr="00920A48" w:rsidDel="00920A48" w:rsidRDefault="00245A75" w:rsidP="00920A48">
      <w:pPr>
        <w:numPr>
          <w:ilvl w:val="1"/>
          <w:numId w:val="47"/>
        </w:numPr>
        <w:tabs>
          <w:tab w:val="clear" w:pos="1440"/>
        </w:tabs>
        <w:ind w:left="900"/>
        <w:rPr>
          <w:del w:id="3552" w:author="Stephen Reynolds, Jr." w:date="2012-11-13T07:29:00Z"/>
          <w:rPrChange w:id="3553" w:author="Stephen Reynolds, Jr." w:date="2012-11-13T07:32:00Z">
            <w:rPr>
              <w:del w:id="3554" w:author="Stephen Reynolds, Jr." w:date="2012-11-13T07:29:00Z"/>
            </w:rPr>
          </w:rPrChange>
        </w:rPr>
        <w:pPrChange w:id="3555" w:author="Stephen Reynolds, Jr." w:date="2012-11-13T07:29:00Z">
          <w:pPr>
            <w:tabs>
              <w:tab w:val="left" w:pos="540"/>
              <w:tab w:val="left" w:pos="1980"/>
            </w:tabs>
            <w:ind w:firstLine="1260"/>
          </w:pPr>
        </w:pPrChange>
      </w:pPr>
      <w:del w:id="3556" w:author="Stephen Reynolds, Jr." w:date="2012-11-13T07:29:00Z">
        <w:r w:rsidRPr="00920A48" w:rsidDel="00920A48">
          <w:rPr>
            <w:rPrChange w:id="3557" w:author="Stephen Reynolds, Jr." w:date="2012-11-13T07:32:00Z">
              <w:rPr/>
            </w:rPrChange>
          </w:rPr>
          <w:delText>1.</w:delText>
        </w:r>
        <w:r w:rsidRPr="00920A48" w:rsidDel="00920A48">
          <w:rPr>
            <w:rPrChange w:id="3558" w:author="Stephen Reynolds, Jr." w:date="2012-11-13T07:32:00Z">
              <w:rPr/>
            </w:rPrChange>
          </w:rPr>
          <w:tab/>
          <w:delText>It is the manifestation of the Spirit that is profit.</w:delText>
        </w:r>
      </w:del>
    </w:p>
    <w:p w:rsidR="00245A75" w:rsidRPr="00920A48" w:rsidDel="00920A48" w:rsidRDefault="00245A75" w:rsidP="00920A48">
      <w:pPr>
        <w:numPr>
          <w:ilvl w:val="1"/>
          <w:numId w:val="47"/>
        </w:numPr>
        <w:tabs>
          <w:tab w:val="clear" w:pos="1440"/>
        </w:tabs>
        <w:ind w:left="900"/>
        <w:rPr>
          <w:del w:id="3559" w:author="Stephen Reynolds, Jr." w:date="2012-11-13T07:29:00Z"/>
          <w:rPrChange w:id="3560" w:author="Stephen Reynolds, Jr." w:date="2012-11-13T07:32:00Z">
            <w:rPr>
              <w:del w:id="3561" w:author="Stephen Reynolds, Jr." w:date="2012-11-13T07:29:00Z"/>
            </w:rPr>
          </w:rPrChange>
        </w:rPr>
        <w:pPrChange w:id="3562" w:author="Stephen Reynolds, Jr." w:date="2012-11-13T07:29:00Z">
          <w:pPr>
            <w:tabs>
              <w:tab w:val="left" w:pos="1800"/>
            </w:tabs>
            <w:ind w:left="1800"/>
          </w:pPr>
        </w:pPrChange>
      </w:pPr>
    </w:p>
    <w:p w:rsidR="00245A75" w:rsidRPr="00920A48" w:rsidDel="00920A48" w:rsidRDefault="00245A75" w:rsidP="00920A48">
      <w:pPr>
        <w:numPr>
          <w:ilvl w:val="1"/>
          <w:numId w:val="47"/>
        </w:numPr>
        <w:tabs>
          <w:tab w:val="clear" w:pos="1440"/>
        </w:tabs>
        <w:ind w:left="900"/>
        <w:rPr>
          <w:del w:id="3563" w:author="Stephen Reynolds, Jr." w:date="2012-11-13T07:29:00Z"/>
          <w:rPrChange w:id="3564" w:author="Stephen Reynolds, Jr." w:date="2012-11-13T07:32:00Z">
            <w:rPr>
              <w:del w:id="3565" w:author="Stephen Reynolds, Jr." w:date="2012-11-13T07:29:00Z"/>
            </w:rPr>
          </w:rPrChange>
        </w:rPr>
        <w:pPrChange w:id="3566" w:author="Stephen Reynolds, Jr." w:date="2012-11-13T07:29:00Z">
          <w:pPr/>
        </w:pPrChange>
      </w:pPr>
      <w:del w:id="3567" w:author="Stephen Reynolds, Jr." w:date="2012-11-13T07:29:00Z">
        <w:r w:rsidRPr="00920A48" w:rsidDel="00920A48">
          <w:rPr>
            <w:rPrChange w:id="3568" w:author="Stephen Reynolds, Jr." w:date="2012-11-13T07:32:00Z">
              <w:rPr/>
            </w:rPrChange>
          </w:rPr>
          <w:delText xml:space="preserve">Note: The difference between </w:delText>
        </w:r>
        <w:r w:rsidRPr="00920A48" w:rsidDel="00920A48">
          <w:rPr>
            <w:i/>
            <w:rPrChange w:id="3569" w:author="Stephen Reynolds, Jr." w:date="2012-11-13T07:32:00Z">
              <w:rPr>
                <w:i/>
              </w:rPr>
            </w:rPrChange>
          </w:rPr>
          <w:delText xml:space="preserve">manifestation </w:delText>
        </w:r>
        <w:r w:rsidRPr="00920A48" w:rsidDel="00920A48">
          <w:rPr>
            <w:rPrChange w:id="3570" w:author="Stephen Reynolds, Jr." w:date="2012-11-13T07:32:00Z">
              <w:rPr/>
            </w:rPrChange>
          </w:rPr>
          <w:delText xml:space="preserve">and </w:delText>
        </w:r>
        <w:r w:rsidRPr="00920A48" w:rsidDel="00920A48">
          <w:rPr>
            <w:i/>
            <w:rPrChange w:id="3571" w:author="Stephen Reynolds, Jr." w:date="2012-11-13T07:32:00Z">
              <w:rPr>
                <w:i/>
              </w:rPr>
            </w:rPrChange>
          </w:rPr>
          <w:delText>reaction</w:delText>
        </w:r>
        <w:r w:rsidRPr="00920A48" w:rsidDel="00920A48">
          <w:rPr>
            <w:rPrChange w:id="3572" w:author="Stephen Reynolds, Jr." w:date="2012-11-13T07:32:00Z">
              <w:rPr/>
            </w:rPrChange>
          </w:rPr>
          <w:delText xml:space="preserve">. The light in the electric bulb is a manifestation of electricity; it is the nature of electricity to manifest itself as light. But when a person touches a live wire and lets out an ear-splitting scream, we cannot describe that scream as a manifestation of electricity, for it is not the nature of electricity to manifest itself in a voice. The scream is a </w:delText>
        </w:r>
        <w:r w:rsidRPr="00920A48" w:rsidDel="00920A48">
          <w:rPr>
            <w:u w:val="single"/>
            <w:rPrChange w:id="3573" w:author="Stephen Reynolds, Jr." w:date="2012-11-13T07:32:00Z">
              <w:rPr>
                <w:u w:val="single"/>
              </w:rPr>
            </w:rPrChange>
          </w:rPr>
          <w:delText>reaction</w:delText>
        </w:r>
        <w:r w:rsidRPr="00920A48" w:rsidDel="00920A48">
          <w:rPr>
            <w:rPrChange w:id="3574" w:author="Stephen Reynolds, Jr." w:date="2012-11-13T07:32:00Z">
              <w:rPr/>
            </w:rPrChange>
          </w:rPr>
          <w:delText xml:space="preserve"> to the power of electricity.</w:delText>
        </w:r>
      </w:del>
    </w:p>
    <w:p w:rsidR="00245A75" w:rsidRPr="00920A48" w:rsidDel="00920A48" w:rsidRDefault="00245A75" w:rsidP="00920A48">
      <w:pPr>
        <w:numPr>
          <w:ilvl w:val="1"/>
          <w:numId w:val="47"/>
        </w:numPr>
        <w:tabs>
          <w:tab w:val="clear" w:pos="1440"/>
        </w:tabs>
        <w:ind w:left="900"/>
        <w:rPr>
          <w:del w:id="3575" w:author="Stephen Reynolds, Jr." w:date="2012-11-13T07:29:00Z"/>
          <w:rPrChange w:id="3576" w:author="Stephen Reynolds, Jr." w:date="2012-11-13T07:32:00Z">
            <w:rPr>
              <w:del w:id="3577" w:author="Stephen Reynolds, Jr." w:date="2012-11-13T07:29:00Z"/>
            </w:rPr>
          </w:rPrChange>
        </w:rPr>
        <w:pPrChange w:id="3578" w:author="Stephen Reynolds, Jr." w:date="2012-11-13T07:29:00Z">
          <w:pPr>
            <w:tabs>
              <w:tab w:val="left" w:pos="1800"/>
            </w:tabs>
            <w:ind w:left="720" w:hanging="720"/>
          </w:pPr>
        </w:pPrChange>
      </w:pPr>
    </w:p>
    <w:p w:rsidR="00245A75" w:rsidRPr="00920A48" w:rsidDel="00920A48" w:rsidRDefault="00245A75" w:rsidP="00920A48">
      <w:pPr>
        <w:numPr>
          <w:ilvl w:val="1"/>
          <w:numId w:val="47"/>
        </w:numPr>
        <w:tabs>
          <w:tab w:val="clear" w:pos="1440"/>
        </w:tabs>
        <w:ind w:left="900"/>
        <w:rPr>
          <w:del w:id="3579" w:author="Stephen Reynolds, Jr." w:date="2012-11-13T07:29:00Z"/>
          <w:rPrChange w:id="3580" w:author="Stephen Reynolds, Jr." w:date="2012-11-13T07:32:00Z">
            <w:rPr>
              <w:del w:id="3581" w:author="Stephen Reynolds, Jr." w:date="2012-11-13T07:29:00Z"/>
            </w:rPr>
          </w:rPrChange>
        </w:rPr>
        <w:pPrChange w:id="3582" w:author="Stephen Reynolds, Jr." w:date="2012-11-13T07:29:00Z">
          <w:pPr>
            <w:tabs>
              <w:tab w:val="left" w:pos="1980"/>
            </w:tabs>
            <w:ind w:left="720" w:firstLine="540"/>
          </w:pPr>
        </w:pPrChange>
      </w:pPr>
      <w:del w:id="3583" w:author="Stephen Reynolds, Jr." w:date="2012-11-13T07:29:00Z">
        <w:r w:rsidRPr="00920A48" w:rsidDel="00920A48">
          <w:rPr>
            <w:rPrChange w:id="3584" w:author="Stephen Reynolds, Jr." w:date="2012-11-13T07:32:00Z">
              <w:rPr/>
            </w:rPrChange>
          </w:rPr>
          <w:delText>2.</w:delText>
        </w:r>
        <w:r w:rsidRPr="00920A48" w:rsidDel="00920A48">
          <w:rPr>
            <w:rPrChange w:id="3585" w:author="Stephen Reynolds, Jr." w:date="2012-11-13T07:32:00Z">
              <w:rPr/>
            </w:rPrChange>
          </w:rPr>
          <w:tab/>
          <w:delText>To build up the church</w:delText>
        </w:r>
      </w:del>
    </w:p>
    <w:p w:rsidR="00245A75" w:rsidRPr="00920A48" w:rsidDel="00920A48" w:rsidRDefault="00245A75" w:rsidP="00920A48">
      <w:pPr>
        <w:numPr>
          <w:ilvl w:val="1"/>
          <w:numId w:val="47"/>
        </w:numPr>
        <w:tabs>
          <w:tab w:val="clear" w:pos="1440"/>
        </w:tabs>
        <w:ind w:left="900"/>
        <w:rPr>
          <w:del w:id="3586" w:author="Stephen Reynolds, Jr." w:date="2012-11-13T07:29:00Z"/>
          <w:rPrChange w:id="3587" w:author="Stephen Reynolds, Jr." w:date="2012-11-13T07:32:00Z">
            <w:rPr>
              <w:del w:id="3588" w:author="Stephen Reynolds, Jr." w:date="2012-11-13T07:29:00Z"/>
            </w:rPr>
          </w:rPrChange>
        </w:rPr>
        <w:pPrChange w:id="3589" w:author="Stephen Reynolds, Jr." w:date="2012-11-13T07:29:00Z">
          <w:pPr>
            <w:tabs>
              <w:tab w:val="left" w:pos="1800"/>
            </w:tabs>
            <w:ind w:left="1800"/>
          </w:pPr>
        </w:pPrChange>
      </w:pPr>
    </w:p>
    <w:p w:rsidR="00245A75" w:rsidRPr="00920A48" w:rsidDel="00920A48" w:rsidRDefault="00245A75" w:rsidP="00920A48">
      <w:pPr>
        <w:numPr>
          <w:ilvl w:val="1"/>
          <w:numId w:val="47"/>
        </w:numPr>
        <w:tabs>
          <w:tab w:val="clear" w:pos="1440"/>
        </w:tabs>
        <w:ind w:left="900"/>
        <w:rPr>
          <w:del w:id="3590" w:author="Stephen Reynolds, Jr." w:date="2012-11-13T07:29:00Z"/>
          <w:i/>
          <w:rPrChange w:id="3591" w:author="Stephen Reynolds, Jr." w:date="2012-11-13T07:32:00Z">
            <w:rPr>
              <w:del w:id="3592" w:author="Stephen Reynolds, Jr." w:date="2012-11-13T07:29:00Z"/>
              <w:i/>
            </w:rPr>
          </w:rPrChange>
        </w:rPr>
        <w:pPrChange w:id="3593" w:author="Stephen Reynolds, Jr." w:date="2012-11-13T07:29:00Z">
          <w:pPr/>
        </w:pPrChange>
      </w:pPr>
      <w:del w:id="3594" w:author="Stephen Reynolds, Jr." w:date="2012-11-13T07:29:00Z">
        <w:r w:rsidRPr="00920A48" w:rsidDel="00920A48">
          <w:rPr>
            <w:i/>
            <w:rPrChange w:id="3595" w:author="Stephen Reynolds, Jr." w:date="2012-11-13T07:32:00Z">
              <w:rPr>
                <w:i/>
              </w:rPr>
            </w:rPrChange>
          </w:rPr>
          <w:delText xml:space="preserve">Even so ye, forasmuch as ye are zealous of spiritual gifts, seek that ye may excel to the edifying of the church. - </w:delText>
        </w:r>
        <w:r w:rsidRPr="00920A48" w:rsidDel="00920A48">
          <w:rPr>
            <w:rPrChange w:id="3596" w:author="Stephen Reynolds, Jr." w:date="2012-11-13T07:32:00Z">
              <w:rPr/>
            </w:rPrChange>
          </w:rPr>
          <w:delText>I Corinthians 14:12</w:delText>
        </w:r>
      </w:del>
    </w:p>
    <w:p w:rsidR="00245A75" w:rsidRPr="00920A48" w:rsidDel="00920A48" w:rsidRDefault="00245A75" w:rsidP="00920A48">
      <w:pPr>
        <w:numPr>
          <w:ilvl w:val="1"/>
          <w:numId w:val="47"/>
        </w:numPr>
        <w:tabs>
          <w:tab w:val="clear" w:pos="1440"/>
        </w:tabs>
        <w:ind w:left="900"/>
        <w:rPr>
          <w:del w:id="3597" w:author="Stephen Reynolds, Jr." w:date="2012-11-13T07:29:00Z"/>
          <w:rPrChange w:id="3598" w:author="Stephen Reynolds, Jr." w:date="2012-11-13T07:32:00Z">
            <w:rPr>
              <w:del w:id="3599" w:author="Stephen Reynolds, Jr." w:date="2012-11-13T07:29:00Z"/>
            </w:rPr>
          </w:rPrChange>
        </w:rPr>
        <w:pPrChange w:id="3600" w:author="Stephen Reynolds, Jr." w:date="2012-11-13T07:29:00Z">
          <w:pPr/>
        </w:pPrChange>
      </w:pPr>
    </w:p>
    <w:p w:rsidR="00245A75" w:rsidRPr="00920A48" w:rsidDel="00920A48" w:rsidRDefault="00245A75" w:rsidP="00920A48">
      <w:pPr>
        <w:numPr>
          <w:ilvl w:val="1"/>
          <w:numId w:val="47"/>
        </w:numPr>
        <w:tabs>
          <w:tab w:val="clear" w:pos="1440"/>
        </w:tabs>
        <w:ind w:left="900"/>
        <w:rPr>
          <w:del w:id="3601" w:author="Stephen Reynolds, Jr." w:date="2012-11-13T07:29:00Z"/>
          <w:rPrChange w:id="3602" w:author="Stephen Reynolds, Jr." w:date="2012-11-13T07:32:00Z">
            <w:rPr>
              <w:del w:id="3603" w:author="Stephen Reynolds, Jr." w:date="2012-11-13T07:29:00Z"/>
            </w:rPr>
          </w:rPrChange>
        </w:rPr>
        <w:pPrChange w:id="3604" w:author="Stephen Reynolds, Jr." w:date="2012-11-13T07:29:00Z">
          <w:pPr>
            <w:tabs>
              <w:tab w:val="left" w:pos="1980"/>
            </w:tabs>
            <w:ind w:firstLine="1260"/>
          </w:pPr>
        </w:pPrChange>
      </w:pPr>
      <w:del w:id="3605" w:author="Stephen Reynolds, Jr." w:date="2012-11-13T07:29:00Z">
        <w:r w:rsidRPr="00920A48" w:rsidDel="00920A48">
          <w:rPr>
            <w:rPrChange w:id="3606" w:author="Stephen Reynolds, Jr." w:date="2012-11-13T07:32:00Z">
              <w:rPr/>
            </w:rPrChange>
          </w:rPr>
          <w:delText>3</w:delText>
        </w:r>
        <w:r w:rsidRPr="00920A48" w:rsidDel="00920A48">
          <w:rPr>
            <w:rPrChange w:id="3607" w:author="Stephen Reynolds, Jr." w:date="2012-11-13T07:32:00Z">
              <w:rPr/>
            </w:rPrChange>
          </w:rPr>
          <w:tab/>
          <w:delText>To guide and protect the Body of Christ</w:delText>
        </w:r>
      </w:del>
    </w:p>
    <w:p w:rsidR="00245A75" w:rsidRPr="00920A48" w:rsidDel="00920A48" w:rsidRDefault="00245A75" w:rsidP="00920A48">
      <w:pPr>
        <w:numPr>
          <w:ilvl w:val="1"/>
          <w:numId w:val="47"/>
        </w:numPr>
        <w:tabs>
          <w:tab w:val="clear" w:pos="1440"/>
        </w:tabs>
        <w:ind w:left="900"/>
        <w:rPr>
          <w:del w:id="3608" w:author="Stephen Reynolds, Jr." w:date="2012-11-13T07:29:00Z"/>
          <w:rPrChange w:id="3609" w:author="Stephen Reynolds, Jr." w:date="2012-11-13T07:32:00Z">
            <w:rPr>
              <w:del w:id="3610" w:author="Stephen Reynolds, Jr." w:date="2012-11-13T07:29:00Z"/>
            </w:rPr>
          </w:rPrChange>
        </w:rPr>
        <w:pPrChange w:id="3611" w:author="Stephen Reynolds, Jr." w:date="2012-11-13T07:29:00Z">
          <w:pPr>
            <w:tabs>
              <w:tab w:val="left" w:pos="2700"/>
            </w:tabs>
            <w:ind w:firstLine="1980"/>
          </w:pPr>
        </w:pPrChange>
      </w:pPr>
      <w:del w:id="3612" w:author="Stephen Reynolds, Jr." w:date="2012-11-13T07:29:00Z">
        <w:r w:rsidRPr="00920A48" w:rsidDel="00920A48">
          <w:rPr>
            <w:rPrChange w:id="3613" w:author="Stephen Reynolds, Jr." w:date="2012-11-13T07:32:00Z">
              <w:rPr/>
            </w:rPrChange>
          </w:rPr>
          <w:delText>a.</w:delText>
        </w:r>
        <w:r w:rsidRPr="00920A48" w:rsidDel="00920A48">
          <w:rPr>
            <w:rPrChange w:id="3614" w:author="Stephen Reynolds, Jr." w:date="2012-11-13T07:32:00Z">
              <w:rPr/>
            </w:rPrChange>
          </w:rPr>
          <w:tab/>
          <w:delText>To warn against false spirits</w:delText>
        </w:r>
      </w:del>
    </w:p>
    <w:p w:rsidR="00245A75" w:rsidRPr="00920A48" w:rsidDel="00920A48" w:rsidRDefault="00245A75" w:rsidP="00920A48">
      <w:pPr>
        <w:numPr>
          <w:ilvl w:val="1"/>
          <w:numId w:val="47"/>
        </w:numPr>
        <w:tabs>
          <w:tab w:val="clear" w:pos="1440"/>
        </w:tabs>
        <w:ind w:left="900"/>
        <w:rPr>
          <w:del w:id="3615" w:author="Stephen Reynolds, Jr." w:date="2012-11-13T07:29:00Z"/>
          <w:rPrChange w:id="3616" w:author="Stephen Reynolds, Jr." w:date="2012-11-13T07:32:00Z">
            <w:rPr>
              <w:del w:id="3617" w:author="Stephen Reynolds, Jr." w:date="2012-11-13T07:29:00Z"/>
            </w:rPr>
          </w:rPrChange>
        </w:rPr>
        <w:pPrChange w:id="3618" w:author="Stephen Reynolds, Jr." w:date="2012-11-13T07:29:00Z">
          <w:pPr>
            <w:tabs>
              <w:tab w:val="left" w:pos="2700"/>
            </w:tabs>
            <w:ind w:firstLine="1980"/>
          </w:pPr>
        </w:pPrChange>
      </w:pPr>
      <w:del w:id="3619" w:author="Stephen Reynolds, Jr." w:date="2012-11-13T07:29:00Z">
        <w:r w:rsidRPr="00920A48" w:rsidDel="00920A48">
          <w:rPr>
            <w:rPrChange w:id="3620" w:author="Stephen Reynolds, Jr." w:date="2012-11-13T07:32:00Z">
              <w:rPr/>
            </w:rPrChange>
          </w:rPr>
          <w:delText>b.</w:delText>
        </w:r>
        <w:r w:rsidRPr="00920A48" w:rsidDel="00920A48">
          <w:rPr>
            <w:rPrChange w:id="3621" w:author="Stephen Reynolds, Jr." w:date="2012-11-13T07:32:00Z">
              <w:rPr/>
            </w:rPrChange>
          </w:rPr>
          <w:tab/>
          <w:delText>To guide into the will of God</w:delText>
        </w:r>
      </w:del>
    </w:p>
    <w:p w:rsidR="00245A75" w:rsidRPr="00920A48" w:rsidDel="00920A48" w:rsidRDefault="00245A75" w:rsidP="00920A48">
      <w:pPr>
        <w:numPr>
          <w:ilvl w:val="1"/>
          <w:numId w:val="47"/>
        </w:numPr>
        <w:tabs>
          <w:tab w:val="clear" w:pos="1440"/>
        </w:tabs>
        <w:ind w:left="900"/>
        <w:rPr>
          <w:del w:id="3622" w:author="Stephen Reynolds, Jr." w:date="2012-11-13T07:29:00Z"/>
          <w:rPrChange w:id="3623" w:author="Stephen Reynolds, Jr." w:date="2012-11-13T07:32:00Z">
            <w:rPr>
              <w:del w:id="3624" w:author="Stephen Reynolds, Jr." w:date="2012-11-13T07:29:00Z"/>
            </w:rPr>
          </w:rPrChange>
        </w:rPr>
        <w:pPrChange w:id="3625" w:author="Stephen Reynolds, Jr." w:date="2012-11-13T07:29:00Z">
          <w:pPr>
            <w:tabs>
              <w:tab w:val="left" w:pos="2700"/>
            </w:tabs>
            <w:ind w:firstLine="1980"/>
          </w:pPr>
        </w:pPrChange>
      </w:pPr>
      <w:del w:id="3626" w:author="Stephen Reynolds, Jr." w:date="2012-11-13T07:29:00Z">
        <w:r w:rsidRPr="00920A48" w:rsidDel="00920A48">
          <w:rPr>
            <w:rPrChange w:id="3627" w:author="Stephen Reynolds, Jr." w:date="2012-11-13T07:32:00Z">
              <w:rPr/>
            </w:rPrChange>
          </w:rPr>
          <w:delText>c.</w:delText>
        </w:r>
        <w:r w:rsidRPr="00920A48" w:rsidDel="00920A48">
          <w:rPr>
            <w:rPrChange w:id="3628" w:author="Stephen Reynolds, Jr." w:date="2012-11-13T07:32:00Z">
              <w:rPr/>
            </w:rPrChange>
          </w:rPr>
          <w:tab/>
          <w:delText>To keep the church physically healthy</w:delText>
        </w:r>
      </w:del>
    </w:p>
    <w:p w:rsidR="003D39BF" w:rsidRPr="00920A48" w:rsidDel="00920A48" w:rsidRDefault="003D39BF" w:rsidP="00920A48">
      <w:pPr>
        <w:numPr>
          <w:ilvl w:val="1"/>
          <w:numId w:val="47"/>
        </w:numPr>
        <w:tabs>
          <w:tab w:val="clear" w:pos="1440"/>
        </w:tabs>
        <w:ind w:left="900"/>
        <w:rPr>
          <w:del w:id="3629" w:author="Stephen Reynolds, Jr." w:date="2012-11-13T07:29:00Z"/>
          <w:rPrChange w:id="3630" w:author="Stephen Reynolds, Jr." w:date="2012-11-13T07:32:00Z">
            <w:rPr>
              <w:del w:id="3631" w:author="Stephen Reynolds, Jr." w:date="2012-11-13T07:29:00Z"/>
            </w:rPr>
          </w:rPrChange>
        </w:rPr>
        <w:pPrChange w:id="3632" w:author="Stephen Reynolds, Jr." w:date="2012-11-13T07:29:00Z">
          <w:pPr>
            <w:tabs>
              <w:tab w:val="left" w:pos="1800"/>
            </w:tabs>
            <w:ind w:left="1800"/>
          </w:pPr>
        </w:pPrChange>
      </w:pPr>
    </w:p>
    <w:p w:rsidR="003D39BF" w:rsidRPr="00920A48" w:rsidDel="00920A48" w:rsidRDefault="003D39BF" w:rsidP="00920A48">
      <w:pPr>
        <w:numPr>
          <w:ilvl w:val="1"/>
          <w:numId w:val="47"/>
        </w:numPr>
        <w:tabs>
          <w:tab w:val="clear" w:pos="1440"/>
        </w:tabs>
        <w:ind w:left="900"/>
        <w:rPr>
          <w:del w:id="3633" w:author="Stephen Reynolds, Jr." w:date="2012-11-13T07:29:00Z"/>
          <w:rPrChange w:id="3634" w:author="Stephen Reynolds, Jr." w:date="2012-11-13T07:32:00Z">
            <w:rPr>
              <w:del w:id="3635" w:author="Stephen Reynolds, Jr." w:date="2012-11-13T07:29:00Z"/>
            </w:rPr>
          </w:rPrChange>
        </w:rPr>
        <w:pPrChange w:id="3636" w:author="Stephen Reynolds, Jr." w:date="2012-11-13T07:29:00Z">
          <w:pPr>
            <w:pStyle w:val="Heading3"/>
          </w:pPr>
        </w:pPrChange>
      </w:pPr>
      <w:del w:id="3637" w:author="Stephen Reynolds, Jr." w:date="2012-11-13T07:29:00Z">
        <w:r w:rsidRPr="00920A48" w:rsidDel="00920A48">
          <w:rPr>
            <w:rPrChange w:id="3638" w:author="Stephen Reynolds, Jr." w:date="2012-11-13T07:32:00Z">
              <w:rPr/>
            </w:rPrChange>
          </w:rPr>
          <w:delText xml:space="preserve">They are for our </w:delText>
        </w:r>
        <w:r w:rsidRPr="00920A48" w:rsidDel="00920A48">
          <w:rPr>
            <w:i/>
            <w:rPrChange w:id="3639" w:author="Stephen Reynolds, Jr." w:date="2012-11-13T07:32:00Z">
              <w:rPr>
                <w:i/>
              </w:rPr>
            </w:rPrChange>
          </w:rPr>
          <w:delText>edification</w:delText>
        </w:r>
        <w:r w:rsidRPr="00920A48" w:rsidDel="00920A48">
          <w:rPr>
            <w:rPrChange w:id="3640" w:author="Stephen Reynolds, Jr." w:date="2012-11-13T07:32:00Z">
              <w:rPr/>
            </w:rPrChange>
          </w:rPr>
          <w:delText xml:space="preserve">, </w:delText>
        </w:r>
        <w:r w:rsidRPr="00920A48" w:rsidDel="00920A48">
          <w:rPr>
            <w:i/>
            <w:rPrChange w:id="3641" w:author="Stephen Reynolds, Jr." w:date="2012-11-13T07:32:00Z">
              <w:rPr>
                <w:i/>
              </w:rPr>
            </w:rPrChange>
          </w:rPr>
          <w:delText>exho</w:delText>
        </w:r>
        <w:r w:rsidR="006824E3" w:rsidRPr="00920A48" w:rsidDel="00920A48">
          <w:rPr>
            <w:i/>
            <w:rPrChange w:id="3642" w:author="Stephen Reynolds, Jr." w:date="2012-11-13T07:32:00Z">
              <w:rPr>
                <w:i/>
              </w:rPr>
            </w:rPrChange>
          </w:rPr>
          <w:delText>rtation</w:delText>
        </w:r>
        <w:r w:rsidR="006824E3" w:rsidRPr="00920A48" w:rsidDel="00920A48">
          <w:rPr>
            <w:rPrChange w:id="3643" w:author="Stephen Reynolds, Jr." w:date="2012-11-13T07:32:00Z">
              <w:rPr/>
            </w:rPrChange>
          </w:rPr>
          <w:delText xml:space="preserve"> and </w:delText>
        </w:r>
        <w:r w:rsidR="006824E3" w:rsidRPr="00920A48" w:rsidDel="00920A48">
          <w:rPr>
            <w:i/>
            <w:rPrChange w:id="3644" w:author="Stephen Reynolds, Jr." w:date="2012-11-13T07:32:00Z">
              <w:rPr>
                <w:i/>
              </w:rPr>
            </w:rPrChange>
          </w:rPr>
          <w:delText>comfort</w:delText>
        </w:r>
        <w:r w:rsidR="006824E3" w:rsidRPr="00920A48" w:rsidDel="00920A48">
          <w:rPr>
            <w:rPrChange w:id="3645" w:author="Stephen Reynolds, Jr." w:date="2012-11-13T07:32:00Z">
              <w:rPr/>
            </w:rPrChange>
          </w:rPr>
          <w:delText>.</w:delText>
        </w:r>
      </w:del>
    </w:p>
    <w:p w:rsidR="006824E3" w:rsidRPr="00920A48" w:rsidDel="00920A48" w:rsidRDefault="006824E3" w:rsidP="00920A48">
      <w:pPr>
        <w:numPr>
          <w:ilvl w:val="1"/>
          <w:numId w:val="47"/>
        </w:numPr>
        <w:tabs>
          <w:tab w:val="clear" w:pos="1440"/>
        </w:tabs>
        <w:ind w:left="900"/>
        <w:rPr>
          <w:del w:id="3646" w:author="Stephen Reynolds, Jr." w:date="2012-11-13T07:29:00Z"/>
          <w:rPrChange w:id="3647" w:author="Stephen Reynolds, Jr." w:date="2012-11-13T07:32:00Z">
            <w:rPr>
              <w:del w:id="3648" w:author="Stephen Reynolds, Jr." w:date="2012-11-13T07:29:00Z"/>
            </w:rPr>
          </w:rPrChange>
        </w:rPr>
        <w:pPrChange w:id="3649" w:author="Stephen Reynolds, Jr." w:date="2012-11-13T07:29:00Z">
          <w:pPr>
            <w:tabs>
              <w:tab w:val="left" w:pos="1800"/>
            </w:tabs>
            <w:ind w:left="360" w:hanging="360"/>
          </w:pPr>
        </w:pPrChange>
      </w:pPr>
    </w:p>
    <w:p w:rsidR="003D39BF" w:rsidRPr="00920A48" w:rsidDel="00920A48" w:rsidRDefault="006824E3" w:rsidP="00920A48">
      <w:pPr>
        <w:numPr>
          <w:ilvl w:val="1"/>
          <w:numId w:val="47"/>
        </w:numPr>
        <w:tabs>
          <w:tab w:val="clear" w:pos="1440"/>
        </w:tabs>
        <w:ind w:left="900"/>
        <w:rPr>
          <w:del w:id="3650" w:author="Stephen Reynolds, Jr." w:date="2012-11-13T07:29:00Z"/>
          <w:rPrChange w:id="3651" w:author="Stephen Reynolds, Jr." w:date="2012-11-13T07:32:00Z">
            <w:rPr>
              <w:del w:id="3652" w:author="Stephen Reynolds, Jr." w:date="2012-11-13T07:29:00Z"/>
            </w:rPr>
          </w:rPrChange>
        </w:rPr>
        <w:pPrChange w:id="3653" w:author="Stephen Reynolds, Jr." w:date="2012-11-13T07:29:00Z">
          <w:pPr>
            <w:pStyle w:val="Heading3"/>
            <w:numPr>
              <w:numId w:val="0"/>
            </w:numPr>
            <w:ind w:left="360"/>
          </w:pPr>
        </w:pPrChange>
      </w:pPr>
      <w:del w:id="3654" w:author="Stephen Reynolds, Jr." w:date="2012-11-13T07:29:00Z">
        <w:r w:rsidRPr="00920A48" w:rsidDel="00920A48">
          <w:rPr>
            <w:rPrChange w:id="3655" w:author="Stephen Reynolds, Jr." w:date="2012-11-13T07:32:00Z">
              <w:rPr/>
            </w:rPrChange>
          </w:rPr>
          <w:delText>I Corinthians 14:3—</w:delText>
        </w:r>
        <w:r w:rsidRPr="00920A48" w:rsidDel="00920A48">
          <w:rPr>
            <w:i/>
            <w:rPrChange w:id="3656" w:author="Stephen Reynolds, Jr." w:date="2012-11-13T07:32:00Z">
              <w:rPr>
                <w:i/>
              </w:rPr>
            </w:rPrChange>
          </w:rPr>
          <w:delText>But he that prophesieth speaketh unto men to edification, and exhortation, and comfort.</w:delText>
        </w:r>
      </w:del>
    </w:p>
    <w:p w:rsidR="006824E3" w:rsidRPr="00920A48" w:rsidDel="00920A48" w:rsidRDefault="006824E3" w:rsidP="00920A48">
      <w:pPr>
        <w:numPr>
          <w:ilvl w:val="1"/>
          <w:numId w:val="47"/>
        </w:numPr>
        <w:tabs>
          <w:tab w:val="clear" w:pos="1440"/>
        </w:tabs>
        <w:ind w:left="900"/>
        <w:rPr>
          <w:del w:id="3657" w:author="Stephen Reynolds, Jr." w:date="2012-11-13T07:29:00Z"/>
          <w:rPrChange w:id="3658" w:author="Stephen Reynolds, Jr." w:date="2012-11-13T07:32:00Z">
            <w:rPr>
              <w:del w:id="3659" w:author="Stephen Reynolds, Jr." w:date="2012-11-13T07:29:00Z"/>
            </w:rPr>
          </w:rPrChange>
        </w:rPr>
        <w:pPrChange w:id="3660" w:author="Stephen Reynolds, Jr." w:date="2012-11-13T07:29:00Z">
          <w:pPr/>
        </w:pPrChange>
      </w:pPr>
    </w:p>
    <w:p w:rsidR="003D39BF" w:rsidRPr="00920A48" w:rsidDel="00920A48" w:rsidRDefault="003D39BF" w:rsidP="00920A48">
      <w:pPr>
        <w:numPr>
          <w:ilvl w:val="1"/>
          <w:numId w:val="47"/>
        </w:numPr>
        <w:tabs>
          <w:tab w:val="clear" w:pos="1440"/>
        </w:tabs>
        <w:ind w:left="900"/>
        <w:rPr>
          <w:del w:id="3661" w:author="Stephen Reynolds, Jr." w:date="2012-11-13T07:29:00Z"/>
          <w:rPrChange w:id="3662" w:author="Stephen Reynolds, Jr." w:date="2012-11-13T07:32:00Z">
            <w:rPr>
              <w:del w:id="3663" w:author="Stephen Reynolds, Jr." w:date="2012-11-13T07:29:00Z"/>
            </w:rPr>
          </w:rPrChange>
        </w:rPr>
        <w:pPrChange w:id="3664" w:author="Stephen Reynolds, Jr." w:date="2012-11-13T07:29:00Z">
          <w:pPr>
            <w:pStyle w:val="Heading4"/>
            <w:numPr>
              <w:numId w:val="80"/>
            </w:numPr>
          </w:pPr>
        </w:pPrChange>
      </w:pPr>
      <w:del w:id="3665" w:author="Stephen Reynolds, Jr." w:date="2012-11-13T07:29:00Z">
        <w:r w:rsidRPr="00920A48" w:rsidDel="00920A48">
          <w:rPr>
            <w:b/>
            <w:rPrChange w:id="3666" w:author="Stephen Reynolds, Jr." w:date="2012-11-13T07:32:00Z">
              <w:rPr>
                <w:b/>
              </w:rPr>
            </w:rPrChange>
          </w:rPr>
          <w:delText>Edification</w:delText>
        </w:r>
        <w:r w:rsidRPr="00920A48" w:rsidDel="00920A48">
          <w:rPr>
            <w:rPrChange w:id="3667" w:author="Stephen Reynolds, Jr." w:date="2012-11-13T07:32:00Z">
              <w:rPr/>
            </w:rPrChange>
          </w:rPr>
          <w:delText xml:space="preserve">  -- “Oikodome” “oikos” a home “demo” to build</w:delText>
        </w:r>
      </w:del>
    </w:p>
    <w:p w:rsidR="006824E3" w:rsidRPr="00920A48" w:rsidDel="00920A48" w:rsidRDefault="00E76E24" w:rsidP="00920A48">
      <w:pPr>
        <w:numPr>
          <w:ilvl w:val="1"/>
          <w:numId w:val="47"/>
        </w:numPr>
        <w:tabs>
          <w:tab w:val="clear" w:pos="1440"/>
        </w:tabs>
        <w:ind w:left="900"/>
        <w:rPr>
          <w:del w:id="3668" w:author="Stephen Reynolds, Jr." w:date="2012-11-13T07:29:00Z"/>
          <w:rPrChange w:id="3669" w:author="Stephen Reynolds, Jr." w:date="2012-11-13T07:32:00Z">
            <w:rPr>
              <w:del w:id="3670" w:author="Stephen Reynolds, Jr." w:date="2012-11-13T07:29:00Z"/>
            </w:rPr>
          </w:rPrChange>
        </w:rPr>
        <w:pPrChange w:id="3671" w:author="Stephen Reynolds, Jr." w:date="2012-11-13T07:29:00Z">
          <w:pPr>
            <w:pStyle w:val="Heading5"/>
            <w:numPr>
              <w:numId w:val="91"/>
            </w:numPr>
          </w:pPr>
        </w:pPrChange>
      </w:pPr>
      <w:del w:id="3672" w:author="Stephen Reynolds, Jr." w:date="2012-11-13T07:29:00Z">
        <w:r w:rsidRPr="00920A48" w:rsidDel="00920A48">
          <w:rPr>
            <w:rPrChange w:id="3673" w:author="Stephen Reynolds, Jr." w:date="2012-11-13T07:32:00Z">
              <w:rPr/>
            </w:rPrChange>
          </w:rPr>
          <w:delText>Build Up the Church</w:delText>
        </w:r>
        <w:r w:rsidR="000D3C36" w:rsidRPr="00920A48" w:rsidDel="00920A48">
          <w:rPr>
            <w:rPrChange w:id="3674" w:author="Stephen Reynolds, Jr." w:date="2012-11-13T07:32:00Z">
              <w:rPr/>
            </w:rPrChange>
          </w:rPr>
          <w:delText xml:space="preserve"> (and not building up “self’”, “the flesh”), Matt. 16:17,18</w:delText>
        </w:r>
      </w:del>
    </w:p>
    <w:p w:rsidR="006824E3" w:rsidRPr="00920A48" w:rsidDel="00920A48" w:rsidRDefault="006824E3" w:rsidP="00920A48">
      <w:pPr>
        <w:numPr>
          <w:ilvl w:val="1"/>
          <w:numId w:val="47"/>
        </w:numPr>
        <w:tabs>
          <w:tab w:val="clear" w:pos="1440"/>
        </w:tabs>
        <w:ind w:left="900"/>
        <w:rPr>
          <w:del w:id="3675" w:author="Stephen Reynolds, Jr." w:date="2012-11-13T07:29:00Z"/>
          <w:rPrChange w:id="3676" w:author="Stephen Reynolds, Jr." w:date="2012-11-13T07:32:00Z">
            <w:rPr>
              <w:del w:id="3677" w:author="Stephen Reynolds, Jr." w:date="2012-11-13T07:29:00Z"/>
            </w:rPr>
          </w:rPrChange>
        </w:rPr>
        <w:pPrChange w:id="3678" w:author="Stephen Reynolds, Jr." w:date="2012-11-13T07:29:00Z">
          <w:pPr>
            <w:pStyle w:val="Heading3"/>
            <w:numPr>
              <w:numId w:val="0"/>
            </w:numPr>
            <w:ind w:left="0" w:firstLine="720"/>
          </w:pPr>
        </w:pPrChange>
      </w:pPr>
      <w:del w:id="3679" w:author="Stephen Reynolds, Jr." w:date="2012-11-13T07:29:00Z">
        <w:r w:rsidRPr="00920A48" w:rsidDel="00920A48">
          <w:rPr>
            <w:rPrChange w:id="3680" w:author="Stephen Reynolds, Jr." w:date="2012-11-13T07:32:00Z">
              <w:rPr/>
            </w:rPrChange>
          </w:rPr>
          <w:delText>The gifts are for our profit—</w:delText>
        </w:r>
        <w:r w:rsidRPr="00920A48" w:rsidDel="00920A48">
          <w:rPr>
            <w:i/>
            <w:rPrChange w:id="3681" w:author="Stephen Reynolds, Jr." w:date="2012-11-13T07:32:00Z">
              <w:rPr>
                <w:i/>
              </w:rPr>
            </w:rPrChange>
          </w:rPr>
          <w:delText>up-building</w:delText>
        </w:r>
        <w:r w:rsidRPr="00920A48" w:rsidDel="00920A48">
          <w:rPr>
            <w:rPrChange w:id="3682" w:author="Stephen Reynolds, Jr." w:date="2012-11-13T07:32:00Z">
              <w:rPr/>
            </w:rPrChange>
          </w:rPr>
          <w:delText xml:space="preserve"> of the Church.Note: Difference between </w:delText>
        </w:r>
        <w:r w:rsidRPr="00920A48" w:rsidDel="00920A48">
          <w:rPr>
            <w:i/>
            <w:rPrChange w:id="3683" w:author="Stephen Reynolds, Jr." w:date="2012-11-13T07:32:00Z">
              <w:rPr>
                <w:i/>
              </w:rPr>
            </w:rPrChange>
          </w:rPr>
          <w:delText xml:space="preserve">manifestation </w:delText>
        </w:r>
        <w:r w:rsidRPr="00920A48" w:rsidDel="00920A48">
          <w:rPr>
            <w:rPrChange w:id="3684" w:author="Stephen Reynolds, Jr." w:date="2012-11-13T07:32:00Z">
              <w:rPr/>
            </w:rPrChange>
          </w:rPr>
          <w:delText xml:space="preserve">and </w:delText>
        </w:r>
        <w:r w:rsidRPr="00920A48" w:rsidDel="00920A48">
          <w:rPr>
            <w:i/>
            <w:rPrChange w:id="3685" w:author="Stephen Reynolds, Jr." w:date="2012-11-13T07:32:00Z">
              <w:rPr>
                <w:i/>
              </w:rPr>
            </w:rPrChange>
          </w:rPr>
          <w:delText>reaction</w:delText>
        </w:r>
        <w:r w:rsidRPr="00920A48" w:rsidDel="00920A48">
          <w:rPr>
            <w:rPrChange w:id="3686" w:author="Stephen Reynolds, Jr." w:date="2012-11-13T07:32:00Z">
              <w:rPr/>
            </w:rPrChange>
          </w:rPr>
          <w:delText xml:space="preserve">. The light in the electric bulb is a manifestation of electricity; it is the nature of electricity to manifest itself as light. But when a person touches a live wire and lets out an ear-splitting scream, we cannot describe that scream as a manifestation of electricity, for it is not the nature of electricity to manifest itself in a voice. This is a </w:delText>
        </w:r>
        <w:r w:rsidRPr="00920A48" w:rsidDel="00920A48">
          <w:rPr>
            <w:u w:val="single"/>
            <w:rPrChange w:id="3687" w:author="Stephen Reynolds, Jr." w:date="2012-11-13T07:32:00Z">
              <w:rPr>
                <w:u w:val="single"/>
              </w:rPr>
            </w:rPrChange>
          </w:rPr>
          <w:delText>reaction</w:delText>
        </w:r>
        <w:r w:rsidRPr="00920A48" w:rsidDel="00920A48">
          <w:rPr>
            <w:rPrChange w:id="3688" w:author="Stephen Reynolds, Jr." w:date="2012-11-13T07:32:00Z">
              <w:rPr/>
            </w:rPrChange>
          </w:rPr>
          <w:delText>.</w:delText>
        </w:r>
      </w:del>
    </w:p>
    <w:p w:rsidR="003D39BF" w:rsidRPr="00920A48" w:rsidDel="00920A48" w:rsidRDefault="006824E3" w:rsidP="00920A48">
      <w:pPr>
        <w:numPr>
          <w:ilvl w:val="1"/>
          <w:numId w:val="47"/>
        </w:numPr>
        <w:tabs>
          <w:tab w:val="clear" w:pos="1440"/>
        </w:tabs>
        <w:ind w:left="900"/>
        <w:rPr>
          <w:del w:id="3689" w:author="Stephen Reynolds, Jr." w:date="2012-11-13T07:29:00Z"/>
          <w:rPrChange w:id="3690" w:author="Stephen Reynolds, Jr." w:date="2012-11-13T07:32:00Z">
            <w:rPr>
              <w:del w:id="3691" w:author="Stephen Reynolds, Jr." w:date="2012-11-13T07:29:00Z"/>
            </w:rPr>
          </w:rPrChange>
        </w:rPr>
        <w:pPrChange w:id="3692" w:author="Stephen Reynolds, Jr." w:date="2012-11-13T07:29:00Z">
          <w:pPr>
            <w:ind w:firstLine="720"/>
          </w:pPr>
        </w:pPrChange>
      </w:pPr>
      <w:del w:id="3693" w:author="Stephen Reynolds, Jr." w:date="2012-11-13T07:29:00Z">
        <w:r w:rsidRPr="00920A48" w:rsidDel="00920A48">
          <w:rPr>
            <w:rPrChange w:id="3694" w:author="Stephen Reynolds, Jr." w:date="2012-11-13T07:32:00Z">
              <w:rPr/>
            </w:rPrChange>
          </w:rPr>
          <w:delText xml:space="preserve">Remember – It is the manifestation of the Spirit that is profit. I Cor. 14:12 “Seek that ye may excel to the edifying of the church.” </w:delText>
        </w:r>
        <w:r w:rsidR="003D39BF" w:rsidRPr="00920A48" w:rsidDel="00920A48">
          <w:rPr>
            <w:rPrChange w:id="3695" w:author="Stephen Reynolds, Jr." w:date="2012-11-13T07:32:00Z">
              <w:rPr/>
            </w:rPrChange>
          </w:rPr>
          <w:delText>The Lord said He would build His Church.</w:delText>
        </w:r>
      </w:del>
    </w:p>
    <w:p w:rsidR="00E76E24" w:rsidRPr="00920A48" w:rsidDel="00920A48" w:rsidRDefault="000D3C36" w:rsidP="00920A48">
      <w:pPr>
        <w:numPr>
          <w:ilvl w:val="1"/>
          <w:numId w:val="47"/>
        </w:numPr>
        <w:tabs>
          <w:tab w:val="clear" w:pos="1440"/>
        </w:tabs>
        <w:ind w:left="900"/>
        <w:rPr>
          <w:del w:id="3696" w:author="Stephen Reynolds, Jr." w:date="2012-11-13T07:29:00Z"/>
          <w:rPrChange w:id="3697" w:author="Stephen Reynolds, Jr." w:date="2012-11-13T07:32:00Z">
            <w:rPr>
              <w:del w:id="3698" w:author="Stephen Reynolds, Jr." w:date="2012-11-13T07:29:00Z"/>
            </w:rPr>
          </w:rPrChange>
        </w:rPr>
        <w:pPrChange w:id="3699" w:author="Stephen Reynolds, Jr." w:date="2012-11-13T07:29:00Z">
          <w:pPr>
            <w:pStyle w:val="Heading5"/>
          </w:pPr>
        </w:pPrChange>
      </w:pPr>
      <w:del w:id="3700" w:author="Stephen Reynolds, Jr." w:date="2012-11-13T07:29:00Z">
        <w:r w:rsidRPr="00920A48" w:rsidDel="00920A48">
          <w:rPr>
            <w:rPrChange w:id="3701" w:author="Stephen Reynolds, Jr." w:date="2012-11-13T07:32:00Z">
              <w:rPr/>
            </w:rPrChange>
          </w:rPr>
          <w:delText xml:space="preserve">True </w:delText>
        </w:r>
        <w:r w:rsidR="002C6B78" w:rsidRPr="00920A48" w:rsidDel="00920A48">
          <w:rPr>
            <w:rPrChange w:id="3702" w:author="Stephen Reynolds, Jr." w:date="2012-11-13T07:32:00Z">
              <w:rPr/>
            </w:rPrChange>
          </w:rPr>
          <w:delText>Self-edification, I Cor. 14:4; Jude 20; Isaiah 28:11</w:delText>
        </w:r>
      </w:del>
    </w:p>
    <w:p w:rsidR="002C6B78" w:rsidRPr="00920A48" w:rsidDel="00920A48" w:rsidRDefault="002C6B78" w:rsidP="00920A48">
      <w:pPr>
        <w:numPr>
          <w:ilvl w:val="1"/>
          <w:numId w:val="47"/>
        </w:numPr>
        <w:tabs>
          <w:tab w:val="clear" w:pos="1440"/>
        </w:tabs>
        <w:ind w:left="900"/>
        <w:rPr>
          <w:del w:id="3703" w:author="Stephen Reynolds, Jr." w:date="2012-11-13T07:29:00Z"/>
          <w:rPrChange w:id="3704" w:author="Stephen Reynolds, Jr." w:date="2012-11-13T07:32:00Z">
            <w:rPr>
              <w:del w:id="3705" w:author="Stephen Reynolds, Jr." w:date="2012-11-13T07:29:00Z"/>
            </w:rPr>
          </w:rPrChange>
        </w:rPr>
        <w:pPrChange w:id="3706" w:author="Stephen Reynolds, Jr." w:date="2012-11-13T07:29:00Z">
          <w:pPr>
            <w:ind w:firstLine="720"/>
          </w:pPr>
        </w:pPrChange>
      </w:pPr>
      <w:del w:id="3707" w:author="Stephen Reynolds, Jr." w:date="2012-11-13T07:29:00Z">
        <w:r w:rsidRPr="00920A48" w:rsidDel="00920A48">
          <w:rPr>
            <w:rPrChange w:id="3708" w:author="Stephen Reynolds, Jr." w:date="2012-11-13T07:32:00Z">
              <w:rPr/>
            </w:rPrChange>
          </w:rPr>
          <w:delText>God has things to reveal to us. God can do such supernatural things with us if we just yield to Him.</w:delText>
        </w:r>
      </w:del>
    </w:p>
    <w:p w:rsidR="003D39BF" w:rsidRPr="00920A48" w:rsidDel="00920A48" w:rsidRDefault="003D39BF" w:rsidP="00920A48">
      <w:pPr>
        <w:numPr>
          <w:ilvl w:val="1"/>
          <w:numId w:val="47"/>
        </w:numPr>
        <w:tabs>
          <w:tab w:val="clear" w:pos="1440"/>
        </w:tabs>
        <w:ind w:left="900"/>
        <w:rPr>
          <w:del w:id="3709" w:author="Stephen Reynolds, Jr." w:date="2012-11-13T07:29:00Z"/>
          <w:rPrChange w:id="3710" w:author="Stephen Reynolds, Jr." w:date="2012-11-13T07:32:00Z">
            <w:rPr>
              <w:del w:id="3711" w:author="Stephen Reynolds, Jr." w:date="2012-11-13T07:29:00Z"/>
            </w:rPr>
          </w:rPrChange>
        </w:rPr>
        <w:pPrChange w:id="3712" w:author="Stephen Reynolds, Jr." w:date="2012-11-13T07:29:00Z">
          <w:pPr>
            <w:pStyle w:val="Heading4"/>
          </w:pPr>
        </w:pPrChange>
      </w:pPr>
      <w:del w:id="3713" w:author="Stephen Reynolds, Jr." w:date="2012-11-13T07:29:00Z">
        <w:r w:rsidRPr="00920A48" w:rsidDel="00920A48">
          <w:rPr>
            <w:b/>
            <w:rPrChange w:id="3714" w:author="Stephen Reynolds, Jr." w:date="2012-11-13T07:32:00Z">
              <w:rPr>
                <w:b/>
              </w:rPr>
            </w:rPrChange>
          </w:rPr>
          <w:delText>Exhortation</w:delText>
        </w:r>
        <w:r w:rsidRPr="00920A48" w:rsidDel="00920A48">
          <w:rPr>
            <w:rPrChange w:id="3715" w:author="Stephen Reynolds, Jr." w:date="2012-11-13T07:32:00Z">
              <w:rPr/>
            </w:rPrChange>
          </w:rPr>
          <w:delText xml:space="preserve"> – “Paraklesis” a calling to one’s side – and to one’s aid – encouragement </w:delText>
        </w:r>
      </w:del>
    </w:p>
    <w:p w:rsidR="003D39BF" w:rsidRPr="00920A48" w:rsidDel="00920A48" w:rsidRDefault="003D39BF" w:rsidP="00920A48">
      <w:pPr>
        <w:numPr>
          <w:ilvl w:val="1"/>
          <w:numId w:val="47"/>
        </w:numPr>
        <w:tabs>
          <w:tab w:val="clear" w:pos="1440"/>
        </w:tabs>
        <w:ind w:left="900"/>
        <w:rPr>
          <w:del w:id="3716" w:author="Stephen Reynolds, Jr." w:date="2012-11-13T07:29:00Z"/>
          <w:rPrChange w:id="3717" w:author="Stephen Reynolds, Jr." w:date="2012-11-13T07:32:00Z">
            <w:rPr>
              <w:del w:id="3718" w:author="Stephen Reynolds, Jr." w:date="2012-11-13T07:29:00Z"/>
            </w:rPr>
          </w:rPrChange>
        </w:rPr>
        <w:pPrChange w:id="3719" w:author="Stephen Reynolds, Jr." w:date="2012-11-13T07:29:00Z">
          <w:pPr>
            <w:pStyle w:val="Heading4"/>
            <w:numPr>
              <w:numId w:val="0"/>
            </w:numPr>
            <w:ind w:firstLine="0"/>
          </w:pPr>
        </w:pPrChange>
      </w:pPr>
      <w:del w:id="3720" w:author="Stephen Reynolds, Jr." w:date="2012-11-13T07:29:00Z">
        <w:r w:rsidRPr="00920A48" w:rsidDel="00920A48">
          <w:rPr>
            <w:rPrChange w:id="3721" w:author="Stephen Reynolds, Jr." w:date="2012-11-13T07:32:00Z">
              <w:rPr/>
            </w:rPrChange>
          </w:rPr>
          <w:delText>“Parakletos” Advocate</w:delText>
        </w:r>
        <w:r w:rsidR="000D3C36" w:rsidRPr="00920A48" w:rsidDel="00920A48">
          <w:rPr>
            <w:rPrChange w:id="3722" w:author="Stephen Reynolds, Jr." w:date="2012-11-13T07:32:00Z">
              <w:rPr/>
            </w:rPrChange>
          </w:rPr>
          <w:delText>, Matthew 9:2; 14:27; 17:7</w:delText>
        </w:r>
      </w:del>
    </w:p>
    <w:p w:rsidR="003D39BF" w:rsidRPr="00920A48" w:rsidDel="00920A48" w:rsidRDefault="003D39BF" w:rsidP="00920A48">
      <w:pPr>
        <w:numPr>
          <w:ilvl w:val="1"/>
          <w:numId w:val="47"/>
        </w:numPr>
        <w:tabs>
          <w:tab w:val="clear" w:pos="1440"/>
        </w:tabs>
        <w:ind w:left="900"/>
        <w:rPr>
          <w:del w:id="3723" w:author="Stephen Reynolds, Jr." w:date="2012-11-13T07:29:00Z"/>
          <w:rPrChange w:id="3724" w:author="Stephen Reynolds, Jr." w:date="2012-11-13T07:32:00Z">
            <w:rPr>
              <w:del w:id="3725" w:author="Stephen Reynolds, Jr." w:date="2012-11-13T07:29:00Z"/>
            </w:rPr>
          </w:rPrChange>
        </w:rPr>
        <w:pPrChange w:id="3726" w:author="Stephen Reynolds, Jr." w:date="2012-11-13T07:29:00Z">
          <w:pPr>
            <w:pStyle w:val="Heading4"/>
          </w:pPr>
        </w:pPrChange>
      </w:pPr>
      <w:del w:id="3727" w:author="Stephen Reynolds, Jr." w:date="2012-11-13T07:29:00Z">
        <w:r w:rsidRPr="00920A48" w:rsidDel="00920A48">
          <w:rPr>
            <w:b/>
            <w:rPrChange w:id="3728" w:author="Stephen Reynolds, Jr." w:date="2012-11-13T07:32:00Z">
              <w:rPr>
                <w:b/>
              </w:rPr>
            </w:rPrChange>
          </w:rPr>
          <w:delText>Comfort</w:delText>
        </w:r>
        <w:r w:rsidRPr="00920A48" w:rsidDel="00920A48">
          <w:rPr>
            <w:rPrChange w:id="3729" w:author="Stephen Reynolds, Jr." w:date="2012-11-13T07:32:00Z">
              <w:rPr/>
            </w:rPrChange>
          </w:rPr>
          <w:delText xml:space="preserve"> – It combines encouragement with alleviation of grief.</w:delText>
        </w:r>
      </w:del>
    </w:p>
    <w:p w:rsidR="003D39BF" w:rsidRPr="00920A48" w:rsidDel="00920A48" w:rsidRDefault="003D39BF" w:rsidP="00920A48">
      <w:pPr>
        <w:numPr>
          <w:ilvl w:val="1"/>
          <w:numId w:val="47"/>
        </w:numPr>
        <w:tabs>
          <w:tab w:val="clear" w:pos="1440"/>
        </w:tabs>
        <w:ind w:left="900"/>
        <w:rPr>
          <w:del w:id="3730" w:author="Stephen Reynolds, Jr." w:date="2012-11-13T07:29:00Z"/>
          <w:rPrChange w:id="3731" w:author="Stephen Reynolds, Jr." w:date="2012-11-13T07:32:00Z">
            <w:rPr>
              <w:del w:id="3732" w:author="Stephen Reynolds, Jr." w:date="2012-11-13T07:29:00Z"/>
            </w:rPr>
          </w:rPrChange>
        </w:rPr>
        <w:pPrChange w:id="3733" w:author="Stephen Reynolds, Jr." w:date="2012-11-13T07:29:00Z">
          <w:pPr>
            <w:tabs>
              <w:tab w:val="left" w:pos="1800"/>
            </w:tabs>
            <w:ind w:left="1800"/>
          </w:pPr>
        </w:pPrChange>
      </w:pPr>
    </w:p>
    <w:p w:rsidR="003D39BF" w:rsidRPr="00920A48" w:rsidDel="00920A48" w:rsidRDefault="003D39BF" w:rsidP="00920A48">
      <w:pPr>
        <w:numPr>
          <w:ilvl w:val="1"/>
          <w:numId w:val="47"/>
        </w:numPr>
        <w:tabs>
          <w:tab w:val="clear" w:pos="1440"/>
        </w:tabs>
        <w:ind w:left="900"/>
        <w:rPr>
          <w:del w:id="3734" w:author="Stephen Reynolds, Jr." w:date="2012-11-13T07:29:00Z"/>
          <w:rPrChange w:id="3735" w:author="Stephen Reynolds, Jr." w:date="2012-11-13T07:32:00Z">
            <w:rPr>
              <w:del w:id="3736" w:author="Stephen Reynolds, Jr." w:date="2012-11-13T07:29:00Z"/>
            </w:rPr>
          </w:rPrChange>
        </w:rPr>
        <w:pPrChange w:id="3737" w:author="Stephen Reynolds, Jr." w:date="2012-11-13T07:29:00Z">
          <w:pPr>
            <w:pStyle w:val="Heading2"/>
            <w:numPr>
              <w:numId w:val="0"/>
            </w:numPr>
            <w:ind w:left="0" w:firstLine="0"/>
          </w:pPr>
        </w:pPrChange>
      </w:pPr>
      <w:del w:id="3738" w:author="Stephen Reynolds, Jr." w:date="2012-11-13T07:29:00Z">
        <w:r w:rsidRPr="00920A48" w:rsidDel="00920A48">
          <w:rPr>
            <w:b/>
            <w:rPrChange w:id="3739" w:author="Stephen Reynolds, Jr." w:date="2012-11-13T07:32:00Z">
              <w:rPr>
                <w:b/>
              </w:rPr>
            </w:rPrChange>
          </w:rPr>
          <w:delText>III. The Best Gifts</w:delText>
        </w:r>
      </w:del>
    </w:p>
    <w:p w:rsidR="003D39BF" w:rsidRPr="00920A48" w:rsidDel="00920A48" w:rsidRDefault="003D39BF" w:rsidP="00920A48">
      <w:pPr>
        <w:numPr>
          <w:ilvl w:val="1"/>
          <w:numId w:val="47"/>
        </w:numPr>
        <w:tabs>
          <w:tab w:val="clear" w:pos="1440"/>
        </w:tabs>
        <w:ind w:left="900"/>
        <w:rPr>
          <w:del w:id="3740" w:author="Stephen Reynolds, Jr." w:date="2012-11-13T07:29:00Z"/>
          <w:rPrChange w:id="3741" w:author="Stephen Reynolds, Jr." w:date="2012-11-13T07:32:00Z">
            <w:rPr>
              <w:del w:id="3742" w:author="Stephen Reynolds, Jr." w:date="2012-11-13T07:29:00Z"/>
            </w:rPr>
          </w:rPrChange>
        </w:rPr>
        <w:pPrChange w:id="3743" w:author="Stephen Reynolds, Jr." w:date="2012-11-13T07:29:00Z">
          <w:pPr/>
        </w:pPrChange>
      </w:pPr>
    </w:p>
    <w:p w:rsidR="003D39BF" w:rsidRPr="00920A48" w:rsidDel="00920A48" w:rsidRDefault="003D39BF" w:rsidP="00920A48">
      <w:pPr>
        <w:numPr>
          <w:ilvl w:val="1"/>
          <w:numId w:val="47"/>
        </w:numPr>
        <w:tabs>
          <w:tab w:val="clear" w:pos="1440"/>
        </w:tabs>
        <w:ind w:left="900"/>
        <w:rPr>
          <w:del w:id="3744" w:author="Stephen Reynolds, Jr." w:date="2012-11-13T07:29:00Z"/>
          <w:rPrChange w:id="3745" w:author="Stephen Reynolds, Jr." w:date="2012-11-13T07:32:00Z">
            <w:rPr>
              <w:del w:id="3746" w:author="Stephen Reynolds, Jr." w:date="2012-11-13T07:29:00Z"/>
            </w:rPr>
          </w:rPrChange>
        </w:rPr>
        <w:pPrChange w:id="3747" w:author="Stephen Reynolds, Jr." w:date="2012-11-13T07:29:00Z">
          <w:pPr>
            <w:ind w:left="360" w:hanging="360"/>
          </w:pPr>
        </w:pPrChange>
      </w:pPr>
      <w:del w:id="3748" w:author="Stephen Reynolds, Jr." w:date="2012-11-13T07:29:00Z">
        <w:r w:rsidRPr="00920A48" w:rsidDel="00920A48">
          <w:rPr>
            <w:rPrChange w:id="3749" w:author="Stephen Reynolds, Jr." w:date="2012-11-13T07:32:00Z">
              <w:rPr/>
            </w:rPrChange>
          </w:rPr>
          <w:delText>I Corinthians 12:31</w:delText>
        </w:r>
        <w:r w:rsidR="00BC1EB6" w:rsidRPr="00920A48" w:rsidDel="00920A48">
          <w:rPr>
            <w:rPrChange w:id="3750" w:author="Stephen Reynolds, Jr." w:date="2012-11-13T07:32:00Z">
              <w:rPr/>
            </w:rPrChange>
          </w:rPr>
          <w:delText>—</w:delText>
        </w:r>
        <w:r w:rsidR="00BC1EB6" w:rsidRPr="00920A48" w:rsidDel="00920A48">
          <w:rPr>
            <w:i/>
            <w:rPrChange w:id="3751" w:author="Stephen Reynolds, Jr." w:date="2012-11-13T07:32:00Z">
              <w:rPr>
                <w:i/>
              </w:rPr>
            </w:rPrChange>
          </w:rPr>
          <w:delText>But covet earnestly the best gifts: and yet shew I unto you a more excellent way.</w:delText>
        </w:r>
      </w:del>
    </w:p>
    <w:p w:rsidR="003D39BF" w:rsidRPr="00920A48" w:rsidDel="00920A48" w:rsidRDefault="003D39BF" w:rsidP="00920A48">
      <w:pPr>
        <w:numPr>
          <w:ilvl w:val="1"/>
          <w:numId w:val="47"/>
        </w:numPr>
        <w:tabs>
          <w:tab w:val="clear" w:pos="1440"/>
        </w:tabs>
        <w:ind w:left="900"/>
        <w:rPr>
          <w:del w:id="3752" w:author="Stephen Reynolds, Jr." w:date="2012-11-13T07:29:00Z"/>
          <w:rPrChange w:id="3753" w:author="Stephen Reynolds, Jr." w:date="2012-11-13T07:32:00Z">
            <w:rPr>
              <w:del w:id="3754" w:author="Stephen Reynolds, Jr." w:date="2012-11-13T07:29:00Z"/>
            </w:rPr>
          </w:rPrChange>
        </w:rPr>
        <w:pPrChange w:id="3755" w:author="Stephen Reynolds, Jr." w:date="2012-11-13T07:29:00Z">
          <w:pPr>
            <w:tabs>
              <w:tab w:val="left" w:pos="1800"/>
            </w:tabs>
            <w:ind w:firstLine="720"/>
          </w:pPr>
        </w:pPrChange>
      </w:pPr>
      <w:del w:id="3756" w:author="Stephen Reynolds, Jr." w:date="2012-11-13T07:29:00Z">
        <w:r w:rsidRPr="00920A48" w:rsidDel="00920A48">
          <w:rPr>
            <w:rPrChange w:id="3757" w:author="Stephen Reynolds, Jr." w:date="2012-11-13T07:32:00Z">
              <w:rPr/>
            </w:rPrChange>
          </w:rPr>
          <w:delText>What are the best gifts?</w:delText>
        </w:r>
        <w:r w:rsidR="00BC1EB6" w:rsidRPr="00920A48" w:rsidDel="00920A48">
          <w:rPr>
            <w:rPrChange w:id="3758" w:author="Stephen Reynolds, Jr." w:date="2012-11-13T07:32:00Z">
              <w:rPr/>
            </w:rPrChange>
          </w:rPr>
          <w:delText xml:space="preserve"> </w:delText>
        </w:r>
        <w:r w:rsidRPr="00920A48" w:rsidDel="00920A48">
          <w:rPr>
            <w:rPrChange w:id="3759" w:author="Stephen Reynolds, Jr." w:date="2012-11-13T07:32:00Z">
              <w:rPr/>
            </w:rPrChange>
          </w:rPr>
          <w:delText>Some believe prophecy to be the best gift.</w:delText>
        </w:r>
        <w:r w:rsidR="00BC1EB6" w:rsidRPr="00920A48" w:rsidDel="00920A48">
          <w:rPr>
            <w:rPrChange w:id="3760" w:author="Stephen Reynolds, Jr." w:date="2012-11-13T07:32:00Z">
              <w:rPr/>
            </w:rPrChange>
          </w:rPr>
          <w:delText xml:space="preserve"> </w:delText>
        </w:r>
        <w:r w:rsidRPr="00920A48" w:rsidDel="00920A48">
          <w:rPr>
            <w:rPrChange w:id="3761" w:author="Stephen Reynolds, Jr." w:date="2012-11-13T07:32:00Z">
              <w:rPr/>
            </w:rPrChange>
          </w:rPr>
          <w:delText>Some believe the gifts of healing, etc.</w:delText>
        </w:r>
      </w:del>
    </w:p>
    <w:p w:rsidR="003D39BF" w:rsidRPr="00920A48" w:rsidDel="00920A48" w:rsidRDefault="003D39BF" w:rsidP="00920A48">
      <w:pPr>
        <w:numPr>
          <w:ilvl w:val="1"/>
          <w:numId w:val="47"/>
        </w:numPr>
        <w:tabs>
          <w:tab w:val="clear" w:pos="1440"/>
        </w:tabs>
        <w:ind w:left="900"/>
        <w:rPr>
          <w:del w:id="3762" w:author="Stephen Reynolds, Jr." w:date="2012-11-13T07:29:00Z"/>
          <w:rPrChange w:id="3763" w:author="Stephen Reynolds, Jr." w:date="2012-11-13T07:32:00Z">
            <w:rPr>
              <w:del w:id="3764" w:author="Stephen Reynolds, Jr." w:date="2012-11-13T07:29:00Z"/>
            </w:rPr>
          </w:rPrChange>
        </w:rPr>
        <w:pPrChange w:id="3765" w:author="Stephen Reynolds, Jr." w:date="2012-11-13T07:29:00Z">
          <w:pPr>
            <w:tabs>
              <w:tab w:val="left" w:pos="1800"/>
            </w:tabs>
            <w:ind w:left="1800"/>
          </w:pPr>
        </w:pPrChange>
      </w:pPr>
    </w:p>
    <w:p w:rsidR="00BC1EB6" w:rsidRPr="00920A48" w:rsidDel="00920A48" w:rsidRDefault="003D39BF" w:rsidP="00920A48">
      <w:pPr>
        <w:numPr>
          <w:ilvl w:val="1"/>
          <w:numId w:val="47"/>
        </w:numPr>
        <w:tabs>
          <w:tab w:val="clear" w:pos="1440"/>
        </w:tabs>
        <w:ind w:left="900"/>
        <w:rPr>
          <w:del w:id="3766" w:author="Stephen Reynolds, Jr." w:date="2012-11-13T07:29:00Z"/>
          <w:rPrChange w:id="3767" w:author="Stephen Reynolds, Jr." w:date="2012-11-13T07:32:00Z">
            <w:rPr>
              <w:del w:id="3768" w:author="Stephen Reynolds, Jr." w:date="2012-11-13T07:29:00Z"/>
            </w:rPr>
          </w:rPrChange>
        </w:rPr>
        <w:sectPr w:rsidR="00BC1EB6" w:rsidRPr="00920A48" w:rsidDel="00920A48" w:rsidSect="00E76E24">
          <w:headerReference w:type="default" r:id="rId11"/>
          <w:footerReference w:type="default" r:id="rId12"/>
          <w:endnotePr>
            <w:numFmt w:val="decimal"/>
          </w:endnotePr>
          <w:type w:val="continuous"/>
          <w:pgSz w:w="12240" w:h="15840" w:code="1"/>
          <w:pgMar w:top="1440" w:right="1440" w:bottom="1440" w:left="144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Change w:id="3769" w:author="Stephen Reynolds, Jr." w:date="2012-11-13T07:29:00Z">
          <w:pPr>
            <w:tabs>
              <w:tab w:val="left" w:pos="1800"/>
            </w:tabs>
          </w:pPr>
        </w:pPrChange>
      </w:pPr>
      <w:del w:id="3770" w:author="Stephen Reynolds, Jr." w:date="2012-11-13T07:29:00Z">
        <w:r w:rsidRPr="00920A48" w:rsidDel="00920A48">
          <w:rPr>
            <w:rPrChange w:id="3771" w:author="Stephen Reynolds, Jr." w:date="2012-11-13T07:32:00Z">
              <w:rPr/>
            </w:rPrChange>
          </w:rPr>
          <w:delText>ILLU</w:delText>
        </w:r>
        <w:r w:rsidR="000D3C36" w:rsidRPr="00920A48" w:rsidDel="00920A48">
          <w:rPr>
            <w:rPrChange w:id="3772" w:author="Stephen Reynolds, Jr." w:date="2012-11-13T07:32:00Z">
              <w:rPr/>
            </w:rPrChange>
          </w:rPr>
          <w:delText>STRATION: In a Carpenter’s shop could be nine d</w:delText>
        </w:r>
        <w:r w:rsidRPr="00920A48" w:rsidDel="00920A48">
          <w:rPr>
            <w:rPrChange w:id="3773" w:author="Stephen Reynolds, Jr." w:date="2012-11-13T07:32:00Z">
              <w:rPr/>
            </w:rPrChange>
          </w:rPr>
          <w:delText>ifferent types of saws –</w:delText>
        </w:r>
        <w:r w:rsidRPr="00920A48" w:rsidDel="00920A48">
          <w:rPr>
            <w:rPrChange w:id="3774" w:author="Stephen Reynolds, Jr." w:date="2012-11-13T07:32:00Z">
              <w:rPr/>
            </w:rPrChange>
          </w:rPr>
          <w:tab/>
        </w:r>
      </w:del>
    </w:p>
    <w:p w:rsidR="003D39BF" w:rsidRPr="00920A48" w:rsidDel="00920A48" w:rsidRDefault="003D39BF" w:rsidP="00920A48">
      <w:pPr>
        <w:numPr>
          <w:ilvl w:val="1"/>
          <w:numId w:val="47"/>
        </w:numPr>
        <w:tabs>
          <w:tab w:val="clear" w:pos="1440"/>
        </w:tabs>
        <w:ind w:left="900"/>
        <w:rPr>
          <w:del w:id="3775" w:author="Stephen Reynolds, Jr." w:date="2012-11-13T07:29:00Z"/>
          <w:rPrChange w:id="3776" w:author="Stephen Reynolds, Jr." w:date="2012-11-13T07:32:00Z">
            <w:rPr>
              <w:del w:id="3777" w:author="Stephen Reynolds, Jr." w:date="2012-11-13T07:29:00Z"/>
            </w:rPr>
          </w:rPrChange>
        </w:rPr>
        <w:pPrChange w:id="3778" w:author="Stephen Reynolds, Jr." w:date="2012-11-13T07:29:00Z">
          <w:pPr>
            <w:numPr>
              <w:numId w:val="34"/>
            </w:numPr>
          </w:pPr>
        </w:pPrChange>
      </w:pPr>
      <w:del w:id="3779" w:author="Stephen Reynolds, Jr." w:date="2012-11-13T07:29:00Z">
        <w:r w:rsidRPr="00920A48" w:rsidDel="00920A48">
          <w:rPr>
            <w:rPrChange w:id="3780" w:author="Stephen Reynolds, Jr." w:date="2012-11-13T07:32:00Z">
              <w:rPr/>
            </w:rPrChange>
          </w:rPr>
          <w:delText>Hand saw</w:delText>
        </w:r>
      </w:del>
    </w:p>
    <w:p w:rsidR="003D39BF" w:rsidRPr="00920A48" w:rsidDel="00920A48" w:rsidRDefault="003D39BF" w:rsidP="00920A48">
      <w:pPr>
        <w:numPr>
          <w:ilvl w:val="1"/>
          <w:numId w:val="47"/>
        </w:numPr>
        <w:tabs>
          <w:tab w:val="clear" w:pos="1440"/>
        </w:tabs>
        <w:ind w:left="900"/>
        <w:rPr>
          <w:del w:id="3781" w:author="Stephen Reynolds, Jr." w:date="2012-11-13T07:29:00Z"/>
          <w:rPrChange w:id="3782" w:author="Stephen Reynolds, Jr." w:date="2012-11-13T07:32:00Z">
            <w:rPr>
              <w:del w:id="3783" w:author="Stephen Reynolds, Jr." w:date="2012-11-13T07:29:00Z"/>
            </w:rPr>
          </w:rPrChange>
        </w:rPr>
        <w:pPrChange w:id="3784" w:author="Stephen Reynolds, Jr." w:date="2012-11-13T07:29:00Z">
          <w:pPr>
            <w:numPr>
              <w:numId w:val="34"/>
            </w:numPr>
          </w:pPr>
        </w:pPrChange>
      </w:pPr>
      <w:del w:id="3785" w:author="Stephen Reynolds, Jr." w:date="2012-11-13T07:29:00Z">
        <w:r w:rsidRPr="00920A48" w:rsidDel="00920A48">
          <w:rPr>
            <w:rPrChange w:id="3786" w:author="Stephen Reynolds, Jr." w:date="2012-11-13T07:32:00Z">
              <w:rPr/>
            </w:rPrChange>
          </w:rPr>
          <w:delText>Cross cut saw</w:delText>
        </w:r>
      </w:del>
    </w:p>
    <w:p w:rsidR="003D39BF" w:rsidRPr="00920A48" w:rsidDel="00920A48" w:rsidRDefault="003D39BF" w:rsidP="00920A48">
      <w:pPr>
        <w:numPr>
          <w:ilvl w:val="1"/>
          <w:numId w:val="47"/>
        </w:numPr>
        <w:tabs>
          <w:tab w:val="clear" w:pos="1440"/>
        </w:tabs>
        <w:ind w:left="900"/>
        <w:rPr>
          <w:del w:id="3787" w:author="Stephen Reynolds, Jr." w:date="2012-11-13T07:29:00Z"/>
          <w:rPrChange w:id="3788" w:author="Stephen Reynolds, Jr." w:date="2012-11-13T07:32:00Z">
            <w:rPr>
              <w:del w:id="3789" w:author="Stephen Reynolds, Jr." w:date="2012-11-13T07:29:00Z"/>
            </w:rPr>
          </w:rPrChange>
        </w:rPr>
        <w:pPrChange w:id="3790" w:author="Stephen Reynolds, Jr." w:date="2012-11-13T07:29:00Z">
          <w:pPr>
            <w:numPr>
              <w:numId w:val="34"/>
            </w:numPr>
          </w:pPr>
        </w:pPrChange>
      </w:pPr>
      <w:del w:id="3791" w:author="Stephen Reynolds, Jr." w:date="2012-11-13T07:29:00Z">
        <w:r w:rsidRPr="00920A48" w:rsidDel="00920A48">
          <w:rPr>
            <w:rPrChange w:id="3792" w:author="Stephen Reynolds, Jr." w:date="2012-11-13T07:32:00Z">
              <w:rPr/>
            </w:rPrChange>
          </w:rPr>
          <w:delText>Rip saw</w:delText>
        </w:r>
      </w:del>
    </w:p>
    <w:p w:rsidR="003D39BF" w:rsidRPr="00920A48" w:rsidDel="00920A48" w:rsidRDefault="003D39BF" w:rsidP="00920A48">
      <w:pPr>
        <w:numPr>
          <w:ilvl w:val="1"/>
          <w:numId w:val="47"/>
        </w:numPr>
        <w:tabs>
          <w:tab w:val="clear" w:pos="1440"/>
        </w:tabs>
        <w:ind w:left="900"/>
        <w:rPr>
          <w:del w:id="3793" w:author="Stephen Reynolds, Jr." w:date="2012-11-13T07:29:00Z"/>
          <w:rPrChange w:id="3794" w:author="Stephen Reynolds, Jr." w:date="2012-11-13T07:32:00Z">
            <w:rPr>
              <w:del w:id="3795" w:author="Stephen Reynolds, Jr." w:date="2012-11-13T07:29:00Z"/>
            </w:rPr>
          </w:rPrChange>
        </w:rPr>
        <w:pPrChange w:id="3796" w:author="Stephen Reynolds, Jr." w:date="2012-11-13T07:29:00Z">
          <w:pPr>
            <w:numPr>
              <w:numId w:val="34"/>
            </w:numPr>
          </w:pPr>
        </w:pPrChange>
      </w:pPr>
      <w:del w:id="3797" w:author="Stephen Reynolds, Jr." w:date="2012-11-13T07:29:00Z">
        <w:r w:rsidRPr="00920A48" w:rsidDel="00920A48">
          <w:rPr>
            <w:rPrChange w:id="3798" w:author="Stephen Reynolds, Jr." w:date="2012-11-13T07:32:00Z">
              <w:rPr/>
            </w:rPrChange>
          </w:rPr>
          <w:delText>Key hole saw</w:delText>
        </w:r>
      </w:del>
    </w:p>
    <w:p w:rsidR="003D39BF" w:rsidRPr="00920A48" w:rsidDel="00920A48" w:rsidRDefault="003D39BF" w:rsidP="00920A48">
      <w:pPr>
        <w:numPr>
          <w:ilvl w:val="1"/>
          <w:numId w:val="47"/>
        </w:numPr>
        <w:tabs>
          <w:tab w:val="clear" w:pos="1440"/>
        </w:tabs>
        <w:ind w:left="900"/>
        <w:rPr>
          <w:del w:id="3799" w:author="Stephen Reynolds, Jr." w:date="2012-11-13T07:29:00Z"/>
          <w:rPrChange w:id="3800" w:author="Stephen Reynolds, Jr." w:date="2012-11-13T07:32:00Z">
            <w:rPr>
              <w:del w:id="3801" w:author="Stephen Reynolds, Jr." w:date="2012-11-13T07:29:00Z"/>
            </w:rPr>
          </w:rPrChange>
        </w:rPr>
        <w:pPrChange w:id="3802" w:author="Stephen Reynolds, Jr." w:date="2012-11-13T07:29:00Z">
          <w:pPr>
            <w:numPr>
              <w:numId w:val="34"/>
            </w:numPr>
          </w:pPr>
        </w:pPrChange>
      </w:pPr>
      <w:del w:id="3803" w:author="Stephen Reynolds, Jr." w:date="2012-11-13T07:29:00Z">
        <w:r w:rsidRPr="00920A48" w:rsidDel="00920A48">
          <w:rPr>
            <w:rPrChange w:id="3804" w:author="Stephen Reynolds, Jr." w:date="2012-11-13T07:32:00Z">
              <w:rPr/>
            </w:rPrChange>
          </w:rPr>
          <w:delText>Fret saw</w:delText>
        </w:r>
      </w:del>
    </w:p>
    <w:p w:rsidR="003D39BF" w:rsidRPr="00920A48" w:rsidDel="00920A48" w:rsidRDefault="003D39BF" w:rsidP="00920A48">
      <w:pPr>
        <w:numPr>
          <w:ilvl w:val="1"/>
          <w:numId w:val="47"/>
        </w:numPr>
        <w:tabs>
          <w:tab w:val="clear" w:pos="1440"/>
        </w:tabs>
        <w:ind w:left="900"/>
        <w:rPr>
          <w:del w:id="3805" w:author="Stephen Reynolds, Jr." w:date="2012-11-13T07:29:00Z"/>
          <w:rPrChange w:id="3806" w:author="Stephen Reynolds, Jr." w:date="2012-11-13T07:32:00Z">
            <w:rPr>
              <w:del w:id="3807" w:author="Stephen Reynolds, Jr." w:date="2012-11-13T07:29:00Z"/>
            </w:rPr>
          </w:rPrChange>
        </w:rPr>
        <w:pPrChange w:id="3808" w:author="Stephen Reynolds, Jr." w:date="2012-11-13T07:29:00Z">
          <w:pPr>
            <w:numPr>
              <w:numId w:val="34"/>
            </w:numPr>
          </w:pPr>
        </w:pPrChange>
      </w:pPr>
      <w:del w:id="3809" w:author="Stephen Reynolds, Jr." w:date="2012-11-13T07:29:00Z">
        <w:r w:rsidRPr="00920A48" w:rsidDel="00920A48">
          <w:rPr>
            <w:rPrChange w:id="3810" w:author="Stephen Reynolds, Jr." w:date="2012-11-13T07:32:00Z">
              <w:rPr/>
            </w:rPrChange>
          </w:rPr>
          <w:delText>Hack saw</w:delText>
        </w:r>
      </w:del>
    </w:p>
    <w:p w:rsidR="003D39BF" w:rsidRPr="00920A48" w:rsidDel="00920A48" w:rsidRDefault="003D39BF" w:rsidP="00920A48">
      <w:pPr>
        <w:numPr>
          <w:ilvl w:val="1"/>
          <w:numId w:val="47"/>
        </w:numPr>
        <w:tabs>
          <w:tab w:val="clear" w:pos="1440"/>
        </w:tabs>
        <w:ind w:left="900"/>
        <w:rPr>
          <w:del w:id="3811" w:author="Stephen Reynolds, Jr." w:date="2012-11-13T07:29:00Z"/>
          <w:rPrChange w:id="3812" w:author="Stephen Reynolds, Jr." w:date="2012-11-13T07:32:00Z">
            <w:rPr>
              <w:del w:id="3813" w:author="Stephen Reynolds, Jr." w:date="2012-11-13T07:29:00Z"/>
            </w:rPr>
          </w:rPrChange>
        </w:rPr>
        <w:pPrChange w:id="3814" w:author="Stephen Reynolds, Jr." w:date="2012-11-13T07:29:00Z">
          <w:pPr>
            <w:numPr>
              <w:numId w:val="34"/>
            </w:numPr>
          </w:pPr>
        </w:pPrChange>
      </w:pPr>
      <w:del w:id="3815" w:author="Stephen Reynolds, Jr." w:date="2012-11-13T07:29:00Z">
        <w:r w:rsidRPr="00920A48" w:rsidDel="00920A48">
          <w:rPr>
            <w:rPrChange w:id="3816" w:author="Stephen Reynolds, Jr." w:date="2012-11-13T07:32:00Z">
              <w:rPr/>
            </w:rPrChange>
          </w:rPr>
          <w:delText>Jig saw</w:delText>
        </w:r>
      </w:del>
    </w:p>
    <w:p w:rsidR="003D39BF" w:rsidRPr="00920A48" w:rsidDel="00920A48" w:rsidRDefault="003D39BF" w:rsidP="00920A48">
      <w:pPr>
        <w:numPr>
          <w:ilvl w:val="1"/>
          <w:numId w:val="47"/>
        </w:numPr>
        <w:tabs>
          <w:tab w:val="clear" w:pos="1440"/>
        </w:tabs>
        <w:ind w:left="900"/>
        <w:rPr>
          <w:del w:id="3817" w:author="Stephen Reynolds, Jr." w:date="2012-11-13T07:29:00Z"/>
          <w:rPrChange w:id="3818" w:author="Stephen Reynolds, Jr." w:date="2012-11-13T07:32:00Z">
            <w:rPr>
              <w:del w:id="3819" w:author="Stephen Reynolds, Jr." w:date="2012-11-13T07:29:00Z"/>
            </w:rPr>
          </w:rPrChange>
        </w:rPr>
        <w:pPrChange w:id="3820" w:author="Stephen Reynolds, Jr." w:date="2012-11-13T07:29:00Z">
          <w:pPr>
            <w:numPr>
              <w:numId w:val="34"/>
            </w:numPr>
          </w:pPr>
        </w:pPrChange>
      </w:pPr>
      <w:del w:id="3821" w:author="Stephen Reynolds, Jr." w:date="2012-11-13T07:29:00Z">
        <w:r w:rsidRPr="00920A48" w:rsidDel="00920A48">
          <w:rPr>
            <w:rPrChange w:id="3822" w:author="Stephen Reynolds, Jr." w:date="2012-11-13T07:32:00Z">
              <w:rPr/>
            </w:rPrChange>
          </w:rPr>
          <w:delText>Band saw</w:delText>
        </w:r>
      </w:del>
    </w:p>
    <w:p w:rsidR="003D39BF" w:rsidRPr="00920A48" w:rsidDel="00920A48" w:rsidRDefault="003D39BF" w:rsidP="00920A48">
      <w:pPr>
        <w:numPr>
          <w:ilvl w:val="1"/>
          <w:numId w:val="47"/>
        </w:numPr>
        <w:tabs>
          <w:tab w:val="clear" w:pos="1440"/>
        </w:tabs>
        <w:ind w:left="900"/>
        <w:rPr>
          <w:del w:id="3823" w:author="Stephen Reynolds, Jr." w:date="2012-11-13T07:29:00Z"/>
          <w:rPrChange w:id="3824" w:author="Stephen Reynolds, Jr." w:date="2012-11-13T07:32:00Z">
            <w:rPr>
              <w:del w:id="3825" w:author="Stephen Reynolds, Jr." w:date="2012-11-13T07:29:00Z"/>
            </w:rPr>
          </w:rPrChange>
        </w:rPr>
        <w:pPrChange w:id="3826" w:author="Stephen Reynolds, Jr." w:date="2012-11-13T07:29:00Z">
          <w:pPr>
            <w:numPr>
              <w:numId w:val="34"/>
            </w:numPr>
          </w:pPr>
        </w:pPrChange>
      </w:pPr>
      <w:del w:id="3827" w:author="Stephen Reynolds, Jr." w:date="2012-11-13T07:29:00Z">
        <w:r w:rsidRPr="00920A48" w:rsidDel="00920A48">
          <w:rPr>
            <w:rPrChange w:id="3828" w:author="Stephen Reynolds, Jr." w:date="2012-11-13T07:32:00Z">
              <w:rPr/>
            </w:rPrChange>
          </w:rPr>
          <w:delText>Cord wood saw</w:delText>
        </w:r>
      </w:del>
    </w:p>
    <w:p w:rsidR="00BC1EB6" w:rsidRPr="00920A48" w:rsidDel="00920A48" w:rsidRDefault="00BC1EB6" w:rsidP="00920A48">
      <w:pPr>
        <w:numPr>
          <w:ilvl w:val="1"/>
          <w:numId w:val="47"/>
        </w:numPr>
        <w:tabs>
          <w:tab w:val="clear" w:pos="1440"/>
        </w:tabs>
        <w:ind w:left="900"/>
        <w:rPr>
          <w:del w:id="3829" w:author="Stephen Reynolds, Jr." w:date="2012-11-13T07:29:00Z"/>
          <w:rPrChange w:id="3830" w:author="Stephen Reynolds, Jr." w:date="2012-11-13T07:32:00Z">
            <w:rPr>
              <w:del w:id="3831" w:author="Stephen Reynolds, Jr." w:date="2012-11-13T07:29:00Z"/>
            </w:rPr>
          </w:rPrChange>
        </w:rPr>
        <w:sectPr w:rsidR="00BC1EB6" w:rsidRPr="00920A48" w:rsidDel="00920A48" w:rsidSect="00E76E24">
          <w:endnotePr>
            <w:numFmt w:val="decimal"/>
          </w:endnotePr>
          <w:type w:val="continuous"/>
          <w:pgSz w:w="12240" w:h="15840" w:code="1"/>
          <w:pgMar w:top="1440" w:right="1440" w:bottom="1440" w:left="1440" w:header="720" w:footer="720" w:gutter="0"/>
          <w:cols w:num="3" w:space="720"/>
          <w:docGrid w:linePitch="360"/>
        </w:sectPr>
        <w:pPrChange w:id="3832" w:author="Stephen Reynolds, Jr." w:date="2012-11-13T07:29:00Z">
          <w:pPr>
            <w:tabs>
              <w:tab w:val="left" w:pos="1800"/>
            </w:tabs>
            <w:ind w:left="2160"/>
          </w:pPr>
        </w:pPrChange>
      </w:pPr>
    </w:p>
    <w:p w:rsidR="003D39BF" w:rsidRPr="00920A48" w:rsidDel="00920A48" w:rsidRDefault="003D39BF" w:rsidP="00920A48">
      <w:pPr>
        <w:numPr>
          <w:ilvl w:val="1"/>
          <w:numId w:val="47"/>
        </w:numPr>
        <w:tabs>
          <w:tab w:val="clear" w:pos="1440"/>
        </w:tabs>
        <w:ind w:left="900"/>
        <w:rPr>
          <w:del w:id="3833" w:author="Stephen Reynolds, Jr." w:date="2012-11-13T07:29:00Z"/>
          <w:rPrChange w:id="3834" w:author="Stephen Reynolds, Jr." w:date="2012-11-13T07:32:00Z">
            <w:rPr>
              <w:del w:id="3835" w:author="Stephen Reynolds, Jr." w:date="2012-11-13T07:29:00Z"/>
            </w:rPr>
          </w:rPrChange>
        </w:rPr>
        <w:pPrChange w:id="3836" w:author="Stephen Reynolds, Jr." w:date="2012-11-13T07:29:00Z">
          <w:pPr>
            <w:tabs>
              <w:tab w:val="left" w:pos="1800"/>
            </w:tabs>
            <w:ind w:left="2160"/>
          </w:pPr>
        </w:pPrChange>
      </w:pPr>
    </w:p>
    <w:p w:rsidR="00BC1EB6" w:rsidRPr="00920A48" w:rsidDel="00920A48" w:rsidRDefault="003D39BF" w:rsidP="00920A48">
      <w:pPr>
        <w:numPr>
          <w:ilvl w:val="1"/>
          <w:numId w:val="47"/>
        </w:numPr>
        <w:tabs>
          <w:tab w:val="clear" w:pos="1440"/>
        </w:tabs>
        <w:ind w:left="900"/>
        <w:rPr>
          <w:del w:id="3837" w:author="Stephen Reynolds, Jr." w:date="2012-11-13T07:29:00Z"/>
          <w:rPrChange w:id="3838" w:author="Stephen Reynolds, Jr." w:date="2012-11-13T07:32:00Z">
            <w:rPr>
              <w:del w:id="3839" w:author="Stephen Reynolds, Jr." w:date="2012-11-13T07:29:00Z"/>
            </w:rPr>
          </w:rPrChange>
        </w:rPr>
        <w:pPrChange w:id="3840" w:author="Stephen Reynolds, Jr." w:date="2012-11-13T07:29:00Z">
          <w:pPr>
            <w:ind w:firstLine="720"/>
          </w:pPr>
        </w:pPrChange>
      </w:pPr>
      <w:del w:id="3841" w:author="Stephen Reynolds, Jr." w:date="2012-11-13T07:29:00Z">
        <w:r w:rsidRPr="00920A48" w:rsidDel="00920A48">
          <w:rPr>
            <w:rPrChange w:id="3842" w:author="Stephen Reynolds, Jr." w:date="2012-11-13T07:32:00Z">
              <w:rPr/>
            </w:rPrChange>
          </w:rPr>
          <w:delText>The head carpenter says:</w:delText>
        </w:r>
        <w:r w:rsidR="00BC1EB6" w:rsidRPr="00920A48" w:rsidDel="00920A48">
          <w:rPr>
            <w:rPrChange w:id="3843" w:author="Stephen Reynolds, Jr." w:date="2012-11-13T07:32:00Z">
              <w:rPr/>
            </w:rPrChange>
          </w:rPr>
          <w:delText xml:space="preserve"> </w:delText>
        </w:r>
        <w:r w:rsidRPr="00920A48" w:rsidDel="00920A48">
          <w:rPr>
            <w:rPrChange w:id="3844" w:author="Stephen Reynolds, Jr." w:date="2012-11-13T07:32:00Z">
              <w:rPr/>
            </w:rPrChange>
          </w:rPr>
          <w:delText>“I have a piece of work to do. Get me the best saw.”</w:delText>
        </w:r>
        <w:r w:rsidR="00BC1EB6" w:rsidRPr="00920A48" w:rsidDel="00920A48">
          <w:rPr>
            <w:rPrChange w:id="3845" w:author="Stephen Reynolds, Jr." w:date="2012-11-13T07:32:00Z">
              <w:rPr/>
            </w:rPrChange>
          </w:rPr>
          <w:delText xml:space="preserve"> </w:delText>
        </w:r>
        <w:r w:rsidRPr="00920A48" w:rsidDel="00920A48">
          <w:rPr>
            <w:rPrChange w:id="3846" w:author="Stephen Reynolds, Jr." w:date="2012-11-13T07:32:00Z">
              <w:rPr/>
            </w:rPrChange>
          </w:rPr>
          <w:delText>What work do you have to do?</w:delText>
        </w:r>
      </w:del>
    </w:p>
    <w:p w:rsidR="00BC1EB6" w:rsidRPr="00920A48" w:rsidDel="00920A48" w:rsidRDefault="00BC1EB6" w:rsidP="00920A48">
      <w:pPr>
        <w:numPr>
          <w:ilvl w:val="1"/>
          <w:numId w:val="47"/>
        </w:numPr>
        <w:tabs>
          <w:tab w:val="clear" w:pos="1440"/>
        </w:tabs>
        <w:ind w:left="900"/>
        <w:rPr>
          <w:del w:id="3847" w:author="Stephen Reynolds, Jr." w:date="2012-11-13T07:29:00Z"/>
          <w:rPrChange w:id="3848" w:author="Stephen Reynolds, Jr." w:date="2012-11-13T07:32:00Z">
            <w:rPr>
              <w:del w:id="3849" w:author="Stephen Reynolds, Jr." w:date="2012-11-13T07:29:00Z"/>
            </w:rPr>
          </w:rPrChange>
        </w:rPr>
        <w:pPrChange w:id="3850" w:author="Stephen Reynolds, Jr." w:date="2012-11-13T07:29:00Z">
          <w:pPr>
            <w:ind w:firstLine="720"/>
          </w:pPr>
        </w:pPrChange>
      </w:pPr>
      <w:del w:id="3851" w:author="Stephen Reynolds, Jr." w:date="2012-11-13T07:29:00Z">
        <w:r w:rsidRPr="00920A48" w:rsidDel="00920A48">
          <w:rPr>
            <w:rPrChange w:id="3852" w:author="Stephen Reynolds, Jr." w:date="2012-11-13T07:32:00Z">
              <w:rPr/>
            </w:rPrChange>
          </w:rPr>
          <w:delText xml:space="preserve">If </w:delText>
        </w:r>
        <w:r w:rsidR="000D3C36" w:rsidRPr="00920A48" w:rsidDel="00920A48">
          <w:rPr>
            <w:rPrChange w:id="3853" w:author="Stephen Reynolds, Jr." w:date="2012-11-13T07:32:00Z">
              <w:rPr/>
            </w:rPrChange>
          </w:rPr>
          <w:delText>he</w:delText>
        </w:r>
        <w:r w:rsidR="003D39BF" w:rsidRPr="00920A48" w:rsidDel="00920A48">
          <w:rPr>
            <w:rPrChange w:id="3854" w:author="Stephen Reynolds, Jr." w:date="2012-11-13T07:32:00Z">
              <w:rPr/>
            </w:rPrChange>
          </w:rPr>
          <w:delText xml:space="preserve"> wants to make a keyhole – the keyhole saw.</w:delText>
        </w:r>
        <w:r w:rsidRPr="00920A48" w:rsidDel="00920A48">
          <w:rPr>
            <w:rPrChange w:id="3855" w:author="Stephen Reynolds, Jr." w:date="2012-11-13T07:32:00Z">
              <w:rPr/>
            </w:rPrChange>
          </w:rPr>
          <w:delText xml:space="preserve"> </w:delText>
        </w:r>
        <w:r w:rsidR="003D39BF" w:rsidRPr="00920A48" w:rsidDel="00920A48">
          <w:rPr>
            <w:rPrChange w:id="3856" w:author="Stephen Reynolds, Jr." w:date="2012-11-13T07:32:00Z">
              <w:rPr/>
            </w:rPrChange>
          </w:rPr>
          <w:delText>He wants to cut a piece of iron – the hack saw.</w:delText>
        </w:r>
        <w:r w:rsidR="000D3C36" w:rsidRPr="00920A48" w:rsidDel="00920A48">
          <w:rPr>
            <w:rPrChange w:id="3857" w:author="Stephen Reynolds, Jr." w:date="2012-11-13T07:32:00Z">
              <w:rPr/>
            </w:rPrChange>
          </w:rPr>
          <w:delText xml:space="preserve"> If he wants to cut a lo</w:delText>
        </w:r>
        <w:r w:rsidR="003D39BF" w:rsidRPr="00920A48" w:rsidDel="00920A48">
          <w:rPr>
            <w:rPrChange w:id="3858" w:author="Stephen Reynolds, Jr." w:date="2012-11-13T07:32:00Z">
              <w:rPr/>
            </w:rPrChange>
          </w:rPr>
          <w:delText>g in half – cord wood saw.</w:delText>
        </w:r>
      </w:del>
    </w:p>
    <w:p w:rsidR="003D39BF" w:rsidRPr="00920A48" w:rsidDel="00920A48" w:rsidRDefault="003D39BF" w:rsidP="00920A48">
      <w:pPr>
        <w:numPr>
          <w:ilvl w:val="1"/>
          <w:numId w:val="47"/>
        </w:numPr>
        <w:tabs>
          <w:tab w:val="clear" w:pos="1440"/>
        </w:tabs>
        <w:ind w:left="900"/>
        <w:rPr>
          <w:del w:id="3859" w:author="Stephen Reynolds, Jr." w:date="2012-11-13T07:29:00Z"/>
          <w:rPrChange w:id="3860" w:author="Stephen Reynolds, Jr." w:date="2012-11-13T07:32:00Z">
            <w:rPr>
              <w:del w:id="3861" w:author="Stephen Reynolds, Jr." w:date="2012-11-13T07:29:00Z"/>
            </w:rPr>
          </w:rPrChange>
        </w:rPr>
        <w:pPrChange w:id="3862" w:author="Stephen Reynolds, Jr." w:date="2012-11-13T07:29:00Z">
          <w:pPr>
            <w:ind w:firstLine="720"/>
          </w:pPr>
        </w:pPrChange>
      </w:pPr>
      <w:del w:id="3863" w:author="Stephen Reynolds, Jr." w:date="2012-11-13T07:29:00Z">
        <w:r w:rsidRPr="00920A48" w:rsidDel="00920A48">
          <w:rPr>
            <w:rPrChange w:id="3864" w:author="Stephen Reynolds, Jr." w:date="2012-11-13T07:32:00Z">
              <w:rPr/>
            </w:rPrChange>
          </w:rPr>
          <w:delText>All saws are the “best” saws.</w:delText>
        </w:r>
        <w:r w:rsidR="00BC1EB6" w:rsidRPr="00920A48" w:rsidDel="00920A48">
          <w:rPr>
            <w:rPrChange w:id="3865" w:author="Stephen Reynolds, Jr." w:date="2012-11-13T07:32:00Z">
              <w:rPr/>
            </w:rPrChange>
          </w:rPr>
          <w:delText xml:space="preserve"> </w:delText>
        </w:r>
        <w:r w:rsidRPr="00920A48" w:rsidDel="00920A48">
          <w:rPr>
            <w:rPrChange w:id="3866" w:author="Stephen Reynolds, Jr." w:date="2012-11-13T07:32:00Z">
              <w:rPr/>
            </w:rPrChange>
          </w:rPr>
          <w:delText>It all depends upon the type of work to be done.</w:delText>
        </w:r>
      </w:del>
    </w:p>
    <w:p w:rsidR="00643BBE" w:rsidRPr="00920A48" w:rsidDel="00920A48" w:rsidRDefault="00643BBE" w:rsidP="00920A48">
      <w:pPr>
        <w:numPr>
          <w:ilvl w:val="1"/>
          <w:numId w:val="47"/>
        </w:numPr>
        <w:tabs>
          <w:tab w:val="clear" w:pos="1440"/>
        </w:tabs>
        <w:ind w:left="900"/>
        <w:rPr>
          <w:del w:id="3867" w:author="Stephen Reynolds, Jr." w:date="2012-11-13T07:29:00Z"/>
          <w:rPrChange w:id="3868" w:author="Stephen Reynolds, Jr." w:date="2012-11-13T07:32:00Z">
            <w:rPr>
              <w:del w:id="3869" w:author="Stephen Reynolds, Jr." w:date="2012-11-13T07:29:00Z"/>
            </w:rPr>
          </w:rPrChange>
        </w:rPr>
        <w:pPrChange w:id="3870" w:author="Stephen Reynolds, Jr." w:date="2012-11-13T07:29:00Z">
          <w:pPr>
            <w:ind w:firstLine="720"/>
          </w:pPr>
        </w:pPrChange>
      </w:pPr>
      <w:del w:id="3871" w:author="Stephen Reynolds, Jr." w:date="2012-11-13T07:29:00Z">
        <w:r w:rsidRPr="00920A48" w:rsidDel="00920A48">
          <w:rPr>
            <w:rPrChange w:id="3872" w:author="Stephen Reynolds, Jr." w:date="2012-11-13T07:32:00Z">
              <w:rPr/>
            </w:rPrChange>
          </w:rPr>
          <w:delText>The “best gift” is the one needed at the present moment.</w:delText>
        </w:r>
      </w:del>
    </w:p>
    <w:p w:rsidR="00245A75" w:rsidRPr="00920A48" w:rsidDel="00920A48" w:rsidRDefault="00245A75" w:rsidP="00920A48">
      <w:pPr>
        <w:numPr>
          <w:ilvl w:val="1"/>
          <w:numId w:val="47"/>
        </w:numPr>
        <w:tabs>
          <w:tab w:val="clear" w:pos="1440"/>
        </w:tabs>
        <w:ind w:left="900"/>
        <w:rPr>
          <w:del w:id="3873" w:author="Stephen Reynolds, Jr." w:date="2012-11-13T07:29:00Z"/>
          <w:b/>
          <w:rPrChange w:id="3874" w:author="Stephen Reynolds, Jr." w:date="2012-11-13T07:32:00Z">
            <w:rPr>
              <w:del w:id="3875" w:author="Stephen Reynolds, Jr." w:date="2012-11-13T07:29:00Z"/>
              <w:b/>
            </w:rPr>
          </w:rPrChange>
        </w:rPr>
        <w:pPrChange w:id="3876" w:author="Stephen Reynolds, Jr." w:date="2012-11-13T07:29:00Z">
          <w:pPr/>
        </w:pPrChange>
      </w:pPr>
    </w:p>
    <w:p w:rsidR="00245A75" w:rsidRPr="00920A48" w:rsidDel="00920A48" w:rsidRDefault="00245A75" w:rsidP="00920A48">
      <w:pPr>
        <w:numPr>
          <w:ilvl w:val="1"/>
          <w:numId w:val="47"/>
        </w:numPr>
        <w:tabs>
          <w:tab w:val="clear" w:pos="1440"/>
        </w:tabs>
        <w:ind w:left="900"/>
        <w:rPr>
          <w:del w:id="3877" w:author="Stephen Reynolds, Jr." w:date="2012-11-13T07:29:00Z"/>
          <w:b/>
          <w:rPrChange w:id="3878" w:author="Stephen Reynolds, Jr." w:date="2012-11-13T07:32:00Z">
            <w:rPr>
              <w:del w:id="3879" w:author="Stephen Reynolds, Jr." w:date="2012-11-13T07:29:00Z"/>
              <w:b w:val="0"/>
              <w:sz w:val="24"/>
              <w:szCs w:val="24"/>
            </w:rPr>
          </w:rPrChange>
        </w:rPr>
        <w:pPrChange w:id="3880" w:author="Stephen Reynolds, Jr." w:date="2012-11-13T07:29:00Z">
          <w:pPr>
            <w:pStyle w:val="Heading1"/>
            <w:tabs>
              <w:tab w:val="left" w:pos="1980"/>
            </w:tabs>
            <w:ind w:firstLine="1260"/>
            <w:jc w:val="left"/>
          </w:pPr>
        </w:pPrChange>
      </w:pPr>
      <w:del w:id="3881" w:author="Stephen Reynolds, Jr." w:date="2012-11-13T07:29:00Z">
        <w:r w:rsidRPr="00920A48" w:rsidDel="00920A48">
          <w:rPr>
            <w:rPrChange w:id="3882" w:author="Stephen Reynolds, Jr." w:date="2012-11-13T07:32:00Z">
              <w:rPr>
                <w:b w:val="0"/>
                <w:sz w:val="24"/>
                <w:szCs w:val="24"/>
              </w:rPr>
            </w:rPrChange>
          </w:rPr>
          <w:delText>l.</w:delText>
        </w:r>
        <w:r w:rsidRPr="00920A48" w:rsidDel="00920A48">
          <w:rPr>
            <w:rPrChange w:id="3883" w:author="Stephen Reynolds, Jr." w:date="2012-11-13T07:32:00Z">
              <w:rPr>
                <w:b w:val="0"/>
                <w:sz w:val="24"/>
                <w:szCs w:val="24"/>
              </w:rPr>
            </w:rPrChange>
          </w:rPr>
          <w:tab/>
          <w:delText>All the gifts are good for their intended purpose.</w:delText>
        </w:r>
      </w:del>
    </w:p>
    <w:p w:rsidR="00245A75" w:rsidRPr="00920A48" w:rsidDel="00920A48" w:rsidRDefault="00245A75" w:rsidP="00920A48">
      <w:pPr>
        <w:numPr>
          <w:ilvl w:val="1"/>
          <w:numId w:val="47"/>
        </w:numPr>
        <w:tabs>
          <w:tab w:val="clear" w:pos="1440"/>
        </w:tabs>
        <w:ind w:left="900"/>
        <w:rPr>
          <w:del w:id="3884" w:author="Stephen Reynolds, Jr." w:date="2012-11-13T07:29:00Z"/>
          <w:b/>
          <w:rPrChange w:id="3885" w:author="Stephen Reynolds, Jr." w:date="2012-11-13T07:32:00Z">
            <w:rPr>
              <w:del w:id="3886" w:author="Stephen Reynolds, Jr." w:date="2012-11-13T07:29:00Z"/>
              <w:b w:val="0"/>
              <w:sz w:val="24"/>
              <w:szCs w:val="24"/>
            </w:rPr>
          </w:rPrChange>
        </w:rPr>
        <w:pPrChange w:id="3887" w:author="Stephen Reynolds, Jr." w:date="2012-11-13T07:29:00Z">
          <w:pPr>
            <w:pStyle w:val="Heading1"/>
            <w:tabs>
              <w:tab w:val="left" w:pos="1980"/>
            </w:tabs>
            <w:ind w:firstLine="1260"/>
            <w:jc w:val="left"/>
          </w:pPr>
        </w:pPrChange>
      </w:pPr>
      <w:del w:id="3888" w:author="Stephen Reynolds, Jr." w:date="2012-11-13T07:29:00Z">
        <w:r w:rsidRPr="00920A48" w:rsidDel="00920A48">
          <w:rPr>
            <w:rPrChange w:id="3889" w:author="Stephen Reynolds, Jr." w:date="2012-11-13T07:32:00Z">
              <w:rPr>
                <w:b w:val="0"/>
                <w:sz w:val="24"/>
                <w:szCs w:val="24"/>
              </w:rPr>
            </w:rPrChange>
          </w:rPr>
          <w:delText>2.</w:delText>
        </w:r>
        <w:r w:rsidRPr="00920A48" w:rsidDel="00920A48">
          <w:rPr>
            <w:rPrChange w:id="3890" w:author="Stephen Reynolds, Jr." w:date="2012-11-13T07:32:00Z">
              <w:rPr>
                <w:b w:val="0"/>
                <w:sz w:val="24"/>
                <w:szCs w:val="24"/>
              </w:rPr>
            </w:rPrChange>
          </w:rPr>
          <w:tab/>
          <w:delText>The best gift depends on the work of the ministry at hand.</w:delText>
        </w:r>
      </w:del>
    </w:p>
    <w:p w:rsidR="00245A75" w:rsidRPr="00920A48" w:rsidDel="00920A48" w:rsidRDefault="00245A75" w:rsidP="00920A48">
      <w:pPr>
        <w:numPr>
          <w:ilvl w:val="1"/>
          <w:numId w:val="47"/>
        </w:numPr>
        <w:tabs>
          <w:tab w:val="clear" w:pos="1440"/>
        </w:tabs>
        <w:ind w:left="900"/>
        <w:rPr>
          <w:del w:id="3891" w:author="Stephen Reynolds, Jr." w:date="2012-11-13T07:29:00Z"/>
          <w:b/>
          <w:rPrChange w:id="3892" w:author="Stephen Reynolds, Jr." w:date="2012-11-13T07:32:00Z">
            <w:rPr>
              <w:del w:id="3893" w:author="Stephen Reynolds, Jr." w:date="2012-11-13T07:29:00Z"/>
              <w:b w:val="0"/>
              <w:sz w:val="24"/>
              <w:szCs w:val="24"/>
            </w:rPr>
          </w:rPrChange>
        </w:rPr>
        <w:pPrChange w:id="3894" w:author="Stephen Reynolds, Jr." w:date="2012-11-13T07:29:00Z">
          <w:pPr>
            <w:pStyle w:val="Heading1"/>
            <w:tabs>
              <w:tab w:val="left" w:pos="1980"/>
            </w:tabs>
            <w:ind w:firstLine="1260"/>
            <w:jc w:val="left"/>
          </w:pPr>
        </w:pPrChange>
      </w:pPr>
      <w:del w:id="3895" w:author="Stephen Reynolds, Jr." w:date="2012-11-13T07:29:00Z">
        <w:r w:rsidRPr="00920A48" w:rsidDel="00920A48">
          <w:rPr>
            <w:rPrChange w:id="3896" w:author="Stephen Reynolds, Jr." w:date="2012-11-13T07:32:00Z">
              <w:rPr>
                <w:b w:val="0"/>
                <w:sz w:val="24"/>
                <w:szCs w:val="24"/>
              </w:rPr>
            </w:rPrChange>
          </w:rPr>
          <w:delText>3.</w:delText>
        </w:r>
        <w:r w:rsidRPr="00920A48" w:rsidDel="00920A48">
          <w:rPr>
            <w:rPrChange w:id="3897" w:author="Stephen Reynolds, Jr." w:date="2012-11-13T07:32:00Z">
              <w:rPr>
                <w:b w:val="0"/>
                <w:sz w:val="24"/>
                <w:szCs w:val="24"/>
              </w:rPr>
            </w:rPrChange>
          </w:rPr>
          <w:tab/>
          <w:delText xml:space="preserve">God will give the best gifts to the individual based on their calling and </w:delText>
        </w:r>
        <w:r w:rsidRPr="00920A48" w:rsidDel="00920A48">
          <w:rPr>
            <w:rPrChange w:id="3898" w:author="Stephen Reynolds, Jr." w:date="2012-11-13T07:32:00Z">
              <w:rPr>
                <w:b w:val="0"/>
                <w:sz w:val="24"/>
                <w:szCs w:val="24"/>
              </w:rPr>
            </w:rPrChange>
          </w:rPr>
          <w:tab/>
          <w:delText>ministry.</w:delText>
        </w:r>
      </w:del>
    </w:p>
    <w:p w:rsidR="00245A75" w:rsidRPr="00920A48" w:rsidDel="00920A48" w:rsidRDefault="00245A75" w:rsidP="00920A48">
      <w:pPr>
        <w:numPr>
          <w:ilvl w:val="1"/>
          <w:numId w:val="47"/>
        </w:numPr>
        <w:tabs>
          <w:tab w:val="clear" w:pos="1440"/>
        </w:tabs>
        <w:ind w:left="900"/>
        <w:rPr>
          <w:del w:id="3899" w:author="Stephen Reynolds, Jr." w:date="2012-11-13T07:29:00Z"/>
          <w:b/>
          <w:rPrChange w:id="3900" w:author="Stephen Reynolds, Jr." w:date="2012-11-13T07:32:00Z">
            <w:rPr>
              <w:del w:id="3901" w:author="Stephen Reynolds, Jr." w:date="2012-11-13T07:29:00Z"/>
              <w:b w:val="0"/>
              <w:sz w:val="24"/>
              <w:szCs w:val="24"/>
            </w:rPr>
          </w:rPrChange>
        </w:rPr>
        <w:pPrChange w:id="3902" w:author="Stephen Reynolds, Jr." w:date="2012-11-13T07:29:00Z">
          <w:pPr>
            <w:pStyle w:val="Heading1"/>
            <w:jc w:val="left"/>
          </w:pPr>
        </w:pPrChange>
      </w:pPr>
    </w:p>
    <w:p w:rsidR="00245A75" w:rsidRPr="00920A48" w:rsidDel="00920A48" w:rsidRDefault="00245A75" w:rsidP="00920A48">
      <w:pPr>
        <w:numPr>
          <w:ilvl w:val="1"/>
          <w:numId w:val="47"/>
        </w:numPr>
        <w:tabs>
          <w:tab w:val="clear" w:pos="1440"/>
        </w:tabs>
        <w:ind w:left="900"/>
        <w:rPr>
          <w:del w:id="3903" w:author="Stephen Reynolds, Jr." w:date="2012-11-13T07:29:00Z"/>
          <w:b/>
          <w:rPrChange w:id="3904" w:author="Stephen Reynolds, Jr." w:date="2012-11-13T07:32:00Z">
            <w:rPr>
              <w:del w:id="3905" w:author="Stephen Reynolds, Jr." w:date="2012-11-13T07:29:00Z"/>
              <w:b w:val="0"/>
              <w:sz w:val="24"/>
              <w:szCs w:val="24"/>
            </w:rPr>
          </w:rPrChange>
        </w:rPr>
        <w:pPrChange w:id="3906" w:author="Stephen Reynolds, Jr." w:date="2012-11-13T07:29:00Z">
          <w:pPr>
            <w:pStyle w:val="Heading1"/>
            <w:tabs>
              <w:tab w:val="left" w:pos="1260"/>
            </w:tabs>
            <w:ind w:firstLine="540"/>
            <w:jc w:val="left"/>
          </w:pPr>
        </w:pPrChange>
      </w:pPr>
      <w:del w:id="3907" w:author="Stephen Reynolds, Jr." w:date="2012-11-13T07:29:00Z">
        <w:r w:rsidRPr="00920A48" w:rsidDel="00920A48">
          <w:rPr>
            <w:rPrChange w:id="3908" w:author="Stephen Reynolds, Jr." w:date="2012-11-13T07:32:00Z">
              <w:rPr>
                <w:b w:val="0"/>
                <w:sz w:val="24"/>
                <w:szCs w:val="24"/>
              </w:rPr>
            </w:rPrChange>
          </w:rPr>
          <w:delText>B.</w:delText>
        </w:r>
        <w:r w:rsidRPr="00920A48" w:rsidDel="00920A48">
          <w:rPr>
            <w:rPrChange w:id="3909" w:author="Stephen Reynolds, Jr." w:date="2012-11-13T07:32:00Z">
              <w:rPr>
                <w:b w:val="0"/>
                <w:sz w:val="24"/>
                <w:szCs w:val="24"/>
              </w:rPr>
            </w:rPrChange>
          </w:rPr>
          <w:tab/>
          <w:delText>We are to desire the best gifts.</w:delText>
        </w:r>
      </w:del>
    </w:p>
    <w:p w:rsidR="00245A75" w:rsidRPr="00920A48" w:rsidDel="00920A48" w:rsidRDefault="00245A75" w:rsidP="00920A48">
      <w:pPr>
        <w:numPr>
          <w:ilvl w:val="1"/>
          <w:numId w:val="47"/>
        </w:numPr>
        <w:tabs>
          <w:tab w:val="clear" w:pos="1440"/>
        </w:tabs>
        <w:ind w:left="900"/>
        <w:rPr>
          <w:del w:id="3910" w:author="Stephen Reynolds, Jr." w:date="2012-11-13T07:29:00Z"/>
          <w:rPrChange w:id="3911" w:author="Stephen Reynolds, Jr." w:date="2012-11-13T07:32:00Z">
            <w:rPr>
              <w:del w:id="3912" w:author="Stephen Reynolds, Jr." w:date="2012-11-13T07:29:00Z"/>
            </w:rPr>
          </w:rPrChange>
        </w:rPr>
        <w:pPrChange w:id="3913" w:author="Stephen Reynolds, Jr." w:date="2012-11-13T07:29:00Z">
          <w:pPr>
            <w:pStyle w:val="Heading4"/>
            <w:numPr>
              <w:numId w:val="0"/>
            </w:numPr>
            <w:tabs>
              <w:tab w:val="left" w:pos="600"/>
              <w:tab w:val="left" w:pos="720"/>
            </w:tabs>
            <w:ind w:left="0" w:firstLine="360"/>
          </w:pPr>
        </w:pPrChange>
      </w:pPr>
    </w:p>
    <w:p w:rsidR="00245A75" w:rsidRPr="00920A48" w:rsidDel="00920A48" w:rsidRDefault="00245A75" w:rsidP="00920A48">
      <w:pPr>
        <w:numPr>
          <w:ilvl w:val="1"/>
          <w:numId w:val="47"/>
        </w:numPr>
        <w:tabs>
          <w:tab w:val="clear" w:pos="1440"/>
        </w:tabs>
        <w:ind w:left="900"/>
        <w:rPr>
          <w:del w:id="3914" w:author="Stephen Reynolds, Jr." w:date="2012-11-13T07:29:00Z"/>
          <w:rPrChange w:id="3915" w:author="Stephen Reynolds, Jr." w:date="2012-11-13T07:32:00Z">
            <w:rPr>
              <w:del w:id="3916" w:author="Stephen Reynolds, Jr." w:date="2012-11-13T07:29:00Z"/>
            </w:rPr>
          </w:rPrChange>
        </w:rPr>
        <w:pPrChange w:id="3917" w:author="Stephen Reynolds, Jr." w:date="2012-11-13T07:29:00Z">
          <w:pPr>
            <w:pStyle w:val="Heading4"/>
            <w:numPr>
              <w:numId w:val="0"/>
            </w:numPr>
            <w:ind w:left="1620"/>
          </w:pPr>
        </w:pPrChange>
      </w:pPr>
      <w:del w:id="3918" w:author="Stephen Reynolds, Jr." w:date="2012-11-13T07:29:00Z">
        <w:r w:rsidRPr="00920A48" w:rsidDel="00920A48">
          <w:rPr>
            <w:rPrChange w:id="3919" w:author="Stephen Reynolds, Jr." w:date="2012-11-13T07:32:00Z">
              <w:rPr/>
            </w:rPrChange>
          </w:rPr>
          <w:delText>1.</w:delText>
        </w:r>
        <w:r w:rsidRPr="00920A48" w:rsidDel="00920A48">
          <w:rPr>
            <w:rPrChange w:id="3920" w:author="Stephen Reynolds, Jr." w:date="2012-11-13T07:32:00Z">
              <w:rPr/>
            </w:rPrChange>
          </w:rPr>
          <w:tab/>
          <w:delText>We need to earnestly pray for the gifts of the Spirit.</w:delText>
        </w:r>
      </w:del>
    </w:p>
    <w:p w:rsidR="00245A75" w:rsidRPr="00920A48" w:rsidDel="00920A48" w:rsidRDefault="00245A75" w:rsidP="00920A48">
      <w:pPr>
        <w:numPr>
          <w:ilvl w:val="1"/>
          <w:numId w:val="47"/>
        </w:numPr>
        <w:tabs>
          <w:tab w:val="clear" w:pos="1440"/>
        </w:tabs>
        <w:ind w:left="900"/>
        <w:rPr>
          <w:del w:id="3921" w:author="Stephen Reynolds, Jr." w:date="2012-11-13T07:29:00Z"/>
          <w:rPrChange w:id="3922" w:author="Stephen Reynolds, Jr." w:date="2012-11-13T07:32:00Z">
            <w:rPr>
              <w:del w:id="3923" w:author="Stephen Reynolds, Jr." w:date="2012-11-13T07:29:00Z"/>
              <w:color w:val="000000"/>
            </w:rPr>
          </w:rPrChange>
        </w:rPr>
        <w:pPrChange w:id="3924" w:author="Stephen Reynolds, Jr." w:date="2012-11-13T07:29:00Z">
          <w:pPr>
            <w:pStyle w:val="Heading4"/>
            <w:numPr>
              <w:numId w:val="0"/>
            </w:numPr>
            <w:tabs>
              <w:tab w:val="left" w:pos="1890"/>
            </w:tabs>
            <w:ind w:left="1620"/>
          </w:pPr>
        </w:pPrChange>
      </w:pPr>
      <w:del w:id="3925" w:author="Stephen Reynolds, Jr." w:date="2012-11-13T07:29:00Z">
        <w:r w:rsidRPr="00920A48" w:rsidDel="00920A48">
          <w:rPr>
            <w:rPrChange w:id="3926" w:author="Stephen Reynolds, Jr." w:date="2012-11-13T07:32:00Z">
              <w:rPr/>
            </w:rPrChange>
          </w:rPr>
          <w:delText>2.</w:delText>
        </w:r>
        <w:r w:rsidRPr="00920A48" w:rsidDel="00920A48">
          <w:rPr>
            <w:rPrChange w:id="3927" w:author="Stephen Reynolds, Jr." w:date="2012-11-13T07:32:00Z">
              <w:rPr/>
            </w:rPrChange>
          </w:rPr>
          <w:tab/>
          <w:delText xml:space="preserve">We cannot expect to receive from God if we do not seek for the gifts.   </w:delText>
        </w:r>
      </w:del>
    </w:p>
    <w:p w:rsidR="00245A75" w:rsidRPr="00920A48" w:rsidDel="00920A48" w:rsidRDefault="00245A75" w:rsidP="00920A48">
      <w:pPr>
        <w:numPr>
          <w:ilvl w:val="1"/>
          <w:numId w:val="47"/>
        </w:numPr>
        <w:tabs>
          <w:tab w:val="clear" w:pos="1440"/>
        </w:tabs>
        <w:ind w:left="900"/>
        <w:rPr>
          <w:del w:id="3928" w:author="Stephen Reynolds, Jr." w:date="2012-11-13T07:29:00Z"/>
          <w:b/>
          <w:rPrChange w:id="3929" w:author="Stephen Reynolds, Jr." w:date="2012-11-13T07:32:00Z">
            <w:rPr>
              <w:del w:id="3930" w:author="Stephen Reynolds, Jr." w:date="2012-11-13T07:29:00Z"/>
              <w:b w:val="0"/>
              <w:sz w:val="24"/>
              <w:szCs w:val="24"/>
            </w:rPr>
          </w:rPrChange>
        </w:rPr>
        <w:pPrChange w:id="3931" w:author="Stephen Reynolds, Jr." w:date="2012-11-13T07:29:00Z">
          <w:pPr>
            <w:pStyle w:val="Heading1"/>
            <w:ind w:left="1620" w:hanging="360"/>
            <w:jc w:val="left"/>
          </w:pPr>
        </w:pPrChange>
      </w:pPr>
      <w:del w:id="3932" w:author="Stephen Reynolds, Jr." w:date="2012-11-13T07:29:00Z">
        <w:r w:rsidRPr="00920A48" w:rsidDel="00920A48">
          <w:rPr>
            <w:rPrChange w:id="3933" w:author="Stephen Reynolds, Jr." w:date="2012-11-13T07:32:00Z">
              <w:rPr>
                <w:b w:val="0"/>
                <w:sz w:val="24"/>
                <w:szCs w:val="24"/>
              </w:rPr>
            </w:rPrChange>
          </w:rPr>
          <w:delText>3.</w:delText>
        </w:r>
        <w:r w:rsidRPr="00920A48" w:rsidDel="00920A48">
          <w:rPr>
            <w:rPrChange w:id="3934" w:author="Stephen Reynolds, Jr." w:date="2012-11-13T07:32:00Z">
              <w:rPr>
                <w:b w:val="0"/>
                <w:sz w:val="24"/>
                <w:szCs w:val="24"/>
              </w:rPr>
            </w:rPrChange>
          </w:rPr>
          <w:tab/>
          <w:delText>God is faithful to give to us according to our need.</w:delText>
        </w:r>
      </w:del>
    </w:p>
    <w:p w:rsidR="00245A75" w:rsidRPr="00920A48" w:rsidDel="00920A48" w:rsidRDefault="00245A75" w:rsidP="00920A48">
      <w:pPr>
        <w:numPr>
          <w:ilvl w:val="1"/>
          <w:numId w:val="47"/>
        </w:numPr>
        <w:tabs>
          <w:tab w:val="clear" w:pos="1440"/>
        </w:tabs>
        <w:ind w:left="900"/>
        <w:rPr>
          <w:del w:id="3935" w:author="Stephen Reynolds, Jr." w:date="2012-11-13T07:29:00Z"/>
          <w:b/>
          <w:rPrChange w:id="3936" w:author="Stephen Reynolds, Jr." w:date="2012-11-13T07:32:00Z">
            <w:rPr>
              <w:del w:id="3937" w:author="Stephen Reynolds, Jr." w:date="2012-11-13T07:29:00Z"/>
              <w:b w:val="0"/>
              <w:sz w:val="24"/>
              <w:szCs w:val="24"/>
            </w:rPr>
          </w:rPrChange>
        </w:rPr>
        <w:pPrChange w:id="3938" w:author="Stephen Reynolds, Jr." w:date="2012-11-13T07:29:00Z">
          <w:pPr>
            <w:pStyle w:val="Heading1"/>
            <w:jc w:val="left"/>
          </w:pPr>
        </w:pPrChange>
      </w:pPr>
    </w:p>
    <w:p w:rsidR="00245A75" w:rsidRPr="00920A48" w:rsidDel="00920A48" w:rsidRDefault="00245A75" w:rsidP="00920A48">
      <w:pPr>
        <w:numPr>
          <w:ilvl w:val="1"/>
          <w:numId w:val="47"/>
        </w:numPr>
        <w:tabs>
          <w:tab w:val="clear" w:pos="1440"/>
        </w:tabs>
        <w:ind w:left="900"/>
        <w:rPr>
          <w:del w:id="3939" w:author="Stephen Reynolds, Jr." w:date="2012-11-13T07:29:00Z"/>
          <w:b/>
          <w:rPrChange w:id="3940" w:author="Stephen Reynolds, Jr." w:date="2012-11-13T07:32:00Z">
            <w:rPr>
              <w:del w:id="3941" w:author="Stephen Reynolds, Jr." w:date="2012-11-13T07:29:00Z"/>
              <w:b w:val="0"/>
              <w:sz w:val="24"/>
              <w:szCs w:val="24"/>
            </w:rPr>
          </w:rPrChange>
        </w:rPr>
        <w:pPrChange w:id="3942" w:author="Stephen Reynolds, Jr." w:date="2012-11-13T07:29:00Z">
          <w:pPr>
            <w:pStyle w:val="Heading1"/>
            <w:tabs>
              <w:tab w:val="left" w:pos="1260"/>
            </w:tabs>
            <w:ind w:firstLine="540"/>
            <w:jc w:val="left"/>
          </w:pPr>
        </w:pPrChange>
      </w:pPr>
      <w:del w:id="3943" w:author="Stephen Reynolds, Jr." w:date="2012-11-13T07:29:00Z">
        <w:r w:rsidRPr="00920A48" w:rsidDel="00920A48">
          <w:rPr>
            <w:rPrChange w:id="3944" w:author="Stephen Reynolds, Jr." w:date="2012-11-13T07:32:00Z">
              <w:rPr>
                <w:b w:val="0"/>
                <w:sz w:val="24"/>
                <w:szCs w:val="24"/>
              </w:rPr>
            </w:rPrChange>
          </w:rPr>
          <w:delText>C.</w:delText>
        </w:r>
        <w:r w:rsidRPr="00920A48" w:rsidDel="00920A48">
          <w:rPr>
            <w:rPrChange w:id="3945" w:author="Stephen Reynolds, Jr." w:date="2012-11-13T07:32:00Z">
              <w:rPr>
                <w:b w:val="0"/>
                <w:sz w:val="24"/>
                <w:szCs w:val="24"/>
              </w:rPr>
            </w:rPrChange>
          </w:rPr>
          <w:tab/>
          <w:delText>The best gifts are needed to help us do the work of God.</w:delText>
        </w:r>
        <w:r w:rsidRPr="00920A48" w:rsidDel="00920A48">
          <w:rPr>
            <w:rPrChange w:id="3946" w:author="Stephen Reynolds, Jr." w:date="2012-11-13T07:32:00Z">
              <w:rPr>
                <w:b w:val="0"/>
                <w:sz w:val="24"/>
                <w:szCs w:val="24"/>
              </w:rPr>
            </w:rPrChange>
          </w:rPr>
          <w:tab/>
        </w:r>
      </w:del>
    </w:p>
    <w:p w:rsidR="00245A75" w:rsidRPr="00920A48" w:rsidDel="00920A48" w:rsidRDefault="00245A75" w:rsidP="00920A48">
      <w:pPr>
        <w:numPr>
          <w:ilvl w:val="1"/>
          <w:numId w:val="47"/>
        </w:numPr>
        <w:tabs>
          <w:tab w:val="clear" w:pos="1440"/>
        </w:tabs>
        <w:ind w:left="900"/>
        <w:rPr>
          <w:del w:id="3947" w:author="Stephen Reynolds, Jr." w:date="2012-11-13T07:29:00Z"/>
          <w:b/>
          <w:rPrChange w:id="3948" w:author="Stephen Reynolds, Jr." w:date="2012-11-13T07:32:00Z">
            <w:rPr>
              <w:del w:id="3949" w:author="Stephen Reynolds, Jr." w:date="2012-11-13T07:29:00Z"/>
              <w:b w:val="0"/>
              <w:sz w:val="24"/>
              <w:szCs w:val="24"/>
            </w:rPr>
          </w:rPrChange>
        </w:rPr>
        <w:pPrChange w:id="3950" w:author="Stephen Reynolds, Jr." w:date="2012-11-13T07:29:00Z">
          <w:pPr>
            <w:pStyle w:val="Heading1"/>
            <w:jc w:val="left"/>
          </w:pPr>
        </w:pPrChange>
      </w:pPr>
    </w:p>
    <w:p w:rsidR="00245A75" w:rsidRPr="00920A48" w:rsidDel="00920A48" w:rsidRDefault="00245A75" w:rsidP="00920A48">
      <w:pPr>
        <w:numPr>
          <w:ilvl w:val="1"/>
          <w:numId w:val="47"/>
        </w:numPr>
        <w:tabs>
          <w:tab w:val="clear" w:pos="1440"/>
        </w:tabs>
        <w:ind w:left="900"/>
        <w:rPr>
          <w:del w:id="3951" w:author="Stephen Reynolds, Jr." w:date="2012-11-13T07:29:00Z"/>
          <w:b/>
          <w:rPrChange w:id="3952" w:author="Stephen Reynolds, Jr." w:date="2012-11-13T07:32:00Z">
            <w:rPr>
              <w:del w:id="3953" w:author="Stephen Reynolds, Jr." w:date="2012-11-13T07:29:00Z"/>
              <w:b w:val="0"/>
              <w:sz w:val="24"/>
              <w:szCs w:val="24"/>
            </w:rPr>
          </w:rPrChange>
        </w:rPr>
        <w:pPrChange w:id="3954" w:author="Stephen Reynolds, Jr." w:date="2012-11-13T07:29:00Z">
          <w:pPr>
            <w:pStyle w:val="Heading1"/>
            <w:tabs>
              <w:tab w:val="left" w:pos="1980"/>
            </w:tabs>
            <w:ind w:firstLine="1260"/>
            <w:jc w:val="left"/>
          </w:pPr>
        </w:pPrChange>
      </w:pPr>
      <w:del w:id="3955" w:author="Stephen Reynolds, Jr." w:date="2012-11-13T07:29:00Z">
        <w:r w:rsidRPr="00920A48" w:rsidDel="00920A48">
          <w:rPr>
            <w:rPrChange w:id="3956" w:author="Stephen Reynolds, Jr." w:date="2012-11-13T07:32:00Z">
              <w:rPr>
                <w:b w:val="0"/>
                <w:sz w:val="24"/>
                <w:szCs w:val="24"/>
              </w:rPr>
            </w:rPrChange>
          </w:rPr>
          <w:delText>1.</w:delText>
        </w:r>
        <w:r w:rsidRPr="00920A48" w:rsidDel="00920A48">
          <w:rPr>
            <w:rPrChange w:id="3957" w:author="Stephen Reynolds, Jr." w:date="2012-11-13T07:32:00Z">
              <w:rPr>
                <w:b w:val="0"/>
                <w:sz w:val="24"/>
                <w:szCs w:val="24"/>
              </w:rPr>
            </w:rPrChange>
          </w:rPr>
          <w:tab/>
          <w:delText>The gifts take the individual beyond the realm of the natural.</w:delText>
        </w:r>
        <w:r w:rsidRPr="00920A48" w:rsidDel="00920A48">
          <w:rPr>
            <w:rPrChange w:id="3958" w:author="Stephen Reynolds, Jr." w:date="2012-11-13T07:32:00Z">
              <w:rPr>
                <w:b w:val="0"/>
                <w:sz w:val="24"/>
                <w:szCs w:val="24"/>
              </w:rPr>
            </w:rPrChange>
          </w:rPr>
          <w:tab/>
        </w:r>
      </w:del>
    </w:p>
    <w:p w:rsidR="00245A75" w:rsidRPr="00920A48" w:rsidDel="00920A48" w:rsidRDefault="00245A75" w:rsidP="00920A48">
      <w:pPr>
        <w:numPr>
          <w:ilvl w:val="1"/>
          <w:numId w:val="47"/>
        </w:numPr>
        <w:tabs>
          <w:tab w:val="clear" w:pos="1440"/>
        </w:tabs>
        <w:ind w:left="900"/>
        <w:rPr>
          <w:del w:id="3959" w:author="Stephen Reynolds, Jr." w:date="2012-11-13T07:29:00Z"/>
          <w:rPrChange w:id="3960" w:author="Stephen Reynolds, Jr." w:date="2012-11-13T07:32:00Z">
            <w:rPr>
              <w:del w:id="3961" w:author="Stephen Reynolds, Jr." w:date="2012-11-13T07:29:00Z"/>
            </w:rPr>
          </w:rPrChange>
        </w:rPr>
        <w:pPrChange w:id="3962" w:author="Stephen Reynolds, Jr." w:date="2012-11-13T07:29:00Z">
          <w:pPr>
            <w:tabs>
              <w:tab w:val="left" w:pos="1980"/>
            </w:tabs>
            <w:ind w:firstLine="1260"/>
          </w:pPr>
        </w:pPrChange>
      </w:pPr>
      <w:del w:id="3963" w:author="Stephen Reynolds, Jr." w:date="2012-11-13T07:29:00Z">
        <w:r w:rsidRPr="00920A48" w:rsidDel="00920A48">
          <w:rPr>
            <w:rPrChange w:id="3964" w:author="Stephen Reynolds, Jr." w:date="2012-11-13T07:32:00Z">
              <w:rPr/>
            </w:rPrChange>
          </w:rPr>
          <w:delText>2.</w:delText>
        </w:r>
        <w:r w:rsidRPr="00920A48" w:rsidDel="00920A48">
          <w:rPr>
            <w:rPrChange w:id="3965" w:author="Stephen Reynolds, Jr." w:date="2012-11-13T07:32:00Z">
              <w:rPr/>
            </w:rPrChange>
          </w:rPr>
          <w:tab/>
          <w:delText>The gifts enable us to know the deceptions of the devil.</w:delText>
        </w:r>
      </w:del>
    </w:p>
    <w:p w:rsidR="00245A75" w:rsidRPr="00920A48" w:rsidDel="00920A48" w:rsidRDefault="00245A75" w:rsidP="00920A48">
      <w:pPr>
        <w:numPr>
          <w:ilvl w:val="1"/>
          <w:numId w:val="47"/>
        </w:numPr>
        <w:tabs>
          <w:tab w:val="clear" w:pos="1440"/>
        </w:tabs>
        <w:ind w:left="900"/>
        <w:rPr>
          <w:del w:id="3966" w:author="Stephen Reynolds, Jr." w:date="2012-11-13T07:29:00Z"/>
          <w:b/>
          <w:rPrChange w:id="3967" w:author="Stephen Reynolds, Jr." w:date="2012-11-13T07:32:00Z">
            <w:rPr>
              <w:del w:id="3968" w:author="Stephen Reynolds, Jr." w:date="2012-11-13T07:29:00Z"/>
              <w:b w:val="0"/>
              <w:sz w:val="24"/>
              <w:szCs w:val="24"/>
            </w:rPr>
          </w:rPrChange>
        </w:rPr>
        <w:pPrChange w:id="3969" w:author="Stephen Reynolds, Jr." w:date="2012-11-13T07:29:00Z">
          <w:pPr>
            <w:pStyle w:val="Heading1"/>
            <w:tabs>
              <w:tab w:val="left" w:pos="1980"/>
            </w:tabs>
            <w:ind w:firstLine="1260"/>
            <w:jc w:val="left"/>
          </w:pPr>
        </w:pPrChange>
      </w:pPr>
      <w:del w:id="3970" w:author="Stephen Reynolds, Jr." w:date="2012-11-13T07:29:00Z">
        <w:r w:rsidRPr="00920A48" w:rsidDel="00920A48">
          <w:rPr>
            <w:rPrChange w:id="3971" w:author="Stephen Reynolds, Jr." w:date="2012-11-13T07:32:00Z">
              <w:rPr>
                <w:b w:val="0"/>
                <w:sz w:val="24"/>
                <w:szCs w:val="24"/>
              </w:rPr>
            </w:rPrChange>
          </w:rPr>
          <w:delText>3.</w:delText>
        </w:r>
        <w:r w:rsidRPr="00920A48" w:rsidDel="00920A48">
          <w:rPr>
            <w:rPrChange w:id="3972" w:author="Stephen Reynolds, Jr." w:date="2012-11-13T07:32:00Z">
              <w:rPr>
                <w:b w:val="0"/>
                <w:sz w:val="24"/>
                <w:szCs w:val="24"/>
              </w:rPr>
            </w:rPrChange>
          </w:rPr>
          <w:tab/>
          <w:delText>The gifts show the power of God to the unbeliever.</w:delText>
        </w:r>
      </w:del>
    </w:p>
    <w:p w:rsidR="00245A75" w:rsidRPr="00920A48" w:rsidDel="00920A48" w:rsidRDefault="00245A75" w:rsidP="00920A48">
      <w:pPr>
        <w:numPr>
          <w:ilvl w:val="1"/>
          <w:numId w:val="47"/>
        </w:numPr>
        <w:tabs>
          <w:tab w:val="clear" w:pos="1440"/>
        </w:tabs>
        <w:ind w:left="900"/>
        <w:rPr>
          <w:del w:id="3973" w:author="Stephen Reynolds, Jr." w:date="2012-11-13T07:29:00Z"/>
          <w:sz w:val="28"/>
          <w:rPrChange w:id="3974" w:author="Stephen Reynolds, Jr." w:date="2012-11-13T07:32:00Z">
            <w:rPr>
              <w:del w:id="3975" w:author="Stephen Reynolds, Jr." w:date="2012-11-13T07:29:00Z"/>
              <w:sz w:val="28"/>
            </w:rPr>
          </w:rPrChange>
        </w:rPr>
        <w:pPrChange w:id="3976" w:author="Stephen Reynolds, Jr." w:date="2012-11-13T07:29:00Z">
          <w:pPr/>
        </w:pPrChange>
      </w:pPr>
      <w:del w:id="3977" w:author="Stephen Reynolds, Jr." w:date="2012-11-13T07:29:00Z">
        <w:r w:rsidRPr="00920A48" w:rsidDel="00920A48">
          <w:rPr>
            <w:rPrChange w:id="3978" w:author="Stephen Reynolds, Jr." w:date="2012-11-13T07:32:00Z">
              <w:rPr/>
            </w:rPrChange>
          </w:rPr>
          <w:br w:type="page"/>
        </w:r>
      </w:del>
    </w:p>
    <w:p w:rsidR="00F611CF" w:rsidRPr="00920A48" w:rsidDel="00920A48" w:rsidRDefault="00F611CF" w:rsidP="00920A48">
      <w:pPr>
        <w:numPr>
          <w:ilvl w:val="1"/>
          <w:numId w:val="47"/>
        </w:numPr>
        <w:tabs>
          <w:tab w:val="clear" w:pos="1440"/>
        </w:tabs>
        <w:ind w:left="900"/>
        <w:rPr>
          <w:del w:id="3979" w:author="Stephen Reynolds, Jr." w:date="2012-11-13T07:29:00Z"/>
          <w:b/>
          <w:rPrChange w:id="3980" w:author="Stephen Reynolds, Jr." w:date="2012-11-13T07:32:00Z">
            <w:rPr>
              <w:del w:id="3981" w:author="Stephen Reynolds, Jr." w:date="2012-11-13T07:29:00Z"/>
              <w:b/>
              <w:color w:val="000000" w:themeColor="text1"/>
            </w:rPr>
          </w:rPrChange>
        </w:rPr>
        <w:pPrChange w:id="3982" w:author="Stephen Reynolds, Jr." w:date="2012-11-13T07:29:00Z">
          <w:pPr>
            <w:pStyle w:val="Heading2"/>
            <w:numPr>
              <w:numId w:val="0"/>
            </w:numPr>
            <w:ind w:firstLine="0"/>
            <w:jc w:val="center"/>
          </w:pPr>
        </w:pPrChange>
      </w:pPr>
      <w:del w:id="3983" w:author="Stephen Reynolds, Jr." w:date="2012-11-13T07:29:00Z">
        <w:r w:rsidRPr="00920A48" w:rsidDel="00920A48">
          <w:rPr>
            <w:b/>
            <w:rPrChange w:id="3984" w:author="Stephen Reynolds, Jr." w:date="2012-11-13T07:32:00Z">
              <w:rPr>
                <w:b/>
                <w:color w:val="000000" w:themeColor="text1"/>
              </w:rPr>
            </w:rPrChange>
          </w:rPr>
          <w:delText>Studying Questions 3: Gifts of the Holy Ghost</w:delText>
        </w:r>
      </w:del>
    </w:p>
    <w:p w:rsidR="00F611CF" w:rsidRPr="00920A48" w:rsidDel="00920A48" w:rsidRDefault="00F611CF" w:rsidP="00920A48">
      <w:pPr>
        <w:numPr>
          <w:ilvl w:val="1"/>
          <w:numId w:val="47"/>
        </w:numPr>
        <w:tabs>
          <w:tab w:val="clear" w:pos="1440"/>
        </w:tabs>
        <w:ind w:left="900"/>
        <w:rPr>
          <w:del w:id="3985" w:author="Stephen Reynolds, Jr." w:date="2012-11-13T07:29:00Z"/>
          <w:sz w:val="16"/>
          <w:szCs w:val="16"/>
          <w:rPrChange w:id="3986" w:author="Stephen Reynolds, Jr." w:date="2012-11-13T07:32:00Z">
            <w:rPr>
              <w:del w:id="3987" w:author="Stephen Reynolds, Jr." w:date="2012-11-13T07:29:00Z"/>
              <w:color w:val="000000" w:themeColor="text1"/>
              <w:sz w:val="16"/>
              <w:szCs w:val="16"/>
            </w:rPr>
          </w:rPrChange>
        </w:rPr>
        <w:pPrChange w:id="3988" w:author="Stephen Reynolds, Jr." w:date="2012-11-13T07:29:00Z">
          <w:pPr/>
        </w:pPrChange>
      </w:pPr>
    </w:p>
    <w:p w:rsidR="003D39BF" w:rsidRPr="00920A48" w:rsidDel="00920A48" w:rsidRDefault="003D39BF" w:rsidP="00920A48">
      <w:pPr>
        <w:numPr>
          <w:ilvl w:val="1"/>
          <w:numId w:val="47"/>
        </w:numPr>
        <w:tabs>
          <w:tab w:val="clear" w:pos="1440"/>
        </w:tabs>
        <w:ind w:left="900"/>
        <w:rPr>
          <w:del w:id="3989" w:author="Stephen Reynolds, Jr." w:date="2012-11-13T07:29:00Z"/>
          <w:rPrChange w:id="3990" w:author="Stephen Reynolds, Jr." w:date="2012-11-13T07:32:00Z">
            <w:rPr>
              <w:del w:id="3991" w:author="Stephen Reynolds, Jr." w:date="2012-11-13T07:29:00Z"/>
              <w:color w:val="000000" w:themeColor="text1"/>
            </w:rPr>
          </w:rPrChange>
        </w:rPr>
        <w:pPrChange w:id="3992" w:author="Stephen Reynolds, Jr." w:date="2012-11-13T07:29:00Z">
          <w:pPr>
            <w:numPr>
              <w:numId w:val="50"/>
            </w:numPr>
            <w:ind w:left="360" w:hanging="360"/>
          </w:pPr>
        </w:pPrChange>
      </w:pPr>
      <w:del w:id="3993" w:author="Stephen Reynolds, Jr." w:date="2012-11-13T07:29:00Z">
        <w:r w:rsidRPr="00920A48" w:rsidDel="00920A48">
          <w:rPr>
            <w:rPrChange w:id="3994" w:author="Stephen Reynolds, Jr." w:date="2012-11-13T07:32:00Z">
              <w:rPr>
                <w:color w:val="000000" w:themeColor="text1"/>
              </w:rPr>
            </w:rPrChange>
          </w:rPr>
          <w:delText>Give the meaning of the three Greek words in which Paul speaks of the three-fold aspect of the gifts of the Spirit.</w:delText>
        </w:r>
      </w:del>
    </w:p>
    <w:p w:rsidR="003D39BF" w:rsidRPr="00920A48" w:rsidDel="00920A48" w:rsidRDefault="003D39BF" w:rsidP="00920A48">
      <w:pPr>
        <w:numPr>
          <w:ilvl w:val="1"/>
          <w:numId w:val="47"/>
        </w:numPr>
        <w:tabs>
          <w:tab w:val="clear" w:pos="1440"/>
        </w:tabs>
        <w:ind w:left="900"/>
        <w:rPr>
          <w:del w:id="3995" w:author="Stephen Reynolds, Jr." w:date="2012-11-13T07:29:00Z"/>
          <w:u w:val="single"/>
          <w:rPrChange w:id="3996" w:author="Stephen Reynolds, Jr." w:date="2012-11-13T07:32:00Z">
            <w:rPr>
              <w:del w:id="3997" w:author="Stephen Reynolds, Jr." w:date="2012-11-13T07:29:00Z"/>
              <w:color w:val="FFFFFF" w:themeColor="background1"/>
              <w:u w:val="single"/>
            </w:rPr>
          </w:rPrChange>
        </w:rPr>
        <w:pPrChange w:id="3998" w:author="Stephen Reynolds, Jr." w:date="2012-11-13T07:29:00Z">
          <w:pPr>
            <w:ind w:left="360"/>
          </w:pPr>
        </w:pPrChange>
      </w:pPr>
      <w:del w:id="3999" w:author="Stephen Reynolds, Jr." w:date="2012-11-13T07:29:00Z">
        <w:r w:rsidRPr="00920A48" w:rsidDel="00920A48">
          <w:rPr>
            <w:u w:val="single"/>
            <w:rPrChange w:id="4000" w:author="Stephen Reynolds, Jr." w:date="2012-11-13T07:32:00Z">
              <w:rPr>
                <w:color w:val="FFFFFF" w:themeColor="background1"/>
                <w:u w:val="single"/>
              </w:rPr>
            </w:rPrChange>
          </w:rPr>
          <w:delText>I Corinthians 12:</w:delText>
        </w:r>
      </w:del>
    </w:p>
    <w:p w:rsidR="003D39BF" w:rsidRPr="00920A48" w:rsidDel="00920A48" w:rsidRDefault="003D39BF" w:rsidP="00920A48">
      <w:pPr>
        <w:numPr>
          <w:ilvl w:val="1"/>
          <w:numId w:val="47"/>
        </w:numPr>
        <w:tabs>
          <w:tab w:val="clear" w:pos="1440"/>
        </w:tabs>
        <w:ind w:left="900"/>
        <w:rPr>
          <w:del w:id="4001" w:author="Stephen Reynolds, Jr." w:date="2012-11-13T07:29:00Z"/>
          <w:u w:val="single"/>
          <w:rPrChange w:id="4002" w:author="Stephen Reynolds, Jr." w:date="2012-11-13T07:32:00Z">
            <w:rPr>
              <w:del w:id="4003" w:author="Stephen Reynolds, Jr." w:date="2012-11-13T07:29:00Z"/>
              <w:color w:val="FFFFFF" w:themeColor="background1"/>
              <w:u w:val="single"/>
            </w:rPr>
          </w:rPrChange>
        </w:rPr>
        <w:pPrChange w:id="4004" w:author="Stephen Reynolds, Jr." w:date="2012-11-13T07:29:00Z">
          <w:pPr>
            <w:numPr>
              <w:ilvl w:val="1"/>
              <w:numId w:val="50"/>
            </w:numPr>
            <w:ind w:left="720" w:hanging="360"/>
          </w:pPr>
        </w:pPrChange>
      </w:pPr>
      <w:del w:id="4005" w:author="Stephen Reynolds, Jr." w:date="2012-11-13T07:29:00Z">
        <w:r w:rsidRPr="00920A48" w:rsidDel="00920A48">
          <w:rPr>
            <w:u w:val="single"/>
            <w:rPrChange w:id="4006" w:author="Stephen Reynolds, Jr." w:date="2012-11-13T07:32:00Z">
              <w:rPr>
                <w:color w:val="FFFFFF" w:themeColor="background1"/>
                <w:u w:val="single"/>
              </w:rPr>
            </w:rPrChange>
          </w:rPr>
          <w:delText>vs. 4 “Charismate” or a variety of gifts bestowed by the one Spirit. “Pneuma”</w:delText>
        </w:r>
      </w:del>
    </w:p>
    <w:p w:rsidR="003D39BF" w:rsidRPr="00920A48" w:rsidDel="00920A48" w:rsidRDefault="003D39BF" w:rsidP="00920A48">
      <w:pPr>
        <w:numPr>
          <w:ilvl w:val="1"/>
          <w:numId w:val="47"/>
        </w:numPr>
        <w:tabs>
          <w:tab w:val="clear" w:pos="1440"/>
        </w:tabs>
        <w:ind w:left="900"/>
        <w:rPr>
          <w:del w:id="4007" w:author="Stephen Reynolds, Jr." w:date="2012-11-13T07:29:00Z"/>
          <w:u w:val="single"/>
          <w:rPrChange w:id="4008" w:author="Stephen Reynolds, Jr." w:date="2012-11-13T07:32:00Z">
            <w:rPr>
              <w:del w:id="4009" w:author="Stephen Reynolds, Jr." w:date="2012-11-13T07:29:00Z"/>
              <w:color w:val="FFFFFF" w:themeColor="background1"/>
              <w:u w:val="single"/>
            </w:rPr>
          </w:rPrChange>
        </w:rPr>
        <w:pPrChange w:id="4010" w:author="Stephen Reynolds, Jr." w:date="2012-11-13T07:29:00Z">
          <w:pPr>
            <w:numPr>
              <w:ilvl w:val="1"/>
              <w:numId w:val="50"/>
            </w:numPr>
            <w:ind w:left="720" w:hanging="360"/>
          </w:pPr>
        </w:pPrChange>
      </w:pPr>
      <w:del w:id="4011" w:author="Stephen Reynolds, Jr." w:date="2012-11-13T07:29:00Z">
        <w:r w:rsidRPr="00920A48" w:rsidDel="00920A48">
          <w:rPr>
            <w:u w:val="single"/>
            <w:rPrChange w:id="4012" w:author="Stephen Reynolds, Jr." w:date="2012-11-13T07:32:00Z">
              <w:rPr>
                <w:color w:val="FFFFFF" w:themeColor="background1"/>
                <w:u w:val="single"/>
              </w:rPr>
            </w:rPrChange>
          </w:rPr>
          <w:delText>vs. 5 “Diakonia” varieties of service rendered in the cause of the one Lord. “Kurios”</w:delText>
        </w:r>
      </w:del>
    </w:p>
    <w:p w:rsidR="003D39BF" w:rsidRPr="00920A48" w:rsidDel="00920A48" w:rsidRDefault="003D39BF" w:rsidP="00920A48">
      <w:pPr>
        <w:numPr>
          <w:ilvl w:val="1"/>
          <w:numId w:val="47"/>
        </w:numPr>
        <w:tabs>
          <w:tab w:val="clear" w:pos="1440"/>
        </w:tabs>
        <w:ind w:left="900"/>
        <w:rPr>
          <w:del w:id="4013" w:author="Stephen Reynolds, Jr." w:date="2012-11-13T07:29:00Z"/>
          <w:u w:val="single"/>
          <w:rPrChange w:id="4014" w:author="Stephen Reynolds, Jr." w:date="2012-11-13T07:32:00Z">
            <w:rPr>
              <w:del w:id="4015" w:author="Stephen Reynolds, Jr." w:date="2012-11-13T07:29:00Z"/>
              <w:color w:val="FFFFFF" w:themeColor="background1"/>
              <w:u w:val="single"/>
            </w:rPr>
          </w:rPrChange>
        </w:rPr>
        <w:pPrChange w:id="4016" w:author="Stephen Reynolds, Jr." w:date="2012-11-13T07:29:00Z">
          <w:pPr>
            <w:numPr>
              <w:ilvl w:val="1"/>
              <w:numId w:val="50"/>
            </w:numPr>
            <w:ind w:left="720" w:hanging="360"/>
          </w:pPr>
        </w:pPrChange>
      </w:pPr>
      <w:del w:id="4017" w:author="Stephen Reynolds, Jr." w:date="2012-11-13T07:29:00Z">
        <w:r w:rsidRPr="00920A48" w:rsidDel="00920A48">
          <w:rPr>
            <w:u w:val="single"/>
            <w:rPrChange w:id="4018" w:author="Stephen Reynolds, Jr." w:date="2012-11-13T07:32:00Z">
              <w:rPr>
                <w:color w:val="FFFFFF" w:themeColor="background1"/>
                <w:u w:val="single"/>
              </w:rPr>
            </w:rPrChange>
          </w:rPr>
          <w:delText>vs. 6 “Energema” varieties of the power of the one God who works all in all. “Theos”</w:delText>
        </w:r>
      </w:del>
    </w:p>
    <w:p w:rsidR="003D39BF" w:rsidRPr="00920A48" w:rsidDel="00920A48" w:rsidRDefault="003D39BF" w:rsidP="00920A48">
      <w:pPr>
        <w:numPr>
          <w:ilvl w:val="1"/>
          <w:numId w:val="47"/>
        </w:numPr>
        <w:tabs>
          <w:tab w:val="clear" w:pos="1440"/>
        </w:tabs>
        <w:ind w:left="900"/>
        <w:rPr>
          <w:del w:id="4019" w:author="Stephen Reynolds, Jr." w:date="2012-11-13T07:29:00Z"/>
          <w:sz w:val="16"/>
          <w:szCs w:val="16"/>
          <w:u w:val="single"/>
          <w:rPrChange w:id="4020" w:author="Stephen Reynolds, Jr." w:date="2012-11-13T07:32:00Z">
            <w:rPr>
              <w:del w:id="4021" w:author="Stephen Reynolds, Jr." w:date="2012-11-13T07:29:00Z"/>
              <w:color w:val="000000" w:themeColor="text1"/>
              <w:sz w:val="16"/>
              <w:szCs w:val="16"/>
              <w:u w:val="single"/>
            </w:rPr>
          </w:rPrChange>
        </w:rPr>
        <w:pPrChange w:id="4022" w:author="Stephen Reynolds, Jr." w:date="2012-11-13T07:29:00Z">
          <w:pPr/>
        </w:pPrChange>
      </w:pPr>
    </w:p>
    <w:p w:rsidR="003D39BF" w:rsidRPr="00920A48" w:rsidDel="00920A48" w:rsidRDefault="003D39BF" w:rsidP="00920A48">
      <w:pPr>
        <w:numPr>
          <w:ilvl w:val="1"/>
          <w:numId w:val="47"/>
        </w:numPr>
        <w:tabs>
          <w:tab w:val="clear" w:pos="1440"/>
        </w:tabs>
        <w:ind w:left="900"/>
        <w:rPr>
          <w:del w:id="4023" w:author="Stephen Reynolds, Jr." w:date="2012-11-13T07:29:00Z"/>
          <w:rPrChange w:id="4024" w:author="Stephen Reynolds, Jr." w:date="2012-11-13T07:32:00Z">
            <w:rPr>
              <w:del w:id="4025" w:author="Stephen Reynolds, Jr." w:date="2012-11-13T07:29:00Z"/>
              <w:color w:val="000000" w:themeColor="text1"/>
            </w:rPr>
          </w:rPrChange>
        </w:rPr>
        <w:pPrChange w:id="4026" w:author="Stephen Reynolds, Jr." w:date="2012-11-13T07:29:00Z">
          <w:pPr>
            <w:numPr>
              <w:numId w:val="50"/>
            </w:numPr>
            <w:ind w:left="360" w:hanging="360"/>
          </w:pPr>
        </w:pPrChange>
      </w:pPr>
      <w:del w:id="4027" w:author="Stephen Reynolds, Jr." w:date="2012-11-13T07:29:00Z">
        <w:r w:rsidRPr="00920A48" w:rsidDel="00920A48">
          <w:rPr>
            <w:rPrChange w:id="4028" w:author="Stephen Reynolds, Jr." w:date="2012-11-13T07:32:00Z">
              <w:rPr>
                <w:color w:val="000000" w:themeColor="text1"/>
              </w:rPr>
            </w:rPrChange>
          </w:rPr>
          <w:delText xml:space="preserve">What is the main purpose of the gifts of the Spirit? </w:delText>
        </w:r>
      </w:del>
    </w:p>
    <w:p w:rsidR="003D39BF" w:rsidRPr="00920A48" w:rsidDel="00920A48" w:rsidRDefault="003D39BF" w:rsidP="00920A48">
      <w:pPr>
        <w:numPr>
          <w:ilvl w:val="1"/>
          <w:numId w:val="47"/>
        </w:numPr>
        <w:tabs>
          <w:tab w:val="clear" w:pos="1440"/>
        </w:tabs>
        <w:ind w:left="900"/>
        <w:rPr>
          <w:del w:id="4029" w:author="Stephen Reynolds, Jr." w:date="2012-11-13T07:29:00Z"/>
          <w:u w:val="single"/>
          <w:rPrChange w:id="4030" w:author="Stephen Reynolds, Jr." w:date="2012-11-13T07:32:00Z">
            <w:rPr>
              <w:del w:id="4031" w:author="Stephen Reynolds, Jr." w:date="2012-11-13T07:29:00Z"/>
              <w:color w:val="FFFFFF" w:themeColor="background1"/>
              <w:u w:val="single"/>
            </w:rPr>
          </w:rPrChange>
        </w:rPr>
        <w:pPrChange w:id="4032" w:author="Stephen Reynolds, Jr." w:date="2012-11-13T07:29:00Z">
          <w:pPr>
            <w:ind w:left="360"/>
          </w:pPr>
        </w:pPrChange>
      </w:pPr>
      <w:del w:id="4033" w:author="Stephen Reynolds, Jr." w:date="2012-11-13T07:29:00Z">
        <w:r w:rsidRPr="00920A48" w:rsidDel="00920A48">
          <w:rPr>
            <w:u w:val="single"/>
            <w:rPrChange w:id="4034" w:author="Stephen Reynolds, Jr." w:date="2012-11-13T07:32:00Z">
              <w:rPr>
                <w:color w:val="FFFFFF" w:themeColor="background1"/>
                <w:u w:val="single"/>
              </w:rPr>
            </w:rPrChange>
          </w:rPr>
          <w:delText xml:space="preserve">The main purpose of the gifts of the Spirit is for the building up of the Church. </w:delText>
        </w:r>
      </w:del>
    </w:p>
    <w:p w:rsidR="003D39BF" w:rsidRPr="00920A48" w:rsidDel="00920A48" w:rsidRDefault="003D39BF" w:rsidP="00920A48">
      <w:pPr>
        <w:numPr>
          <w:ilvl w:val="1"/>
          <w:numId w:val="47"/>
        </w:numPr>
        <w:tabs>
          <w:tab w:val="clear" w:pos="1440"/>
        </w:tabs>
        <w:ind w:left="900"/>
        <w:rPr>
          <w:del w:id="4035" w:author="Stephen Reynolds, Jr." w:date="2012-11-13T07:29:00Z"/>
          <w:u w:val="single"/>
          <w:rPrChange w:id="4036" w:author="Stephen Reynolds, Jr." w:date="2012-11-13T07:32:00Z">
            <w:rPr>
              <w:del w:id="4037" w:author="Stephen Reynolds, Jr." w:date="2012-11-13T07:29:00Z"/>
              <w:color w:val="FFFFFF" w:themeColor="background1"/>
              <w:u w:val="single"/>
            </w:rPr>
          </w:rPrChange>
        </w:rPr>
        <w:pPrChange w:id="4038" w:author="Stephen Reynolds, Jr." w:date="2012-11-13T07:29:00Z">
          <w:pPr>
            <w:ind w:left="360"/>
          </w:pPr>
        </w:pPrChange>
      </w:pPr>
      <w:del w:id="4039" w:author="Stephen Reynolds, Jr." w:date="2012-11-13T07:29:00Z">
        <w:r w:rsidRPr="00920A48" w:rsidDel="00920A48">
          <w:rPr>
            <w:u w:val="single"/>
            <w:rPrChange w:id="4040" w:author="Stephen Reynolds, Jr." w:date="2012-11-13T07:32:00Z">
              <w:rPr>
                <w:color w:val="FFFFFF" w:themeColor="background1"/>
                <w:u w:val="single"/>
              </w:rPr>
            </w:rPrChange>
          </w:rPr>
          <w:delText>…to profit withal… I Corinthians 12:7</w:delText>
        </w:r>
      </w:del>
    </w:p>
    <w:p w:rsidR="003D39BF" w:rsidRPr="00920A48" w:rsidDel="00920A48" w:rsidRDefault="003D39BF" w:rsidP="00920A48">
      <w:pPr>
        <w:numPr>
          <w:ilvl w:val="1"/>
          <w:numId w:val="47"/>
        </w:numPr>
        <w:tabs>
          <w:tab w:val="clear" w:pos="1440"/>
        </w:tabs>
        <w:ind w:left="900"/>
        <w:rPr>
          <w:del w:id="4041" w:author="Stephen Reynolds, Jr." w:date="2012-11-13T07:29:00Z"/>
          <w:sz w:val="16"/>
          <w:szCs w:val="16"/>
          <w:rPrChange w:id="4042" w:author="Stephen Reynolds, Jr." w:date="2012-11-13T07:32:00Z">
            <w:rPr>
              <w:del w:id="4043" w:author="Stephen Reynolds, Jr." w:date="2012-11-13T07:29:00Z"/>
              <w:color w:val="000000" w:themeColor="text1"/>
              <w:sz w:val="16"/>
              <w:szCs w:val="16"/>
            </w:rPr>
          </w:rPrChange>
        </w:rPr>
        <w:pPrChange w:id="4044" w:author="Stephen Reynolds, Jr." w:date="2012-11-13T07:29:00Z">
          <w:pPr/>
        </w:pPrChange>
      </w:pPr>
    </w:p>
    <w:p w:rsidR="006D240B" w:rsidRPr="00920A48" w:rsidDel="00920A48" w:rsidRDefault="006D240B" w:rsidP="00920A48">
      <w:pPr>
        <w:numPr>
          <w:ilvl w:val="1"/>
          <w:numId w:val="47"/>
        </w:numPr>
        <w:tabs>
          <w:tab w:val="clear" w:pos="1440"/>
        </w:tabs>
        <w:ind w:left="900"/>
        <w:rPr>
          <w:del w:id="4045" w:author="Stephen Reynolds, Jr." w:date="2012-11-13T07:29:00Z"/>
          <w:rPrChange w:id="4046" w:author="Stephen Reynolds, Jr." w:date="2012-11-13T07:32:00Z">
            <w:rPr>
              <w:del w:id="4047" w:author="Stephen Reynolds, Jr." w:date="2012-11-13T07:29:00Z"/>
              <w:color w:val="000000" w:themeColor="text1"/>
            </w:rPr>
          </w:rPrChange>
        </w:rPr>
        <w:pPrChange w:id="4048" w:author="Stephen Reynolds, Jr." w:date="2012-11-13T07:29:00Z">
          <w:pPr>
            <w:numPr>
              <w:numId w:val="50"/>
            </w:numPr>
            <w:ind w:left="360" w:hanging="360"/>
          </w:pPr>
        </w:pPrChange>
      </w:pPr>
      <w:del w:id="4049" w:author="Stephen Reynolds, Jr." w:date="2012-11-13T07:29:00Z">
        <w:r w:rsidRPr="00920A48" w:rsidDel="00920A48">
          <w:rPr>
            <w:rPrChange w:id="4050" w:author="Stephen Reynolds, Jr." w:date="2012-11-13T07:32:00Z">
              <w:rPr>
                <w:color w:val="000000" w:themeColor="text1"/>
              </w:rPr>
            </w:rPrChange>
          </w:rPr>
          <w:delText>What are the three categories of the gifts?</w:delText>
        </w:r>
      </w:del>
    </w:p>
    <w:p w:rsidR="006D240B" w:rsidRPr="00920A48" w:rsidDel="00920A48" w:rsidRDefault="006D240B" w:rsidP="00920A48">
      <w:pPr>
        <w:numPr>
          <w:ilvl w:val="1"/>
          <w:numId w:val="47"/>
        </w:numPr>
        <w:tabs>
          <w:tab w:val="clear" w:pos="1440"/>
        </w:tabs>
        <w:ind w:left="900"/>
        <w:rPr>
          <w:del w:id="4051" w:author="Stephen Reynolds, Jr." w:date="2012-11-13T07:29:00Z"/>
          <w:u w:val="single"/>
          <w:rPrChange w:id="4052" w:author="Stephen Reynolds, Jr." w:date="2012-11-13T07:32:00Z">
            <w:rPr>
              <w:del w:id="4053" w:author="Stephen Reynolds, Jr." w:date="2012-11-13T07:29:00Z"/>
              <w:color w:val="FFFFFF" w:themeColor="background1"/>
              <w:u w:val="single"/>
            </w:rPr>
          </w:rPrChange>
        </w:rPr>
        <w:pPrChange w:id="4054" w:author="Stephen Reynolds, Jr." w:date="2012-11-13T07:29:00Z">
          <w:pPr>
            <w:ind w:left="360"/>
          </w:pPr>
        </w:pPrChange>
      </w:pPr>
      <w:del w:id="4055" w:author="Stephen Reynolds, Jr." w:date="2012-11-13T07:29:00Z">
        <w:r w:rsidRPr="00920A48" w:rsidDel="00920A48">
          <w:rPr>
            <w:u w:val="single"/>
            <w:rPrChange w:id="4056" w:author="Stephen Reynolds, Jr." w:date="2012-11-13T07:32:00Z">
              <w:rPr>
                <w:color w:val="FFFFFF" w:themeColor="background1"/>
                <w:u w:val="single"/>
              </w:rPr>
            </w:rPrChange>
          </w:rPr>
          <w:delText>Revelation, Power, Inspiration.</w:delText>
        </w:r>
      </w:del>
    </w:p>
    <w:p w:rsidR="006D240B" w:rsidRPr="00920A48" w:rsidDel="00920A48" w:rsidRDefault="006D240B" w:rsidP="00920A48">
      <w:pPr>
        <w:numPr>
          <w:ilvl w:val="1"/>
          <w:numId w:val="47"/>
        </w:numPr>
        <w:tabs>
          <w:tab w:val="clear" w:pos="1440"/>
        </w:tabs>
        <w:ind w:left="900"/>
        <w:rPr>
          <w:del w:id="4057" w:author="Stephen Reynolds, Jr." w:date="2012-11-13T07:29:00Z"/>
          <w:rPrChange w:id="4058" w:author="Stephen Reynolds, Jr." w:date="2012-11-13T07:32:00Z">
            <w:rPr>
              <w:del w:id="4059" w:author="Stephen Reynolds, Jr." w:date="2012-11-13T07:29:00Z"/>
              <w:color w:val="000000" w:themeColor="text1"/>
            </w:rPr>
          </w:rPrChange>
        </w:rPr>
        <w:pPrChange w:id="4060" w:author="Stephen Reynolds, Jr." w:date="2012-11-13T07:29:00Z">
          <w:pPr>
            <w:ind w:left="360"/>
          </w:pPr>
        </w:pPrChange>
      </w:pPr>
    </w:p>
    <w:p w:rsidR="003D39BF" w:rsidRPr="00920A48" w:rsidDel="00920A48" w:rsidRDefault="003D39BF" w:rsidP="00920A48">
      <w:pPr>
        <w:numPr>
          <w:ilvl w:val="1"/>
          <w:numId w:val="47"/>
        </w:numPr>
        <w:tabs>
          <w:tab w:val="clear" w:pos="1440"/>
        </w:tabs>
        <w:ind w:left="900"/>
        <w:rPr>
          <w:del w:id="4061" w:author="Stephen Reynolds, Jr." w:date="2012-11-13T07:29:00Z"/>
          <w:rPrChange w:id="4062" w:author="Stephen Reynolds, Jr." w:date="2012-11-13T07:32:00Z">
            <w:rPr>
              <w:del w:id="4063" w:author="Stephen Reynolds, Jr." w:date="2012-11-13T07:29:00Z"/>
              <w:color w:val="000000" w:themeColor="text1"/>
            </w:rPr>
          </w:rPrChange>
        </w:rPr>
        <w:pPrChange w:id="4064" w:author="Stephen Reynolds, Jr." w:date="2012-11-13T07:29:00Z">
          <w:pPr>
            <w:numPr>
              <w:numId w:val="50"/>
            </w:numPr>
            <w:ind w:left="360" w:hanging="360"/>
          </w:pPr>
        </w:pPrChange>
      </w:pPr>
      <w:del w:id="4065" w:author="Stephen Reynolds, Jr." w:date="2012-11-13T07:29:00Z">
        <w:r w:rsidRPr="00920A48" w:rsidDel="00920A48">
          <w:rPr>
            <w:rPrChange w:id="4066" w:author="Stephen Reynolds, Jr." w:date="2012-11-13T07:32:00Z">
              <w:rPr>
                <w:color w:val="000000" w:themeColor="text1"/>
              </w:rPr>
            </w:rPrChange>
          </w:rPr>
          <w:delText xml:space="preserve">Name the gifts of Revelation. </w:delText>
        </w:r>
      </w:del>
    </w:p>
    <w:p w:rsidR="003D39BF" w:rsidRPr="00920A48" w:rsidDel="00920A48" w:rsidRDefault="003D39BF" w:rsidP="00920A48">
      <w:pPr>
        <w:numPr>
          <w:ilvl w:val="1"/>
          <w:numId w:val="47"/>
        </w:numPr>
        <w:tabs>
          <w:tab w:val="clear" w:pos="1440"/>
        </w:tabs>
        <w:ind w:left="900"/>
        <w:rPr>
          <w:del w:id="4067" w:author="Stephen Reynolds, Jr." w:date="2012-11-13T07:29:00Z"/>
          <w:u w:val="single"/>
          <w:rPrChange w:id="4068" w:author="Stephen Reynolds, Jr." w:date="2012-11-13T07:32:00Z">
            <w:rPr>
              <w:del w:id="4069" w:author="Stephen Reynolds, Jr." w:date="2012-11-13T07:29:00Z"/>
              <w:color w:val="FFFFFF" w:themeColor="background1"/>
              <w:u w:val="single"/>
            </w:rPr>
          </w:rPrChange>
        </w:rPr>
        <w:pPrChange w:id="4070" w:author="Stephen Reynolds, Jr." w:date="2012-11-13T07:29:00Z">
          <w:pPr>
            <w:numPr>
              <w:ilvl w:val="2"/>
              <w:numId w:val="50"/>
            </w:numPr>
            <w:ind w:left="720" w:hanging="360"/>
          </w:pPr>
        </w:pPrChange>
      </w:pPr>
      <w:del w:id="4071" w:author="Stephen Reynolds, Jr." w:date="2012-11-13T07:29:00Z">
        <w:r w:rsidRPr="00920A48" w:rsidDel="00920A48">
          <w:rPr>
            <w:u w:val="single"/>
            <w:rPrChange w:id="4072" w:author="Stephen Reynolds, Jr." w:date="2012-11-13T07:32:00Z">
              <w:rPr>
                <w:color w:val="FFFFFF" w:themeColor="background1"/>
                <w:u w:val="single"/>
              </w:rPr>
            </w:rPrChange>
          </w:rPr>
          <w:delText>A word of wisdom</w:delText>
        </w:r>
      </w:del>
    </w:p>
    <w:p w:rsidR="003D39BF" w:rsidRPr="00920A48" w:rsidDel="00920A48" w:rsidRDefault="003D39BF" w:rsidP="00920A48">
      <w:pPr>
        <w:numPr>
          <w:ilvl w:val="1"/>
          <w:numId w:val="47"/>
        </w:numPr>
        <w:tabs>
          <w:tab w:val="clear" w:pos="1440"/>
        </w:tabs>
        <w:ind w:left="900"/>
        <w:rPr>
          <w:del w:id="4073" w:author="Stephen Reynolds, Jr." w:date="2012-11-13T07:29:00Z"/>
          <w:u w:val="single"/>
          <w:rPrChange w:id="4074" w:author="Stephen Reynolds, Jr." w:date="2012-11-13T07:32:00Z">
            <w:rPr>
              <w:del w:id="4075" w:author="Stephen Reynolds, Jr." w:date="2012-11-13T07:29:00Z"/>
              <w:color w:val="FFFFFF" w:themeColor="background1"/>
              <w:u w:val="single"/>
            </w:rPr>
          </w:rPrChange>
        </w:rPr>
        <w:pPrChange w:id="4076" w:author="Stephen Reynolds, Jr." w:date="2012-11-13T07:29:00Z">
          <w:pPr>
            <w:numPr>
              <w:ilvl w:val="2"/>
              <w:numId w:val="50"/>
            </w:numPr>
            <w:ind w:left="720" w:hanging="360"/>
          </w:pPr>
        </w:pPrChange>
      </w:pPr>
      <w:del w:id="4077" w:author="Stephen Reynolds, Jr." w:date="2012-11-13T07:29:00Z">
        <w:r w:rsidRPr="00920A48" w:rsidDel="00920A48">
          <w:rPr>
            <w:u w:val="single"/>
            <w:rPrChange w:id="4078" w:author="Stephen Reynolds, Jr." w:date="2012-11-13T07:32:00Z">
              <w:rPr>
                <w:color w:val="FFFFFF" w:themeColor="background1"/>
                <w:u w:val="single"/>
              </w:rPr>
            </w:rPrChange>
          </w:rPr>
          <w:delText>A word of knowledge</w:delText>
        </w:r>
      </w:del>
    </w:p>
    <w:p w:rsidR="003D39BF" w:rsidRPr="00920A48" w:rsidDel="00920A48" w:rsidRDefault="003D39BF" w:rsidP="00920A48">
      <w:pPr>
        <w:numPr>
          <w:ilvl w:val="1"/>
          <w:numId w:val="47"/>
        </w:numPr>
        <w:tabs>
          <w:tab w:val="clear" w:pos="1440"/>
        </w:tabs>
        <w:ind w:left="900"/>
        <w:rPr>
          <w:del w:id="4079" w:author="Stephen Reynolds, Jr." w:date="2012-11-13T07:29:00Z"/>
          <w:u w:val="single"/>
          <w:rPrChange w:id="4080" w:author="Stephen Reynolds, Jr." w:date="2012-11-13T07:32:00Z">
            <w:rPr>
              <w:del w:id="4081" w:author="Stephen Reynolds, Jr." w:date="2012-11-13T07:29:00Z"/>
              <w:color w:val="FFFFFF" w:themeColor="background1"/>
              <w:u w:val="single"/>
            </w:rPr>
          </w:rPrChange>
        </w:rPr>
        <w:pPrChange w:id="4082" w:author="Stephen Reynolds, Jr." w:date="2012-11-13T07:29:00Z">
          <w:pPr>
            <w:numPr>
              <w:ilvl w:val="2"/>
              <w:numId w:val="50"/>
            </w:numPr>
            <w:ind w:left="720" w:hanging="360"/>
          </w:pPr>
        </w:pPrChange>
      </w:pPr>
      <w:del w:id="4083" w:author="Stephen Reynolds, Jr." w:date="2012-11-13T07:29:00Z">
        <w:r w:rsidRPr="00920A48" w:rsidDel="00920A48">
          <w:rPr>
            <w:u w:val="single"/>
            <w:rPrChange w:id="4084" w:author="Stephen Reynolds, Jr." w:date="2012-11-13T07:32:00Z">
              <w:rPr>
                <w:color w:val="FFFFFF" w:themeColor="background1"/>
                <w:u w:val="single"/>
              </w:rPr>
            </w:rPrChange>
          </w:rPr>
          <w:delText>The discerning of spirits</w:delText>
        </w:r>
      </w:del>
    </w:p>
    <w:p w:rsidR="003D39BF" w:rsidRPr="00920A48" w:rsidDel="00920A48" w:rsidRDefault="003D39BF" w:rsidP="00920A48">
      <w:pPr>
        <w:numPr>
          <w:ilvl w:val="1"/>
          <w:numId w:val="47"/>
        </w:numPr>
        <w:tabs>
          <w:tab w:val="clear" w:pos="1440"/>
        </w:tabs>
        <w:ind w:left="900"/>
        <w:rPr>
          <w:del w:id="4085" w:author="Stephen Reynolds, Jr." w:date="2012-11-13T07:29:00Z"/>
          <w:sz w:val="16"/>
          <w:szCs w:val="16"/>
          <w:rPrChange w:id="4086" w:author="Stephen Reynolds, Jr." w:date="2012-11-13T07:32:00Z">
            <w:rPr>
              <w:del w:id="4087" w:author="Stephen Reynolds, Jr." w:date="2012-11-13T07:29:00Z"/>
              <w:color w:val="000000" w:themeColor="text1"/>
              <w:sz w:val="16"/>
              <w:szCs w:val="16"/>
            </w:rPr>
          </w:rPrChange>
        </w:rPr>
        <w:pPrChange w:id="4088" w:author="Stephen Reynolds, Jr." w:date="2012-11-13T07:29:00Z">
          <w:pPr/>
        </w:pPrChange>
      </w:pPr>
    </w:p>
    <w:p w:rsidR="003D39BF" w:rsidRPr="00920A48" w:rsidDel="00920A48" w:rsidRDefault="003D39BF" w:rsidP="00920A48">
      <w:pPr>
        <w:numPr>
          <w:ilvl w:val="1"/>
          <w:numId w:val="47"/>
        </w:numPr>
        <w:tabs>
          <w:tab w:val="clear" w:pos="1440"/>
        </w:tabs>
        <w:ind w:left="900"/>
        <w:rPr>
          <w:del w:id="4089" w:author="Stephen Reynolds, Jr." w:date="2012-11-13T07:29:00Z"/>
          <w:rPrChange w:id="4090" w:author="Stephen Reynolds, Jr." w:date="2012-11-13T07:32:00Z">
            <w:rPr>
              <w:del w:id="4091" w:author="Stephen Reynolds, Jr." w:date="2012-11-13T07:29:00Z"/>
              <w:color w:val="000000" w:themeColor="text1"/>
            </w:rPr>
          </w:rPrChange>
        </w:rPr>
        <w:pPrChange w:id="4092" w:author="Stephen Reynolds, Jr." w:date="2012-11-13T07:29:00Z">
          <w:pPr>
            <w:numPr>
              <w:numId w:val="50"/>
            </w:numPr>
            <w:ind w:left="360" w:hanging="360"/>
          </w:pPr>
        </w:pPrChange>
      </w:pPr>
      <w:del w:id="4093" w:author="Stephen Reynolds, Jr." w:date="2012-11-13T07:29:00Z">
        <w:r w:rsidRPr="00920A48" w:rsidDel="00920A48">
          <w:rPr>
            <w:rPrChange w:id="4094" w:author="Stephen Reynolds, Jr." w:date="2012-11-13T07:32:00Z">
              <w:rPr>
                <w:color w:val="000000" w:themeColor="text1"/>
              </w:rPr>
            </w:rPrChange>
          </w:rPr>
          <w:delText xml:space="preserve">Name the gifts of Power. </w:delText>
        </w:r>
      </w:del>
    </w:p>
    <w:p w:rsidR="003D39BF" w:rsidRPr="00920A48" w:rsidDel="00920A48" w:rsidRDefault="003D39BF" w:rsidP="00920A48">
      <w:pPr>
        <w:numPr>
          <w:ilvl w:val="1"/>
          <w:numId w:val="47"/>
        </w:numPr>
        <w:tabs>
          <w:tab w:val="clear" w:pos="1440"/>
        </w:tabs>
        <w:ind w:left="900"/>
        <w:rPr>
          <w:del w:id="4095" w:author="Stephen Reynolds, Jr." w:date="2012-11-13T07:29:00Z"/>
          <w:u w:val="single"/>
          <w:rPrChange w:id="4096" w:author="Stephen Reynolds, Jr." w:date="2012-11-13T07:32:00Z">
            <w:rPr>
              <w:del w:id="4097" w:author="Stephen Reynolds, Jr." w:date="2012-11-13T07:29:00Z"/>
              <w:color w:val="FFFFFF" w:themeColor="background1"/>
              <w:u w:val="single"/>
            </w:rPr>
          </w:rPrChange>
        </w:rPr>
        <w:pPrChange w:id="4098" w:author="Stephen Reynolds, Jr." w:date="2012-11-13T07:29:00Z">
          <w:pPr>
            <w:numPr>
              <w:ilvl w:val="2"/>
              <w:numId w:val="50"/>
            </w:numPr>
            <w:ind w:left="720" w:hanging="360"/>
          </w:pPr>
        </w:pPrChange>
      </w:pPr>
      <w:del w:id="4099" w:author="Stephen Reynolds, Jr." w:date="2012-11-13T07:29:00Z">
        <w:r w:rsidRPr="00920A48" w:rsidDel="00920A48">
          <w:rPr>
            <w:u w:val="single"/>
            <w:rPrChange w:id="4100" w:author="Stephen Reynolds, Jr." w:date="2012-11-13T07:32:00Z">
              <w:rPr>
                <w:color w:val="FFFFFF" w:themeColor="background1"/>
                <w:u w:val="single"/>
              </w:rPr>
            </w:rPrChange>
          </w:rPr>
          <w:delText>Faith</w:delText>
        </w:r>
      </w:del>
    </w:p>
    <w:p w:rsidR="003D39BF" w:rsidRPr="00920A48" w:rsidDel="00920A48" w:rsidRDefault="003D39BF" w:rsidP="00920A48">
      <w:pPr>
        <w:numPr>
          <w:ilvl w:val="1"/>
          <w:numId w:val="47"/>
        </w:numPr>
        <w:tabs>
          <w:tab w:val="clear" w:pos="1440"/>
        </w:tabs>
        <w:ind w:left="900"/>
        <w:rPr>
          <w:del w:id="4101" w:author="Stephen Reynolds, Jr." w:date="2012-11-13T07:29:00Z"/>
          <w:u w:val="single"/>
          <w:rPrChange w:id="4102" w:author="Stephen Reynolds, Jr." w:date="2012-11-13T07:32:00Z">
            <w:rPr>
              <w:del w:id="4103" w:author="Stephen Reynolds, Jr." w:date="2012-11-13T07:29:00Z"/>
              <w:color w:val="FFFFFF" w:themeColor="background1"/>
              <w:u w:val="single"/>
            </w:rPr>
          </w:rPrChange>
        </w:rPr>
        <w:pPrChange w:id="4104" w:author="Stephen Reynolds, Jr." w:date="2012-11-13T07:29:00Z">
          <w:pPr>
            <w:numPr>
              <w:ilvl w:val="2"/>
              <w:numId w:val="50"/>
            </w:numPr>
            <w:ind w:left="720" w:hanging="360"/>
          </w:pPr>
        </w:pPrChange>
      </w:pPr>
      <w:del w:id="4105" w:author="Stephen Reynolds, Jr." w:date="2012-11-13T07:29:00Z">
        <w:r w:rsidRPr="00920A48" w:rsidDel="00920A48">
          <w:rPr>
            <w:u w:val="single"/>
            <w:rPrChange w:id="4106" w:author="Stephen Reynolds, Jr." w:date="2012-11-13T07:32:00Z">
              <w:rPr>
                <w:color w:val="FFFFFF" w:themeColor="background1"/>
                <w:u w:val="single"/>
              </w:rPr>
            </w:rPrChange>
          </w:rPr>
          <w:delText>The working of miracles</w:delText>
        </w:r>
      </w:del>
    </w:p>
    <w:p w:rsidR="003D39BF" w:rsidRPr="00920A48" w:rsidDel="00920A48" w:rsidRDefault="003D39BF" w:rsidP="00920A48">
      <w:pPr>
        <w:numPr>
          <w:ilvl w:val="1"/>
          <w:numId w:val="47"/>
        </w:numPr>
        <w:tabs>
          <w:tab w:val="clear" w:pos="1440"/>
        </w:tabs>
        <w:ind w:left="900"/>
        <w:rPr>
          <w:del w:id="4107" w:author="Stephen Reynolds, Jr." w:date="2012-11-13T07:29:00Z"/>
          <w:u w:val="single"/>
          <w:rPrChange w:id="4108" w:author="Stephen Reynolds, Jr." w:date="2012-11-13T07:32:00Z">
            <w:rPr>
              <w:del w:id="4109" w:author="Stephen Reynolds, Jr." w:date="2012-11-13T07:29:00Z"/>
              <w:color w:val="FFFFFF" w:themeColor="background1"/>
              <w:u w:val="single"/>
            </w:rPr>
          </w:rPrChange>
        </w:rPr>
        <w:pPrChange w:id="4110" w:author="Stephen Reynolds, Jr." w:date="2012-11-13T07:29:00Z">
          <w:pPr>
            <w:numPr>
              <w:ilvl w:val="2"/>
              <w:numId w:val="50"/>
            </w:numPr>
            <w:ind w:left="720" w:hanging="360"/>
          </w:pPr>
        </w:pPrChange>
      </w:pPr>
      <w:del w:id="4111" w:author="Stephen Reynolds, Jr." w:date="2012-11-13T07:29:00Z">
        <w:r w:rsidRPr="00920A48" w:rsidDel="00920A48">
          <w:rPr>
            <w:u w:val="single"/>
            <w:rPrChange w:id="4112" w:author="Stephen Reynolds, Jr." w:date="2012-11-13T07:32:00Z">
              <w:rPr>
                <w:color w:val="FFFFFF" w:themeColor="background1"/>
                <w:u w:val="single"/>
              </w:rPr>
            </w:rPrChange>
          </w:rPr>
          <w:delText>The gifts of healing</w:delText>
        </w:r>
      </w:del>
    </w:p>
    <w:p w:rsidR="003D39BF" w:rsidRPr="00920A48" w:rsidDel="00920A48" w:rsidRDefault="003D39BF" w:rsidP="00920A48">
      <w:pPr>
        <w:numPr>
          <w:ilvl w:val="1"/>
          <w:numId w:val="47"/>
        </w:numPr>
        <w:tabs>
          <w:tab w:val="clear" w:pos="1440"/>
        </w:tabs>
        <w:ind w:left="900"/>
        <w:rPr>
          <w:del w:id="4113" w:author="Stephen Reynolds, Jr." w:date="2012-11-13T07:29:00Z"/>
          <w:sz w:val="16"/>
          <w:szCs w:val="16"/>
          <w:rPrChange w:id="4114" w:author="Stephen Reynolds, Jr." w:date="2012-11-13T07:32:00Z">
            <w:rPr>
              <w:del w:id="4115" w:author="Stephen Reynolds, Jr." w:date="2012-11-13T07:29:00Z"/>
              <w:color w:val="000000" w:themeColor="text1"/>
              <w:sz w:val="16"/>
              <w:szCs w:val="16"/>
            </w:rPr>
          </w:rPrChange>
        </w:rPr>
        <w:pPrChange w:id="4116" w:author="Stephen Reynolds, Jr." w:date="2012-11-13T07:29:00Z">
          <w:pPr/>
        </w:pPrChange>
      </w:pPr>
    </w:p>
    <w:p w:rsidR="003D39BF" w:rsidRPr="00920A48" w:rsidDel="00920A48" w:rsidRDefault="003D39BF" w:rsidP="00920A48">
      <w:pPr>
        <w:numPr>
          <w:ilvl w:val="1"/>
          <w:numId w:val="47"/>
        </w:numPr>
        <w:tabs>
          <w:tab w:val="clear" w:pos="1440"/>
        </w:tabs>
        <w:ind w:left="900"/>
        <w:rPr>
          <w:del w:id="4117" w:author="Stephen Reynolds, Jr." w:date="2012-11-13T07:29:00Z"/>
          <w:rPrChange w:id="4118" w:author="Stephen Reynolds, Jr." w:date="2012-11-13T07:32:00Z">
            <w:rPr>
              <w:del w:id="4119" w:author="Stephen Reynolds, Jr." w:date="2012-11-13T07:29:00Z"/>
              <w:color w:val="000000" w:themeColor="text1"/>
            </w:rPr>
          </w:rPrChange>
        </w:rPr>
        <w:pPrChange w:id="4120" w:author="Stephen Reynolds, Jr." w:date="2012-11-13T07:29:00Z">
          <w:pPr>
            <w:numPr>
              <w:numId w:val="50"/>
            </w:numPr>
            <w:ind w:left="360" w:hanging="360"/>
          </w:pPr>
        </w:pPrChange>
      </w:pPr>
      <w:del w:id="4121" w:author="Stephen Reynolds, Jr." w:date="2012-11-13T07:29:00Z">
        <w:r w:rsidRPr="00920A48" w:rsidDel="00920A48">
          <w:rPr>
            <w:rPrChange w:id="4122" w:author="Stephen Reynolds, Jr." w:date="2012-11-13T07:32:00Z">
              <w:rPr>
                <w:color w:val="000000" w:themeColor="text1"/>
              </w:rPr>
            </w:rPrChange>
          </w:rPr>
          <w:delText xml:space="preserve">Name the gifts of inspiration. </w:delText>
        </w:r>
      </w:del>
    </w:p>
    <w:p w:rsidR="003D39BF" w:rsidRPr="00920A48" w:rsidDel="00920A48" w:rsidRDefault="003D39BF" w:rsidP="00920A48">
      <w:pPr>
        <w:numPr>
          <w:ilvl w:val="1"/>
          <w:numId w:val="47"/>
        </w:numPr>
        <w:tabs>
          <w:tab w:val="clear" w:pos="1440"/>
        </w:tabs>
        <w:ind w:left="900"/>
        <w:rPr>
          <w:del w:id="4123" w:author="Stephen Reynolds, Jr." w:date="2012-11-13T07:29:00Z"/>
          <w:u w:val="single"/>
          <w:rPrChange w:id="4124" w:author="Stephen Reynolds, Jr." w:date="2012-11-13T07:32:00Z">
            <w:rPr>
              <w:del w:id="4125" w:author="Stephen Reynolds, Jr." w:date="2012-11-13T07:29:00Z"/>
              <w:color w:val="FFFFFF" w:themeColor="background1"/>
              <w:u w:val="single"/>
            </w:rPr>
          </w:rPrChange>
        </w:rPr>
        <w:pPrChange w:id="4126" w:author="Stephen Reynolds, Jr." w:date="2012-11-13T07:29:00Z">
          <w:pPr>
            <w:numPr>
              <w:ilvl w:val="2"/>
              <w:numId w:val="50"/>
            </w:numPr>
            <w:ind w:left="720" w:hanging="360"/>
          </w:pPr>
        </w:pPrChange>
      </w:pPr>
      <w:del w:id="4127" w:author="Stephen Reynolds, Jr." w:date="2012-11-13T07:29:00Z">
        <w:r w:rsidRPr="00920A48" w:rsidDel="00920A48">
          <w:rPr>
            <w:u w:val="single"/>
            <w:rPrChange w:id="4128" w:author="Stephen Reynolds, Jr." w:date="2012-11-13T07:32:00Z">
              <w:rPr>
                <w:color w:val="FFFFFF" w:themeColor="background1"/>
                <w:u w:val="single"/>
              </w:rPr>
            </w:rPrChange>
          </w:rPr>
          <w:delText>Prophecy</w:delText>
        </w:r>
      </w:del>
    </w:p>
    <w:p w:rsidR="003D39BF" w:rsidRPr="00920A48" w:rsidDel="00920A48" w:rsidRDefault="003D39BF" w:rsidP="00920A48">
      <w:pPr>
        <w:numPr>
          <w:ilvl w:val="1"/>
          <w:numId w:val="47"/>
        </w:numPr>
        <w:tabs>
          <w:tab w:val="clear" w:pos="1440"/>
        </w:tabs>
        <w:ind w:left="900"/>
        <w:rPr>
          <w:del w:id="4129" w:author="Stephen Reynolds, Jr." w:date="2012-11-13T07:29:00Z"/>
          <w:u w:val="single"/>
          <w:rPrChange w:id="4130" w:author="Stephen Reynolds, Jr." w:date="2012-11-13T07:32:00Z">
            <w:rPr>
              <w:del w:id="4131" w:author="Stephen Reynolds, Jr." w:date="2012-11-13T07:29:00Z"/>
              <w:color w:val="FFFFFF" w:themeColor="background1"/>
              <w:u w:val="single"/>
            </w:rPr>
          </w:rPrChange>
        </w:rPr>
        <w:pPrChange w:id="4132" w:author="Stephen Reynolds, Jr." w:date="2012-11-13T07:29:00Z">
          <w:pPr>
            <w:numPr>
              <w:ilvl w:val="2"/>
              <w:numId w:val="50"/>
            </w:numPr>
            <w:ind w:left="720" w:hanging="360"/>
          </w:pPr>
        </w:pPrChange>
      </w:pPr>
      <w:del w:id="4133" w:author="Stephen Reynolds, Jr." w:date="2012-11-13T07:29:00Z">
        <w:r w:rsidRPr="00920A48" w:rsidDel="00920A48">
          <w:rPr>
            <w:u w:val="single"/>
            <w:rPrChange w:id="4134" w:author="Stephen Reynolds, Jr." w:date="2012-11-13T07:32:00Z">
              <w:rPr>
                <w:color w:val="FFFFFF" w:themeColor="background1"/>
                <w:u w:val="single"/>
              </w:rPr>
            </w:rPrChange>
          </w:rPr>
          <w:delText>Diverse kinds of tongues</w:delText>
        </w:r>
      </w:del>
    </w:p>
    <w:p w:rsidR="003D39BF" w:rsidRPr="00920A48" w:rsidDel="00920A48" w:rsidRDefault="003D39BF" w:rsidP="00920A48">
      <w:pPr>
        <w:numPr>
          <w:ilvl w:val="1"/>
          <w:numId w:val="47"/>
        </w:numPr>
        <w:tabs>
          <w:tab w:val="clear" w:pos="1440"/>
        </w:tabs>
        <w:ind w:left="900"/>
        <w:rPr>
          <w:del w:id="4135" w:author="Stephen Reynolds, Jr." w:date="2012-11-13T07:29:00Z"/>
          <w:u w:val="single"/>
          <w:rPrChange w:id="4136" w:author="Stephen Reynolds, Jr." w:date="2012-11-13T07:32:00Z">
            <w:rPr>
              <w:del w:id="4137" w:author="Stephen Reynolds, Jr." w:date="2012-11-13T07:29:00Z"/>
              <w:color w:val="FFFFFF" w:themeColor="background1"/>
              <w:u w:val="single"/>
            </w:rPr>
          </w:rPrChange>
        </w:rPr>
        <w:pPrChange w:id="4138" w:author="Stephen Reynolds, Jr." w:date="2012-11-13T07:29:00Z">
          <w:pPr>
            <w:numPr>
              <w:ilvl w:val="2"/>
              <w:numId w:val="50"/>
            </w:numPr>
            <w:ind w:left="720" w:hanging="360"/>
          </w:pPr>
        </w:pPrChange>
      </w:pPr>
      <w:del w:id="4139" w:author="Stephen Reynolds, Jr." w:date="2012-11-13T07:29:00Z">
        <w:r w:rsidRPr="00920A48" w:rsidDel="00920A48">
          <w:rPr>
            <w:u w:val="single"/>
            <w:rPrChange w:id="4140" w:author="Stephen Reynolds, Jr." w:date="2012-11-13T07:32:00Z">
              <w:rPr>
                <w:color w:val="FFFFFF" w:themeColor="background1"/>
                <w:u w:val="single"/>
              </w:rPr>
            </w:rPrChange>
          </w:rPr>
          <w:delText>Interpretation of tongues</w:delText>
        </w:r>
      </w:del>
    </w:p>
    <w:p w:rsidR="003D39BF" w:rsidRPr="00920A48" w:rsidDel="00920A48" w:rsidRDefault="003D39BF" w:rsidP="00920A48">
      <w:pPr>
        <w:numPr>
          <w:ilvl w:val="1"/>
          <w:numId w:val="47"/>
        </w:numPr>
        <w:tabs>
          <w:tab w:val="clear" w:pos="1440"/>
        </w:tabs>
        <w:ind w:left="900"/>
        <w:rPr>
          <w:del w:id="4141" w:author="Stephen Reynolds, Jr." w:date="2012-11-13T07:29:00Z"/>
          <w:sz w:val="16"/>
          <w:szCs w:val="16"/>
          <w:rPrChange w:id="4142" w:author="Stephen Reynolds, Jr." w:date="2012-11-13T07:32:00Z">
            <w:rPr>
              <w:del w:id="4143" w:author="Stephen Reynolds, Jr." w:date="2012-11-13T07:29:00Z"/>
              <w:color w:val="000000" w:themeColor="text1"/>
              <w:sz w:val="16"/>
              <w:szCs w:val="16"/>
            </w:rPr>
          </w:rPrChange>
        </w:rPr>
        <w:pPrChange w:id="4144" w:author="Stephen Reynolds, Jr." w:date="2012-11-13T07:29:00Z">
          <w:pPr/>
        </w:pPrChange>
      </w:pPr>
    </w:p>
    <w:p w:rsidR="006D240B" w:rsidRPr="00920A48" w:rsidDel="00920A48" w:rsidRDefault="006D240B" w:rsidP="00920A48">
      <w:pPr>
        <w:numPr>
          <w:ilvl w:val="1"/>
          <w:numId w:val="47"/>
        </w:numPr>
        <w:tabs>
          <w:tab w:val="clear" w:pos="1440"/>
        </w:tabs>
        <w:ind w:left="900"/>
        <w:rPr>
          <w:del w:id="4145" w:author="Stephen Reynolds, Jr." w:date="2012-11-13T07:29:00Z"/>
          <w:rPrChange w:id="4146" w:author="Stephen Reynolds, Jr." w:date="2012-11-13T07:32:00Z">
            <w:rPr>
              <w:del w:id="4147" w:author="Stephen Reynolds, Jr." w:date="2012-11-13T07:29:00Z"/>
              <w:color w:val="000000" w:themeColor="text1"/>
            </w:rPr>
          </w:rPrChange>
        </w:rPr>
        <w:pPrChange w:id="4148" w:author="Stephen Reynolds, Jr." w:date="2012-11-13T07:29:00Z">
          <w:pPr>
            <w:numPr>
              <w:numId w:val="50"/>
            </w:numPr>
            <w:ind w:left="360" w:hanging="360"/>
          </w:pPr>
        </w:pPrChange>
      </w:pPr>
      <w:del w:id="4149" w:author="Stephen Reynolds, Jr." w:date="2012-11-13T07:29:00Z">
        <w:r w:rsidRPr="00920A48" w:rsidDel="00920A48">
          <w:rPr>
            <w:rPrChange w:id="4150" w:author="Stephen Reynolds, Jr." w:date="2012-11-13T07:32:00Z">
              <w:rPr>
                <w:color w:val="000000" w:themeColor="text1"/>
              </w:rPr>
            </w:rPrChange>
          </w:rPr>
          <w:delText>What gifts of the Holy Spirit were in operation in the early Church?</w:delText>
        </w:r>
      </w:del>
    </w:p>
    <w:p w:rsidR="006D240B" w:rsidRPr="00920A48" w:rsidDel="00920A48" w:rsidRDefault="006D240B" w:rsidP="00920A48">
      <w:pPr>
        <w:numPr>
          <w:ilvl w:val="1"/>
          <w:numId w:val="47"/>
        </w:numPr>
        <w:tabs>
          <w:tab w:val="clear" w:pos="1440"/>
        </w:tabs>
        <w:ind w:left="900"/>
        <w:rPr>
          <w:del w:id="4151" w:author="Stephen Reynolds, Jr." w:date="2012-11-13T07:29:00Z"/>
          <w:rPrChange w:id="4152" w:author="Stephen Reynolds, Jr." w:date="2012-11-13T07:32:00Z">
            <w:rPr>
              <w:del w:id="4153" w:author="Stephen Reynolds, Jr." w:date="2012-11-13T07:29:00Z"/>
              <w:color w:val="000000" w:themeColor="text1"/>
            </w:rPr>
          </w:rPrChange>
        </w:rPr>
        <w:pPrChange w:id="4154" w:author="Stephen Reynolds, Jr." w:date="2012-11-13T07:29:00Z">
          <w:pPr>
            <w:ind w:left="360"/>
          </w:pPr>
        </w:pPrChange>
      </w:pPr>
    </w:p>
    <w:p w:rsidR="00643BBE" w:rsidRPr="00920A48" w:rsidDel="00920A48" w:rsidRDefault="00643BBE" w:rsidP="00920A48">
      <w:pPr>
        <w:numPr>
          <w:ilvl w:val="1"/>
          <w:numId w:val="47"/>
        </w:numPr>
        <w:tabs>
          <w:tab w:val="clear" w:pos="1440"/>
        </w:tabs>
        <w:ind w:left="900"/>
        <w:rPr>
          <w:del w:id="4155" w:author="Stephen Reynolds, Jr." w:date="2012-11-13T07:29:00Z"/>
          <w:rPrChange w:id="4156" w:author="Stephen Reynolds, Jr." w:date="2012-11-13T07:32:00Z">
            <w:rPr>
              <w:del w:id="4157" w:author="Stephen Reynolds, Jr." w:date="2012-11-13T07:29:00Z"/>
              <w:color w:val="000000" w:themeColor="text1"/>
            </w:rPr>
          </w:rPrChange>
        </w:rPr>
        <w:pPrChange w:id="4158" w:author="Stephen Reynolds, Jr." w:date="2012-11-13T07:29:00Z">
          <w:pPr>
            <w:ind w:left="360"/>
          </w:pPr>
        </w:pPrChange>
      </w:pPr>
    </w:p>
    <w:p w:rsidR="00643BBE" w:rsidRPr="00920A48" w:rsidDel="00920A48" w:rsidRDefault="00643BBE" w:rsidP="00920A48">
      <w:pPr>
        <w:numPr>
          <w:ilvl w:val="1"/>
          <w:numId w:val="47"/>
        </w:numPr>
        <w:tabs>
          <w:tab w:val="clear" w:pos="1440"/>
        </w:tabs>
        <w:ind w:left="900"/>
        <w:rPr>
          <w:del w:id="4159" w:author="Stephen Reynolds, Jr." w:date="2012-11-13T07:29:00Z"/>
          <w:rPrChange w:id="4160" w:author="Stephen Reynolds, Jr." w:date="2012-11-13T07:32:00Z">
            <w:rPr>
              <w:del w:id="4161" w:author="Stephen Reynolds, Jr." w:date="2012-11-13T07:29:00Z"/>
              <w:color w:val="000000" w:themeColor="text1"/>
            </w:rPr>
          </w:rPrChange>
        </w:rPr>
        <w:pPrChange w:id="4162" w:author="Stephen Reynolds, Jr." w:date="2012-11-13T07:29:00Z">
          <w:pPr/>
        </w:pPrChange>
      </w:pPr>
    </w:p>
    <w:p w:rsidR="003D39BF" w:rsidRPr="00920A48" w:rsidDel="00920A48" w:rsidRDefault="006D240B" w:rsidP="00920A48">
      <w:pPr>
        <w:numPr>
          <w:ilvl w:val="1"/>
          <w:numId w:val="47"/>
        </w:numPr>
        <w:tabs>
          <w:tab w:val="clear" w:pos="1440"/>
        </w:tabs>
        <w:ind w:left="900"/>
        <w:rPr>
          <w:del w:id="4163" w:author="Stephen Reynolds, Jr." w:date="2012-11-13T07:29:00Z"/>
          <w:rPrChange w:id="4164" w:author="Stephen Reynolds, Jr." w:date="2012-11-13T07:32:00Z">
            <w:rPr>
              <w:del w:id="4165" w:author="Stephen Reynolds, Jr." w:date="2012-11-13T07:29:00Z"/>
              <w:color w:val="000000" w:themeColor="text1"/>
            </w:rPr>
          </w:rPrChange>
        </w:rPr>
        <w:pPrChange w:id="4166" w:author="Stephen Reynolds, Jr." w:date="2012-11-13T07:29:00Z">
          <w:pPr>
            <w:numPr>
              <w:numId w:val="50"/>
            </w:numPr>
            <w:ind w:left="360" w:hanging="360"/>
          </w:pPr>
        </w:pPrChange>
      </w:pPr>
      <w:del w:id="4167" w:author="Stephen Reynolds, Jr." w:date="2012-11-13T07:29:00Z">
        <w:r w:rsidRPr="00920A48" w:rsidDel="00920A48">
          <w:rPr>
            <w:rPrChange w:id="4168" w:author="Stephen Reynolds, Jr." w:date="2012-11-13T07:32:00Z">
              <w:rPr>
                <w:color w:val="000000" w:themeColor="text1"/>
              </w:rPr>
            </w:rPrChange>
          </w:rPr>
          <w:delText>List three ways the Gifts of the Holy Spirit profit the Church</w:delText>
        </w:r>
        <w:r w:rsidR="003D39BF" w:rsidRPr="00920A48" w:rsidDel="00920A48">
          <w:rPr>
            <w:rPrChange w:id="4169" w:author="Stephen Reynolds, Jr." w:date="2012-11-13T07:32:00Z">
              <w:rPr>
                <w:color w:val="000000" w:themeColor="text1"/>
              </w:rPr>
            </w:rPrChange>
          </w:rPr>
          <w:delText>?</w:delText>
        </w:r>
      </w:del>
    </w:p>
    <w:p w:rsidR="006D240B" w:rsidRPr="00920A48" w:rsidDel="00920A48" w:rsidRDefault="006D240B" w:rsidP="00920A48">
      <w:pPr>
        <w:numPr>
          <w:ilvl w:val="1"/>
          <w:numId w:val="47"/>
        </w:numPr>
        <w:tabs>
          <w:tab w:val="clear" w:pos="1440"/>
        </w:tabs>
        <w:ind w:left="900"/>
        <w:rPr>
          <w:del w:id="4170" w:author="Stephen Reynolds, Jr." w:date="2012-11-13T07:29:00Z"/>
          <w:rPrChange w:id="4171" w:author="Stephen Reynolds, Jr." w:date="2012-11-13T07:32:00Z">
            <w:rPr>
              <w:del w:id="4172" w:author="Stephen Reynolds, Jr." w:date="2012-11-13T07:29:00Z"/>
              <w:color w:val="000000" w:themeColor="text1"/>
            </w:rPr>
          </w:rPrChange>
        </w:rPr>
        <w:pPrChange w:id="4173" w:author="Stephen Reynolds, Jr." w:date="2012-11-13T07:29:00Z">
          <w:pPr/>
        </w:pPrChange>
      </w:pPr>
    </w:p>
    <w:p w:rsidR="00643BBE" w:rsidRPr="00920A48" w:rsidDel="00920A48" w:rsidRDefault="00643BBE" w:rsidP="00920A48">
      <w:pPr>
        <w:numPr>
          <w:ilvl w:val="1"/>
          <w:numId w:val="47"/>
        </w:numPr>
        <w:tabs>
          <w:tab w:val="clear" w:pos="1440"/>
        </w:tabs>
        <w:ind w:left="900"/>
        <w:rPr>
          <w:del w:id="4174" w:author="Stephen Reynolds, Jr." w:date="2012-11-13T07:29:00Z"/>
          <w:rPrChange w:id="4175" w:author="Stephen Reynolds, Jr." w:date="2012-11-13T07:32:00Z">
            <w:rPr>
              <w:del w:id="4176" w:author="Stephen Reynolds, Jr." w:date="2012-11-13T07:29:00Z"/>
              <w:color w:val="000000" w:themeColor="text1"/>
            </w:rPr>
          </w:rPrChange>
        </w:rPr>
        <w:pPrChange w:id="4177" w:author="Stephen Reynolds, Jr." w:date="2012-11-13T07:29:00Z">
          <w:pPr>
            <w:ind w:left="360"/>
          </w:pPr>
        </w:pPrChange>
      </w:pPr>
    </w:p>
    <w:p w:rsidR="00643BBE" w:rsidRPr="00920A48" w:rsidDel="00920A48" w:rsidRDefault="00643BBE" w:rsidP="00920A48">
      <w:pPr>
        <w:numPr>
          <w:ilvl w:val="1"/>
          <w:numId w:val="47"/>
        </w:numPr>
        <w:tabs>
          <w:tab w:val="clear" w:pos="1440"/>
        </w:tabs>
        <w:ind w:left="900"/>
        <w:rPr>
          <w:del w:id="4178" w:author="Stephen Reynolds, Jr." w:date="2012-11-13T07:29:00Z"/>
          <w:rPrChange w:id="4179" w:author="Stephen Reynolds, Jr." w:date="2012-11-13T07:32:00Z">
            <w:rPr>
              <w:del w:id="4180" w:author="Stephen Reynolds, Jr." w:date="2012-11-13T07:29:00Z"/>
              <w:color w:val="000000" w:themeColor="text1"/>
            </w:rPr>
          </w:rPrChange>
        </w:rPr>
        <w:pPrChange w:id="4181" w:author="Stephen Reynolds, Jr." w:date="2012-11-13T07:29:00Z">
          <w:pPr>
            <w:pStyle w:val="ListParagraph"/>
          </w:pPr>
        </w:pPrChange>
      </w:pPr>
    </w:p>
    <w:p w:rsidR="006D240B" w:rsidRPr="00920A48" w:rsidDel="00920A48" w:rsidRDefault="006D240B" w:rsidP="00920A48">
      <w:pPr>
        <w:numPr>
          <w:ilvl w:val="1"/>
          <w:numId w:val="47"/>
        </w:numPr>
        <w:tabs>
          <w:tab w:val="clear" w:pos="1440"/>
        </w:tabs>
        <w:ind w:left="900"/>
        <w:rPr>
          <w:del w:id="4182" w:author="Stephen Reynolds, Jr." w:date="2012-11-13T07:29:00Z"/>
          <w:rPrChange w:id="4183" w:author="Stephen Reynolds, Jr." w:date="2012-11-13T07:32:00Z">
            <w:rPr>
              <w:del w:id="4184" w:author="Stephen Reynolds, Jr." w:date="2012-11-13T07:29:00Z"/>
              <w:color w:val="000000" w:themeColor="text1"/>
            </w:rPr>
          </w:rPrChange>
        </w:rPr>
        <w:pPrChange w:id="4185" w:author="Stephen Reynolds, Jr." w:date="2012-11-13T07:29:00Z">
          <w:pPr>
            <w:numPr>
              <w:numId w:val="50"/>
            </w:numPr>
            <w:ind w:left="360" w:hanging="360"/>
          </w:pPr>
        </w:pPrChange>
      </w:pPr>
      <w:del w:id="4186" w:author="Stephen Reynolds, Jr." w:date="2012-11-13T07:29:00Z">
        <w:r w:rsidRPr="00920A48" w:rsidDel="00920A48">
          <w:rPr>
            <w:rPrChange w:id="4187" w:author="Stephen Reynolds, Jr." w:date="2012-11-13T07:32:00Z">
              <w:rPr>
                <w:color w:val="000000" w:themeColor="text1"/>
              </w:rPr>
            </w:rPrChange>
          </w:rPr>
          <w:delText xml:space="preserve">Breifly explain the follow ideas: </w:delText>
        </w:r>
        <w:r w:rsidRPr="00920A48" w:rsidDel="00920A48">
          <w:rPr>
            <w:i/>
            <w:rPrChange w:id="4188" w:author="Stephen Reynolds, Jr." w:date="2012-11-13T07:32:00Z">
              <w:rPr>
                <w:i/>
                <w:color w:val="000000" w:themeColor="text1"/>
              </w:rPr>
            </w:rPrChange>
          </w:rPr>
          <w:delText>Edification</w:delText>
        </w:r>
        <w:r w:rsidRPr="00920A48" w:rsidDel="00920A48">
          <w:rPr>
            <w:rPrChange w:id="4189" w:author="Stephen Reynolds, Jr." w:date="2012-11-13T07:32:00Z">
              <w:rPr>
                <w:color w:val="000000" w:themeColor="text1"/>
              </w:rPr>
            </w:rPrChange>
          </w:rPr>
          <w:delText xml:space="preserve">, </w:delText>
        </w:r>
        <w:r w:rsidRPr="00920A48" w:rsidDel="00920A48">
          <w:rPr>
            <w:i/>
            <w:rPrChange w:id="4190" w:author="Stephen Reynolds, Jr." w:date="2012-11-13T07:32:00Z">
              <w:rPr>
                <w:i/>
                <w:color w:val="000000" w:themeColor="text1"/>
              </w:rPr>
            </w:rPrChange>
          </w:rPr>
          <w:delText>Exhortation</w:delText>
        </w:r>
        <w:r w:rsidRPr="00920A48" w:rsidDel="00920A48">
          <w:rPr>
            <w:rPrChange w:id="4191" w:author="Stephen Reynolds, Jr." w:date="2012-11-13T07:32:00Z">
              <w:rPr>
                <w:color w:val="000000" w:themeColor="text1"/>
              </w:rPr>
            </w:rPrChange>
          </w:rPr>
          <w:delText xml:space="preserve"> &amp; </w:delText>
        </w:r>
        <w:r w:rsidRPr="00920A48" w:rsidDel="00920A48">
          <w:rPr>
            <w:i/>
            <w:rPrChange w:id="4192" w:author="Stephen Reynolds, Jr." w:date="2012-11-13T07:32:00Z">
              <w:rPr>
                <w:i/>
                <w:color w:val="000000" w:themeColor="text1"/>
              </w:rPr>
            </w:rPrChange>
          </w:rPr>
          <w:delText>Comfort</w:delText>
        </w:r>
        <w:r w:rsidRPr="00920A48" w:rsidDel="00920A48">
          <w:rPr>
            <w:rPrChange w:id="4193" w:author="Stephen Reynolds, Jr." w:date="2012-11-13T07:32:00Z">
              <w:rPr>
                <w:color w:val="000000" w:themeColor="text1"/>
              </w:rPr>
            </w:rPrChange>
          </w:rPr>
          <w:delText>.</w:delText>
        </w:r>
      </w:del>
    </w:p>
    <w:p w:rsidR="006D240B" w:rsidRPr="00920A48" w:rsidDel="00920A48" w:rsidRDefault="006D240B" w:rsidP="00920A48">
      <w:pPr>
        <w:numPr>
          <w:ilvl w:val="1"/>
          <w:numId w:val="47"/>
        </w:numPr>
        <w:tabs>
          <w:tab w:val="clear" w:pos="1440"/>
        </w:tabs>
        <w:ind w:left="900"/>
        <w:rPr>
          <w:del w:id="4194" w:author="Stephen Reynolds, Jr." w:date="2012-11-13T07:29:00Z"/>
          <w:rPrChange w:id="4195" w:author="Stephen Reynolds, Jr." w:date="2012-11-13T07:32:00Z">
            <w:rPr>
              <w:del w:id="4196" w:author="Stephen Reynolds, Jr." w:date="2012-11-13T07:29:00Z"/>
              <w:color w:val="000000" w:themeColor="text1"/>
            </w:rPr>
          </w:rPrChange>
        </w:rPr>
        <w:pPrChange w:id="4197" w:author="Stephen Reynolds, Jr." w:date="2012-11-13T07:29:00Z">
          <w:pPr>
            <w:pStyle w:val="ListParagraph"/>
          </w:pPr>
        </w:pPrChange>
      </w:pPr>
    </w:p>
    <w:p w:rsidR="00643BBE" w:rsidRPr="00920A48" w:rsidDel="00920A48" w:rsidRDefault="00643BBE" w:rsidP="00920A48">
      <w:pPr>
        <w:numPr>
          <w:ilvl w:val="1"/>
          <w:numId w:val="47"/>
        </w:numPr>
        <w:tabs>
          <w:tab w:val="clear" w:pos="1440"/>
        </w:tabs>
        <w:ind w:left="900"/>
        <w:rPr>
          <w:del w:id="4198" w:author="Stephen Reynolds, Jr." w:date="2012-11-13T07:29:00Z"/>
          <w:rPrChange w:id="4199" w:author="Stephen Reynolds, Jr." w:date="2012-11-13T07:32:00Z">
            <w:rPr>
              <w:del w:id="4200" w:author="Stephen Reynolds, Jr." w:date="2012-11-13T07:29:00Z"/>
              <w:color w:val="000000" w:themeColor="text1"/>
            </w:rPr>
          </w:rPrChange>
        </w:rPr>
        <w:pPrChange w:id="4201" w:author="Stephen Reynolds, Jr." w:date="2012-11-13T07:29:00Z">
          <w:pPr>
            <w:ind w:left="360"/>
          </w:pPr>
        </w:pPrChange>
      </w:pPr>
    </w:p>
    <w:p w:rsidR="00643BBE" w:rsidRPr="00920A48" w:rsidDel="00920A48" w:rsidRDefault="00643BBE" w:rsidP="00920A48">
      <w:pPr>
        <w:numPr>
          <w:ilvl w:val="1"/>
          <w:numId w:val="47"/>
        </w:numPr>
        <w:tabs>
          <w:tab w:val="clear" w:pos="1440"/>
        </w:tabs>
        <w:ind w:left="900"/>
        <w:rPr>
          <w:del w:id="4202" w:author="Stephen Reynolds, Jr." w:date="2012-11-13T07:29:00Z"/>
          <w:rPrChange w:id="4203" w:author="Stephen Reynolds, Jr." w:date="2012-11-13T07:32:00Z">
            <w:rPr>
              <w:del w:id="4204" w:author="Stephen Reynolds, Jr." w:date="2012-11-13T07:29:00Z"/>
              <w:color w:val="000000" w:themeColor="text1"/>
            </w:rPr>
          </w:rPrChange>
        </w:rPr>
        <w:pPrChange w:id="4205" w:author="Stephen Reynolds, Jr." w:date="2012-11-13T07:29:00Z">
          <w:pPr/>
        </w:pPrChange>
      </w:pPr>
    </w:p>
    <w:p w:rsidR="003D39BF" w:rsidRPr="00920A48" w:rsidDel="00920A48" w:rsidRDefault="003D39BF" w:rsidP="00920A48">
      <w:pPr>
        <w:numPr>
          <w:ilvl w:val="1"/>
          <w:numId w:val="47"/>
        </w:numPr>
        <w:tabs>
          <w:tab w:val="clear" w:pos="1440"/>
        </w:tabs>
        <w:ind w:left="900"/>
        <w:rPr>
          <w:del w:id="4206" w:author="Stephen Reynolds, Jr." w:date="2012-11-13T07:29:00Z"/>
          <w:rPrChange w:id="4207" w:author="Stephen Reynolds, Jr." w:date="2012-11-13T07:32:00Z">
            <w:rPr>
              <w:del w:id="4208" w:author="Stephen Reynolds, Jr." w:date="2012-11-13T07:29:00Z"/>
              <w:color w:val="000000" w:themeColor="text1"/>
            </w:rPr>
          </w:rPrChange>
        </w:rPr>
        <w:pPrChange w:id="4209" w:author="Stephen Reynolds, Jr." w:date="2012-11-13T07:29:00Z">
          <w:pPr>
            <w:numPr>
              <w:numId w:val="50"/>
            </w:numPr>
            <w:ind w:left="360" w:hanging="360"/>
          </w:pPr>
        </w:pPrChange>
      </w:pPr>
      <w:del w:id="4210" w:author="Stephen Reynolds, Jr." w:date="2012-11-13T07:29:00Z">
        <w:r w:rsidRPr="00920A48" w:rsidDel="00920A48">
          <w:rPr>
            <w:rPrChange w:id="4211" w:author="Stephen Reynolds, Jr." w:date="2012-11-13T07:32:00Z">
              <w:rPr>
                <w:color w:val="000000" w:themeColor="text1"/>
              </w:rPr>
            </w:rPrChange>
          </w:rPr>
          <w:delText xml:space="preserve">What </w:delText>
        </w:r>
        <w:r w:rsidR="00643BBE" w:rsidRPr="00920A48" w:rsidDel="00920A48">
          <w:rPr>
            <w:rPrChange w:id="4212" w:author="Stephen Reynolds, Jr." w:date="2012-11-13T07:32:00Z">
              <w:rPr>
                <w:color w:val="000000" w:themeColor="text1"/>
              </w:rPr>
            </w:rPrChange>
          </w:rPr>
          <w:delText>is the best gift</w:delText>
        </w:r>
        <w:r w:rsidRPr="00920A48" w:rsidDel="00920A48">
          <w:rPr>
            <w:rPrChange w:id="4213" w:author="Stephen Reynolds, Jr." w:date="2012-11-13T07:32:00Z">
              <w:rPr>
                <w:color w:val="000000" w:themeColor="text1"/>
              </w:rPr>
            </w:rPrChange>
          </w:rPr>
          <w:delText xml:space="preserve">? </w:delText>
        </w:r>
      </w:del>
    </w:p>
    <w:p w:rsidR="00643BBE" w:rsidRPr="00920A48" w:rsidDel="00920A48" w:rsidRDefault="00643BBE" w:rsidP="00920A48">
      <w:pPr>
        <w:numPr>
          <w:ilvl w:val="1"/>
          <w:numId w:val="47"/>
        </w:numPr>
        <w:tabs>
          <w:tab w:val="clear" w:pos="1440"/>
        </w:tabs>
        <w:ind w:left="900"/>
        <w:rPr>
          <w:del w:id="4214" w:author="Stephen Reynolds, Jr." w:date="2012-11-13T07:29:00Z"/>
          <w:rPrChange w:id="4215" w:author="Stephen Reynolds, Jr." w:date="2012-11-13T07:32:00Z">
            <w:rPr>
              <w:del w:id="4216" w:author="Stephen Reynolds, Jr." w:date="2012-11-13T07:29:00Z"/>
              <w:color w:val="000000" w:themeColor="text1"/>
            </w:rPr>
          </w:rPrChange>
        </w:rPr>
        <w:pPrChange w:id="4217" w:author="Stephen Reynolds, Jr." w:date="2012-11-13T07:29:00Z">
          <w:pPr>
            <w:ind w:left="360"/>
          </w:pPr>
        </w:pPrChange>
      </w:pPr>
    </w:p>
    <w:p w:rsidR="00A86A11" w:rsidRPr="00920A48" w:rsidDel="00920A48" w:rsidRDefault="00643BBE" w:rsidP="00920A48">
      <w:pPr>
        <w:numPr>
          <w:ilvl w:val="1"/>
          <w:numId w:val="47"/>
        </w:numPr>
        <w:tabs>
          <w:tab w:val="clear" w:pos="1440"/>
        </w:tabs>
        <w:ind w:left="900"/>
        <w:rPr>
          <w:del w:id="4218" w:author="Stephen Reynolds, Jr." w:date="2012-11-13T07:29:00Z"/>
          <w:rPrChange w:id="4219" w:author="Stephen Reynolds, Jr." w:date="2012-11-13T07:32:00Z">
            <w:rPr>
              <w:del w:id="4220" w:author="Stephen Reynolds, Jr." w:date="2012-11-13T07:29:00Z"/>
              <w:color w:val="000000" w:themeColor="text1"/>
            </w:rPr>
          </w:rPrChange>
        </w:rPr>
        <w:pPrChange w:id="4221" w:author="Stephen Reynolds, Jr." w:date="2012-11-13T07:29:00Z">
          <w:pPr>
            <w:numPr>
              <w:numId w:val="50"/>
            </w:numPr>
            <w:ind w:left="360" w:hanging="360"/>
          </w:pPr>
        </w:pPrChange>
      </w:pPr>
      <w:del w:id="4222" w:author="Stephen Reynolds, Jr." w:date="2012-11-13T07:29:00Z">
        <w:r w:rsidRPr="00920A48" w:rsidDel="00920A48">
          <w:rPr>
            <w:rPrChange w:id="4223" w:author="Stephen Reynolds, Jr." w:date="2012-11-13T07:32:00Z">
              <w:rPr>
                <w:color w:val="000000" w:themeColor="text1"/>
              </w:rPr>
            </w:rPrChange>
          </w:rPr>
          <w:delText>We are to desire the “best gift” because it is NEEDED. Explain briefly where the gifts take the Believer, what they show the Believer, and how they enable the Believer.</w:delText>
        </w:r>
        <w:r w:rsidRPr="00920A48" w:rsidDel="00920A48">
          <w:rPr>
            <w:u w:val="single"/>
            <w:rPrChange w:id="4224" w:author="Stephen Reynolds, Jr." w:date="2012-11-13T07:32:00Z">
              <w:rPr>
                <w:color w:val="FFFFFF" w:themeColor="background1"/>
                <w:u w:val="single"/>
              </w:rPr>
            </w:rPrChange>
          </w:rPr>
          <w:delText xml:space="preserve"> </w:delText>
        </w:r>
        <w:r w:rsidR="003D39BF" w:rsidRPr="00920A48" w:rsidDel="00920A48">
          <w:rPr>
            <w:u w:val="single"/>
            <w:rPrChange w:id="4225" w:author="Stephen Reynolds, Jr." w:date="2012-11-13T07:32:00Z">
              <w:rPr>
                <w:color w:val="FFFFFF" w:themeColor="background1"/>
                <w:u w:val="single"/>
              </w:rPr>
            </w:rPrChange>
          </w:rPr>
          <w:delText xml:space="preserve">t present time to make it the best gift. </w:delText>
        </w:r>
      </w:del>
    </w:p>
    <w:p w:rsidR="003D39BF" w:rsidRPr="00920A48" w:rsidDel="00920A48" w:rsidRDefault="007E1CA3" w:rsidP="00920A48">
      <w:pPr>
        <w:numPr>
          <w:ilvl w:val="1"/>
          <w:numId w:val="47"/>
        </w:numPr>
        <w:tabs>
          <w:tab w:val="clear" w:pos="1440"/>
        </w:tabs>
        <w:ind w:left="900"/>
        <w:rPr>
          <w:del w:id="4226" w:author="Stephen Reynolds, Jr." w:date="2012-11-13T07:29:00Z"/>
          <w:rPrChange w:id="4227" w:author="Stephen Reynolds, Jr." w:date="2012-11-13T07:32:00Z">
            <w:rPr>
              <w:del w:id="4228" w:author="Stephen Reynolds, Jr." w:date="2012-11-13T07:29:00Z"/>
            </w:rPr>
          </w:rPrChange>
        </w:rPr>
        <w:pPrChange w:id="4229" w:author="Stephen Reynolds, Jr." w:date="2012-11-13T07:29:00Z">
          <w:pPr>
            <w:pStyle w:val="Heading1"/>
          </w:pPr>
        </w:pPrChange>
      </w:pPr>
      <w:bookmarkStart w:id="4230" w:name="_Toc290398391"/>
      <w:del w:id="4231" w:author="Stephen Reynolds, Jr." w:date="2012-11-13T07:29:00Z">
        <w:r w:rsidRPr="00920A48" w:rsidDel="00920A48">
          <w:rPr>
            <w:rPrChange w:id="4232" w:author="Stephen Reynolds, Jr." w:date="2012-11-13T07:32:00Z">
              <w:rPr/>
            </w:rPrChange>
          </w:rPr>
          <w:delText xml:space="preserve">Chapter 4: </w:delText>
        </w:r>
        <w:r w:rsidR="003D39BF" w:rsidRPr="00920A48" w:rsidDel="00920A48">
          <w:rPr>
            <w:rPrChange w:id="4233" w:author="Stephen Reynolds, Jr." w:date="2012-11-13T07:32:00Z">
              <w:rPr/>
            </w:rPrChange>
          </w:rPr>
          <w:delText>Word of Wisdom</w:delText>
        </w:r>
        <w:bookmarkEnd w:id="4230"/>
      </w:del>
    </w:p>
    <w:p w:rsidR="003D39BF" w:rsidRPr="00920A48" w:rsidDel="00920A48" w:rsidRDefault="00E61C09" w:rsidP="00920A48">
      <w:pPr>
        <w:numPr>
          <w:ilvl w:val="1"/>
          <w:numId w:val="47"/>
        </w:numPr>
        <w:tabs>
          <w:tab w:val="clear" w:pos="1440"/>
        </w:tabs>
        <w:ind w:left="900"/>
        <w:rPr>
          <w:del w:id="4234" w:author="Stephen Reynolds, Jr." w:date="2012-11-13T07:29:00Z"/>
          <w:sz w:val="16"/>
          <w:szCs w:val="16"/>
          <w:rPrChange w:id="4235" w:author="Stephen Reynolds, Jr." w:date="2012-11-13T07:32:00Z">
            <w:rPr>
              <w:del w:id="4236" w:author="Stephen Reynolds, Jr." w:date="2012-11-13T07:29:00Z"/>
              <w:sz w:val="16"/>
              <w:szCs w:val="16"/>
            </w:rPr>
          </w:rPrChange>
        </w:rPr>
        <w:pPrChange w:id="4237" w:author="Stephen Reynolds, Jr." w:date="2012-11-13T07:29:00Z">
          <w:pPr/>
        </w:pPrChange>
      </w:pPr>
      <w:del w:id="4238" w:author="Stephen Reynolds, Jr." w:date="2012-11-13T07:29:00Z">
        <w:r w:rsidRPr="00920A48" w:rsidDel="00920A48">
          <w:rPr>
            <w:noProof/>
            <w:rPrChange w:id="4239" w:author="Stephen Reynolds, Jr." w:date="2012-11-13T07:32:00Z">
              <w:rPr>
                <w:noProof/>
                <w:color w:val="003366"/>
              </w:rPr>
            </w:rPrChange>
          </w:rPr>
          <mc:AlternateContent>
            <mc:Choice Requires="wpg">
              <w:drawing>
                <wp:anchor distT="0" distB="0" distL="114300" distR="114300" simplePos="0" relativeHeight="251728896" behindDoc="0" locked="0" layoutInCell="1" allowOverlap="1" wp14:anchorId="5AD39CAF" wp14:editId="032ED00D">
                  <wp:simplePos x="0" y="0"/>
                  <wp:positionH relativeFrom="column">
                    <wp:align>center</wp:align>
                  </wp:positionH>
                  <wp:positionV relativeFrom="paragraph">
                    <wp:posOffset>45085</wp:posOffset>
                  </wp:positionV>
                  <wp:extent cx="4489450" cy="1087120"/>
                  <wp:effectExtent l="0" t="0" r="25400" b="17780"/>
                  <wp:wrapNone/>
                  <wp:docPr id="594" name="Group 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595" name="AutoShape 657"/>
                          <wps:cNvSpPr>
                            <a:spLocks noChangeArrowheads="1"/>
                          </wps:cNvSpPr>
                          <wps:spPr bwMode="auto">
                            <a:xfrm rot="16200000">
                              <a:off x="5264"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Gifts of Healing</w:t>
                                </w:r>
                              </w:p>
                            </w:txbxContent>
                          </wps:txbx>
                          <wps:bodyPr rot="0" vert="vert270" wrap="square" lIns="91440" tIns="45720" rIns="91440" bIns="45720" anchor="t" anchorCtr="0" upright="1">
                            <a:noAutofit/>
                          </wps:bodyPr>
                        </wps:wsp>
                        <wps:wsp>
                          <wps:cNvPr id="597" name="AutoShape 671"/>
                          <wps:cNvSpPr>
                            <a:spLocks noChangeArrowheads="1"/>
                          </wps:cNvSpPr>
                          <wps:spPr bwMode="auto">
                            <a:xfrm rot="16200000">
                              <a:off x="6018"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Working of Miracles</w:t>
                                </w:r>
                              </w:p>
                              <w:p w:rsidR="00E82CDA" w:rsidRPr="00E7056E" w:rsidRDefault="00E82CDA" w:rsidP="00A66AA7">
                                <w:pPr>
                                  <w:jc w:val="center"/>
                                  <w:rPr>
                                    <w:sz w:val="20"/>
                                    <w:szCs w:val="20"/>
                                  </w:rPr>
                                </w:pPr>
                              </w:p>
                            </w:txbxContent>
                          </wps:txbx>
                          <wps:bodyPr rot="0" vert="vert270" wrap="square" lIns="91440" tIns="45720" rIns="91440" bIns="45720" anchor="t" anchorCtr="0" upright="1">
                            <a:noAutofit/>
                          </wps:bodyPr>
                        </wps:wsp>
                        <wps:wsp>
                          <wps:cNvPr id="598" name="AutoShape 672"/>
                          <wps:cNvSpPr>
                            <a:spLocks noChangeArrowheads="1"/>
                          </wps:cNvSpPr>
                          <wps:spPr bwMode="auto">
                            <a:xfrm rot="16200000">
                              <a:off x="6772"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A66AA7">
                                <w:pPr>
                                  <w:jc w:val="center"/>
                                  <w:rPr>
                                    <w:sz w:val="20"/>
                                    <w:szCs w:val="20"/>
                                  </w:rPr>
                                </w:pPr>
                                <w:r w:rsidRPr="00E7056E">
                                  <w:rPr>
                                    <w:sz w:val="20"/>
                                    <w:szCs w:val="20"/>
                                  </w:rPr>
                                  <w:t>Prophecy</w:t>
                                </w:r>
                              </w:p>
                            </w:txbxContent>
                          </wps:txbx>
                          <wps:bodyPr rot="0" vert="vert270" wrap="square" lIns="91440" tIns="45720" rIns="91440" bIns="45720" anchor="t" anchorCtr="0" upright="1">
                            <a:noAutofit/>
                          </wps:bodyPr>
                        </wps:wsp>
                        <wps:wsp>
                          <wps:cNvPr id="599" name="AutoShape 673"/>
                          <wps:cNvSpPr>
                            <a:spLocks noChangeArrowheads="1"/>
                          </wps:cNvSpPr>
                          <wps:spPr bwMode="auto">
                            <a:xfrm rot="16200000">
                              <a:off x="7526"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A66AA7">
                                <w:pPr>
                                  <w:jc w:val="center"/>
                                  <w:rPr>
                                    <w:sz w:val="20"/>
                                    <w:szCs w:val="20"/>
                                  </w:rPr>
                                </w:pPr>
                                <w:r w:rsidRPr="00E7056E">
                                  <w:rPr>
                                    <w:sz w:val="20"/>
                                    <w:szCs w:val="20"/>
                                  </w:rPr>
                                  <w:t>Diverse Kinds of Tongues</w:t>
                                </w:r>
                              </w:p>
                            </w:txbxContent>
                          </wps:txbx>
                          <wps:bodyPr rot="0" vert="vert270" wrap="square" lIns="91440" tIns="45720" rIns="91440" bIns="45720" anchor="t" anchorCtr="0" upright="1">
                            <a:noAutofit/>
                          </wps:bodyPr>
                        </wps:wsp>
                        <wps:wsp>
                          <wps:cNvPr id="600" name="AutoShape 674"/>
                          <wps:cNvSpPr>
                            <a:spLocks noChangeArrowheads="1"/>
                          </wps:cNvSpPr>
                          <wps:spPr bwMode="auto">
                            <a:xfrm rot="16200000">
                              <a:off x="8280"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A66AA7">
                                <w:pPr>
                                  <w:jc w:val="center"/>
                                  <w:rPr>
                                    <w:sz w:val="20"/>
                                    <w:szCs w:val="20"/>
                                  </w:rPr>
                                </w:pPr>
                                <w:r w:rsidRPr="00E7056E">
                                  <w:rPr>
                                    <w:sz w:val="20"/>
                                    <w:szCs w:val="20"/>
                                  </w:rPr>
                                  <w:t>Interpretation of Tongues</w:t>
                                </w:r>
                              </w:p>
                            </w:txbxContent>
                          </wps:txbx>
                          <wps:bodyPr rot="0" vert="vert270" wrap="square" lIns="91440" tIns="45720" rIns="91440" bIns="45720" anchor="t" anchorCtr="0" upright="1">
                            <a:noAutofit/>
                          </wps:bodyPr>
                        </wps:wsp>
                        <wps:wsp>
                          <wps:cNvPr id="601" name="AutoShape 675"/>
                          <wps:cNvSpPr>
                            <a:spLocks noChangeArrowheads="1"/>
                          </wps:cNvSpPr>
                          <wps:spPr bwMode="auto">
                            <a:xfrm rot="16200000">
                              <a:off x="2248"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E7056E" w:rsidRDefault="00E82CDA" w:rsidP="00A66AA7">
                                <w:pPr>
                                  <w:jc w:val="center"/>
                                  <w:rPr>
                                    <w:b/>
                                    <w:sz w:val="20"/>
                                    <w:szCs w:val="20"/>
                                  </w:rPr>
                                </w:pPr>
                                <w:r w:rsidRPr="00E7056E">
                                  <w:rPr>
                                    <w:b/>
                                    <w:sz w:val="20"/>
                                    <w:szCs w:val="20"/>
                                  </w:rPr>
                                  <w:t>Word of Wisdom</w:t>
                                </w:r>
                              </w:p>
                            </w:txbxContent>
                          </wps:txbx>
                          <wps:bodyPr rot="0" vert="vert270" wrap="square" lIns="91440" tIns="45720" rIns="91440" bIns="45720" anchor="t" anchorCtr="0" upright="1">
                            <a:noAutofit/>
                          </wps:bodyPr>
                        </wps:wsp>
                        <wps:wsp>
                          <wps:cNvPr id="602" name="AutoShape 676"/>
                          <wps:cNvSpPr>
                            <a:spLocks noChangeArrowheads="1"/>
                          </wps:cNvSpPr>
                          <wps:spPr bwMode="auto">
                            <a:xfrm rot="16200000">
                              <a:off x="3002"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A66AA7">
                                <w:pPr>
                                  <w:jc w:val="center"/>
                                  <w:rPr>
                                    <w:sz w:val="20"/>
                                    <w:szCs w:val="20"/>
                                  </w:rPr>
                                </w:pPr>
                                <w:r w:rsidRPr="00E7056E">
                                  <w:rPr>
                                    <w:sz w:val="20"/>
                                    <w:szCs w:val="20"/>
                                  </w:rPr>
                                  <w:t>Word of Knowledge</w:t>
                                </w:r>
                              </w:p>
                            </w:txbxContent>
                          </wps:txbx>
                          <wps:bodyPr rot="0" vert="vert270" wrap="square" lIns="91440" tIns="45720" rIns="91440" bIns="45720" anchor="t" anchorCtr="0" upright="1">
                            <a:noAutofit/>
                          </wps:bodyPr>
                        </wps:wsp>
                        <wps:wsp>
                          <wps:cNvPr id="603" name="AutoShape 677"/>
                          <wps:cNvSpPr>
                            <a:spLocks noChangeArrowheads="1"/>
                          </wps:cNvSpPr>
                          <wps:spPr bwMode="auto">
                            <a:xfrm rot="16200000">
                              <a:off x="3756"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A66AA7">
                                <w:pPr>
                                  <w:jc w:val="center"/>
                                  <w:rPr>
                                    <w:sz w:val="20"/>
                                    <w:szCs w:val="20"/>
                                  </w:rPr>
                                </w:pPr>
                                <w:r w:rsidRPr="00E7056E">
                                  <w:rPr>
                                    <w:sz w:val="20"/>
                                    <w:szCs w:val="20"/>
                                  </w:rPr>
                                  <w:t>Discerning of Spirits</w:t>
                                </w:r>
                              </w:p>
                            </w:txbxContent>
                          </wps:txbx>
                          <wps:bodyPr rot="0" vert="vert270" wrap="square" lIns="91440" tIns="45720" rIns="91440" bIns="45720" anchor="t" anchorCtr="0" upright="1">
                            <a:noAutofit/>
                          </wps:bodyPr>
                        </wps:wsp>
                        <wps:wsp>
                          <wps:cNvPr id="604" name="AutoShape 678"/>
                          <wps:cNvSpPr>
                            <a:spLocks noChangeArrowheads="1"/>
                          </wps:cNvSpPr>
                          <wps:spPr bwMode="auto">
                            <a:xfrm rot="16200000">
                              <a:off x="4510"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E7056E" w:rsidRDefault="00E82CDA" w:rsidP="00A66AA7">
                                <w:pPr>
                                  <w:jc w:val="center"/>
                                  <w:rPr>
                                    <w:sz w:val="20"/>
                                    <w:szCs w:val="20"/>
                                  </w:rPr>
                                </w:pPr>
                                <w:r w:rsidRPr="00E7056E">
                                  <w:rPr>
                                    <w:sz w:val="20"/>
                                    <w:szCs w:val="20"/>
                                  </w:rPr>
                                  <w:t>Gift of 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79" o:spid="_x0000_s1028" style="position:absolute;left:0;text-align:left;margin-left:0;margin-top:3.55pt;width:353.5pt;height:85.6pt;z-index:251728896;mso-position-horizontal:center"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">
                  <v:shapetype id="_x0000_t116" coordsize="21600,21600" o:spt="116" path="m3475,qx,10800,3475,21600l18125,21600qx21600,10800,18125,xe">
                    <v:stroke joinstyle="miter"/>
                    <v:path gradientshapeok="t" o:connecttype="rect" textboxrect="1018,3163,20582,18437"/>
                  </v:shapetype>
                  <v:shape id="AutoShape 657" o:spid="_x0000_s102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ErcQA&#10;AADcAAAADwAAAGRycy9kb3ducmV2LnhtbESP0YrCMBRE3xf8h3AFX0RTBVetRtlVdH1d1w+4NNe2&#10;2NyUJNrq1xthwcdhZs4wy3VrKnEj50vLCkbDBARxZnXJuYLT324wA+EDssbKMim4k4f1qvOxxFTb&#10;hn/pdgy5iBD2KSooQqhTKX1WkEE/tDVx9M7WGQxRulxqh02Em0qOk+RTGiw5LhRY06ag7HK8GgXN&#10;z+7w6J/d43u6yZv+dnRx0/1JqV63/VqACNSGd/i/fdAKJvMJvM7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xK3EAAAA3AAAAA8AAAAAAAAAAAAAAAAAmAIAAGRycy9k&#10;b3ducmV2LnhtbFBLBQYAAAAABAAEAPUAAACJAwAAAAA=&#10;" fillcolor="#bfbfbf [2412]">
                    <v:textbox style="layout-flow:vertical;mso-layout-flow-alt:bottom-to-top">
                      <w:txbxContent>
                        <w:p w:rsidR="00E82CDA" w:rsidRPr="00BE1420" w:rsidRDefault="00E82CDA" w:rsidP="00BE1420">
                          <w:pPr>
                            <w:jc w:val="center"/>
                            <w:rPr>
                              <w:sz w:val="20"/>
                              <w:szCs w:val="20"/>
                            </w:rPr>
                          </w:pPr>
                          <w:r w:rsidRPr="00BE1420">
                            <w:rPr>
                              <w:sz w:val="20"/>
                              <w:szCs w:val="20"/>
                            </w:rPr>
                            <w:t>Gifts of Healing</w:t>
                          </w:r>
                        </w:p>
                      </w:txbxContent>
                    </v:textbox>
                  </v:shape>
                  <v:shape id="AutoShape 671" o:spid="_x0000_s103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QcQA&#10;AADcAAAADwAAAGRycy9kb3ducmV2LnhtbESP0WrCQBRE3wX/YbmCL6IbhRqNrmIVW1+rfsAle02C&#10;2bthd2uiX98tFPo4zMwZZr3tTC0e5HxlWcF0koAgzq2uuFBwvRzHCxA+IGusLZOCJ3nYbvq9NWba&#10;tvxFj3MoRISwz1BBGUKTSenzkgz6iW2Io3ezzmCI0hVSO2wj3NRyliRzabDiuFBiQ/uS8vv52yho&#10;P4+n1+jmXu/pvmhHh+ndpR9XpYaDbrcCEagL/+G/9kkreFum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8/0HEAAAA3AAAAA8AAAAAAAAAAAAAAAAAmAIAAGRycy9k&#10;b3ducmV2LnhtbFBLBQYAAAAABAAEAPUAAACJAwAAAAA=&#10;" fillcolor="#bfbfbf [2412]">
                    <v:textbox style="layout-flow:vertical;mso-layout-flow-alt:bottom-to-top">
                      <w:txbxContent>
                        <w:p w:rsidR="00E82CDA" w:rsidRPr="00E7056E" w:rsidRDefault="00E82CDA" w:rsidP="00BE1420">
                          <w:pPr>
                            <w:jc w:val="center"/>
                            <w:rPr>
                              <w:sz w:val="20"/>
                              <w:szCs w:val="20"/>
                            </w:rPr>
                          </w:pPr>
                          <w:r w:rsidRPr="00E7056E">
                            <w:rPr>
                              <w:sz w:val="20"/>
                              <w:szCs w:val="20"/>
                            </w:rPr>
                            <w:t>Working of Miracles</w:t>
                          </w:r>
                        </w:p>
                        <w:p w:rsidR="00E82CDA" w:rsidRPr="00E7056E" w:rsidRDefault="00E82CDA" w:rsidP="00A66AA7">
                          <w:pPr>
                            <w:jc w:val="center"/>
                            <w:rPr>
                              <w:sz w:val="20"/>
                              <w:szCs w:val="20"/>
                            </w:rPr>
                          </w:pPr>
                        </w:p>
                      </w:txbxContent>
                    </v:textbox>
                  </v:shape>
                  <v:shape id="AutoShape 672" o:spid="_x0000_s103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5fuMQA&#10;AADcAAAADwAAAGRycy9kb3ducmV2LnhtbERP3WrCMBS+F/YO4Qx2I5puzGJrUxmibMroUPcAZ82x&#10;LWtOSpNp9/bmQvDy4/vPloNpxZl611hW8DyNQBCXVjdcKfg+biZzEM4ja2wtk4J/crDMH0YZptpe&#10;eE/ng69ECGGXooLa+y6V0pU1GXRT2xEH7mR7gz7AvpK6x0sIN618iaJYGmw4NNTY0aqm8vfwZxTo&#10;dlOsPuPda5G8F1/baj2Of9aFUk+Pw9sChKfB38U394dWMEvC2nAmHAG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uX7jEAAAA3AAAAA8AAAAAAAAAAAAAAAAAmAIAAGRycy9k&#10;b3ducmV2LnhtbFBLBQYAAAAABAAEAPUAAACJAwAAAAA=&#10;" fillcolor="#a5a5a5 [2092]">
                    <v:textbox style="layout-flow:vertical;mso-layout-flow-alt:bottom-to-top">
                      <w:txbxContent>
                        <w:p w:rsidR="00E82CDA" w:rsidRPr="00E7056E" w:rsidRDefault="00E82CDA" w:rsidP="00A66AA7">
                          <w:pPr>
                            <w:jc w:val="center"/>
                            <w:rPr>
                              <w:sz w:val="20"/>
                              <w:szCs w:val="20"/>
                            </w:rPr>
                          </w:pPr>
                          <w:r w:rsidRPr="00E7056E">
                            <w:rPr>
                              <w:sz w:val="20"/>
                              <w:szCs w:val="20"/>
                            </w:rPr>
                            <w:t>Prophecy</w:t>
                          </w:r>
                        </w:p>
                      </w:txbxContent>
                    </v:textbox>
                  </v:shape>
                  <v:shape id="AutoShape 673" o:spid="_x0000_s103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6I8cA&#10;AADcAAAADwAAAGRycy9kb3ducmV2LnhtbESP3WrCQBSE74W+w3IEb0Q3Shua1FVElFYpKf48wGn2&#10;mIRmz4bsVuPbu0Khl8PMfMPMFp2pxYVaV1lWMBlHIIhzqysuFJyOm9ErCOeRNdaWScGNHCzmT70Z&#10;ptpeeU+Xgy9EgLBLUUHpfZNK6fKSDLqxbYiDd7atQR9kW0jd4jXATS2nURRLgxWHhRIbWpWU/xx+&#10;jQJdb7LVZ7x7zpL37GtbrIfx9zpTatDvlm8gPHX+P/zX/tAKXpIEHmfCEZ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i+iPHAAAA3AAAAA8AAAAAAAAAAAAAAAAAmAIAAGRy&#10;cy9kb3ducmV2LnhtbFBLBQYAAAAABAAEAPUAAACMAwAAAAA=&#10;" fillcolor="#a5a5a5 [2092]">
                    <v:textbox style="layout-flow:vertical;mso-layout-flow-alt:bottom-to-top">
                      <w:txbxContent>
                        <w:p w:rsidR="00E82CDA" w:rsidRPr="00E7056E" w:rsidRDefault="00E82CDA" w:rsidP="00A66AA7">
                          <w:pPr>
                            <w:jc w:val="center"/>
                            <w:rPr>
                              <w:sz w:val="20"/>
                              <w:szCs w:val="20"/>
                            </w:rPr>
                          </w:pPr>
                          <w:r w:rsidRPr="00E7056E">
                            <w:rPr>
                              <w:sz w:val="20"/>
                              <w:szCs w:val="20"/>
                            </w:rPr>
                            <w:t>Diverse Kinds of Tongues</w:t>
                          </w:r>
                        </w:p>
                      </w:txbxContent>
                    </v:textbox>
                  </v:shape>
                  <v:shape id="AutoShape 674" o:spid="_x0000_s103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enRcIA&#10;AADcAAAADwAAAGRycy9kb3ducmV2LnhtbERPy4rCMBTdC/5DuMJsRFOHoWg1iojizCAVHx9wba5t&#10;sbkpTdTO308WgsvDec8WranEgxpXWlYwGkYgiDOrS84VnE+bwRiE88gaK8uk4I8cLObdzgwTbZ98&#10;oMfR5yKEsEtQQeF9nUjpsoIMuqGtiQN3tY1BH2CTS93gM4SbSn5GUSwNlhwaCqxpVVB2O96NAl1t&#10;0tUu/v1KJ9t0/5Ov+/FlnSr10WuXUxCeWv8Wv9zfWkEchfnhTDg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96dFwgAAANwAAAAPAAAAAAAAAAAAAAAAAJgCAABkcnMvZG93&#10;bnJldi54bWxQSwUGAAAAAAQABAD1AAAAhwMAAAAA&#10;" fillcolor="#a5a5a5 [2092]">
                    <v:textbox style="layout-flow:vertical;mso-layout-flow-alt:bottom-to-top">
                      <w:txbxContent>
                        <w:p w:rsidR="00E82CDA" w:rsidRPr="00E7056E" w:rsidRDefault="00E82CDA" w:rsidP="00A66AA7">
                          <w:pPr>
                            <w:jc w:val="center"/>
                            <w:rPr>
                              <w:sz w:val="20"/>
                              <w:szCs w:val="20"/>
                            </w:rPr>
                          </w:pPr>
                          <w:r w:rsidRPr="00E7056E">
                            <w:rPr>
                              <w:sz w:val="20"/>
                              <w:szCs w:val="20"/>
                            </w:rPr>
                            <w:t>Interpretation of Tongues</w:t>
                          </w:r>
                        </w:p>
                      </w:txbxContent>
                    </v:textbox>
                  </v:shape>
                  <v:shape id="AutoShape 675" o:spid="_x0000_s103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sxsYA&#10;AADcAAAADwAAAGRycy9kb3ducmV2LnhtbESPQWvCQBSE70L/w/IKvZmNFoLEbIIKhVTwEFsKvT2y&#10;zyRt9m2a3Wr8992C4HGYmW+YrJhML840us6ygkUUgyCure64UfD+9jJfgXAeWWNvmRRcyUGRP8wy&#10;TLW9cEXno29EgLBLUUHr/ZBK6eqWDLrIDsTBO9nRoA9ybKQe8RLgppfLOE6kwY7DQosD7Vqqv4+/&#10;RsHua4nlx6F6xc+r2e5/nuumnFZKPT1OmzUIT5O/h2/tUitI4gX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sxsYAAADcAAAADwAAAAAAAAAAAAAAAACYAgAAZHJz&#10;L2Rvd25yZXYueG1sUEsFBgAAAAAEAAQA9QAAAIsDAAAAAA==&#10;" fillcolor="white [3212]">
                    <v:textbox style="layout-flow:vertical;mso-layout-flow-alt:bottom-to-top">
                      <w:txbxContent>
                        <w:p w:rsidR="00E82CDA" w:rsidRPr="00E7056E" w:rsidRDefault="00E82CDA" w:rsidP="00A66AA7">
                          <w:pPr>
                            <w:jc w:val="center"/>
                            <w:rPr>
                              <w:b/>
                              <w:sz w:val="20"/>
                              <w:szCs w:val="20"/>
                            </w:rPr>
                          </w:pPr>
                          <w:r w:rsidRPr="00E7056E">
                            <w:rPr>
                              <w:b/>
                              <w:sz w:val="20"/>
                              <w:szCs w:val="20"/>
                            </w:rPr>
                            <w:t>Word of Wisdom</w:t>
                          </w:r>
                        </w:p>
                      </w:txbxContent>
                    </v:textbox>
                  </v:shape>
                  <v:shape id="AutoShape 676" o:spid="_x0000_s103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V8sQA&#10;AADcAAAADwAAAGRycy9kb3ducmV2LnhtbESPQWvCQBSE74L/YXmCN91UJEjqKqWg6MVa2+L1sftM&#10;YrNvQ3Y1sb/eLQgeh5n5hpkvO1uJKzW+dKzgZZyAINbOlJwr+P5ajWYgfEA2WDkmBTfysFz0e3PM&#10;jGv5k66HkIsIYZ+hgiKEOpPS64Is+rGriaN3co3FEGWTS9NgG+G2kpMkSaXFkuNCgTW9F6R/Dxer&#10;QK/lR3ue7s5/eh9ceqy27mdbKzUcdG+vIAJ14Rl+tDdGQZpM4P9MP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mVfLEAAAA3AAAAA8AAAAAAAAAAAAAAAAAmAIAAGRycy9k&#10;b3ducmV2LnhtbFBLBQYAAAAABAAEAPUAAACJAwAAAAA=&#10;" fillcolor="#d8d8d8 [2732]">
                    <v:textbox style="layout-flow:vertical;mso-layout-flow-alt:bottom-to-top">
                      <w:txbxContent>
                        <w:p w:rsidR="00E82CDA" w:rsidRPr="00E7056E" w:rsidRDefault="00E82CDA" w:rsidP="00A66AA7">
                          <w:pPr>
                            <w:jc w:val="center"/>
                            <w:rPr>
                              <w:sz w:val="20"/>
                              <w:szCs w:val="20"/>
                            </w:rPr>
                          </w:pPr>
                          <w:r w:rsidRPr="00E7056E">
                            <w:rPr>
                              <w:sz w:val="20"/>
                              <w:szCs w:val="20"/>
                            </w:rPr>
                            <w:t>Word of Knowledge</w:t>
                          </w:r>
                        </w:p>
                      </w:txbxContent>
                    </v:textbox>
                  </v:shape>
                  <v:shape id="AutoShape 677" o:spid="_x0000_s103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rwacQA&#10;AADcAAAADwAAAGRycy9kb3ducmV2LnhtbESPT2vCQBTE74LfYXkFb7ppLUGiqxShpV7qf7w+dp9J&#10;bPZtyG5N6qfvFgSPw8z8hpktOluJKzW+dKzgeZSAINbOlJwrOOzfhxMQPiAbrByTgl/ysJj3ezPM&#10;jGt5S9ddyEWEsM9QQRFCnUnpdUEW/cjVxNE7u8ZiiLLJpWmwjXBbyZckSaXFkuNCgTUtC9Lfux+r&#10;QH/IdXt5/brc9Ca49FSt3HFVKzV46t6mIAJ14RG+tz+NgjQZw/+Ze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q8GnEAAAA3AAAAA8AAAAAAAAAAAAAAAAAmAIAAGRycy9k&#10;b3ducmV2LnhtbFBLBQYAAAAABAAEAPUAAACJAwAAAAA=&#10;" fillcolor="#d8d8d8 [2732]">
                    <v:textbox style="layout-flow:vertical;mso-layout-flow-alt:bottom-to-top">
                      <w:txbxContent>
                        <w:p w:rsidR="00E82CDA" w:rsidRPr="00E7056E" w:rsidRDefault="00E82CDA" w:rsidP="00A66AA7">
                          <w:pPr>
                            <w:jc w:val="center"/>
                            <w:rPr>
                              <w:sz w:val="20"/>
                              <w:szCs w:val="20"/>
                            </w:rPr>
                          </w:pPr>
                          <w:r w:rsidRPr="00E7056E">
                            <w:rPr>
                              <w:sz w:val="20"/>
                              <w:szCs w:val="20"/>
                            </w:rPr>
                            <w:t>Discerning of Spirits</w:t>
                          </w:r>
                        </w:p>
                      </w:txbxContent>
                    </v:textbox>
                  </v:shape>
                  <v:shape id="AutoShape 678" o:spid="_x0000_s103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VzcMA&#10;AADcAAAADwAAAGRycy9kb3ducmV2LnhtbESP3YrCMBSE7xd8h3CEvRFNFVGpRvEHf27X9QEOzbEt&#10;Niclibbr0xtB2MthZr5hFqvWVOJBzpeWFQwHCQjizOqScwWX331/BsIHZI2VZVLwRx5Wy87XAlNt&#10;G/6hxznkIkLYp6igCKFOpfRZQQb9wNbE0btaZzBE6XKpHTYRbio5SpKJNFhyXCiwpm1B2e18Nwqa&#10;4/707F3dczPd5k1vN7y56eGi1He3Xc9BBGrDf/jTPmkFk2QM7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GVzcMAAADcAAAADwAAAAAAAAAAAAAAAACYAgAAZHJzL2Rv&#10;d25yZXYueG1sUEsFBgAAAAAEAAQA9QAAAIgDAAAAAA==&#10;" fillcolor="#bfbfbf [2412]">
                    <v:textbox style="layout-flow:vertical;mso-layout-flow-alt:bottom-to-top">
                      <w:txbxContent>
                        <w:p w:rsidR="00E82CDA" w:rsidRPr="00E7056E" w:rsidRDefault="00E82CDA" w:rsidP="00A66AA7">
                          <w:pPr>
                            <w:jc w:val="center"/>
                            <w:rPr>
                              <w:sz w:val="20"/>
                              <w:szCs w:val="20"/>
                            </w:rPr>
                          </w:pPr>
                          <w:r w:rsidRPr="00E7056E">
                            <w:rPr>
                              <w:sz w:val="20"/>
                              <w:szCs w:val="20"/>
                            </w:rPr>
                            <w:t>Gift of Faith</w:t>
                          </w:r>
                        </w:p>
                      </w:txbxContent>
                    </v:textbox>
                  </v:shape>
                </v:group>
              </w:pict>
            </mc:Fallback>
          </mc:AlternateContent>
        </w:r>
      </w:del>
    </w:p>
    <w:p w:rsidR="000D3C36" w:rsidRPr="00920A48" w:rsidDel="00920A48" w:rsidRDefault="000D3C36" w:rsidP="00920A48">
      <w:pPr>
        <w:numPr>
          <w:ilvl w:val="1"/>
          <w:numId w:val="47"/>
        </w:numPr>
        <w:tabs>
          <w:tab w:val="clear" w:pos="1440"/>
        </w:tabs>
        <w:ind w:left="900"/>
        <w:rPr>
          <w:del w:id="4240" w:author="Stephen Reynolds, Jr." w:date="2012-11-13T07:29:00Z"/>
          <w:rPrChange w:id="4241" w:author="Stephen Reynolds, Jr." w:date="2012-11-13T07:32:00Z">
            <w:rPr>
              <w:del w:id="4242" w:author="Stephen Reynolds, Jr." w:date="2012-11-13T07:29:00Z"/>
            </w:rPr>
          </w:rPrChange>
        </w:rPr>
        <w:pPrChange w:id="4243" w:author="Stephen Reynolds, Jr." w:date="2012-11-13T07:29:00Z">
          <w:pPr/>
        </w:pPrChange>
      </w:pPr>
    </w:p>
    <w:p w:rsidR="000D3C36" w:rsidRPr="00920A48" w:rsidDel="00920A48" w:rsidRDefault="000D3C36" w:rsidP="00920A48">
      <w:pPr>
        <w:numPr>
          <w:ilvl w:val="1"/>
          <w:numId w:val="47"/>
        </w:numPr>
        <w:tabs>
          <w:tab w:val="clear" w:pos="1440"/>
        </w:tabs>
        <w:ind w:left="900"/>
        <w:rPr>
          <w:del w:id="4244" w:author="Stephen Reynolds, Jr." w:date="2012-11-13T07:29:00Z"/>
          <w:rPrChange w:id="4245" w:author="Stephen Reynolds, Jr." w:date="2012-11-13T07:32:00Z">
            <w:rPr>
              <w:del w:id="4246" w:author="Stephen Reynolds, Jr." w:date="2012-11-13T07:29:00Z"/>
            </w:rPr>
          </w:rPrChange>
        </w:rPr>
        <w:pPrChange w:id="4247" w:author="Stephen Reynolds, Jr." w:date="2012-11-13T07:29:00Z">
          <w:pPr/>
        </w:pPrChange>
      </w:pPr>
    </w:p>
    <w:p w:rsidR="000D3C36" w:rsidRPr="00920A48" w:rsidDel="00920A48" w:rsidRDefault="000D3C36" w:rsidP="00920A48">
      <w:pPr>
        <w:numPr>
          <w:ilvl w:val="1"/>
          <w:numId w:val="47"/>
        </w:numPr>
        <w:tabs>
          <w:tab w:val="clear" w:pos="1440"/>
        </w:tabs>
        <w:ind w:left="900"/>
        <w:rPr>
          <w:del w:id="4248" w:author="Stephen Reynolds, Jr." w:date="2012-11-13T07:29:00Z"/>
          <w:rPrChange w:id="4249" w:author="Stephen Reynolds, Jr." w:date="2012-11-13T07:32:00Z">
            <w:rPr>
              <w:del w:id="4250" w:author="Stephen Reynolds, Jr." w:date="2012-11-13T07:29:00Z"/>
            </w:rPr>
          </w:rPrChange>
        </w:rPr>
        <w:pPrChange w:id="4251" w:author="Stephen Reynolds, Jr." w:date="2012-11-13T07:29:00Z">
          <w:pPr/>
        </w:pPrChange>
      </w:pPr>
    </w:p>
    <w:p w:rsidR="000D3C36" w:rsidRPr="00920A48" w:rsidDel="00920A48" w:rsidRDefault="000D3C36" w:rsidP="00920A48">
      <w:pPr>
        <w:numPr>
          <w:ilvl w:val="1"/>
          <w:numId w:val="47"/>
        </w:numPr>
        <w:tabs>
          <w:tab w:val="clear" w:pos="1440"/>
        </w:tabs>
        <w:ind w:left="900"/>
        <w:rPr>
          <w:del w:id="4252" w:author="Stephen Reynolds, Jr." w:date="2012-11-13T07:29:00Z"/>
          <w:rPrChange w:id="4253" w:author="Stephen Reynolds, Jr." w:date="2012-11-13T07:32:00Z">
            <w:rPr>
              <w:del w:id="4254" w:author="Stephen Reynolds, Jr." w:date="2012-11-13T07:29:00Z"/>
            </w:rPr>
          </w:rPrChange>
        </w:rPr>
        <w:pPrChange w:id="4255" w:author="Stephen Reynolds, Jr." w:date="2012-11-13T07:29:00Z">
          <w:pPr/>
        </w:pPrChange>
      </w:pPr>
    </w:p>
    <w:p w:rsidR="000D3C36" w:rsidRPr="00920A48" w:rsidDel="00920A48" w:rsidRDefault="000D3C36" w:rsidP="00920A48">
      <w:pPr>
        <w:numPr>
          <w:ilvl w:val="1"/>
          <w:numId w:val="47"/>
        </w:numPr>
        <w:tabs>
          <w:tab w:val="clear" w:pos="1440"/>
        </w:tabs>
        <w:ind w:left="900"/>
        <w:rPr>
          <w:del w:id="4256" w:author="Stephen Reynolds, Jr." w:date="2012-11-13T07:29:00Z"/>
          <w:rPrChange w:id="4257" w:author="Stephen Reynolds, Jr." w:date="2012-11-13T07:32:00Z">
            <w:rPr>
              <w:del w:id="4258" w:author="Stephen Reynolds, Jr." w:date="2012-11-13T07:29:00Z"/>
            </w:rPr>
          </w:rPrChange>
        </w:rPr>
        <w:pPrChange w:id="4259" w:author="Stephen Reynolds, Jr." w:date="2012-11-13T07:29:00Z">
          <w:pPr/>
        </w:pPrChange>
      </w:pPr>
    </w:p>
    <w:p w:rsidR="00A66AA7" w:rsidRPr="00920A48" w:rsidDel="00920A48" w:rsidRDefault="00A66AA7" w:rsidP="00920A48">
      <w:pPr>
        <w:numPr>
          <w:ilvl w:val="1"/>
          <w:numId w:val="47"/>
        </w:numPr>
        <w:tabs>
          <w:tab w:val="clear" w:pos="1440"/>
        </w:tabs>
        <w:ind w:left="900"/>
        <w:rPr>
          <w:del w:id="4260" w:author="Stephen Reynolds, Jr." w:date="2012-11-13T07:29:00Z"/>
          <w:rPrChange w:id="4261" w:author="Stephen Reynolds, Jr." w:date="2012-11-13T07:32:00Z">
            <w:rPr>
              <w:del w:id="4262" w:author="Stephen Reynolds, Jr." w:date="2012-11-13T07:29:00Z"/>
            </w:rPr>
          </w:rPrChange>
        </w:rPr>
        <w:pPrChange w:id="4263" w:author="Stephen Reynolds, Jr." w:date="2012-11-13T07:29:00Z">
          <w:pPr>
            <w:ind w:left="360"/>
          </w:pPr>
        </w:pPrChange>
      </w:pPr>
    </w:p>
    <w:p w:rsidR="000D3C36" w:rsidRPr="00920A48" w:rsidDel="00920A48" w:rsidRDefault="000D3C36" w:rsidP="00920A48">
      <w:pPr>
        <w:numPr>
          <w:ilvl w:val="1"/>
          <w:numId w:val="47"/>
        </w:numPr>
        <w:tabs>
          <w:tab w:val="clear" w:pos="1440"/>
        </w:tabs>
        <w:ind w:left="900"/>
        <w:rPr>
          <w:del w:id="4264" w:author="Stephen Reynolds, Jr." w:date="2012-11-13T07:29:00Z"/>
          <w:rPrChange w:id="4265" w:author="Stephen Reynolds, Jr." w:date="2012-11-13T07:32:00Z">
            <w:rPr>
              <w:del w:id="4266" w:author="Stephen Reynolds, Jr." w:date="2012-11-13T07:29:00Z"/>
            </w:rPr>
          </w:rPrChange>
        </w:rPr>
        <w:pPrChange w:id="4267" w:author="Stephen Reynolds, Jr." w:date="2012-11-13T07:29:00Z">
          <w:pPr/>
        </w:pPrChange>
      </w:pPr>
    </w:p>
    <w:p w:rsidR="00C55BB7" w:rsidRPr="00920A48" w:rsidDel="00920A48" w:rsidRDefault="00C55BB7" w:rsidP="00920A48">
      <w:pPr>
        <w:numPr>
          <w:ilvl w:val="1"/>
          <w:numId w:val="47"/>
        </w:numPr>
        <w:tabs>
          <w:tab w:val="clear" w:pos="1440"/>
        </w:tabs>
        <w:ind w:left="900"/>
        <w:rPr>
          <w:del w:id="4268" w:author="Stephen Reynolds, Jr." w:date="2012-11-13T07:29:00Z"/>
          <w:rPrChange w:id="4269" w:author="Stephen Reynolds, Jr." w:date="2012-11-13T07:32:00Z">
            <w:rPr>
              <w:del w:id="4270" w:author="Stephen Reynolds, Jr." w:date="2012-11-13T07:29:00Z"/>
            </w:rPr>
          </w:rPrChange>
        </w:rPr>
        <w:pPrChange w:id="4271" w:author="Stephen Reynolds, Jr." w:date="2012-11-13T07:29:00Z">
          <w:pPr/>
        </w:pPrChange>
      </w:pPr>
      <w:del w:id="4272" w:author="Stephen Reynolds, Jr." w:date="2012-11-13T07:29:00Z">
        <w:r w:rsidRPr="00920A48" w:rsidDel="00920A48">
          <w:rPr>
            <w:rPrChange w:id="4273" w:author="Stephen Reynolds, Jr." w:date="2012-11-13T07:32:00Z">
              <w:rPr/>
            </w:rPrChange>
          </w:rPr>
          <w:delText>INTRODUCTION</w:delText>
        </w:r>
      </w:del>
    </w:p>
    <w:p w:rsidR="00C55BB7" w:rsidRPr="00920A48" w:rsidDel="00920A48" w:rsidRDefault="00C55BB7" w:rsidP="00920A48">
      <w:pPr>
        <w:numPr>
          <w:ilvl w:val="1"/>
          <w:numId w:val="47"/>
        </w:numPr>
        <w:tabs>
          <w:tab w:val="clear" w:pos="1440"/>
        </w:tabs>
        <w:ind w:left="900"/>
        <w:rPr>
          <w:del w:id="4274" w:author="Stephen Reynolds, Jr." w:date="2012-11-13T07:29:00Z"/>
          <w:rPrChange w:id="4275" w:author="Stephen Reynolds, Jr." w:date="2012-11-13T07:32:00Z">
            <w:rPr>
              <w:del w:id="4276" w:author="Stephen Reynolds, Jr." w:date="2012-11-13T07:29:00Z"/>
            </w:rPr>
          </w:rPrChange>
        </w:rPr>
        <w:pPrChange w:id="4277" w:author="Stephen Reynolds, Jr." w:date="2012-11-13T07:29:00Z">
          <w:pPr>
            <w:ind w:firstLine="720"/>
          </w:pPr>
        </w:pPrChange>
      </w:pPr>
    </w:p>
    <w:p w:rsidR="009A6076" w:rsidRPr="00920A48" w:rsidDel="00920A48" w:rsidRDefault="009A6076" w:rsidP="00920A48">
      <w:pPr>
        <w:numPr>
          <w:ilvl w:val="1"/>
          <w:numId w:val="47"/>
        </w:numPr>
        <w:tabs>
          <w:tab w:val="clear" w:pos="1440"/>
        </w:tabs>
        <w:ind w:left="900"/>
        <w:rPr>
          <w:del w:id="4278" w:author="Stephen Reynolds, Jr." w:date="2012-11-13T07:29:00Z"/>
          <w:rPrChange w:id="4279" w:author="Stephen Reynolds, Jr." w:date="2012-11-13T07:32:00Z">
            <w:rPr>
              <w:del w:id="4280" w:author="Stephen Reynolds, Jr." w:date="2012-11-13T07:29:00Z"/>
            </w:rPr>
          </w:rPrChange>
        </w:rPr>
        <w:pPrChange w:id="4281" w:author="Stephen Reynolds, Jr." w:date="2012-11-13T07:29:00Z">
          <w:pPr>
            <w:ind w:firstLine="720"/>
          </w:pPr>
        </w:pPrChange>
      </w:pPr>
      <w:del w:id="4282" w:author="Stephen Reynolds, Jr." w:date="2012-11-13T07:29:00Z">
        <w:r w:rsidRPr="00920A48" w:rsidDel="00920A48">
          <w:rPr>
            <w:rPrChange w:id="4283" w:author="Stephen Reynolds, Jr." w:date="2012-11-13T07:32:00Z">
              <w:rPr/>
            </w:rPrChange>
          </w:rPr>
          <w:delText>Since in God are hidden all treasures of wisdom and knowledge (Col. 2:3), there is nothing that He does not know. We are constantly in the process of learning, but God is omniscient—truly knows it all! God Himself is the abundant storehouse of all knowledge and wisdom.</w:delText>
        </w:r>
      </w:del>
    </w:p>
    <w:p w:rsidR="00C55BB7" w:rsidRPr="00920A48" w:rsidDel="00920A48" w:rsidRDefault="00C55BB7" w:rsidP="00920A48">
      <w:pPr>
        <w:numPr>
          <w:ilvl w:val="1"/>
          <w:numId w:val="47"/>
        </w:numPr>
        <w:tabs>
          <w:tab w:val="clear" w:pos="1440"/>
        </w:tabs>
        <w:ind w:left="900"/>
        <w:rPr>
          <w:del w:id="4284" w:author="Stephen Reynolds, Jr." w:date="2012-11-13T07:29:00Z"/>
          <w:rPrChange w:id="4285" w:author="Stephen Reynolds, Jr." w:date="2012-11-13T07:32:00Z">
            <w:rPr>
              <w:del w:id="4286" w:author="Stephen Reynolds, Jr." w:date="2012-11-13T07:29:00Z"/>
              <w:color w:val="000000"/>
            </w:rPr>
          </w:rPrChange>
        </w:rPr>
        <w:pPrChange w:id="4287" w:author="Stephen Reynolds, Jr." w:date="2012-11-13T07:29:00Z">
          <w:pPr/>
        </w:pPrChange>
      </w:pPr>
    </w:p>
    <w:p w:rsidR="00C55BB7" w:rsidRPr="00920A48" w:rsidDel="00920A48" w:rsidRDefault="00C55BB7" w:rsidP="00920A48">
      <w:pPr>
        <w:numPr>
          <w:ilvl w:val="1"/>
          <w:numId w:val="47"/>
        </w:numPr>
        <w:tabs>
          <w:tab w:val="clear" w:pos="1440"/>
        </w:tabs>
        <w:ind w:left="900"/>
        <w:rPr>
          <w:del w:id="4288" w:author="Stephen Reynolds, Jr." w:date="2012-11-13T07:29:00Z"/>
          <w:rPrChange w:id="4289" w:author="Stephen Reynolds, Jr." w:date="2012-11-13T07:32:00Z">
            <w:rPr>
              <w:del w:id="4290" w:author="Stephen Reynolds, Jr." w:date="2012-11-13T07:29:00Z"/>
              <w:color w:val="000000"/>
            </w:rPr>
          </w:rPrChange>
        </w:rPr>
        <w:pPrChange w:id="4291" w:author="Stephen Reynolds, Jr." w:date="2012-11-13T07:29:00Z">
          <w:pPr/>
        </w:pPrChange>
      </w:pPr>
      <w:del w:id="4292" w:author="Stephen Reynolds, Jr." w:date="2012-11-13T07:29:00Z">
        <w:r w:rsidRPr="00920A48" w:rsidDel="00920A48">
          <w:rPr>
            <w:rPrChange w:id="4293" w:author="Stephen Reynolds, Jr." w:date="2012-11-13T07:32:00Z">
              <w:rPr>
                <w:color w:val="000000"/>
              </w:rPr>
            </w:rPrChange>
          </w:rPr>
          <w:delText>There are four types of wisdom:</w:delText>
        </w:r>
      </w:del>
    </w:p>
    <w:p w:rsidR="00C55BB7" w:rsidRPr="00920A48" w:rsidDel="00920A48" w:rsidRDefault="00C55BB7" w:rsidP="00920A48">
      <w:pPr>
        <w:numPr>
          <w:ilvl w:val="1"/>
          <w:numId w:val="47"/>
        </w:numPr>
        <w:tabs>
          <w:tab w:val="clear" w:pos="1440"/>
        </w:tabs>
        <w:ind w:left="900"/>
        <w:rPr>
          <w:del w:id="4294" w:author="Stephen Reynolds, Jr." w:date="2012-11-13T07:29:00Z"/>
          <w:rPrChange w:id="4295" w:author="Stephen Reynolds, Jr." w:date="2012-11-13T07:32:00Z">
            <w:rPr>
              <w:del w:id="4296" w:author="Stephen Reynolds, Jr." w:date="2012-11-13T07:29:00Z"/>
              <w:color w:val="000000"/>
            </w:rPr>
          </w:rPrChange>
        </w:rPr>
        <w:pPrChange w:id="4297" w:author="Stephen Reynolds, Jr." w:date="2012-11-13T07:29:00Z">
          <w:pPr>
            <w:numPr>
              <w:numId w:val="38"/>
            </w:numPr>
            <w:ind w:left="720" w:hanging="360"/>
          </w:pPr>
        </w:pPrChange>
      </w:pPr>
      <w:del w:id="4298" w:author="Stephen Reynolds, Jr." w:date="2012-11-13T07:29:00Z">
        <w:r w:rsidRPr="00920A48" w:rsidDel="00920A48">
          <w:rPr>
            <w:rPrChange w:id="4299" w:author="Stephen Reynolds, Jr." w:date="2012-11-13T07:32:00Z">
              <w:rPr>
                <w:color w:val="000000"/>
              </w:rPr>
            </w:rPrChange>
          </w:rPr>
          <w:delText xml:space="preserve">The Wisdom of God </w:delText>
        </w:r>
        <w:r w:rsidRPr="00920A48" w:rsidDel="00920A48">
          <w:rPr>
            <w:rPrChange w:id="4300" w:author="Stephen Reynolds, Jr." w:date="2012-11-13T07:32:00Z">
              <w:rPr>
                <w:color w:val="000000"/>
              </w:rPr>
            </w:rPrChange>
          </w:rPr>
          <w:tab/>
        </w:r>
        <w:r w:rsidRPr="00920A48" w:rsidDel="00920A48">
          <w:rPr>
            <w:rPrChange w:id="4301" w:author="Stephen Reynolds, Jr." w:date="2012-11-13T07:32:00Z">
              <w:rPr>
                <w:color w:val="000000"/>
              </w:rPr>
            </w:rPrChange>
          </w:rPr>
          <w:tab/>
        </w:r>
        <w:r w:rsidRPr="00920A48" w:rsidDel="00920A48">
          <w:rPr>
            <w:rPrChange w:id="4302" w:author="Stephen Reynolds, Jr." w:date="2012-11-13T07:32:00Z">
              <w:rPr>
                <w:color w:val="000000"/>
              </w:rPr>
            </w:rPrChange>
          </w:rPr>
          <w:tab/>
          <w:delText>I Cor 2:7; 3:10; Rom11:33; Jm1:5; 3:17</w:delText>
        </w:r>
      </w:del>
    </w:p>
    <w:p w:rsidR="00C55BB7" w:rsidRPr="00920A48" w:rsidDel="00920A48" w:rsidRDefault="00C55BB7" w:rsidP="00920A48">
      <w:pPr>
        <w:numPr>
          <w:ilvl w:val="1"/>
          <w:numId w:val="47"/>
        </w:numPr>
        <w:tabs>
          <w:tab w:val="clear" w:pos="1440"/>
        </w:tabs>
        <w:ind w:left="900"/>
        <w:rPr>
          <w:del w:id="4303" w:author="Stephen Reynolds, Jr." w:date="2012-11-13T07:29:00Z"/>
          <w:rPrChange w:id="4304" w:author="Stephen Reynolds, Jr." w:date="2012-11-13T07:32:00Z">
            <w:rPr>
              <w:del w:id="4305" w:author="Stephen Reynolds, Jr." w:date="2012-11-13T07:29:00Z"/>
              <w:color w:val="000000"/>
            </w:rPr>
          </w:rPrChange>
        </w:rPr>
        <w:pPrChange w:id="4306" w:author="Stephen Reynolds, Jr." w:date="2012-11-13T07:29:00Z">
          <w:pPr>
            <w:numPr>
              <w:numId w:val="38"/>
            </w:numPr>
            <w:ind w:left="720" w:hanging="360"/>
          </w:pPr>
        </w:pPrChange>
      </w:pPr>
      <w:del w:id="4307" w:author="Stephen Reynolds, Jr." w:date="2012-11-13T07:29:00Z">
        <w:r w:rsidRPr="00920A48" w:rsidDel="00920A48">
          <w:rPr>
            <w:rPrChange w:id="4308" w:author="Stephen Reynolds, Jr." w:date="2012-11-13T07:32:00Z">
              <w:rPr>
                <w:color w:val="000000"/>
              </w:rPr>
            </w:rPrChange>
          </w:rPr>
          <w:delText xml:space="preserve">The Gift of the Word of Wisdom </w:delText>
        </w:r>
        <w:r w:rsidRPr="00920A48" w:rsidDel="00920A48">
          <w:rPr>
            <w:rPrChange w:id="4309" w:author="Stephen Reynolds, Jr." w:date="2012-11-13T07:32:00Z">
              <w:rPr>
                <w:color w:val="000000"/>
              </w:rPr>
            </w:rPrChange>
          </w:rPr>
          <w:tab/>
          <w:delText xml:space="preserve">I Cor. 12:8; 2:13; Eph. 1:17; Col 1:9,28 </w:delText>
        </w:r>
      </w:del>
    </w:p>
    <w:p w:rsidR="00C55BB7" w:rsidRPr="00920A48" w:rsidDel="00920A48" w:rsidRDefault="00C55BB7" w:rsidP="00920A48">
      <w:pPr>
        <w:numPr>
          <w:ilvl w:val="1"/>
          <w:numId w:val="47"/>
        </w:numPr>
        <w:tabs>
          <w:tab w:val="clear" w:pos="1440"/>
        </w:tabs>
        <w:ind w:left="900"/>
        <w:rPr>
          <w:del w:id="4310" w:author="Stephen Reynolds, Jr." w:date="2012-11-13T07:29:00Z"/>
          <w:rPrChange w:id="4311" w:author="Stephen Reynolds, Jr." w:date="2012-11-13T07:32:00Z">
            <w:rPr>
              <w:del w:id="4312" w:author="Stephen Reynolds, Jr." w:date="2012-11-13T07:29:00Z"/>
              <w:color w:val="000000"/>
            </w:rPr>
          </w:rPrChange>
        </w:rPr>
        <w:pPrChange w:id="4313" w:author="Stephen Reynolds, Jr." w:date="2012-11-13T07:29:00Z">
          <w:pPr>
            <w:numPr>
              <w:numId w:val="38"/>
            </w:numPr>
            <w:ind w:left="720" w:hanging="360"/>
          </w:pPr>
        </w:pPrChange>
      </w:pPr>
      <w:del w:id="4314" w:author="Stephen Reynolds, Jr." w:date="2012-11-13T07:29:00Z">
        <w:r w:rsidRPr="00920A48" w:rsidDel="00920A48">
          <w:rPr>
            <w:rPrChange w:id="4315" w:author="Stephen Reynolds, Jr." w:date="2012-11-13T07:32:00Z">
              <w:rPr>
                <w:color w:val="000000"/>
              </w:rPr>
            </w:rPrChange>
          </w:rPr>
          <w:delText xml:space="preserve">The wisdom of the world </w:delText>
        </w:r>
        <w:r w:rsidRPr="00920A48" w:rsidDel="00920A48">
          <w:rPr>
            <w:rPrChange w:id="4316" w:author="Stephen Reynolds, Jr." w:date="2012-11-13T07:32:00Z">
              <w:rPr>
                <w:color w:val="000000"/>
              </w:rPr>
            </w:rPrChange>
          </w:rPr>
          <w:tab/>
        </w:r>
        <w:r w:rsidRPr="00920A48" w:rsidDel="00920A48">
          <w:rPr>
            <w:rPrChange w:id="4317" w:author="Stephen Reynolds, Jr." w:date="2012-11-13T07:32:00Z">
              <w:rPr>
                <w:color w:val="000000"/>
              </w:rPr>
            </w:rPrChange>
          </w:rPr>
          <w:tab/>
          <w:delText xml:space="preserve">I Cor.  1:20; 2:6; 3:19;   James 3:15 </w:delText>
        </w:r>
      </w:del>
    </w:p>
    <w:p w:rsidR="00C55BB7" w:rsidRPr="00920A48" w:rsidDel="00920A48" w:rsidRDefault="00C55BB7" w:rsidP="00920A48">
      <w:pPr>
        <w:numPr>
          <w:ilvl w:val="1"/>
          <w:numId w:val="47"/>
        </w:numPr>
        <w:tabs>
          <w:tab w:val="clear" w:pos="1440"/>
        </w:tabs>
        <w:ind w:left="900"/>
        <w:rPr>
          <w:del w:id="4318" w:author="Stephen Reynolds, Jr." w:date="2012-11-13T07:29:00Z"/>
          <w:rPrChange w:id="4319" w:author="Stephen Reynolds, Jr." w:date="2012-11-13T07:32:00Z">
            <w:rPr>
              <w:del w:id="4320" w:author="Stephen Reynolds, Jr." w:date="2012-11-13T07:29:00Z"/>
              <w:color w:val="000000"/>
            </w:rPr>
          </w:rPrChange>
        </w:rPr>
        <w:pPrChange w:id="4321" w:author="Stephen Reynolds, Jr." w:date="2012-11-13T07:29:00Z">
          <w:pPr>
            <w:numPr>
              <w:numId w:val="38"/>
            </w:numPr>
            <w:ind w:left="720" w:hanging="360"/>
          </w:pPr>
        </w:pPrChange>
      </w:pPr>
      <w:del w:id="4322" w:author="Stephen Reynolds, Jr." w:date="2012-11-13T07:29:00Z">
        <w:r w:rsidRPr="00920A48" w:rsidDel="00920A48">
          <w:rPr>
            <w:rPrChange w:id="4323" w:author="Stephen Reynolds, Jr." w:date="2012-11-13T07:32:00Z">
              <w:rPr>
                <w:color w:val="000000"/>
              </w:rPr>
            </w:rPrChange>
          </w:rPr>
          <w:delText xml:space="preserve">The wisdom of man </w:delText>
        </w:r>
        <w:r w:rsidRPr="00920A48" w:rsidDel="00920A48">
          <w:rPr>
            <w:rPrChange w:id="4324" w:author="Stephen Reynolds, Jr." w:date="2012-11-13T07:32:00Z">
              <w:rPr>
                <w:color w:val="000000"/>
              </w:rPr>
            </w:rPrChange>
          </w:rPr>
          <w:tab/>
        </w:r>
        <w:r w:rsidRPr="00920A48" w:rsidDel="00920A48">
          <w:rPr>
            <w:rPrChange w:id="4325" w:author="Stephen Reynolds, Jr." w:date="2012-11-13T07:32:00Z">
              <w:rPr>
                <w:color w:val="000000"/>
              </w:rPr>
            </w:rPrChange>
          </w:rPr>
          <w:tab/>
        </w:r>
        <w:r w:rsidRPr="00920A48" w:rsidDel="00920A48">
          <w:rPr>
            <w:rPrChange w:id="4326" w:author="Stephen Reynolds, Jr." w:date="2012-11-13T07:32:00Z">
              <w:rPr>
                <w:color w:val="000000"/>
              </w:rPr>
            </w:rPrChange>
          </w:rPr>
          <w:tab/>
          <w:delText xml:space="preserve">I Cor. 2:4,5,13; Ecclesiastes 1:16-18 </w:delText>
        </w:r>
      </w:del>
    </w:p>
    <w:p w:rsidR="00C55BB7" w:rsidRPr="00920A48" w:rsidDel="00920A48" w:rsidRDefault="00C55BB7" w:rsidP="00920A48">
      <w:pPr>
        <w:numPr>
          <w:ilvl w:val="1"/>
          <w:numId w:val="47"/>
        </w:numPr>
        <w:tabs>
          <w:tab w:val="clear" w:pos="1440"/>
        </w:tabs>
        <w:ind w:left="900"/>
        <w:rPr>
          <w:del w:id="4327" w:author="Stephen Reynolds, Jr." w:date="2012-11-13T07:29:00Z"/>
          <w:rPrChange w:id="4328" w:author="Stephen Reynolds, Jr." w:date="2012-11-13T07:32:00Z">
            <w:rPr>
              <w:del w:id="4329" w:author="Stephen Reynolds, Jr." w:date="2012-11-13T07:29:00Z"/>
            </w:rPr>
          </w:rPrChange>
        </w:rPr>
        <w:pPrChange w:id="4330" w:author="Stephen Reynolds, Jr." w:date="2012-11-13T07:29:00Z">
          <w:pPr>
            <w:ind w:firstLine="720"/>
          </w:pPr>
        </w:pPrChange>
      </w:pPr>
    </w:p>
    <w:p w:rsidR="00C55BB7" w:rsidRPr="00920A48" w:rsidDel="00920A48" w:rsidRDefault="00C55BB7" w:rsidP="00920A48">
      <w:pPr>
        <w:numPr>
          <w:ilvl w:val="1"/>
          <w:numId w:val="47"/>
        </w:numPr>
        <w:tabs>
          <w:tab w:val="clear" w:pos="1440"/>
        </w:tabs>
        <w:ind w:left="900"/>
        <w:rPr>
          <w:del w:id="4331" w:author="Stephen Reynolds, Jr." w:date="2012-11-13T07:29:00Z"/>
          <w:rPrChange w:id="4332" w:author="Stephen Reynolds, Jr." w:date="2012-11-13T07:32:00Z">
            <w:rPr>
              <w:del w:id="4333" w:author="Stephen Reynolds, Jr." w:date="2012-11-13T07:29:00Z"/>
            </w:rPr>
          </w:rPrChange>
        </w:rPr>
        <w:pPrChange w:id="4334" w:author="Stephen Reynolds, Jr." w:date="2012-11-13T07:29:00Z">
          <w:pPr>
            <w:tabs>
              <w:tab w:val="left" w:pos="1800"/>
            </w:tabs>
          </w:pPr>
        </w:pPrChange>
      </w:pPr>
      <w:del w:id="4335" w:author="Stephen Reynolds, Jr." w:date="2012-11-13T07:29:00Z">
        <w:r w:rsidRPr="00920A48" w:rsidDel="00920A48">
          <w:rPr>
            <w:rPrChange w:id="4336" w:author="Stephen Reynolds, Jr." w:date="2012-11-13T07:32:00Z">
              <w:rPr/>
            </w:rPrChange>
          </w:rPr>
          <w:delText xml:space="preserve">1Cor. 12:8 “For to </w:delText>
        </w:r>
        <w:r w:rsidRPr="00920A48" w:rsidDel="00920A48">
          <w:rPr>
            <w:u w:val="single"/>
            <w:rPrChange w:id="4337" w:author="Stephen Reynolds, Jr." w:date="2012-11-13T07:32:00Z">
              <w:rPr>
                <w:u w:val="single"/>
              </w:rPr>
            </w:rPrChange>
          </w:rPr>
          <w:delText>one</w:delText>
        </w:r>
        <w:r w:rsidRPr="00920A48" w:rsidDel="00920A48">
          <w:rPr>
            <w:rPrChange w:id="4338" w:author="Stephen Reynolds, Jr." w:date="2012-11-13T07:32:00Z">
              <w:rPr/>
            </w:rPrChange>
          </w:rPr>
          <w:delText xml:space="preserve"> is given by the Spirit the </w:delText>
        </w:r>
        <w:r w:rsidRPr="00920A48" w:rsidDel="00920A48">
          <w:rPr>
            <w:u w:val="single"/>
            <w:rPrChange w:id="4339" w:author="Stephen Reynolds, Jr." w:date="2012-11-13T07:32:00Z">
              <w:rPr>
                <w:u w:val="single"/>
              </w:rPr>
            </w:rPrChange>
          </w:rPr>
          <w:delText>Word</w:delText>
        </w:r>
        <w:r w:rsidRPr="00920A48" w:rsidDel="00920A48">
          <w:rPr>
            <w:rPrChange w:id="4340" w:author="Stephen Reynolds, Jr." w:date="2012-11-13T07:32:00Z">
              <w:rPr/>
            </w:rPrChange>
          </w:rPr>
          <w:delText xml:space="preserve"> of Wisdom”</w:delText>
        </w:r>
      </w:del>
    </w:p>
    <w:p w:rsidR="00C55BB7" w:rsidRPr="00920A48" w:rsidDel="00920A48" w:rsidRDefault="00C55BB7" w:rsidP="00920A48">
      <w:pPr>
        <w:numPr>
          <w:ilvl w:val="1"/>
          <w:numId w:val="47"/>
        </w:numPr>
        <w:tabs>
          <w:tab w:val="clear" w:pos="1440"/>
        </w:tabs>
        <w:ind w:left="900"/>
        <w:rPr>
          <w:del w:id="4341" w:author="Stephen Reynolds, Jr." w:date="2012-11-13T07:29:00Z"/>
          <w:rPrChange w:id="4342" w:author="Stephen Reynolds, Jr." w:date="2012-11-13T07:32:00Z">
            <w:rPr>
              <w:del w:id="4343" w:author="Stephen Reynolds, Jr." w:date="2012-11-13T07:29:00Z"/>
            </w:rPr>
          </w:rPrChange>
        </w:rPr>
        <w:pPrChange w:id="4344" w:author="Stephen Reynolds, Jr." w:date="2012-11-13T07:29:00Z">
          <w:pPr>
            <w:ind w:firstLine="720"/>
          </w:pPr>
        </w:pPrChange>
      </w:pPr>
    </w:p>
    <w:p w:rsidR="009A6076" w:rsidRPr="00920A48" w:rsidDel="00920A48" w:rsidRDefault="009A6076" w:rsidP="00920A48">
      <w:pPr>
        <w:numPr>
          <w:ilvl w:val="1"/>
          <w:numId w:val="47"/>
        </w:numPr>
        <w:tabs>
          <w:tab w:val="clear" w:pos="1440"/>
        </w:tabs>
        <w:ind w:left="900"/>
        <w:rPr>
          <w:del w:id="4345" w:author="Stephen Reynolds, Jr." w:date="2012-11-13T07:29:00Z"/>
          <w:rPrChange w:id="4346" w:author="Stephen Reynolds, Jr." w:date="2012-11-13T07:32:00Z">
            <w:rPr>
              <w:del w:id="4347" w:author="Stephen Reynolds, Jr." w:date="2012-11-13T07:29:00Z"/>
            </w:rPr>
          </w:rPrChange>
        </w:rPr>
        <w:pPrChange w:id="4348" w:author="Stephen Reynolds, Jr." w:date="2012-11-13T07:29:00Z">
          <w:pPr>
            <w:ind w:firstLine="720"/>
          </w:pPr>
        </w:pPrChange>
      </w:pPr>
      <w:del w:id="4349" w:author="Stephen Reynolds, Jr." w:date="2012-11-13T07:29:00Z">
        <w:r w:rsidRPr="00920A48" w:rsidDel="00920A48">
          <w:rPr>
            <w:rPrChange w:id="4350" w:author="Stephen Reynolds, Jr." w:date="2012-11-13T07:32:00Z">
              <w:rPr/>
            </w:rPrChange>
          </w:rPr>
          <w:delText xml:space="preserve">All of God’s knowledge is applied in wisdom. This fact brings us immediately to the understanding of what is meant by the term “word of wisdom.” Notice, it is not said, “To one is given the gift of wisdom,” but it is said, “To one is given “the Word of Wisdom”. It follows naturally then that the one possessing the gift of the </w:delText>
        </w:r>
        <w:r w:rsidRPr="00920A48" w:rsidDel="00920A48">
          <w:rPr>
            <w:i/>
            <w:rPrChange w:id="4351" w:author="Stephen Reynolds, Jr." w:date="2012-11-13T07:32:00Z">
              <w:rPr>
                <w:i/>
              </w:rPr>
            </w:rPrChange>
          </w:rPr>
          <w:delText>word of wisdom</w:delText>
        </w:r>
        <w:r w:rsidRPr="00920A48" w:rsidDel="00920A48">
          <w:rPr>
            <w:rPrChange w:id="4352" w:author="Stephen Reynolds, Jr." w:date="2012-11-13T07:32:00Z">
              <w:rPr/>
            </w:rPrChange>
          </w:rPr>
          <w:delText xml:space="preserve"> is granted a </w:delText>
        </w:r>
        <w:r w:rsidR="00C55BB7" w:rsidRPr="00920A48" w:rsidDel="00920A48">
          <w:rPr>
            <w:u w:val="single"/>
            <w:rPrChange w:id="4353" w:author="Stephen Reynolds, Jr." w:date="2012-11-13T07:32:00Z">
              <w:rPr>
                <w:u w:val="single"/>
              </w:rPr>
            </w:rPrChange>
          </w:rPr>
          <w:delText>w</w:delText>
        </w:r>
        <w:r w:rsidRPr="00920A48" w:rsidDel="00920A48">
          <w:rPr>
            <w:u w:val="single"/>
            <w:rPrChange w:id="4354" w:author="Stephen Reynolds, Jr." w:date="2012-11-13T07:32:00Z">
              <w:rPr>
                <w:u w:val="single"/>
              </w:rPr>
            </w:rPrChange>
          </w:rPr>
          <w:delText>ord</w:delText>
        </w:r>
        <w:r w:rsidR="00C55BB7" w:rsidRPr="00920A48" w:rsidDel="00920A48">
          <w:rPr>
            <w:rPrChange w:id="4355" w:author="Stephen Reynolds, Jr." w:date="2012-11-13T07:32:00Z">
              <w:rPr/>
            </w:rPrChange>
          </w:rPr>
          <w:delText xml:space="preserve">. Meaning, </w:delText>
        </w:r>
        <w:r w:rsidRPr="00920A48" w:rsidDel="00920A48">
          <w:rPr>
            <w:rPrChange w:id="4356" w:author="Stephen Reynolds, Jr." w:date="2012-11-13T07:32:00Z">
              <w:rPr/>
            </w:rPrChange>
          </w:rPr>
          <w:delText xml:space="preserve">a </w:delText>
        </w:r>
        <w:r w:rsidRPr="00920A48" w:rsidDel="00920A48">
          <w:rPr>
            <w:u w:val="single"/>
            <w:rPrChange w:id="4357" w:author="Stephen Reynolds, Jr." w:date="2012-11-13T07:32:00Z">
              <w:rPr>
                <w:u w:val="single"/>
              </w:rPr>
            </w:rPrChange>
          </w:rPr>
          <w:delText>sentence</w:delText>
        </w:r>
        <w:r w:rsidRPr="00920A48" w:rsidDel="00920A48">
          <w:rPr>
            <w:rPrChange w:id="4358" w:author="Stephen Reynolds, Jr." w:date="2012-11-13T07:32:00Z">
              <w:rPr/>
            </w:rPrChange>
          </w:rPr>
          <w:delText xml:space="preserve"> or a </w:delText>
        </w:r>
        <w:r w:rsidRPr="00920A48" w:rsidDel="00920A48">
          <w:rPr>
            <w:u w:val="single"/>
            <w:rPrChange w:id="4359" w:author="Stephen Reynolds, Jr." w:date="2012-11-13T07:32:00Z">
              <w:rPr>
                <w:u w:val="single"/>
              </w:rPr>
            </w:rPrChange>
          </w:rPr>
          <w:delText xml:space="preserve">statement </w:delText>
        </w:r>
        <w:r w:rsidRPr="00920A48" w:rsidDel="00920A48">
          <w:rPr>
            <w:rPrChange w:id="4360" w:author="Stephen Reynolds, Jr." w:date="2012-11-13T07:32:00Z">
              <w:rPr/>
            </w:rPrChange>
          </w:rPr>
          <w:delText xml:space="preserve">from the infinite storehouse of God’s Wisdom. </w:delText>
        </w:r>
        <w:r w:rsidR="00C55BB7" w:rsidRPr="00920A48" w:rsidDel="00920A48">
          <w:rPr>
            <w:rPrChange w:id="4361" w:author="Stephen Reynolds, Jr." w:date="2012-11-13T07:32:00Z">
              <w:rPr/>
            </w:rPrChange>
          </w:rPr>
          <w:delText xml:space="preserve">The Believer </w:delText>
        </w:r>
        <w:r w:rsidRPr="00920A48" w:rsidDel="00920A48">
          <w:rPr>
            <w:rPrChange w:id="4362" w:author="Stephen Reynolds, Jr." w:date="2012-11-13T07:32:00Z">
              <w:rPr/>
            </w:rPrChange>
          </w:rPr>
          <w:delText>does not receive all wisdom, but only the necessary “</w:delText>
        </w:r>
        <w:r w:rsidRPr="00920A48" w:rsidDel="00920A48">
          <w:rPr>
            <w:u w:val="single"/>
            <w:rPrChange w:id="4363" w:author="Stephen Reynolds, Jr." w:date="2012-11-13T07:32:00Z">
              <w:rPr>
                <w:u w:val="single"/>
              </w:rPr>
            </w:rPrChange>
          </w:rPr>
          <w:delText>Word</w:delText>
        </w:r>
        <w:r w:rsidR="00C55BB7" w:rsidRPr="00920A48" w:rsidDel="00920A48">
          <w:rPr>
            <w:rPrChange w:id="4364" w:author="Stephen Reynolds, Jr." w:date="2012-11-13T07:32:00Z">
              <w:rPr/>
            </w:rPrChange>
          </w:rPr>
          <w:delText>” for the occasion. God gives the Believer a word of wisdom to solve the situation at hand.</w:delText>
        </w:r>
      </w:del>
    </w:p>
    <w:p w:rsidR="009A6076" w:rsidRPr="00920A48" w:rsidDel="00920A48" w:rsidRDefault="009A6076" w:rsidP="00920A48">
      <w:pPr>
        <w:numPr>
          <w:ilvl w:val="1"/>
          <w:numId w:val="47"/>
        </w:numPr>
        <w:tabs>
          <w:tab w:val="clear" w:pos="1440"/>
        </w:tabs>
        <w:ind w:left="900"/>
        <w:rPr>
          <w:del w:id="4365" w:author="Stephen Reynolds, Jr." w:date="2012-11-13T07:29:00Z"/>
          <w:rPrChange w:id="4366" w:author="Stephen Reynolds, Jr." w:date="2012-11-13T07:32:00Z">
            <w:rPr>
              <w:del w:id="4367" w:author="Stephen Reynolds, Jr." w:date="2012-11-13T07:29:00Z"/>
            </w:rPr>
          </w:rPrChange>
        </w:rPr>
        <w:pPrChange w:id="4368" w:author="Stephen Reynolds, Jr." w:date="2012-11-13T07:29:00Z">
          <w:pPr>
            <w:ind w:firstLine="720"/>
          </w:pPr>
        </w:pPrChange>
      </w:pPr>
    </w:p>
    <w:p w:rsidR="00C55BB7" w:rsidRPr="00920A48" w:rsidDel="00920A48" w:rsidRDefault="00C55BB7" w:rsidP="00920A48">
      <w:pPr>
        <w:numPr>
          <w:ilvl w:val="1"/>
          <w:numId w:val="47"/>
        </w:numPr>
        <w:tabs>
          <w:tab w:val="clear" w:pos="1440"/>
        </w:tabs>
        <w:ind w:left="900"/>
        <w:rPr>
          <w:del w:id="4369" w:author="Stephen Reynolds, Jr." w:date="2012-11-13T07:29:00Z"/>
          <w:rPrChange w:id="4370" w:author="Stephen Reynolds, Jr." w:date="2012-11-13T07:32:00Z">
            <w:rPr>
              <w:del w:id="4371" w:author="Stephen Reynolds, Jr." w:date="2012-11-13T07:29:00Z"/>
            </w:rPr>
          </w:rPrChange>
        </w:rPr>
        <w:pPrChange w:id="4372" w:author="Stephen Reynolds, Jr." w:date="2012-11-13T07:29:00Z">
          <w:pPr>
            <w:pStyle w:val="Heading2"/>
            <w:numPr>
              <w:numId w:val="70"/>
            </w:numPr>
            <w:tabs>
              <w:tab w:val="left" w:pos="360"/>
            </w:tabs>
            <w:ind w:left="720" w:hanging="720"/>
          </w:pPr>
        </w:pPrChange>
      </w:pPr>
      <w:del w:id="4373" w:author="Stephen Reynolds, Jr." w:date="2012-11-13T07:29:00Z">
        <w:r w:rsidRPr="00920A48" w:rsidDel="00920A48">
          <w:rPr>
            <w:rPrChange w:id="4374" w:author="Stephen Reynolds, Jr." w:date="2012-11-13T07:32:00Z">
              <w:rPr/>
            </w:rPrChange>
          </w:rPr>
          <w:delText xml:space="preserve">What the Word of Wisdom Is </w:delText>
        </w:r>
        <w:r w:rsidRPr="00920A48" w:rsidDel="00920A48">
          <w:rPr>
            <w:u w:val="single"/>
            <w:rPrChange w:id="4375" w:author="Stephen Reynolds, Jr." w:date="2012-11-13T07:32:00Z">
              <w:rPr>
                <w:u w:val="single"/>
              </w:rPr>
            </w:rPrChange>
          </w:rPr>
          <w:delText>Not</w:delText>
        </w:r>
      </w:del>
    </w:p>
    <w:p w:rsidR="00C55BB7" w:rsidRPr="00920A48" w:rsidDel="00920A48" w:rsidRDefault="00C55BB7" w:rsidP="00920A48">
      <w:pPr>
        <w:numPr>
          <w:ilvl w:val="1"/>
          <w:numId w:val="47"/>
        </w:numPr>
        <w:tabs>
          <w:tab w:val="clear" w:pos="1440"/>
        </w:tabs>
        <w:ind w:left="900"/>
        <w:rPr>
          <w:del w:id="4376" w:author="Stephen Reynolds, Jr." w:date="2012-11-13T07:29:00Z"/>
          <w:rPrChange w:id="4377" w:author="Stephen Reynolds, Jr." w:date="2012-11-13T07:32:00Z">
            <w:rPr>
              <w:del w:id="4378" w:author="Stephen Reynolds, Jr." w:date="2012-11-13T07:29:00Z"/>
            </w:rPr>
          </w:rPrChange>
        </w:rPr>
        <w:pPrChange w:id="4379" w:author="Stephen Reynolds, Jr." w:date="2012-11-13T07:29:00Z">
          <w:pPr>
            <w:pStyle w:val="Heading3"/>
            <w:numPr>
              <w:numId w:val="0"/>
            </w:numPr>
            <w:ind w:firstLine="0"/>
          </w:pPr>
        </w:pPrChange>
      </w:pPr>
    </w:p>
    <w:p w:rsidR="00C55BB7" w:rsidRPr="00920A48" w:rsidDel="00920A48" w:rsidRDefault="00C55BB7" w:rsidP="00920A48">
      <w:pPr>
        <w:numPr>
          <w:ilvl w:val="1"/>
          <w:numId w:val="47"/>
        </w:numPr>
        <w:tabs>
          <w:tab w:val="clear" w:pos="1440"/>
        </w:tabs>
        <w:ind w:left="900"/>
        <w:rPr>
          <w:del w:id="4380" w:author="Stephen Reynolds, Jr." w:date="2012-11-13T07:29:00Z"/>
          <w:rPrChange w:id="4381" w:author="Stephen Reynolds, Jr." w:date="2012-11-13T07:32:00Z">
            <w:rPr>
              <w:del w:id="4382" w:author="Stephen Reynolds, Jr." w:date="2012-11-13T07:29:00Z"/>
            </w:rPr>
          </w:rPrChange>
        </w:rPr>
        <w:pPrChange w:id="4383" w:author="Stephen Reynolds, Jr." w:date="2012-11-13T07:29:00Z">
          <w:pPr>
            <w:pStyle w:val="Heading3"/>
            <w:numPr>
              <w:numId w:val="71"/>
            </w:numPr>
          </w:pPr>
        </w:pPrChange>
      </w:pPr>
      <w:del w:id="4384" w:author="Stephen Reynolds, Jr." w:date="2012-11-13T07:29:00Z">
        <w:r w:rsidRPr="00920A48" w:rsidDel="00920A48">
          <w:rPr>
            <w:rPrChange w:id="4385" w:author="Stephen Reynolds, Jr." w:date="2012-11-13T07:32:00Z">
              <w:rPr/>
            </w:rPrChange>
          </w:rPr>
          <w:delText>A high degree of intellectual power</w:delText>
        </w:r>
      </w:del>
    </w:p>
    <w:p w:rsidR="001B6526" w:rsidRPr="00920A48" w:rsidDel="00920A48" w:rsidRDefault="001B6526" w:rsidP="00920A48">
      <w:pPr>
        <w:numPr>
          <w:ilvl w:val="1"/>
          <w:numId w:val="47"/>
        </w:numPr>
        <w:tabs>
          <w:tab w:val="clear" w:pos="1440"/>
        </w:tabs>
        <w:ind w:left="900"/>
        <w:rPr>
          <w:del w:id="4386" w:author="Stephen Reynolds, Jr." w:date="2012-11-13T07:29:00Z"/>
          <w:rPrChange w:id="4387" w:author="Stephen Reynolds, Jr." w:date="2012-11-13T07:32:00Z">
            <w:rPr>
              <w:del w:id="4388" w:author="Stephen Reynolds, Jr." w:date="2012-11-13T07:29:00Z"/>
            </w:rPr>
          </w:rPrChange>
        </w:rPr>
        <w:pPrChange w:id="4389" w:author="Stephen Reynolds, Jr." w:date="2012-11-13T07:29:00Z">
          <w:pPr/>
        </w:pPrChange>
      </w:pPr>
    </w:p>
    <w:p w:rsidR="00C55BB7" w:rsidRPr="00920A48" w:rsidDel="00920A48" w:rsidRDefault="00C55BB7" w:rsidP="00920A48">
      <w:pPr>
        <w:numPr>
          <w:ilvl w:val="1"/>
          <w:numId w:val="47"/>
        </w:numPr>
        <w:tabs>
          <w:tab w:val="clear" w:pos="1440"/>
        </w:tabs>
        <w:ind w:left="900"/>
        <w:rPr>
          <w:del w:id="4390" w:author="Stephen Reynolds, Jr." w:date="2012-11-13T07:29:00Z"/>
          <w:rPrChange w:id="4391" w:author="Stephen Reynolds, Jr." w:date="2012-11-13T07:32:00Z">
            <w:rPr>
              <w:del w:id="4392" w:author="Stephen Reynolds, Jr." w:date="2012-11-13T07:29:00Z"/>
            </w:rPr>
          </w:rPrChange>
        </w:rPr>
        <w:pPrChange w:id="4393" w:author="Stephen Reynolds, Jr." w:date="2012-11-13T07:29:00Z">
          <w:pPr>
            <w:pStyle w:val="Heading3"/>
          </w:pPr>
        </w:pPrChange>
      </w:pPr>
      <w:del w:id="4394" w:author="Stephen Reynolds, Jr." w:date="2012-11-13T07:29:00Z">
        <w:r w:rsidRPr="00920A48" w:rsidDel="00920A48">
          <w:rPr>
            <w:rPrChange w:id="4395" w:author="Stephen Reynolds, Jr." w:date="2012-11-13T07:32:00Z">
              <w:rPr/>
            </w:rPrChange>
          </w:rPr>
          <w:delText>A deep spiritual insight or understanding of Scripture.</w:delText>
        </w:r>
      </w:del>
    </w:p>
    <w:p w:rsidR="001B6526" w:rsidRPr="00920A48" w:rsidDel="00920A48" w:rsidRDefault="001B6526" w:rsidP="00920A48">
      <w:pPr>
        <w:numPr>
          <w:ilvl w:val="1"/>
          <w:numId w:val="47"/>
        </w:numPr>
        <w:tabs>
          <w:tab w:val="clear" w:pos="1440"/>
        </w:tabs>
        <w:ind w:left="900"/>
        <w:rPr>
          <w:del w:id="4396" w:author="Stephen Reynolds, Jr." w:date="2012-11-13T07:29:00Z"/>
          <w:rPrChange w:id="4397" w:author="Stephen Reynolds, Jr." w:date="2012-11-13T07:32:00Z">
            <w:rPr>
              <w:del w:id="4398" w:author="Stephen Reynolds, Jr." w:date="2012-11-13T07:29:00Z"/>
            </w:rPr>
          </w:rPrChange>
        </w:rPr>
        <w:pPrChange w:id="4399" w:author="Stephen Reynolds, Jr." w:date="2012-11-13T07:29:00Z">
          <w:pPr/>
        </w:pPrChange>
      </w:pPr>
    </w:p>
    <w:p w:rsidR="00C55BB7" w:rsidRPr="00920A48" w:rsidDel="00920A48" w:rsidRDefault="00C55BB7" w:rsidP="00920A48">
      <w:pPr>
        <w:numPr>
          <w:ilvl w:val="1"/>
          <w:numId w:val="47"/>
        </w:numPr>
        <w:tabs>
          <w:tab w:val="clear" w:pos="1440"/>
        </w:tabs>
        <w:ind w:left="900"/>
        <w:rPr>
          <w:del w:id="4400" w:author="Stephen Reynolds, Jr." w:date="2012-11-13T07:29:00Z"/>
          <w:rPrChange w:id="4401" w:author="Stephen Reynolds, Jr." w:date="2012-11-13T07:32:00Z">
            <w:rPr>
              <w:del w:id="4402" w:author="Stephen Reynolds, Jr." w:date="2012-11-13T07:29:00Z"/>
            </w:rPr>
          </w:rPrChange>
        </w:rPr>
        <w:pPrChange w:id="4403" w:author="Stephen Reynolds, Jr." w:date="2012-11-13T07:29:00Z">
          <w:pPr>
            <w:pStyle w:val="Heading3"/>
          </w:pPr>
        </w:pPrChange>
      </w:pPr>
      <w:del w:id="4404" w:author="Stephen Reynolds, Jr." w:date="2012-11-13T07:29:00Z">
        <w:r w:rsidRPr="00920A48" w:rsidDel="00920A48">
          <w:rPr>
            <w:rPrChange w:id="4405" w:author="Stephen Reynolds, Jr." w:date="2012-11-13T07:32:00Z">
              <w:rPr/>
            </w:rPrChange>
          </w:rPr>
          <w:delText>It is not enough to know that the Bible is God’s revealed Word</w:delText>
        </w:r>
      </w:del>
    </w:p>
    <w:p w:rsidR="001B6526" w:rsidRPr="00920A48" w:rsidDel="00920A48" w:rsidRDefault="001B6526" w:rsidP="00920A48">
      <w:pPr>
        <w:numPr>
          <w:ilvl w:val="1"/>
          <w:numId w:val="47"/>
        </w:numPr>
        <w:tabs>
          <w:tab w:val="clear" w:pos="1440"/>
        </w:tabs>
        <w:ind w:left="900"/>
        <w:rPr>
          <w:del w:id="4406" w:author="Stephen Reynolds, Jr." w:date="2012-11-13T07:29:00Z"/>
          <w:rPrChange w:id="4407" w:author="Stephen Reynolds, Jr." w:date="2012-11-13T07:32:00Z">
            <w:rPr>
              <w:del w:id="4408" w:author="Stephen Reynolds, Jr." w:date="2012-11-13T07:29:00Z"/>
            </w:rPr>
          </w:rPrChange>
        </w:rPr>
        <w:pPrChange w:id="4409" w:author="Stephen Reynolds, Jr." w:date="2012-11-13T07:29:00Z">
          <w:pPr/>
        </w:pPrChange>
      </w:pPr>
    </w:p>
    <w:p w:rsidR="00C55BB7" w:rsidRPr="00920A48" w:rsidDel="00920A48" w:rsidRDefault="00C55BB7" w:rsidP="00920A48">
      <w:pPr>
        <w:numPr>
          <w:ilvl w:val="1"/>
          <w:numId w:val="47"/>
        </w:numPr>
        <w:tabs>
          <w:tab w:val="clear" w:pos="1440"/>
        </w:tabs>
        <w:ind w:left="900"/>
        <w:rPr>
          <w:del w:id="4410" w:author="Stephen Reynolds, Jr." w:date="2012-11-13T07:29:00Z"/>
          <w:rPrChange w:id="4411" w:author="Stephen Reynolds, Jr." w:date="2012-11-13T07:32:00Z">
            <w:rPr>
              <w:del w:id="4412" w:author="Stephen Reynolds, Jr." w:date="2012-11-13T07:29:00Z"/>
            </w:rPr>
          </w:rPrChange>
        </w:rPr>
        <w:pPrChange w:id="4413" w:author="Stephen Reynolds, Jr." w:date="2012-11-13T07:29:00Z">
          <w:pPr>
            <w:pStyle w:val="Heading3"/>
          </w:pPr>
        </w:pPrChange>
      </w:pPr>
      <w:del w:id="4414" w:author="Stephen Reynolds, Jr." w:date="2012-11-13T07:29:00Z">
        <w:r w:rsidRPr="00920A48" w:rsidDel="00920A48">
          <w:rPr>
            <w:rPrChange w:id="4415" w:author="Stephen Reynolds, Jr." w:date="2012-11-13T07:32:00Z">
              <w:rPr/>
            </w:rPrChange>
          </w:rPr>
          <w:delText>Administrative wisdom</w:delText>
        </w:r>
      </w:del>
    </w:p>
    <w:p w:rsidR="001B6526" w:rsidRPr="00920A48" w:rsidDel="00920A48" w:rsidRDefault="001B6526" w:rsidP="00920A48">
      <w:pPr>
        <w:numPr>
          <w:ilvl w:val="1"/>
          <w:numId w:val="47"/>
        </w:numPr>
        <w:tabs>
          <w:tab w:val="clear" w:pos="1440"/>
        </w:tabs>
        <w:ind w:left="900"/>
        <w:rPr>
          <w:del w:id="4416" w:author="Stephen Reynolds, Jr." w:date="2012-11-13T07:29:00Z"/>
          <w:rPrChange w:id="4417" w:author="Stephen Reynolds, Jr." w:date="2012-11-13T07:32:00Z">
            <w:rPr>
              <w:del w:id="4418" w:author="Stephen Reynolds, Jr." w:date="2012-11-13T07:29:00Z"/>
            </w:rPr>
          </w:rPrChange>
        </w:rPr>
        <w:pPrChange w:id="4419" w:author="Stephen Reynolds, Jr." w:date="2012-11-13T07:29:00Z">
          <w:pPr/>
        </w:pPrChange>
      </w:pPr>
    </w:p>
    <w:p w:rsidR="000D3C36" w:rsidRPr="00920A48" w:rsidDel="00920A48" w:rsidRDefault="00C55BB7" w:rsidP="00920A48">
      <w:pPr>
        <w:numPr>
          <w:ilvl w:val="1"/>
          <w:numId w:val="47"/>
        </w:numPr>
        <w:tabs>
          <w:tab w:val="clear" w:pos="1440"/>
        </w:tabs>
        <w:ind w:left="900"/>
        <w:rPr>
          <w:del w:id="4420" w:author="Stephen Reynolds, Jr." w:date="2012-11-13T07:29:00Z"/>
          <w:rPrChange w:id="4421" w:author="Stephen Reynolds, Jr." w:date="2012-11-13T07:32:00Z">
            <w:rPr>
              <w:del w:id="4422" w:author="Stephen Reynolds, Jr." w:date="2012-11-13T07:29:00Z"/>
            </w:rPr>
          </w:rPrChange>
        </w:rPr>
        <w:pPrChange w:id="4423" w:author="Stephen Reynolds, Jr." w:date="2012-11-13T07:29:00Z">
          <w:pPr>
            <w:pStyle w:val="Heading3"/>
          </w:pPr>
        </w:pPrChange>
      </w:pPr>
      <w:del w:id="4424" w:author="Stephen Reynolds, Jr." w:date="2012-11-13T07:29:00Z">
        <w:r w:rsidRPr="00920A48" w:rsidDel="00920A48">
          <w:rPr>
            <w:rPrChange w:id="4425" w:author="Stephen Reynolds, Jr." w:date="2012-11-13T07:32:00Z">
              <w:rPr/>
            </w:rPrChange>
          </w:rPr>
          <w:delText>Confused with Divine wisdom (James 1:5)</w:delText>
        </w:r>
      </w:del>
    </w:p>
    <w:p w:rsidR="000D3C36" w:rsidRPr="00920A48" w:rsidDel="00920A48" w:rsidRDefault="000D3C36" w:rsidP="00920A48">
      <w:pPr>
        <w:numPr>
          <w:ilvl w:val="1"/>
          <w:numId w:val="47"/>
        </w:numPr>
        <w:tabs>
          <w:tab w:val="clear" w:pos="1440"/>
        </w:tabs>
        <w:ind w:left="900"/>
        <w:rPr>
          <w:del w:id="4426" w:author="Stephen Reynolds, Jr." w:date="2012-11-13T07:29:00Z"/>
          <w:rPrChange w:id="4427" w:author="Stephen Reynolds, Jr." w:date="2012-11-13T07:32:00Z">
            <w:rPr>
              <w:del w:id="4428" w:author="Stephen Reynolds, Jr." w:date="2012-11-13T07:29:00Z"/>
            </w:rPr>
          </w:rPrChange>
        </w:rPr>
        <w:pPrChange w:id="4429" w:author="Stephen Reynolds, Jr." w:date="2012-11-13T07:29:00Z">
          <w:pPr>
            <w:pStyle w:val="Heading3"/>
            <w:numPr>
              <w:numId w:val="0"/>
            </w:numPr>
            <w:ind w:firstLine="0"/>
          </w:pPr>
        </w:pPrChange>
      </w:pPr>
    </w:p>
    <w:p w:rsidR="001B6526" w:rsidRPr="00920A48" w:rsidDel="00920A48" w:rsidRDefault="00C55BB7" w:rsidP="00920A48">
      <w:pPr>
        <w:numPr>
          <w:ilvl w:val="1"/>
          <w:numId w:val="47"/>
        </w:numPr>
        <w:tabs>
          <w:tab w:val="clear" w:pos="1440"/>
        </w:tabs>
        <w:ind w:left="900"/>
        <w:rPr>
          <w:del w:id="4430" w:author="Stephen Reynolds, Jr." w:date="2012-11-13T07:29:00Z"/>
          <w:rPrChange w:id="4431" w:author="Stephen Reynolds, Jr." w:date="2012-11-13T07:32:00Z">
            <w:rPr>
              <w:del w:id="4432" w:author="Stephen Reynolds, Jr." w:date="2012-11-13T07:29:00Z"/>
            </w:rPr>
          </w:rPrChange>
        </w:rPr>
        <w:pPrChange w:id="4433" w:author="Stephen Reynolds, Jr." w:date="2012-11-13T07:29:00Z">
          <w:pPr>
            <w:pStyle w:val="Heading3"/>
          </w:pPr>
        </w:pPrChange>
      </w:pPr>
      <w:del w:id="4434" w:author="Stephen Reynolds, Jr." w:date="2012-11-13T07:29:00Z">
        <w:r w:rsidRPr="00920A48" w:rsidDel="00920A48">
          <w:rPr>
            <w:rPrChange w:id="4435" w:author="Stephen Reynolds, Jr." w:date="2012-11-13T07:32:00Z">
              <w:rPr/>
            </w:rPrChange>
          </w:rPr>
          <w:delText>“Wiseness” or discretion.</w:delText>
        </w:r>
        <w:r w:rsidR="001B6526" w:rsidRPr="00920A48" w:rsidDel="00920A48">
          <w:rPr>
            <w:rPrChange w:id="4436" w:author="Stephen Reynolds, Jr." w:date="2012-11-13T07:32:00Z">
              <w:rPr/>
            </w:rPrChange>
          </w:rPr>
          <w:br w:type="page"/>
        </w:r>
      </w:del>
    </w:p>
    <w:p w:rsidR="00C55BB7" w:rsidRPr="00920A48" w:rsidDel="00920A48" w:rsidRDefault="00C55BB7" w:rsidP="00920A48">
      <w:pPr>
        <w:numPr>
          <w:ilvl w:val="1"/>
          <w:numId w:val="47"/>
        </w:numPr>
        <w:tabs>
          <w:tab w:val="clear" w:pos="1440"/>
        </w:tabs>
        <w:ind w:left="900"/>
        <w:rPr>
          <w:del w:id="4437" w:author="Stephen Reynolds, Jr." w:date="2012-11-13T07:29:00Z"/>
          <w:rPrChange w:id="4438" w:author="Stephen Reynolds, Jr." w:date="2012-11-13T07:32:00Z">
            <w:rPr>
              <w:del w:id="4439" w:author="Stephen Reynolds, Jr." w:date="2012-11-13T07:29:00Z"/>
            </w:rPr>
          </w:rPrChange>
        </w:rPr>
        <w:pPrChange w:id="4440" w:author="Stephen Reynolds, Jr." w:date="2012-11-13T07:29:00Z">
          <w:pPr>
            <w:pStyle w:val="Heading4"/>
          </w:pPr>
        </w:pPrChange>
      </w:pPr>
      <w:del w:id="4441" w:author="Stephen Reynolds, Jr." w:date="2012-11-13T07:29:00Z">
        <w:r w:rsidRPr="00920A48" w:rsidDel="00920A48">
          <w:rPr>
            <w:rPrChange w:id="4442" w:author="Stephen Reynolds, Jr." w:date="2012-11-13T07:32:00Z">
              <w:rPr/>
            </w:rPrChange>
          </w:rPr>
          <w:delText>What the Word of Wisdom Is</w:delText>
        </w:r>
      </w:del>
    </w:p>
    <w:p w:rsidR="001B6526" w:rsidRPr="00920A48" w:rsidDel="00920A48" w:rsidRDefault="001B6526" w:rsidP="00920A48">
      <w:pPr>
        <w:numPr>
          <w:ilvl w:val="1"/>
          <w:numId w:val="47"/>
        </w:numPr>
        <w:tabs>
          <w:tab w:val="clear" w:pos="1440"/>
        </w:tabs>
        <w:ind w:left="900"/>
        <w:rPr>
          <w:del w:id="4443" w:author="Stephen Reynolds, Jr." w:date="2012-11-13T07:29:00Z"/>
          <w:rPrChange w:id="4444" w:author="Stephen Reynolds, Jr." w:date="2012-11-13T07:32:00Z">
            <w:rPr>
              <w:del w:id="4445" w:author="Stephen Reynolds, Jr." w:date="2012-11-13T07:29:00Z"/>
            </w:rPr>
          </w:rPrChange>
        </w:rPr>
        <w:pPrChange w:id="4446" w:author="Stephen Reynolds, Jr." w:date="2012-11-13T07:29:00Z">
          <w:pPr/>
        </w:pPrChange>
      </w:pPr>
    </w:p>
    <w:p w:rsidR="00F42147" w:rsidRPr="00920A48" w:rsidDel="00920A48" w:rsidRDefault="001B6526" w:rsidP="00920A48">
      <w:pPr>
        <w:numPr>
          <w:ilvl w:val="1"/>
          <w:numId w:val="47"/>
        </w:numPr>
        <w:tabs>
          <w:tab w:val="clear" w:pos="1440"/>
        </w:tabs>
        <w:ind w:left="900"/>
        <w:rPr>
          <w:del w:id="4447" w:author="Stephen Reynolds, Jr." w:date="2012-11-13T07:29:00Z"/>
          <w:rPrChange w:id="4448" w:author="Stephen Reynolds, Jr." w:date="2012-11-13T07:32:00Z">
            <w:rPr>
              <w:del w:id="4449" w:author="Stephen Reynolds, Jr." w:date="2012-11-13T07:29:00Z"/>
            </w:rPr>
          </w:rPrChange>
        </w:rPr>
        <w:pPrChange w:id="4450" w:author="Stephen Reynolds, Jr." w:date="2012-11-13T07:29:00Z">
          <w:pPr>
            <w:ind w:firstLine="720"/>
          </w:pPr>
        </w:pPrChange>
      </w:pPr>
      <w:del w:id="4451" w:author="Stephen Reynolds, Jr." w:date="2012-11-13T07:29:00Z">
        <w:r w:rsidRPr="00920A48" w:rsidDel="00920A48">
          <w:rPr>
            <w:rPrChange w:id="4452" w:author="Stephen Reynolds, Jr." w:date="2012-11-13T07:32:00Z">
              <w:rPr/>
            </w:rPrChange>
          </w:rPr>
          <w:delText xml:space="preserve">DEFINITION: The Word of Wisdom may be defined as </w:delText>
        </w:r>
        <w:r w:rsidRPr="00920A48" w:rsidDel="00920A48">
          <w:rPr>
            <w:u w:val="single"/>
            <w:rPrChange w:id="4453" w:author="Stephen Reynolds, Jr." w:date="2012-11-13T07:32:00Z">
              <w:rPr>
                <w:u w:val="single"/>
              </w:rPr>
            </w:rPrChange>
          </w:rPr>
          <w:delText xml:space="preserve">the Holy Ghost inspiring a </w:delText>
        </w:r>
        <w:r w:rsidR="00605786" w:rsidRPr="00920A48" w:rsidDel="00920A48">
          <w:rPr>
            <w:u w:val="single"/>
            <w:rPrChange w:id="4454" w:author="Stephen Reynolds, Jr." w:date="2012-11-13T07:32:00Z">
              <w:rPr>
                <w:u w:val="single"/>
              </w:rPr>
            </w:rPrChange>
          </w:rPr>
          <w:delText>Believer</w:delText>
        </w:r>
        <w:r w:rsidRPr="00920A48" w:rsidDel="00920A48">
          <w:rPr>
            <w:u w:val="single"/>
            <w:rPrChange w:id="4455" w:author="Stephen Reynolds, Jr." w:date="2012-11-13T07:32:00Z">
              <w:rPr>
                <w:u w:val="single"/>
              </w:rPr>
            </w:rPrChange>
          </w:rPr>
          <w:delText xml:space="preserve"> to speak the right words at the right time to bring for</w:delText>
        </w:r>
        <w:r w:rsidR="00043C72" w:rsidRPr="00920A48" w:rsidDel="00920A48">
          <w:rPr>
            <w:u w:val="single"/>
            <w:rPrChange w:id="4456" w:author="Stephen Reynolds, Jr." w:date="2012-11-13T07:32:00Z">
              <w:rPr>
                <w:u w:val="single"/>
              </w:rPr>
            </w:rPrChange>
          </w:rPr>
          <w:delText>th</w:delText>
        </w:r>
        <w:r w:rsidRPr="00920A48" w:rsidDel="00920A48">
          <w:rPr>
            <w:u w:val="single"/>
            <w:rPrChange w:id="4457" w:author="Stephen Reynolds, Jr." w:date="2012-11-13T07:32:00Z">
              <w:rPr>
                <w:u w:val="single"/>
              </w:rPr>
            </w:rPrChange>
          </w:rPr>
          <w:delText xml:space="preserve"> the right results.</w:delText>
        </w:r>
      </w:del>
    </w:p>
    <w:p w:rsidR="001B6526" w:rsidRPr="00920A48" w:rsidDel="00920A48" w:rsidRDefault="001B6526" w:rsidP="00920A48">
      <w:pPr>
        <w:numPr>
          <w:ilvl w:val="1"/>
          <w:numId w:val="47"/>
        </w:numPr>
        <w:tabs>
          <w:tab w:val="clear" w:pos="1440"/>
        </w:tabs>
        <w:ind w:left="900"/>
        <w:rPr>
          <w:del w:id="4458" w:author="Stephen Reynolds, Jr." w:date="2012-11-13T07:29:00Z"/>
          <w:rPrChange w:id="4459" w:author="Stephen Reynolds, Jr." w:date="2012-11-13T07:32:00Z">
            <w:rPr>
              <w:del w:id="4460" w:author="Stephen Reynolds, Jr." w:date="2012-11-13T07:29:00Z"/>
            </w:rPr>
          </w:rPrChange>
        </w:rPr>
        <w:pPrChange w:id="4461" w:author="Stephen Reynolds, Jr." w:date="2012-11-13T07:29:00Z">
          <w:pPr>
            <w:ind w:firstLine="720"/>
          </w:pPr>
        </w:pPrChange>
      </w:pPr>
      <w:del w:id="4462" w:author="Stephen Reynolds, Jr." w:date="2012-11-13T07:29:00Z">
        <w:r w:rsidRPr="00920A48" w:rsidDel="00920A48">
          <w:rPr>
            <w:rPrChange w:id="4463" w:author="Stephen Reynolds, Jr." w:date="2012-11-13T07:32:00Z">
              <w:rPr/>
            </w:rPrChange>
          </w:rPr>
          <w:delText xml:space="preserve">Some synonyms of “wisdom” are: discernment, discretion, enlightenment, foresight, , knowledge, learning, profundity, prudence, reasonableness, sagacity, sense and skill. </w:delText>
        </w:r>
      </w:del>
    </w:p>
    <w:p w:rsidR="001B6526" w:rsidRPr="00920A48" w:rsidDel="00920A48" w:rsidRDefault="001B6526" w:rsidP="00920A48">
      <w:pPr>
        <w:numPr>
          <w:ilvl w:val="1"/>
          <w:numId w:val="47"/>
        </w:numPr>
        <w:tabs>
          <w:tab w:val="clear" w:pos="1440"/>
        </w:tabs>
        <w:ind w:left="900"/>
        <w:rPr>
          <w:del w:id="4464" w:author="Stephen Reynolds, Jr." w:date="2012-11-13T07:29:00Z"/>
          <w:rPrChange w:id="4465" w:author="Stephen Reynolds, Jr." w:date="2012-11-13T07:32:00Z">
            <w:rPr>
              <w:del w:id="4466" w:author="Stephen Reynolds, Jr." w:date="2012-11-13T07:29:00Z"/>
            </w:rPr>
          </w:rPrChange>
        </w:rPr>
        <w:pPrChange w:id="4467" w:author="Stephen Reynolds, Jr." w:date="2012-11-13T07:29:00Z">
          <w:pPr>
            <w:pStyle w:val="Heading3"/>
            <w:numPr>
              <w:numId w:val="0"/>
            </w:numPr>
            <w:ind w:firstLine="0"/>
          </w:pPr>
        </w:pPrChange>
      </w:pPr>
    </w:p>
    <w:p w:rsidR="00F42147" w:rsidRPr="00920A48" w:rsidDel="00920A48" w:rsidRDefault="00F42147" w:rsidP="00920A48">
      <w:pPr>
        <w:numPr>
          <w:ilvl w:val="1"/>
          <w:numId w:val="47"/>
        </w:numPr>
        <w:tabs>
          <w:tab w:val="clear" w:pos="1440"/>
        </w:tabs>
        <w:ind w:left="900"/>
        <w:rPr>
          <w:del w:id="4468" w:author="Stephen Reynolds, Jr." w:date="2012-11-13T07:29:00Z"/>
          <w:rPrChange w:id="4469" w:author="Stephen Reynolds, Jr." w:date="2012-11-13T07:32:00Z">
            <w:rPr>
              <w:del w:id="4470" w:author="Stephen Reynolds, Jr." w:date="2012-11-13T07:29:00Z"/>
            </w:rPr>
          </w:rPrChange>
        </w:rPr>
        <w:pPrChange w:id="4471" w:author="Stephen Reynolds, Jr." w:date="2012-11-13T07:29:00Z">
          <w:pPr>
            <w:pStyle w:val="Heading3"/>
            <w:numPr>
              <w:numId w:val="72"/>
            </w:numPr>
          </w:pPr>
        </w:pPrChange>
      </w:pPr>
      <w:del w:id="4472" w:author="Stephen Reynolds, Jr." w:date="2012-11-13T07:29:00Z">
        <w:r w:rsidRPr="00920A48" w:rsidDel="00920A48">
          <w:rPr>
            <w:rPrChange w:id="4473" w:author="Stephen Reynolds, Jr." w:date="2012-11-13T07:32:00Z">
              <w:rPr/>
            </w:rPrChange>
          </w:rPr>
          <w:delText>It is Knowledge Applied</w:delText>
        </w:r>
      </w:del>
    </w:p>
    <w:p w:rsidR="0081630E" w:rsidRPr="00920A48" w:rsidDel="00920A48" w:rsidRDefault="00605786" w:rsidP="00920A48">
      <w:pPr>
        <w:numPr>
          <w:ilvl w:val="1"/>
          <w:numId w:val="47"/>
        </w:numPr>
        <w:tabs>
          <w:tab w:val="clear" w:pos="1440"/>
        </w:tabs>
        <w:ind w:left="900"/>
        <w:rPr>
          <w:del w:id="4474" w:author="Stephen Reynolds, Jr." w:date="2012-11-13T07:29:00Z"/>
          <w:rPrChange w:id="4475" w:author="Stephen Reynolds, Jr." w:date="2012-11-13T07:32:00Z">
            <w:rPr>
              <w:del w:id="4476" w:author="Stephen Reynolds, Jr." w:date="2012-11-13T07:29:00Z"/>
            </w:rPr>
          </w:rPrChange>
        </w:rPr>
        <w:pPrChange w:id="4477" w:author="Stephen Reynolds, Jr." w:date="2012-11-13T07:29:00Z">
          <w:pPr>
            <w:ind w:firstLine="720"/>
          </w:pPr>
        </w:pPrChange>
      </w:pPr>
      <w:del w:id="4478" w:author="Stephen Reynolds, Jr." w:date="2012-11-13T07:29:00Z">
        <w:r w:rsidRPr="00920A48" w:rsidDel="00920A48">
          <w:rPr>
            <w:rPrChange w:id="4479" w:author="Stephen Reynolds, Jr." w:date="2012-11-13T07:32:00Z">
              <w:rPr/>
            </w:rPrChange>
          </w:rPr>
          <w:delText xml:space="preserve">God gives knowledge, but it takes wisdom to apply that knowledge. </w:delText>
        </w:r>
        <w:r w:rsidR="000D6B6E" w:rsidRPr="00920A48" w:rsidDel="00920A48">
          <w:rPr>
            <w:rPrChange w:id="4480" w:author="Stephen Reynolds, Jr." w:date="2012-11-13T07:32:00Z">
              <w:rPr/>
            </w:rPrChange>
          </w:rPr>
          <w:delText>Having the mind of the Spirit with the skill to apply the word properly to a specific need</w:delText>
        </w:r>
        <w:r w:rsidR="00F42147" w:rsidRPr="00920A48" w:rsidDel="00920A48">
          <w:rPr>
            <w:rPrChange w:id="4481" w:author="Stephen Reynolds, Jr." w:date="2012-11-13T07:32:00Z">
              <w:rPr/>
            </w:rPrChange>
          </w:rPr>
          <w:delText xml:space="preserve">. </w:delText>
        </w:r>
        <w:r w:rsidR="0081630E" w:rsidRPr="00920A48" w:rsidDel="00920A48">
          <w:rPr>
            <w:rPrChange w:id="4482" w:author="Stephen Reynolds, Jr." w:date="2012-11-13T07:32:00Z">
              <w:rPr/>
            </w:rPrChange>
          </w:rPr>
          <w:delText>Knowledge is insight (of facts)Wisdom is skill (in using those facts) Not just supernatural facts, it’s a</w:delText>
        </w:r>
        <w:r w:rsidR="001B6526" w:rsidRPr="00920A48" w:rsidDel="00920A48">
          <w:rPr>
            <w:rPrChange w:id="4483" w:author="Stephen Reynolds, Jr." w:date="2012-11-13T07:32:00Z">
              <w:rPr/>
            </w:rPrChange>
          </w:rPr>
          <w:delText>n</w:delText>
        </w:r>
        <w:r w:rsidR="0081630E" w:rsidRPr="00920A48" w:rsidDel="00920A48">
          <w:rPr>
            <w:rPrChange w:id="4484" w:author="Stephen Reynolds, Jr." w:date="2012-11-13T07:32:00Z">
              <w:rPr/>
            </w:rPrChange>
          </w:rPr>
          <w:delText xml:space="preserve"> expression, a word spoken, an utterance</w:delText>
        </w:r>
        <w:r w:rsidR="001B6526" w:rsidRPr="00920A48" w:rsidDel="00920A48">
          <w:rPr>
            <w:rPrChange w:id="4485" w:author="Stephen Reynolds, Jr." w:date="2012-11-13T07:32:00Z">
              <w:rPr/>
            </w:rPrChange>
          </w:rPr>
          <w:delText>—WORD OF WISDOM.</w:delText>
        </w:r>
      </w:del>
    </w:p>
    <w:p w:rsidR="001B6526" w:rsidRPr="00920A48" w:rsidDel="00920A48" w:rsidRDefault="001B6526" w:rsidP="00920A48">
      <w:pPr>
        <w:numPr>
          <w:ilvl w:val="1"/>
          <w:numId w:val="47"/>
        </w:numPr>
        <w:tabs>
          <w:tab w:val="clear" w:pos="1440"/>
        </w:tabs>
        <w:ind w:left="900"/>
        <w:rPr>
          <w:del w:id="4486" w:author="Stephen Reynolds, Jr." w:date="2012-11-13T07:29:00Z"/>
          <w:rPrChange w:id="4487" w:author="Stephen Reynolds, Jr." w:date="2012-11-13T07:32:00Z">
            <w:rPr>
              <w:del w:id="4488" w:author="Stephen Reynolds, Jr." w:date="2012-11-13T07:29:00Z"/>
            </w:rPr>
          </w:rPrChange>
        </w:rPr>
        <w:pPrChange w:id="4489" w:author="Stephen Reynolds, Jr." w:date="2012-11-13T07:29:00Z">
          <w:pPr/>
        </w:pPrChange>
      </w:pPr>
    </w:p>
    <w:p w:rsidR="00C55BB7" w:rsidRPr="00920A48" w:rsidDel="00920A48" w:rsidRDefault="00C55BB7" w:rsidP="00920A48">
      <w:pPr>
        <w:numPr>
          <w:ilvl w:val="1"/>
          <w:numId w:val="47"/>
        </w:numPr>
        <w:tabs>
          <w:tab w:val="clear" w:pos="1440"/>
        </w:tabs>
        <w:ind w:left="900"/>
        <w:rPr>
          <w:del w:id="4490" w:author="Stephen Reynolds, Jr." w:date="2012-11-13T07:29:00Z"/>
          <w:rPrChange w:id="4491" w:author="Stephen Reynolds, Jr." w:date="2012-11-13T07:32:00Z">
            <w:rPr>
              <w:del w:id="4492" w:author="Stephen Reynolds, Jr." w:date="2012-11-13T07:29:00Z"/>
            </w:rPr>
          </w:rPrChange>
        </w:rPr>
        <w:pPrChange w:id="4493" w:author="Stephen Reynolds, Jr." w:date="2012-11-13T07:29:00Z">
          <w:pPr>
            <w:pStyle w:val="Heading3"/>
          </w:pPr>
        </w:pPrChange>
      </w:pPr>
      <w:del w:id="4494" w:author="Stephen Reynolds, Jr." w:date="2012-11-13T07:29:00Z">
        <w:r w:rsidRPr="00920A48" w:rsidDel="00920A48">
          <w:rPr>
            <w:rPrChange w:id="4495" w:author="Stephen Reynolds, Jr." w:date="2012-11-13T07:32:00Z">
              <w:rPr/>
            </w:rPrChange>
          </w:rPr>
          <w:delText>It is Entirely Supernatural</w:delText>
        </w:r>
      </w:del>
    </w:p>
    <w:p w:rsidR="0081630E" w:rsidRPr="00920A48" w:rsidDel="00920A48" w:rsidRDefault="002C0A66" w:rsidP="00920A48">
      <w:pPr>
        <w:numPr>
          <w:ilvl w:val="1"/>
          <w:numId w:val="47"/>
        </w:numPr>
        <w:tabs>
          <w:tab w:val="clear" w:pos="1440"/>
        </w:tabs>
        <w:ind w:left="900"/>
        <w:rPr>
          <w:del w:id="4496" w:author="Stephen Reynolds, Jr." w:date="2012-11-13T07:29:00Z"/>
          <w:rPrChange w:id="4497" w:author="Stephen Reynolds, Jr." w:date="2012-11-13T07:32:00Z">
            <w:rPr>
              <w:del w:id="4498" w:author="Stephen Reynolds, Jr." w:date="2012-11-13T07:29:00Z"/>
            </w:rPr>
          </w:rPrChange>
        </w:rPr>
        <w:pPrChange w:id="4499" w:author="Stephen Reynolds, Jr." w:date="2012-11-13T07:29:00Z">
          <w:pPr>
            <w:ind w:firstLine="720"/>
          </w:pPr>
        </w:pPrChange>
      </w:pPr>
      <w:del w:id="4500" w:author="Stephen Reynolds, Jr." w:date="2012-11-13T07:29:00Z">
        <w:r w:rsidRPr="00920A48" w:rsidDel="00920A48">
          <w:rPr>
            <w:rPrChange w:id="4501" w:author="Stephen Reynolds, Jr." w:date="2012-11-13T07:32:00Z">
              <w:rPr/>
            </w:rPrChange>
          </w:rPr>
          <w:delText>We</w:delText>
        </w:r>
        <w:r w:rsidR="0081630E" w:rsidRPr="00920A48" w:rsidDel="00920A48">
          <w:rPr>
            <w:rPrChange w:id="4502" w:author="Stephen Reynolds, Jr." w:date="2012-11-13T07:32:00Z">
              <w:rPr/>
            </w:rPrChange>
          </w:rPr>
          <w:delText xml:space="preserve"> </w:delText>
        </w:r>
        <w:r w:rsidRPr="00920A48" w:rsidDel="00920A48">
          <w:rPr>
            <w:rPrChange w:id="4503" w:author="Stephen Reynolds, Jr." w:date="2012-11-13T07:32:00Z">
              <w:rPr/>
            </w:rPrChange>
          </w:rPr>
          <w:delText xml:space="preserve">often </w:delText>
        </w:r>
        <w:r w:rsidR="0081630E" w:rsidRPr="00920A48" w:rsidDel="00920A48">
          <w:rPr>
            <w:rPrChange w:id="4504" w:author="Stephen Reynolds, Jr." w:date="2012-11-13T07:32:00Z">
              <w:rPr/>
            </w:rPrChange>
          </w:rPr>
          <w:delText xml:space="preserve">hear </w:delText>
        </w:r>
        <w:r w:rsidRPr="00920A48" w:rsidDel="00920A48">
          <w:rPr>
            <w:rPrChange w:id="4505" w:author="Stephen Reynolds, Jr." w:date="2012-11-13T07:32:00Z">
              <w:rPr/>
            </w:rPrChange>
          </w:rPr>
          <w:delText>people say, “Yea the Lord hath said”</w:delText>
        </w:r>
        <w:r w:rsidR="0081630E" w:rsidRPr="00920A48" w:rsidDel="00920A48">
          <w:rPr>
            <w:rPrChange w:id="4506" w:author="Stephen Reynolds, Jr." w:date="2012-11-13T07:32:00Z">
              <w:rPr/>
            </w:rPrChange>
          </w:rPr>
          <w:delText xml:space="preserve"> and the Lord didn’t say it at all</w:delText>
        </w:r>
        <w:r w:rsidRPr="00920A48" w:rsidDel="00920A48">
          <w:rPr>
            <w:rPrChange w:id="4507" w:author="Stephen Reynolds, Jr." w:date="2012-11-13T07:32:00Z">
              <w:rPr/>
            </w:rPrChange>
          </w:rPr>
          <w:delText>!</w:delText>
        </w:r>
        <w:r w:rsidR="0081630E" w:rsidRPr="00920A48" w:rsidDel="00920A48">
          <w:rPr>
            <w:rPrChange w:id="4508" w:author="Stephen Reynolds, Jr." w:date="2012-11-13T07:32:00Z">
              <w:rPr/>
            </w:rPrChange>
          </w:rPr>
          <w:delText xml:space="preserve"> Just because </w:delText>
        </w:r>
        <w:r w:rsidRPr="00920A48" w:rsidDel="00920A48">
          <w:rPr>
            <w:rPrChange w:id="4509" w:author="Stephen Reynolds, Jr." w:date="2012-11-13T07:32:00Z">
              <w:rPr/>
            </w:rPrChange>
          </w:rPr>
          <w:delText>the</w:delText>
        </w:r>
        <w:r w:rsidR="0081630E" w:rsidRPr="00920A48" w:rsidDel="00920A48">
          <w:rPr>
            <w:rPrChange w:id="4510" w:author="Stephen Reynolds, Jr." w:date="2012-11-13T07:32:00Z">
              <w:rPr/>
            </w:rPrChange>
          </w:rPr>
          <w:delText xml:space="preserve"> expression is </w:delText>
        </w:r>
        <w:r w:rsidRPr="00920A48" w:rsidDel="00920A48">
          <w:rPr>
            <w:rPrChange w:id="4511" w:author="Stephen Reynolds, Jr." w:date="2012-11-13T07:32:00Z">
              <w:rPr/>
            </w:rPrChange>
          </w:rPr>
          <w:delText>used</w:delText>
        </w:r>
        <w:r w:rsidR="0081630E" w:rsidRPr="00920A48" w:rsidDel="00920A48">
          <w:rPr>
            <w:rPrChange w:id="4512" w:author="Stephen Reynolds, Jr." w:date="2012-11-13T07:32:00Z">
              <w:rPr/>
            </w:rPrChange>
          </w:rPr>
          <w:delText xml:space="preserve">, doesn’t mean it is of God. How than can we tell the difference between a </w:delText>
        </w:r>
        <w:r w:rsidR="001B6526" w:rsidRPr="00920A48" w:rsidDel="00920A48">
          <w:rPr>
            <w:i/>
            <w:rPrChange w:id="4513" w:author="Stephen Reynolds, Jr." w:date="2012-11-13T07:32:00Z">
              <w:rPr>
                <w:i/>
              </w:rPr>
            </w:rPrChange>
          </w:rPr>
          <w:delText>fraud</w:delText>
        </w:r>
        <w:r w:rsidR="0081630E" w:rsidRPr="00920A48" w:rsidDel="00920A48">
          <w:rPr>
            <w:rPrChange w:id="4514" w:author="Stephen Reynolds, Jr." w:date="2012-11-13T07:32:00Z">
              <w:rPr/>
            </w:rPrChange>
          </w:rPr>
          <w:delText xml:space="preserve"> and a </w:delText>
        </w:r>
        <w:r w:rsidR="0081630E" w:rsidRPr="00920A48" w:rsidDel="00920A48">
          <w:rPr>
            <w:i/>
            <w:rPrChange w:id="4515" w:author="Stephen Reynolds, Jr." w:date="2012-11-13T07:32:00Z">
              <w:rPr>
                <w:i/>
              </w:rPr>
            </w:rPrChange>
          </w:rPr>
          <w:delText>real</w:delText>
        </w:r>
        <w:r w:rsidR="0081630E" w:rsidRPr="00920A48" w:rsidDel="00920A48">
          <w:rPr>
            <w:rPrChange w:id="4516" w:author="Stephen Reynolds, Jr." w:date="2012-11-13T07:32:00Z">
              <w:rPr/>
            </w:rPrChange>
          </w:rPr>
          <w:delText xml:space="preserve"> utterance from God?</w:delText>
        </w:r>
      </w:del>
    </w:p>
    <w:p w:rsidR="002C0A66" w:rsidRPr="00920A48" w:rsidDel="00920A48" w:rsidRDefault="002C0A66" w:rsidP="00920A48">
      <w:pPr>
        <w:numPr>
          <w:ilvl w:val="1"/>
          <w:numId w:val="47"/>
        </w:numPr>
        <w:tabs>
          <w:tab w:val="clear" w:pos="1440"/>
        </w:tabs>
        <w:ind w:left="900"/>
        <w:rPr>
          <w:del w:id="4517" w:author="Stephen Reynolds, Jr." w:date="2012-11-13T07:29:00Z"/>
          <w:rPrChange w:id="4518" w:author="Stephen Reynolds, Jr." w:date="2012-11-13T07:32:00Z">
            <w:rPr>
              <w:del w:id="4519" w:author="Stephen Reynolds, Jr." w:date="2012-11-13T07:29:00Z"/>
            </w:rPr>
          </w:rPrChange>
        </w:rPr>
        <w:pPrChange w:id="4520" w:author="Stephen Reynolds, Jr." w:date="2012-11-13T07:29:00Z">
          <w:pPr>
            <w:ind w:firstLine="720"/>
          </w:pPr>
        </w:pPrChange>
      </w:pPr>
    </w:p>
    <w:p w:rsidR="002C0A66" w:rsidRPr="00920A48" w:rsidDel="00920A48" w:rsidRDefault="002C0A66" w:rsidP="00920A48">
      <w:pPr>
        <w:numPr>
          <w:ilvl w:val="1"/>
          <w:numId w:val="47"/>
        </w:numPr>
        <w:tabs>
          <w:tab w:val="clear" w:pos="1440"/>
        </w:tabs>
        <w:ind w:left="900"/>
        <w:rPr>
          <w:del w:id="4521" w:author="Stephen Reynolds, Jr." w:date="2012-11-13T07:29:00Z"/>
          <w:rPrChange w:id="4522" w:author="Stephen Reynolds, Jr." w:date="2012-11-13T07:32:00Z">
            <w:rPr>
              <w:del w:id="4523" w:author="Stephen Reynolds, Jr." w:date="2012-11-13T07:29:00Z"/>
            </w:rPr>
          </w:rPrChange>
        </w:rPr>
        <w:pPrChange w:id="4524" w:author="Stephen Reynolds, Jr." w:date="2012-11-13T07:29:00Z">
          <w:pPr>
            <w:pStyle w:val="Heading4"/>
            <w:numPr>
              <w:numId w:val="75"/>
            </w:numPr>
          </w:pPr>
        </w:pPrChange>
      </w:pPr>
      <w:del w:id="4525" w:author="Stephen Reynolds, Jr." w:date="2012-11-13T07:29:00Z">
        <w:r w:rsidRPr="00920A48" w:rsidDel="00920A48">
          <w:rPr>
            <w:rPrChange w:id="4526" w:author="Stephen Reynolds, Jr." w:date="2012-11-13T07:32:00Z">
              <w:rPr/>
            </w:rPrChange>
          </w:rPr>
          <w:delText>It is an operation of the Holy Spirit. It has nothing to do with the flesh or carnal ability.</w:delText>
        </w:r>
      </w:del>
    </w:p>
    <w:p w:rsidR="002C0A66" w:rsidRPr="00920A48" w:rsidDel="00920A48" w:rsidRDefault="002C0A66" w:rsidP="00920A48">
      <w:pPr>
        <w:numPr>
          <w:ilvl w:val="1"/>
          <w:numId w:val="47"/>
        </w:numPr>
        <w:tabs>
          <w:tab w:val="clear" w:pos="1440"/>
        </w:tabs>
        <w:ind w:left="900"/>
        <w:rPr>
          <w:del w:id="4527" w:author="Stephen Reynolds, Jr." w:date="2012-11-13T07:29:00Z"/>
          <w:rPrChange w:id="4528" w:author="Stephen Reynolds, Jr." w:date="2012-11-13T07:32:00Z">
            <w:rPr>
              <w:del w:id="4529" w:author="Stephen Reynolds, Jr." w:date="2012-11-13T07:29:00Z"/>
            </w:rPr>
          </w:rPrChange>
        </w:rPr>
        <w:pPrChange w:id="4530" w:author="Stephen Reynolds, Jr." w:date="2012-11-13T07:29:00Z">
          <w:pPr>
            <w:pStyle w:val="Heading5"/>
            <w:numPr>
              <w:numId w:val="96"/>
            </w:numPr>
          </w:pPr>
        </w:pPrChange>
      </w:pPr>
      <w:del w:id="4531" w:author="Stephen Reynolds, Jr." w:date="2012-11-13T07:29:00Z">
        <w:r w:rsidRPr="00920A48" w:rsidDel="00920A48">
          <w:rPr>
            <w:rPrChange w:id="4532" w:author="Stephen Reynolds, Jr." w:date="2012-11-13T07:32:00Z">
              <w:rPr/>
            </w:rPrChange>
          </w:rPr>
          <w:delText xml:space="preserve">It is more than </w:delText>
        </w:r>
        <w:r w:rsidR="00984090" w:rsidRPr="00920A48" w:rsidDel="00920A48">
          <w:rPr>
            <w:rPrChange w:id="4533" w:author="Stephen Reynolds, Jr." w:date="2012-11-13T07:32:00Z">
              <w:rPr/>
            </w:rPrChange>
          </w:rPr>
          <w:delText xml:space="preserve">just </w:delText>
        </w:r>
        <w:r w:rsidRPr="00920A48" w:rsidDel="00920A48">
          <w:rPr>
            <w:rPrChange w:id="4534" w:author="Stephen Reynolds, Jr." w:date="2012-11-13T07:32:00Z">
              <w:rPr/>
            </w:rPrChange>
          </w:rPr>
          <w:delText xml:space="preserve">expressing what is in the Bible. </w:delText>
        </w:r>
      </w:del>
    </w:p>
    <w:p w:rsidR="001B6526" w:rsidRPr="00920A48" w:rsidDel="00920A48" w:rsidRDefault="002C0A66" w:rsidP="00920A48">
      <w:pPr>
        <w:numPr>
          <w:ilvl w:val="1"/>
          <w:numId w:val="47"/>
        </w:numPr>
        <w:tabs>
          <w:tab w:val="clear" w:pos="1440"/>
        </w:tabs>
        <w:ind w:left="900"/>
        <w:rPr>
          <w:del w:id="4535" w:author="Stephen Reynolds, Jr." w:date="2012-11-13T07:29:00Z"/>
          <w:rPrChange w:id="4536" w:author="Stephen Reynolds, Jr." w:date="2012-11-13T07:32:00Z">
            <w:rPr>
              <w:del w:id="4537" w:author="Stephen Reynolds, Jr." w:date="2012-11-13T07:29:00Z"/>
            </w:rPr>
          </w:rPrChange>
        </w:rPr>
        <w:pPrChange w:id="4538" w:author="Stephen Reynolds, Jr." w:date="2012-11-13T07:29:00Z">
          <w:pPr>
            <w:ind w:firstLine="720"/>
          </w:pPr>
        </w:pPrChange>
      </w:pPr>
      <w:del w:id="4539" w:author="Stephen Reynolds, Jr." w:date="2012-11-13T07:29:00Z">
        <w:r w:rsidRPr="00920A48" w:rsidDel="00920A48">
          <w:rPr>
            <w:rPrChange w:id="4540" w:author="Stephen Reynolds, Jr." w:date="2012-11-13T07:32:00Z">
              <w:rPr/>
            </w:rPrChange>
          </w:rPr>
          <w:delText xml:space="preserve">ILLUSTRATION: “One time we had an evangelist, I could not find one thing wrong with what he was saying. I looked and I looked hard, </w:delText>
        </w:r>
        <w:r w:rsidR="005D2B75" w:rsidRPr="00920A48" w:rsidDel="00920A48">
          <w:rPr>
            <w:rPrChange w:id="4541" w:author="Stephen Reynolds, Jr." w:date="2012-11-13T07:32:00Z">
              <w:rPr/>
            </w:rPrChange>
          </w:rPr>
          <w:delText xml:space="preserve">but could </w:delText>
        </w:r>
        <w:r w:rsidR="001B6526" w:rsidRPr="00920A48" w:rsidDel="00920A48">
          <w:rPr>
            <w:rPrChange w:id="4542" w:author="Stephen Reynolds, Jr." w:date="2012-11-13T07:32:00Z">
              <w:rPr/>
            </w:rPrChange>
          </w:rPr>
          <w:delText xml:space="preserve">not </w:delText>
        </w:r>
        <w:r w:rsidR="005D2B75" w:rsidRPr="00920A48" w:rsidDel="00920A48">
          <w:rPr>
            <w:rPrChange w:id="4543" w:author="Stephen Reynolds, Jr." w:date="2012-11-13T07:32:00Z">
              <w:rPr/>
            </w:rPrChange>
          </w:rPr>
          <w:delText xml:space="preserve">understand why my stomach was in knots. He would prophecy </w:delText>
        </w:r>
        <w:r w:rsidRPr="00920A48" w:rsidDel="00920A48">
          <w:rPr>
            <w:rPrChange w:id="4544" w:author="Stephen Reynolds, Jr." w:date="2012-11-13T07:32:00Z">
              <w:rPr/>
            </w:rPrChange>
          </w:rPr>
          <w:delText>and it</w:delText>
        </w:r>
        <w:r w:rsidR="00984090" w:rsidRPr="00920A48" w:rsidDel="00920A48">
          <w:rPr>
            <w:rPrChange w:id="4545" w:author="Stephen Reynolds, Jr." w:date="2012-11-13T07:32:00Z">
              <w:rPr/>
            </w:rPrChange>
          </w:rPr>
          <w:delText xml:space="preserve"> al</w:delText>
        </w:r>
        <w:r w:rsidRPr="00920A48" w:rsidDel="00920A48">
          <w:rPr>
            <w:rPrChange w:id="4546" w:author="Stephen Reynolds, Jr." w:date="2012-11-13T07:32:00Z">
              <w:rPr/>
            </w:rPrChange>
          </w:rPr>
          <w:delText>l</w:delText>
        </w:r>
        <w:r w:rsidR="00984090" w:rsidRPr="00920A48" w:rsidDel="00920A48">
          <w:rPr>
            <w:rPrChange w:id="4547" w:author="Stephen Reynolds, Jr." w:date="2012-11-13T07:32:00Z">
              <w:rPr/>
            </w:rPrChange>
          </w:rPr>
          <w:delText xml:space="preserve"> sounded like Scripture</w:delText>
        </w:r>
        <w:r w:rsidRPr="00920A48" w:rsidDel="00920A48">
          <w:rPr>
            <w:rPrChange w:id="4548" w:author="Stephen Reynolds, Jr." w:date="2012-11-13T07:32:00Z">
              <w:rPr/>
            </w:rPrChange>
          </w:rPr>
          <w:delText>,</w:delText>
        </w:r>
        <w:r w:rsidR="00984090" w:rsidRPr="00920A48" w:rsidDel="00920A48">
          <w:rPr>
            <w:rPrChange w:id="4549" w:author="Stephen Reynolds, Jr." w:date="2012-11-13T07:32:00Z">
              <w:rPr/>
            </w:rPrChange>
          </w:rPr>
          <w:delText xml:space="preserve"> but</w:delText>
        </w:r>
        <w:r w:rsidRPr="00920A48" w:rsidDel="00920A48">
          <w:rPr>
            <w:rPrChange w:id="4550" w:author="Stephen Reynolds, Jr." w:date="2012-11-13T07:32:00Z">
              <w:rPr/>
            </w:rPrChange>
          </w:rPr>
          <w:delText xml:space="preserve"> </w:delText>
        </w:r>
        <w:r w:rsidR="00984090" w:rsidRPr="00920A48" w:rsidDel="00920A48">
          <w:rPr>
            <w:rPrChange w:id="4551" w:author="Stephen Reynolds, Jr." w:date="2012-11-13T07:32:00Z">
              <w:rPr/>
            </w:rPrChange>
          </w:rPr>
          <w:delText>was</w:delText>
        </w:r>
        <w:r w:rsidR="005D2B75" w:rsidRPr="00920A48" w:rsidDel="00920A48">
          <w:rPr>
            <w:rPrChange w:id="4552" w:author="Stephen Reynolds, Jr." w:date="2012-11-13T07:32:00Z">
              <w:rPr/>
            </w:rPrChange>
          </w:rPr>
          <w:delText xml:space="preserve"> it </w:delText>
        </w:r>
        <w:r w:rsidR="00984090" w:rsidRPr="00920A48" w:rsidDel="00920A48">
          <w:rPr>
            <w:i/>
            <w:rPrChange w:id="4553" w:author="Stephen Reynolds, Jr." w:date="2012-11-13T07:32:00Z">
              <w:rPr>
                <w:i/>
              </w:rPr>
            </w:rPrChange>
          </w:rPr>
          <w:delText>Scriptural</w:delText>
        </w:r>
        <w:r w:rsidR="00984090" w:rsidRPr="00920A48" w:rsidDel="00920A48">
          <w:rPr>
            <w:rPrChange w:id="4554" w:author="Stephen Reynolds, Jr." w:date="2012-11-13T07:32:00Z">
              <w:rPr/>
            </w:rPrChange>
          </w:rPr>
          <w:delText>?</w:delText>
        </w:r>
        <w:r w:rsidR="005D2B75" w:rsidRPr="00920A48" w:rsidDel="00920A48">
          <w:rPr>
            <w:rPrChange w:id="4555" w:author="Stephen Reynolds, Jr." w:date="2012-11-13T07:32:00Z">
              <w:rPr/>
            </w:rPrChange>
          </w:rPr>
          <w:delText xml:space="preserve"> </w:delText>
        </w:r>
      </w:del>
    </w:p>
    <w:p w:rsidR="00984090" w:rsidRPr="00920A48" w:rsidDel="00920A48" w:rsidRDefault="005D2B75" w:rsidP="00920A48">
      <w:pPr>
        <w:numPr>
          <w:ilvl w:val="1"/>
          <w:numId w:val="47"/>
        </w:numPr>
        <w:tabs>
          <w:tab w:val="clear" w:pos="1440"/>
        </w:tabs>
        <w:ind w:left="900"/>
        <w:rPr>
          <w:del w:id="4556" w:author="Stephen Reynolds, Jr." w:date="2012-11-13T07:29:00Z"/>
          <w:rPrChange w:id="4557" w:author="Stephen Reynolds, Jr." w:date="2012-11-13T07:32:00Z">
            <w:rPr>
              <w:del w:id="4558" w:author="Stephen Reynolds, Jr." w:date="2012-11-13T07:29:00Z"/>
            </w:rPr>
          </w:rPrChange>
        </w:rPr>
        <w:pPrChange w:id="4559" w:author="Stephen Reynolds, Jr." w:date="2012-11-13T07:29:00Z">
          <w:pPr>
            <w:ind w:firstLine="720"/>
          </w:pPr>
        </w:pPrChange>
      </w:pPr>
      <w:del w:id="4560" w:author="Stephen Reynolds, Jr." w:date="2012-11-13T07:29:00Z">
        <w:r w:rsidRPr="00920A48" w:rsidDel="00920A48">
          <w:rPr>
            <w:rPrChange w:id="4561" w:author="Stephen Reynolds, Jr." w:date="2012-11-13T07:32:00Z">
              <w:rPr/>
            </w:rPrChange>
          </w:rPr>
          <w:delText xml:space="preserve">Even the devil knows </w:delText>
        </w:r>
        <w:r w:rsidR="00984090" w:rsidRPr="00920A48" w:rsidDel="00920A48">
          <w:rPr>
            <w:rPrChange w:id="4562" w:author="Stephen Reynolds, Jr." w:date="2012-11-13T07:32:00Z">
              <w:rPr/>
            </w:rPrChange>
          </w:rPr>
          <w:delText xml:space="preserve">and uses </w:delText>
        </w:r>
        <w:r w:rsidR="001B6526" w:rsidRPr="00920A48" w:rsidDel="00920A48">
          <w:rPr>
            <w:rPrChange w:id="4563" w:author="Stephen Reynolds, Jr." w:date="2012-11-13T07:32:00Z">
              <w:rPr/>
            </w:rPrChange>
          </w:rPr>
          <w:delText>Scripture</w:delText>
        </w:r>
        <w:r w:rsidR="00984090" w:rsidRPr="00920A48" w:rsidDel="00920A48">
          <w:rPr>
            <w:rPrChange w:id="4564" w:author="Stephen Reynolds, Jr." w:date="2012-11-13T07:32:00Z">
              <w:rPr/>
            </w:rPrChange>
          </w:rPr>
          <w:delText>, but the</w:delText>
        </w:r>
        <w:r w:rsidR="002C0A66" w:rsidRPr="00920A48" w:rsidDel="00920A48">
          <w:rPr>
            <w:rPrChange w:id="4565" w:author="Stephen Reynolds, Jr." w:date="2012-11-13T07:32:00Z">
              <w:rPr/>
            </w:rPrChange>
          </w:rPr>
          <w:delText xml:space="preserve"> devil</w:delText>
        </w:r>
        <w:r w:rsidR="00984090" w:rsidRPr="00920A48" w:rsidDel="00920A48">
          <w:rPr>
            <w:rPrChange w:id="4566" w:author="Stephen Reynolds, Jr." w:date="2012-11-13T07:32:00Z">
              <w:rPr/>
            </w:rPrChange>
          </w:rPr>
          <w:delText xml:space="preserve"> uses the Scripture </w:delText>
        </w:r>
        <w:r w:rsidR="00984090" w:rsidRPr="00920A48" w:rsidDel="00920A48">
          <w:rPr>
            <w:i/>
            <w:u w:val="single"/>
            <w:rPrChange w:id="4567" w:author="Stephen Reynolds, Jr." w:date="2012-11-13T07:32:00Z">
              <w:rPr>
                <w:i/>
                <w:u w:val="single"/>
              </w:rPr>
            </w:rPrChange>
          </w:rPr>
          <w:delText>unscripturally</w:delText>
        </w:r>
        <w:r w:rsidR="00984090" w:rsidRPr="00920A48" w:rsidDel="00920A48">
          <w:rPr>
            <w:rPrChange w:id="4568" w:author="Stephen Reynolds, Jr." w:date="2012-11-13T07:32:00Z">
              <w:rPr/>
            </w:rPrChange>
          </w:rPr>
          <w:delText>.</w:delText>
        </w:r>
        <w:r w:rsidR="001B6526" w:rsidRPr="00920A48" w:rsidDel="00920A48">
          <w:rPr>
            <w:rPrChange w:id="4569" w:author="Stephen Reynolds, Jr." w:date="2012-11-13T07:32:00Z">
              <w:rPr/>
            </w:rPrChange>
          </w:rPr>
          <w:delText xml:space="preserve"> </w:delText>
        </w:r>
        <w:r w:rsidR="002C0A66" w:rsidRPr="00920A48" w:rsidDel="00920A48">
          <w:rPr>
            <w:rPrChange w:id="4570" w:author="Stephen Reynolds, Jr." w:date="2012-11-13T07:32:00Z">
              <w:rPr/>
            </w:rPrChange>
          </w:rPr>
          <w:delText>In Job 2:4…</w:delText>
        </w:r>
        <w:r w:rsidR="002C0A66" w:rsidRPr="00920A48" w:rsidDel="00920A48">
          <w:rPr>
            <w:i/>
            <w:rPrChange w:id="4571" w:author="Stephen Reynolds, Jr." w:date="2012-11-13T07:32:00Z">
              <w:rPr>
                <w:i/>
              </w:rPr>
            </w:rPrChange>
          </w:rPr>
          <w:delText>And Satan answered the LORD, and said, Skin for skin, yea, all that a man</w:delText>
        </w:r>
        <w:r w:rsidR="00984090" w:rsidRPr="00920A48" w:rsidDel="00920A48">
          <w:rPr>
            <w:i/>
            <w:rPrChange w:id="4572" w:author="Stephen Reynolds, Jr." w:date="2012-11-13T07:32:00Z">
              <w:rPr>
                <w:i/>
              </w:rPr>
            </w:rPrChange>
          </w:rPr>
          <w:delText xml:space="preserve"> hath will he give for his life</w:delText>
        </w:r>
        <w:r w:rsidR="00984090" w:rsidRPr="00920A48" w:rsidDel="00920A48">
          <w:rPr>
            <w:rPrChange w:id="4573" w:author="Stephen Reynolds, Jr." w:date="2012-11-13T07:32:00Z">
              <w:rPr/>
            </w:rPrChange>
          </w:rPr>
          <w:delText xml:space="preserve">. </w:delText>
        </w:r>
        <w:r w:rsidR="002C0A66" w:rsidRPr="00920A48" w:rsidDel="00920A48">
          <w:rPr>
            <w:rPrChange w:id="4574" w:author="Stephen Reynolds, Jr." w:date="2012-11-13T07:32:00Z">
              <w:rPr/>
            </w:rPrChange>
          </w:rPr>
          <w:delText>A lawyer used this</w:delText>
        </w:r>
        <w:r w:rsidR="00984090" w:rsidRPr="00920A48" w:rsidDel="00920A48">
          <w:rPr>
            <w:rPrChange w:id="4575" w:author="Stephen Reynolds, Jr." w:date="2012-11-13T07:32:00Z">
              <w:rPr/>
            </w:rPrChange>
          </w:rPr>
          <w:delText xml:space="preserve"> text</w:delText>
        </w:r>
        <w:r w:rsidR="002C0A66" w:rsidRPr="00920A48" w:rsidDel="00920A48">
          <w:rPr>
            <w:rPrChange w:id="4576" w:author="Stephen Reynolds, Jr." w:date="2012-11-13T07:32:00Z">
              <w:rPr/>
            </w:rPrChange>
          </w:rPr>
          <w:delText xml:space="preserve"> in a court setting trying to win his case</w:delText>
        </w:r>
        <w:r w:rsidR="00984090" w:rsidRPr="00920A48" w:rsidDel="00920A48">
          <w:rPr>
            <w:rPrChange w:id="4577" w:author="Stephen Reynolds, Jr." w:date="2012-11-13T07:32:00Z">
              <w:rPr/>
            </w:rPrChange>
          </w:rPr>
          <w:delText xml:space="preserve">. </w:delText>
        </w:r>
        <w:r w:rsidR="001B6526" w:rsidRPr="00920A48" w:rsidDel="00920A48">
          <w:rPr>
            <w:rPrChange w:id="4578" w:author="Stephen Reynolds, Jr." w:date="2012-11-13T07:32:00Z">
              <w:rPr/>
            </w:rPrChange>
          </w:rPr>
          <w:delText>Well, is that S</w:delText>
        </w:r>
        <w:r w:rsidR="00984090" w:rsidRPr="00920A48" w:rsidDel="00920A48">
          <w:rPr>
            <w:rPrChange w:id="4579" w:author="Stephen Reynolds, Jr." w:date="2012-11-13T07:32:00Z">
              <w:rPr/>
            </w:rPrChange>
          </w:rPr>
          <w:delText>cripture? Yes, it’s in the scripture</w:delText>
        </w:r>
        <w:r w:rsidR="002C0A66" w:rsidRPr="00920A48" w:rsidDel="00920A48">
          <w:rPr>
            <w:rPrChange w:id="4580" w:author="Stephen Reynolds, Jr." w:date="2012-11-13T07:32:00Z">
              <w:rPr/>
            </w:rPrChange>
          </w:rPr>
          <w:delText xml:space="preserve">, but is it </w:delText>
        </w:r>
        <w:r w:rsidR="002C0A66" w:rsidRPr="00920A48" w:rsidDel="00920A48">
          <w:rPr>
            <w:i/>
            <w:rPrChange w:id="4581" w:author="Stephen Reynolds, Jr." w:date="2012-11-13T07:32:00Z">
              <w:rPr>
                <w:i/>
              </w:rPr>
            </w:rPrChange>
          </w:rPr>
          <w:delText>scriptural</w:delText>
        </w:r>
        <w:r w:rsidR="002C0A66" w:rsidRPr="00920A48" w:rsidDel="00920A48">
          <w:rPr>
            <w:rPrChange w:id="4582" w:author="Stephen Reynolds, Jr." w:date="2012-11-13T07:32:00Z">
              <w:rPr/>
            </w:rPrChange>
          </w:rPr>
          <w:delText xml:space="preserve">? Who said it? </w:delText>
        </w:r>
        <w:r w:rsidR="00984090" w:rsidRPr="00920A48" w:rsidDel="00920A48">
          <w:rPr>
            <w:rPrChange w:id="4583" w:author="Stephen Reynolds, Jr." w:date="2012-11-13T07:32:00Z">
              <w:rPr/>
            </w:rPrChange>
          </w:rPr>
          <w:delText xml:space="preserve">The message </w:delText>
        </w:r>
        <w:r w:rsidR="002C0A66" w:rsidRPr="00920A48" w:rsidDel="00920A48">
          <w:rPr>
            <w:rPrChange w:id="4584" w:author="Stephen Reynolds, Jr." w:date="2012-11-13T07:32:00Z">
              <w:rPr/>
            </w:rPrChange>
          </w:rPr>
          <w:delText xml:space="preserve">is not inspired </w:delText>
        </w:r>
        <w:r w:rsidR="00984090" w:rsidRPr="00920A48" w:rsidDel="00920A48">
          <w:rPr>
            <w:rPrChange w:id="4585" w:author="Stephen Reynolds, Jr." w:date="2012-11-13T07:32:00Z">
              <w:rPr/>
            </w:rPrChange>
          </w:rPr>
          <w:delText>of</w:delText>
        </w:r>
        <w:r w:rsidR="002C0A66" w:rsidRPr="00920A48" w:rsidDel="00920A48">
          <w:rPr>
            <w:rPrChange w:id="4586" w:author="Stephen Reynolds, Jr." w:date="2012-11-13T07:32:00Z">
              <w:rPr/>
            </w:rPrChange>
          </w:rPr>
          <w:delText xml:space="preserve"> God, but the record is inspired. It is exactly what Satan said. We have to understand that a lot that is in this Bible </w:delText>
        </w:r>
        <w:r w:rsidR="00984090" w:rsidRPr="00920A48" w:rsidDel="00920A48">
          <w:rPr>
            <w:rPrChange w:id="4587" w:author="Stephen Reynolds, Jr." w:date="2012-11-13T07:32:00Z">
              <w:rPr/>
            </w:rPrChange>
          </w:rPr>
          <w:delText>is an</w:delText>
        </w:r>
        <w:r w:rsidR="002C0A66" w:rsidRPr="00920A48" w:rsidDel="00920A48">
          <w:rPr>
            <w:rPrChange w:id="4588" w:author="Stephen Reynolds, Jr." w:date="2012-11-13T07:32:00Z">
              <w:rPr/>
            </w:rPrChange>
          </w:rPr>
          <w:delText xml:space="preserve"> inspired record</w:delText>
        </w:r>
        <w:r w:rsidR="00984090" w:rsidRPr="00920A48" w:rsidDel="00920A48">
          <w:rPr>
            <w:rPrChange w:id="4589" w:author="Stephen Reynolds, Jr." w:date="2012-11-13T07:32:00Z">
              <w:rPr/>
            </w:rPrChange>
          </w:rPr>
          <w:delText>, but not inspired thought.</w:delText>
        </w:r>
        <w:r w:rsidR="001B6526" w:rsidRPr="00920A48" w:rsidDel="00920A48">
          <w:rPr>
            <w:rPrChange w:id="4590" w:author="Stephen Reynolds, Jr." w:date="2012-11-13T07:32:00Z">
              <w:rPr/>
            </w:rPrChange>
          </w:rPr>
          <w:delText xml:space="preserve"> The Bible records</w:delText>
        </w:r>
        <w:r w:rsidR="00984090" w:rsidRPr="00920A48" w:rsidDel="00920A48">
          <w:rPr>
            <w:rPrChange w:id="4591" w:author="Stephen Reynolds, Jr." w:date="2012-11-13T07:32:00Z">
              <w:rPr/>
            </w:rPrChange>
          </w:rPr>
          <w:delText xml:space="preserve"> exactly as it was said</w:delText>
        </w:r>
        <w:r w:rsidR="001B6526" w:rsidRPr="00920A48" w:rsidDel="00920A48">
          <w:rPr>
            <w:rPrChange w:id="4592" w:author="Stephen Reynolds, Jr." w:date="2012-11-13T07:32:00Z">
              <w:rPr/>
            </w:rPrChange>
          </w:rPr>
          <w:delText>, which is not necessarily</w:delText>
        </w:r>
        <w:r w:rsidR="00984090" w:rsidRPr="00920A48" w:rsidDel="00920A48">
          <w:rPr>
            <w:rPrChange w:id="4593" w:author="Stephen Reynolds, Jr." w:date="2012-11-13T07:32:00Z">
              <w:rPr/>
            </w:rPrChange>
          </w:rPr>
          <w:delText xml:space="preserve"> what God ordains.</w:delText>
        </w:r>
        <w:r w:rsidR="00605786" w:rsidRPr="00920A48" w:rsidDel="00920A48">
          <w:rPr>
            <w:rPrChange w:id="4594" w:author="Stephen Reynolds, Jr." w:date="2012-11-13T07:32:00Z">
              <w:rPr/>
            </w:rPrChange>
          </w:rPr>
          <w:delText xml:space="preserve"> </w:delText>
        </w:r>
        <w:r w:rsidR="00984090" w:rsidRPr="00920A48" w:rsidDel="00920A48">
          <w:rPr>
            <w:rPrChange w:id="4595" w:author="Stephen Reynolds, Jr." w:date="2012-11-13T07:32:00Z">
              <w:rPr/>
            </w:rPrChange>
          </w:rPr>
          <w:delText>David did</w:delText>
        </w:r>
        <w:r w:rsidR="002C0A66" w:rsidRPr="00920A48" w:rsidDel="00920A48">
          <w:rPr>
            <w:rPrChange w:id="4596" w:author="Stephen Reynolds, Jr." w:date="2012-11-13T07:32:00Z">
              <w:rPr/>
            </w:rPrChange>
          </w:rPr>
          <w:delText xml:space="preserve"> some thing</w:delText>
        </w:r>
        <w:r w:rsidR="00984090" w:rsidRPr="00920A48" w:rsidDel="00920A48">
          <w:rPr>
            <w:rPrChange w:id="4597" w:author="Stephen Reynolds, Jr." w:date="2012-11-13T07:32:00Z">
              <w:rPr/>
            </w:rPrChange>
          </w:rPr>
          <w:delText>s that were not inspired of God.</w:delText>
        </w:r>
        <w:r w:rsidR="002C0A66" w:rsidRPr="00920A48" w:rsidDel="00920A48">
          <w:rPr>
            <w:rPrChange w:id="4598" w:author="Stephen Reynolds, Jr." w:date="2012-11-13T07:32:00Z">
              <w:rPr/>
            </w:rPrChange>
          </w:rPr>
          <w:delText xml:space="preserve"> Now the record was inspired,</w:delText>
        </w:r>
        <w:r w:rsidR="00984090" w:rsidRPr="00920A48" w:rsidDel="00920A48">
          <w:rPr>
            <w:rPrChange w:id="4599" w:author="Stephen Reynolds, Jr." w:date="2012-11-13T07:32:00Z">
              <w:rPr/>
            </w:rPrChange>
          </w:rPr>
          <w:delText xml:space="preserve"> and</w:delText>
        </w:r>
        <w:r w:rsidR="002C0A66" w:rsidRPr="00920A48" w:rsidDel="00920A48">
          <w:rPr>
            <w:rPrChange w:id="4600" w:author="Stephen Reynolds, Jr." w:date="2012-11-13T07:32:00Z">
              <w:rPr/>
            </w:rPrChange>
          </w:rPr>
          <w:delText xml:space="preserve"> not what he</w:delText>
        </w:r>
        <w:r w:rsidR="00984090" w:rsidRPr="00920A48" w:rsidDel="00920A48">
          <w:rPr>
            <w:rPrChange w:id="4601" w:author="Stephen Reynolds, Jr." w:date="2012-11-13T07:32:00Z">
              <w:rPr/>
            </w:rPrChange>
          </w:rPr>
          <w:delText xml:space="preserve"> did</w:delText>
        </w:r>
        <w:r w:rsidR="002C0A66" w:rsidRPr="00920A48" w:rsidDel="00920A48">
          <w:rPr>
            <w:rPrChange w:id="4602" w:author="Stephen Reynolds, Jr." w:date="2012-11-13T07:32:00Z">
              <w:rPr/>
            </w:rPrChange>
          </w:rPr>
          <w:delText xml:space="preserve">. The record is as exactly as it happened. </w:delText>
        </w:r>
      </w:del>
    </w:p>
    <w:p w:rsidR="002C0A66" w:rsidRPr="00920A48" w:rsidDel="00920A48" w:rsidRDefault="00984090" w:rsidP="00920A48">
      <w:pPr>
        <w:numPr>
          <w:ilvl w:val="1"/>
          <w:numId w:val="47"/>
        </w:numPr>
        <w:tabs>
          <w:tab w:val="clear" w:pos="1440"/>
        </w:tabs>
        <w:ind w:left="900"/>
        <w:rPr>
          <w:del w:id="4603" w:author="Stephen Reynolds, Jr." w:date="2012-11-13T07:29:00Z"/>
          <w:rPrChange w:id="4604" w:author="Stephen Reynolds, Jr." w:date="2012-11-13T07:32:00Z">
            <w:rPr>
              <w:del w:id="4605" w:author="Stephen Reynolds, Jr." w:date="2012-11-13T07:29:00Z"/>
            </w:rPr>
          </w:rPrChange>
        </w:rPr>
        <w:pPrChange w:id="4606" w:author="Stephen Reynolds, Jr." w:date="2012-11-13T07:29:00Z">
          <w:pPr>
            <w:pStyle w:val="Heading5"/>
          </w:pPr>
        </w:pPrChange>
      </w:pPr>
      <w:del w:id="4607" w:author="Stephen Reynolds, Jr." w:date="2012-11-13T07:29:00Z">
        <w:r w:rsidRPr="00920A48" w:rsidDel="00920A48">
          <w:rPr>
            <w:rPrChange w:id="4608" w:author="Stephen Reynolds, Jr." w:date="2012-11-13T07:32:00Z">
              <w:rPr/>
            </w:rPrChange>
          </w:rPr>
          <w:delText>It is taking action guided by the Holy S</w:delText>
        </w:r>
        <w:r w:rsidR="00605786" w:rsidRPr="00920A48" w:rsidDel="00920A48">
          <w:rPr>
            <w:rPrChange w:id="4609" w:author="Stephen Reynolds, Jr." w:date="2012-11-13T07:32:00Z">
              <w:rPr/>
            </w:rPrChange>
          </w:rPr>
          <w:delText>pirit and not any carnal means</w:delText>
        </w:r>
        <w:r w:rsidRPr="00920A48" w:rsidDel="00920A48">
          <w:rPr>
            <w:rPrChange w:id="4610" w:author="Stephen Reynolds, Jr." w:date="2012-11-13T07:32:00Z">
              <w:rPr/>
            </w:rPrChange>
          </w:rPr>
          <w:delText>.</w:delText>
        </w:r>
      </w:del>
    </w:p>
    <w:p w:rsidR="00984090" w:rsidRPr="00920A48" w:rsidDel="00920A48" w:rsidRDefault="00984090" w:rsidP="00920A48">
      <w:pPr>
        <w:numPr>
          <w:ilvl w:val="1"/>
          <w:numId w:val="47"/>
        </w:numPr>
        <w:tabs>
          <w:tab w:val="clear" w:pos="1440"/>
        </w:tabs>
        <w:ind w:left="900"/>
        <w:rPr>
          <w:del w:id="4611" w:author="Stephen Reynolds, Jr." w:date="2012-11-13T07:29:00Z"/>
          <w:rPrChange w:id="4612" w:author="Stephen Reynolds, Jr." w:date="2012-11-13T07:32:00Z">
            <w:rPr>
              <w:del w:id="4613" w:author="Stephen Reynolds, Jr." w:date="2012-11-13T07:29:00Z"/>
            </w:rPr>
          </w:rPrChange>
        </w:rPr>
        <w:pPrChange w:id="4614" w:author="Stephen Reynolds, Jr." w:date="2012-11-13T07:29:00Z">
          <w:pPr/>
        </w:pPrChange>
      </w:pPr>
    </w:p>
    <w:p w:rsidR="002C0A66" w:rsidRPr="00920A48" w:rsidDel="00920A48" w:rsidRDefault="002C0A66" w:rsidP="00920A48">
      <w:pPr>
        <w:numPr>
          <w:ilvl w:val="1"/>
          <w:numId w:val="47"/>
        </w:numPr>
        <w:tabs>
          <w:tab w:val="clear" w:pos="1440"/>
        </w:tabs>
        <w:ind w:left="900"/>
        <w:rPr>
          <w:del w:id="4615" w:author="Stephen Reynolds, Jr." w:date="2012-11-13T07:29:00Z"/>
          <w:rPrChange w:id="4616" w:author="Stephen Reynolds, Jr." w:date="2012-11-13T07:32:00Z">
            <w:rPr>
              <w:del w:id="4617" w:author="Stephen Reynolds, Jr." w:date="2012-11-13T07:29:00Z"/>
            </w:rPr>
          </w:rPrChange>
        </w:rPr>
        <w:pPrChange w:id="4618" w:author="Stephen Reynolds, Jr." w:date="2012-11-13T07:29:00Z">
          <w:pPr>
            <w:pStyle w:val="Heading4"/>
          </w:pPr>
        </w:pPrChange>
      </w:pPr>
      <w:del w:id="4619" w:author="Stephen Reynolds, Jr." w:date="2012-11-13T07:29:00Z">
        <w:r w:rsidRPr="00920A48" w:rsidDel="00920A48">
          <w:rPr>
            <w:rPrChange w:id="4620" w:author="Stephen Reynolds, Jr." w:date="2012-11-13T07:32:00Z">
              <w:rPr/>
            </w:rPrChange>
          </w:rPr>
          <w:delText xml:space="preserve">The Gift of the </w:delText>
        </w:r>
        <w:r w:rsidRPr="00920A48" w:rsidDel="00920A48">
          <w:rPr>
            <w:u w:val="single"/>
            <w:rPrChange w:id="4621" w:author="Stephen Reynolds, Jr." w:date="2012-11-13T07:32:00Z">
              <w:rPr>
                <w:u w:val="single"/>
              </w:rPr>
            </w:rPrChange>
          </w:rPr>
          <w:delText>Word of Wisdom</w:delText>
        </w:r>
        <w:r w:rsidRPr="00920A48" w:rsidDel="00920A48">
          <w:rPr>
            <w:szCs w:val="28"/>
            <w:rPrChange w:id="4622" w:author="Stephen Reynolds, Jr." w:date="2012-11-13T07:32:00Z">
              <w:rPr>
                <w:szCs w:val="28"/>
              </w:rPr>
            </w:rPrChange>
          </w:rPr>
          <w:delText xml:space="preserve"> </w:delText>
        </w:r>
        <w:r w:rsidRPr="00920A48" w:rsidDel="00920A48">
          <w:rPr>
            <w:rPrChange w:id="4623" w:author="Stephen Reynolds, Jr." w:date="2012-11-13T07:32:00Z">
              <w:rPr/>
            </w:rPrChange>
          </w:rPr>
          <w:delText>imparts Supernatural power and ability</w:delText>
        </w:r>
      </w:del>
    </w:p>
    <w:p w:rsidR="002C0A66" w:rsidRPr="00920A48" w:rsidDel="00920A48" w:rsidRDefault="002C0A66" w:rsidP="00920A48">
      <w:pPr>
        <w:numPr>
          <w:ilvl w:val="1"/>
          <w:numId w:val="47"/>
        </w:numPr>
        <w:tabs>
          <w:tab w:val="clear" w:pos="1440"/>
        </w:tabs>
        <w:ind w:left="900"/>
        <w:rPr>
          <w:del w:id="4624" w:author="Stephen Reynolds, Jr." w:date="2012-11-13T07:29:00Z"/>
          <w:rPrChange w:id="4625" w:author="Stephen Reynolds, Jr." w:date="2012-11-13T07:32:00Z">
            <w:rPr>
              <w:del w:id="4626" w:author="Stephen Reynolds, Jr." w:date="2012-11-13T07:29:00Z"/>
            </w:rPr>
          </w:rPrChange>
        </w:rPr>
        <w:pPrChange w:id="4627" w:author="Stephen Reynolds, Jr." w:date="2012-11-13T07:29:00Z">
          <w:pPr>
            <w:ind w:firstLine="720"/>
          </w:pPr>
        </w:pPrChange>
      </w:pPr>
    </w:p>
    <w:p w:rsidR="002C0A66" w:rsidRPr="00920A48" w:rsidDel="00920A48" w:rsidRDefault="002C0A66" w:rsidP="00920A48">
      <w:pPr>
        <w:numPr>
          <w:ilvl w:val="1"/>
          <w:numId w:val="47"/>
        </w:numPr>
        <w:tabs>
          <w:tab w:val="clear" w:pos="1440"/>
        </w:tabs>
        <w:ind w:left="900"/>
        <w:rPr>
          <w:del w:id="4628" w:author="Stephen Reynolds, Jr." w:date="2012-11-13T07:29:00Z"/>
          <w:u w:val="single"/>
          <w:rPrChange w:id="4629" w:author="Stephen Reynolds, Jr." w:date="2012-11-13T07:32:00Z">
            <w:rPr>
              <w:del w:id="4630" w:author="Stephen Reynolds, Jr." w:date="2012-11-13T07:29:00Z"/>
              <w:u w:val="single"/>
            </w:rPr>
          </w:rPrChange>
        </w:rPr>
        <w:pPrChange w:id="4631" w:author="Stephen Reynolds, Jr." w:date="2012-11-13T07:29:00Z">
          <w:pPr>
            <w:jc w:val="center"/>
          </w:pPr>
        </w:pPrChange>
      </w:pPr>
      <w:del w:id="4632" w:author="Stephen Reynolds, Jr." w:date="2012-11-13T07:29:00Z">
        <w:r w:rsidRPr="00920A48" w:rsidDel="00920A48">
          <w:rPr>
            <w:u w:val="single"/>
            <w:rPrChange w:id="4633" w:author="Stephen Reynolds, Jr." w:date="2012-11-13T07:32:00Z">
              <w:rPr>
                <w:u w:val="single"/>
              </w:rPr>
            </w:rPrChange>
          </w:rPr>
          <w:delText>Skill or ability to speak right then as an oracle of God</w:delText>
        </w:r>
      </w:del>
    </w:p>
    <w:p w:rsidR="002C0A66" w:rsidRPr="00920A48" w:rsidDel="00920A48" w:rsidRDefault="002C0A66" w:rsidP="00920A48">
      <w:pPr>
        <w:numPr>
          <w:ilvl w:val="1"/>
          <w:numId w:val="47"/>
        </w:numPr>
        <w:tabs>
          <w:tab w:val="clear" w:pos="1440"/>
        </w:tabs>
        <w:ind w:left="900"/>
        <w:rPr>
          <w:del w:id="4634" w:author="Stephen Reynolds, Jr." w:date="2012-11-13T07:29:00Z"/>
          <w:i/>
          <w:rPrChange w:id="4635" w:author="Stephen Reynolds, Jr." w:date="2012-11-13T07:32:00Z">
            <w:rPr>
              <w:del w:id="4636" w:author="Stephen Reynolds, Jr." w:date="2012-11-13T07:29:00Z"/>
              <w:i/>
            </w:rPr>
          </w:rPrChange>
        </w:rPr>
        <w:pPrChange w:id="4637" w:author="Stephen Reynolds, Jr." w:date="2012-11-13T07:29:00Z">
          <w:pPr>
            <w:ind w:left="360" w:hanging="360"/>
          </w:pPr>
        </w:pPrChange>
      </w:pPr>
      <w:del w:id="4638" w:author="Stephen Reynolds, Jr." w:date="2012-11-13T07:29:00Z">
        <w:r w:rsidRPr="00920A48" w:rsidDel="00920A48">
          <w:rPr>
            <w:rPrChange w:id="4639" w:author="Stephen Reynolds, Jr." w:date="2012-11-13T07:32:00Z">
              <w:rPr/>
            </w:rPrChange>
          </w:rPr>
          <w:delText>1Peter 4:11</w:delText>
        </w:r>
        <w:r w:rsidRPr="00920A48" w:rsidDel="00920A48">
          <w:rPr>
            <w:i/>
            <w:rPrChange w:id="4640" w:author="Stephen Reynolds, Jr." w:date="2012-11-13T07:32:00Z">
              <w:rPr>
                <w:i/>
              </w:rPr>
            </w:rPrChange>
          </w:rPr>
          <w:delText>—If any man speak, let him speak as the oracles of God; if any man minister, let him do it as of the ability which God giveth: that God in all things may be glorified through Jesus Christ, to whom be praise and dominion for ever and ever. Amen.</w:delText>
        </w:r>
      </w:del>
    </w:p>
    <w:p w:rsidR="0081630E" w:rsidRPr="00920A48" w:rsidDel="00920A48" w:rsidRDefault="0081630E" w:rsidP="00920A48">
      <w:pPr>
        <w:numPr>
          <w:ilvl w:val="1"/>
          <w:numId w:val="47"/>
        </w:numPr>
        <w:tabs>
          <w:tab w:val="clear" w:pos="1440"/>
        </w:tabs>
        <w:ind w:left="900"/>
        <w:rPr>
          <w:del w:id="4641" w:author="Stephen Reynolds, Jr." w:date="2012-11-13T07:29:00Z"/>
          <w:rPrChange w:id="4642" w:author="Stephen Reynolds, Jr." w:date="2012-11-13T07:32:00Z">
            <w:rPr>
              <w:del w:id="4643" w:author="Stephen Reynolds, Jr." w:date="2012-11-13T07:29:00Z"/>
            </w:rPr>
          </w:rPrChange>
        </w:rPr>
        <w:pPrChange w:id="4644" w:author="Stephen Reynolds, Jr." w:date="2012-11-13T07:29:00Z">
          <w:pPr/>
        </w:pPrChange>
      </w:pPr>
    </w:p>
    <w:p w:rsidR="00C55BB7" w:rsidRPr="00920A48" w:rsidDel="00920A48" w:rsidRDefault="00C55BB7" w:rsidP="00920A48">
      <w:pPr>
        <w:numPr>
          <w:ilvl w:val="1"/>
          <w:numId w:val="47"/>
        </w:numPr>
        <w:tabs>
          <w:tab w:val="clear" w:pos="1440"/>
        </w:tabs>
        <w:ind w:left="900"/>
        <w:rPr>
          <w:del w:id="4645" w:author="Stephen Reynolds, Jr." w:date="2012-11-13T07:29:00Z"/>
          <w:rPrChange w:id="4646" w:author="Stephen Reynolds, Jr." w:date="2012-11-13T07:32:00Z">
            <w:rPr>
              <w:del w:id="4647" w:author="Stephen Reynolds, Jr." w:date="2012-11-13T07:29:00Z"/>
            </w:rPr>
          </w:rPrChange>
        </w:rPr>
        <w:pPrChange w:id="4648" w:author="Stephen Reynolds, Jr." w:date="2012-11-13T07:29:00Z">
          <w:pPr>
            <w:pStyle w:val="Heading3"/>
          </w:pPr>
        </w:pPrChange>
      </w:pPr>
      <w:del w:id="4649" w:author="Stephen Reynolds, Jr." w:date="2012-11-13T07:29:00Z">
        <w:r w:rsidRPr="00920A48" w:rsidDel="00920A48">
          <w:rPr>
            <w:rPrChange w:id="4650" w:author="Stephen Reynolds, Jr." w:date="2012-11-13T07:32:00Z">
              <w:rPr/>
            </w:rPrChange>
          </w:rPr>
          <w:delText>It is an Unfolding.</w:delText>
        </w:r>
      </w:del>
    </w:p>
    <w:p w:rsidR="001B6526" w:rsidRPr="00920A48" w:rsidDel="00920A48" w:rsidRDefault="000D6B6E" w:rsidP="00920A48">
      <w:pPr>
        <w:numPr>
          <w:ilvl w:val="1"/>
          <w:numId w:val="47"/>
        </w:numPr>
        <w:tabs>
          <w:tab w:val="clear" w:pos="1440"/>
        </w:tabs>
        <w:ind w:left="900"/>
        <w:rPr>
          <w:del w:id="4651" w:author="Stephen Reynolds, Jr." w:date="2012-11-13T07:29:00Z"/>
          <w:sz w:val="28"/>
          <w:rPrChange w:id="4652" w:author="Stephen Reynolds, Jr." w:date="2012-11-13T07:32:00Z">
            <w:rPr>
              <w:del w:id="4653" w:author="Stephen Reynolds, Jr." w:date="2012-11-13T07:29:00Z"/>
              <w:sz w:val="28"/>
            </w:rPr>
          </w:rPrChange>
        </w:rPr>
        <w:pPrChange w:id="4654" w:author="Stephen Reynolds, Jr." w:date="2012-11-13T07:29:00Z">
          <w:pPr>
            <w:ind w:firstLine="720"/>
          </w:pPr>
        </w:pPrChange>
      </w:pPr>
      <w:del w:id="4655" w:author="Stephen Reynolds, Jr." w:date="2012-11-13T07:29:00Z">
        <w:r w:rsidRPr="00920A48" w:rsidDel="00920A48">
          <w:rPr>
            <w:rStyle w:val="Strong"/>
            <w:b w:val="0"/>
            <w:rPrChange w:id="4656" w:author="Stephen Reynolds, Jr." w:date="2012-11-13T07:32:00Z">
              <w:rPr>
                <w:rStyle w:val="Strong"/>
                <w:b w:val="0"/>
              </w:rPr>
            </w:rPrChange>
          </w:rPr>
          <w:delText>A Supernatural unfolding by th</w:delText>
        </w:r>
        <w:r w:rsidR="001B6526" w:rsidRPr="00920A48" w:rsidDel="00920A48">
          <w:rPr>
            <w:rStyle w:val="Strong"/>
            <w:b w:val="0"/>
            <w:rPrChange w:id="4657" w:author="Stephen Reynolds, Jr." w:date="2012-11-13T07:32:00Z">
              <w:rPr>
                <w:rStyle w:val="Strong"/>
                <w:b w:val="0"/>
              </w:rPr>
            </w:rPrChange>
          </w:rPr>
          <w:delText xml:space="preserve">e Spirit of God of God’s plan and purpose concerning things, places, people, cities, nations, etc. </w:delText>
        </w:r>
        <w:r w:rsidR="00605786" w:rsidRPr="00920A48" w:rsidDel="00920A48">
          <w:rPr>
            <w:rStyle w:val="Strong"/>
            <w:b w:val="0"/>
            <w:rPrChange w:id="4658" w:author="Stephen Reynolds, Jr." w:date="2012-11-13T07:32:00Z">
              <w:rPr>
                <w:rStyle w:val="Strong"/>
                <w:b w:val="0"/>
              </w:rPr>
            </w:rPrChange>
          </w:rPr>
          <w:delText>(</w:delText>
        </w:r>
        <w:r w:rsidR="001B6526" w:rsidRPr="00920A48" w:rsidDel="00920A48">
          <w:rPr>
            <w:rStyle w:val="Strong"/>
            <w:b w:val="0"/>
            <w:rPrChange w:id="4659" w:author="Stephen Reynolds, Jr." w:date="2012-11-13T07:32:00Z">
              <w:rPr>
                <w:rStyle w:val="Strong"/>
                <w:b w:val="0"/>
              </w:rPr>
            </w:rPrChange>
          </w:rPr>
          <w:delText>II Chronicles 20:16,17</w:delText>
        </w:r>
        <w:r w:rsidR="00605786" w:rsidRPr="00920A48" w:rsidDel="00920A48">
          <w:rPr>
            <w:rStyle w:val="Strong"/>
            <w:b w:val="0"/>
            <w:rPrChange w:id="4660" w:author="Stephen Reynolds, Jr." w:date="2012-11-13T07:32:00Z">
              <w:rPr>
                <w:rStyle w:val="Strong"/>
                <w:b w:val="0"/>
              </w:rPr>
            </w:rPrChange>
          </w:rPr>
          <w:delText>)</w:delText>
        </w:r>
        <w:r w:rsidR="001B6526" w:rsidRPr="00920A48" w:rsidDel="00920A48">
          <w:rPr>
            <w:rStyle w:val="Strong"/>
            <w:bCs w:val="0"/>
            <w:rPrChange w:id="4661" w:author="Stephen Reynolds, Jr." w:date="2012-11-13T07:32:00Z">
              <w:rPr>
                <w:rStyle w:val="Strong"/>
                <w:bCs w:val="0"/>
              </w:rPr>
            </w:rPrChange>
          </w:rPr>
          <w:delText xml:space="preserve"> </w:delText>
        </w:r>
        <w:r w:rsidR="00605786" w:rsidRPr="00920A48" w:rsidDel="00920A48">
          <w:rPr>
            <w:rStyle w:val="Strong"/>
            <w:bCs w:val="0"/>
            <w:rPrChange w:id="4662" w:author="Stephen Reynolds, Jr." w:date="2012-11-13T07:32:00Z">
              <w:rPr>
                <w:rStyle w:val="Strong"/>
                <w:bCs w:val="0"/>
              </w:rPr>
            </w:rPrChange>
          </w:rPr>
          <w:delText xml:space="preserve">a) </w:delText>
        </w:r>
        <w:r w:rsidRPr="00920A48" w:rsidDel="00920A48">
          <w:rPr>
            <w:rPrChange w:id="4663" w:author="Stephen Reynolds, Jr." w:date="2012-11-13T07:32:00Z">
              <w:rPr/>
            </w:rPrChange>
          </w:rPr>
          <w:delText xml:space="preserve">To strengthen our faith to </w:delText>
        </w:r>
        <w:r w:rsidRPr="00920A48" w:rsidDel="00920A48">
          <w:rPr>
            <w:b/>
            <w:u w:val="single"/>
            <w:rPrChange w:id="4664" w:author="Stephen Reynolds, Jr." w:date="2012-11-13T07:32:00Z">
              <w:rPr>
                <w:b/>
                <w:u w:val="single"/>
              </w:rPr>
            </w:rPrChange>
          </w:rPr>
          <w:delText>know</w:delText>
        </w:r>
        <w:r w:rsidRPr="00920A48" w:rsidDel="00920A48">
          <w:rPr>
            <w:rPrChange w:id="4665" w:author="Stephen Reynolds, Jr." w:date="2012-11-13T07:32:00Z">
              <w:rPr/>
            </w:rPrChange>
          </w:rPr>
          <w:delText xml:space="preserve"> and act on the Word as it is revealed </w:delText>
        </w:r>
        <w:r w:rsidR="00605786" w:rsidRPr="00920A48" w:rsidDel="00920A48">
          <w:rPr>
            <w:rPrChange w:id="4666" w:author="Stephen Reynolds, Jr." w:date="2012-11-13T07:32:00Z">
              <w:rPr/>
            </w:rPrChange>
          </w:rPr>
          <w:delText xml:space="preserve">b) </w:delText>
        </w:r>
        <w:r w:rsidRPr="00920A48" w:rsidDel="00920A48">
          <w:rPr>
            <w:rPrChange w:id="4667" w:author="Stephen Reynolds, Jr." w:date="2012-11-13T07:32:00Z">
              <w:rPr/>
            </w:rPrChange>
          </w:rPr>
          <w:delText xml:space="preserve">To act on a need as it is unfolded by the Holy Ghost. </w:delText>
        </w:r>
        <w:r w:rsidR="001B6526" w:rsidRPr="00920A48" w:rsidDel="00920A48">
          <w:rPr>
            <w:rPrChange w:id="4668" w:author="Stephen Reynolds, Jr." w:date="2012-11-13T07:32:00Z">
              <w:rPr/>
            </w:rPrChange>
          </w:rPr>
          <w:br w:type="page"/>
        </w:r>
      </w:del>
    </w:p>
    <w:p w:rsidR="003D39BF" w:rsidRPr="00920A48" w:rsidDel="00920A48" w:rsidRDefault="00043C72" w:rsidP="00920A48">
      <w:pPr>
        <w:numPr>
          <w:ilvl w:val="1"/>
          <w:numId w:val="47"/>
        </w:numPr>
        <w:tabs>
          <w:tab w:val="clear" w:pos="1440"/>
        </w:tabs>
        <w:ind w:left="900"/>
        <w:rPr>
          <w:del w:id="4669" w:author="Stephen Reynolds, Jr." w:date="2012-11-13T07:29:00Z"/>
          <w:rPrChange w:id="4670" w:author="Stephen Reynolds, Jr." w:date="2012-11-13T07:32:00Z">
            <w:rPr>
              <w:del w:id="4671" w:author="Stephen Reynolds, Jr." w:date="2012-11-13T07:29:00Z"/>
            </w:rPr>
          </w:rPrChange>
        </w:rPr>
        <w:pPrChange w:id="4672" w:author="Stephen Reynolds, Jr." w:date="2012-11-13T07:29:00Z">
          <w:pPr>
            <w:pStyle w:val="Heading4"/>
          </w:pPr>
        </w:pPrChange>
      </w:pPr>
      <w:del w:id="4673" w:author="Stephen Reynolds, Jr." w:date="2012-11-13T07:29:00Z">
        <w:r w:rsidRPr="00920A48" w:rsidDel="00920A48">
          <w:rPr>
            <w:rPrChange w:id="4674" w:author="Stephen Reynolds, Jr." w:date="2012-11-13T07:32:00Z">
              <w:rPr/>
            </w:rPrChange>
          </w:rPr>
          <w:delText>R</w:delText>
        </w:r>
        <w:r w:rsidR="003D39BF" w:rsidRPr="00920A48" w:rsidDel="00920A48">
          <w:rPr>
            <w:rPrChange w:id="4675" w:author="Stephen Reynolds, Jr." w:date="2012-11-13T07:32:00Z">
              <w:rPr/>
            </w:rPrChange>
          </w:rPr>
          <w:delText>eceiving a Word of Wisdom from God.</w:delText>
        </w:r>
      </w:del>
    </w:p>
    <w:p w:rsidR="003D39BF" w:rsidRPr="00920A48" w:rsidDel="00920A48" w:rsidRDefault="003D39BF" w:rsidP="00920A48">
      <w:pPr>
        <w:numPr>
          <w:ilvl w:val="1"/>
          <w:numId w:val="47"/>
        </w:numPr>
        <w:tabs>
          <w:tab w:val="clear" w:pos="1440"/>
        </w:tabs>
        <w:ind w:left="900"/>
        <w:rPr>
          <w:del w:id="4676" w:author="Stephen Reynolds, Jr." w:date="2012-11-13T07:29:00Z"/>
          <w:sz w:val="16"/>
          <w:szCs w:val="16"/>
          <w:rPrChange w:id="4677" w:author="Stephen Reynolds, Jr." w:date="2012-11-13T07:32:00Z">
            <w:rPr>
              <w:del w:id="4678" w:author="Stephen Reynolds, Jr." w:date="2012-11-13T07:29:00Z"/>
              <w:sz w:val="16"/>
              <w:szCs w:val="16"/>
            </w:rPr>
          </w:rPrChange>
        </w:rPr>
        <w:pPrChange w:id="4679" w:author="Stephen Reynolds, Jr." w:date="2012-11-13T07:29:00Z">
          <w:pPr/>
        </w:pPrChange>
      </w:pPr>
    </w:p>
    <w:p w:rsidR="003D39BF" w:rsidRPr="00920A48" w:rsidDel="00920A48" w:rsidRDefault="003D39BF" w:rsidP="00920A48">
      <w:pPr>
        <w:numPr>
          <w:ilvl w:val="1"/>
          <w:numId w:val="47"/>
        </w:numPr>
        <w:tabs>
          <w:tab w:val="clear" w:pos="1440"/>
        </w:tabs>
        <w:ind w:left="900"/>
        <w:rPr>
          <w:del w:id="4680" w:author="Stephen Reynolds, Jr." w:date="2012-11-13T07:29:00Z"/>
          <w:rPrChange w:id="4681" w:author="Stephen Reynolds, Jr." w:date="2012-11-13T07:32:00Z">
            <w:rPr>
              <w:del w:id="4682" w:author="Stephen Reynolds, Jr." w:date="2012-11-13T07:29:00Z"/>
            </w:rPr>
          </w:rPrChange>
        </w:rPr>
        <w:pPrChange w:id="4683" w:author="Stephen Reynolds, Jr." w:date="2012-11-13T07:29:00Z">
          <w:pPr>
            <w:pStyle w:val="Heading3"/>
            <w:numPr>
              <w:numId w:val="73"/>
            </w:numPr>
          </w:pPr>
        </w:pPrChange>
      </w:pPr>
      <w:del w:id="4684" w:author="Stephen Reynolds, Jr." w:date="2012-11-13T07:29:00Z">
        <w:r w:rsidRPr="00920A48" w:rsidDel="00920A48">
          <w:rPr>
            <w:rPrChange w:id="4685" w:author="Stephen Reynolds, Jr." w:date="2012-11-13T07:32:00Z">
              <w:rPr/>
            </w:rPrChange>
          </w:rPr>
          <w:delText xml:space="preserve">This important part of the Spirit's endowment of wisdom is </w:delText>
        </w:r>
        <w:r w:rsidR="00EE09FE" w:rsidRPr="00920A48" w:rsidDel="00920A48">
          <w:rPr>
            <w:rPrChange w:id="4686" w:author="Stephen Reynolds, Jr." w:date="2012-11-13T07:32:00Z">
              <w:rPr/>
            </w:rPrChange>
          </w:rPr>
          <w:delText>a gift to communicate</w:delText>
        </w:r>
        <w:r w:rsidRPr="00920A48" w:rsidDel="00920A48">
          <w:rPr>
            <w:rPrChange w:id="4687" w:author="Stephen Reynolds, Jr." w:date="2012-11-13T07:32:00Z">
              <w:rPr/>
            </w:rPrChange>
          </w:rPr>
          <w:delText xml:space="preserve"> with the</w:delText>
        </w:r>
        <w:r w:rsidR="00EE09FE" w:rsidRPr="00920A48" w:rsidDel="00920A48">
          <w:rPr>
            <w:rPrChange w:id="4688" w:author="Stephen Reynolds, Jr." w:date="2012-11-13T07:32:00Z">
              <w:rPr/>
            </w:rPrChange>
          </w:rPr>
          <w:delText xml:space="preserve"> unction </w:delText>
        </w:r>
        <w:r w:rsidRPr="00920A48" w:rsidDel="00920A48">
          <w:rPr>
            <w:rPrChange w:id="4689" w:author="Stephen Reynolds, Jr." w:date="2012-11-13T07:32:00Z">
              <w:rPr/>
            </w:rPrChange>
          </w:rPr>
          <w:delText xml:space="preserve">from the Holy Ghost. </w:delText>
        </w:r>
      </w:del>
    </w:p>
    <w:p w:rsidR="009B4ED3" w:rsidRPr="00920A48" w:rsidDel="00920A48" w:rsidRDefault="009B4ED3" w:rsidP="00920A48">
      <w:pPr>
        <w:numPr>
          <w:ilvl w:val="1"/>
          <w:numId w:val="47"/>
        </w:numPr>
        <w:tabs>
          <w:tab w:val="clear" w:pos="1440"/>
        </w:tabs>
        <w:ind w:left="900"/>
        <w:rPr>
          <w:del w:id="4690" w:author="Stephen Reynolds, Jr." w:date="2012-11-13T07:29:00Z"/>
          <w:rPrChange w:id="4691" w:author="Stephen Reynolds, Jr." w:date="2012-11-13T07:32:00Z">
            <w:rPr>
              <w:del w:id="4692" w:author="Stephen Reynolds, Jr." w:date="2012-11-13T07:29:00Z"/>
            </w:rPr>
          </w:rPrChange>
        </w:rPr>
        <w:pPrChange w:id="4693" w:author="Stephen Reynolds, Jr." w:date="2012-11-13T07:29:00Z">
          <w:pPr/>
        </w:pPrChange>
      </w:pPr>
    </w:p>
    <w:p w:rsidR="003D39BF" w:rsidRPr="00920A48" w:rsidDel="00920A48" w:rsidRDefault="003D39BF" w:rsidP="00920A48">
      <w:pPr>
        <w:numPr>
          <w:ilvl w:val="1"/>
          <w:numId w:val="47"/>
        </w:numPr>
        <w:tabs>
          <w:tab w:val="clear" w:pos="1440"/>
        </w:tabs>
        <w:ind w:left="900"/>
        <w:rPr>
          <w:del w:id="4694" w:author="Stephen Reynolds, Jr." w:date="2012-11-13T07:29:00Z"/>
          <w:rPrChange w:id="4695" w:author="Stephen Reynolds, Jr." w:date="2012-11-13T07:32:00Z">
            <w:rPr>
              <w:del w:id="4696" w:author="Stephen Reynolds, Jr." w:date="2012-11-13T07:29:00Z"/>
            </w:rPr>
          </w:rPrChange>
        </w:rPr>
        <w:pPrChange w:id="4697" w:author="Stephen Reynolds, Jr." w:date="2012-11-13T07:29:00Z">
          <w:pPr>
            <w:pStyle w:val="Heading3"/>
          </w:pPr>
        </w:pPrChange>
      </w:pPr>
      <w:del w:id="4698" w:author="Stephen Reynolds, Jr." w:date="2012-11-13T07:29:00Z">
        <w:r w:rsidRPr="00920A48" w:rsidDel="00920A48">
          <w:rPr>
            <w:rPrChange w:id="4699" w:author="Stephen Reynolds, Jr." w:date="2012-11-13T07:32:00Z">
              <w:rPr/>
            </w:rPrChange>
          </w:rPr>
          <w:delText xml:space="preserve">In God's dealings with men </w:delText>
        </w:r>
        <w:r w:rsidRPr="00920A48" w:rsidDel="00920A48">
          <w:rPr>
            <w:b/>
            <w:rPrChange w:id="4700" w:author="Stephen Reynolds, Jr." w:date="2012-11-13T07:32:00Z">
              <w:rPr>
                <w:b/>
              </w:rPr>
            </w:rPrChange>
          </w:rPr>
          <w:delText>much is mysterious</w:delText>
        </w:r>
        <w:r w:rsidRPr="00920A48" w:rsidDel="00920A48">
          <w:rPr>
            <w:rPrChange w:id="4701" w:author="Stephen Reynolds, Jr." w:date="2012-11-13T07:32:00Z">
              <w:rPr/>
            </w:rPrChange>
          </w:rPr>
          <w:delText>, and the ordinary Christian is often in need of a word that will throw light upon each situation.</w:delText>
        </w:r>
      </w:del>
    </w:p>
    <w:p w:rsidR="009B4ED3" w:rsidRPr="00920A48" w:rsidDel="00920A48" w:rsidRDefault="009B4ED3" w:rsidP="00920A48">
      <w:pPr>
        <w:numPr>
          <w:ilvl w:val="1"/>
          <w:numId w:val="47"/>
        </w:numPr>
        <w:tabs>
          <w:tab w:val="clear" w:pos="1440"/>
        </w:tabs>
        <w:ind w:left="900"/>
        <w:rPr>
          <w:del w:id="4702" w:author="Stephen Reynolds, Jr." w:date="2012-11-13T07:29:00Z"/>
          <w:rPrChange w:id="4703" w:author="Stephen Reynolds, Jr." w:date="2012-11-13T07:32:00Z">
            <w:rPr>
              <w:del w:id="4704" w:author="Stephen Reynolds, Jr." w:date="2012-11-13T07:29:00Z"/>
            </w:rPr>
          </w:rPrChange>
        </w:rPr>
        <w:pPrChange w:id="4705" w:author="Stephen Reynolds, Jr." w:date="2012-11-13T07:29:00Z">
          <w:pPr/>
        </w:pPrChange>
      </w:pPr>
    </w:p>
    <w:p w:rsidR="003D39BF" w:rsidRPr="00920A48" w:rsidDel="00920A48" w:rsidRDefault="003D39BF" w:rsidP="00920A48">
      <w:pPr>
        <w:numPr>
          <w:ilvl w:val="1"/>
          <w:numId w:val="47"/>
        </w:numPr>
        <w:tabs>
          <w:tab w:val="clear" w:pos="1440"/>
        </w:tabs>
        <w:ind w:left="900"/>
        <w:rPr>
          <w:del w:id="4706" w:author="Stephen Reynolds, Jr." w:date="2012-11-13T07:29:00Z"/>
          <w:rPrChange w:id="4707" w:author="Stephen Reynolds, Jr." w:date="2012-11-13T07:32:00Z">
            <w:rPr>
              <w:del w:id="4708" w:author="Stephen Reynolds, Jr." w:date="2012-11-13T07:29:00Z"/>
            </w:rPr>
          </w:rPrChange>
        </w:rPr>
        <w:pPrChange w:id="4709" w:author="Stephen Reynolds, Jr." w:date="2012-11-13T07:29:00Z">
          <w:pPr>
            <w:pStyle w:val="Heading3"/>
          </w:pPr>
        </w:pPrChange>
      </w:pPr>
      <w:del w:id="4710" w:author="Stephen Reynolds, Jr." w:date="2012-11-13T07:29:00Z">
        <w:r w:rsidRPr="00920A48" w:rsidDel="00920A48">
          <w:rPr>
            <w:rPrChange w:id="4711" w:author="Stephen Reynolds, Jr." w:date="2012-11-13T07:32:00Z">
              <w:rPr/>
            </w:rPrChange>
          </w:rPr>
          <w:delText xml:space="preserve">The gift of the Word of Wisdom cannot be gained through study or experience. </w:delText>
        </w:r>
      </w:del>
    </w:p>
    <w:p w:rsidR="009B4ED3" w:rsidRPr="00920A48" w:rsidDel="00920A48" w:rsidRDefault="0081630E" w:rsidP="00920A48">
      <w:pPr>
        <w:numPr>
          <w:ilvl w:val="1"/>
          <w:numId w:val="47"/>
        </w:numPr>
        <w:tabs>
          <w:tab w:val="clear" w:pos="1440"/>
        </w:tabs>
        <w:ind w:left="900"/>
        <w:rPr>
          <w:del w:id="4712" w:author="Stephen Reynolds, Jr." w:date="2012-11-13T07:29:00Z"/>
          <w:rPrChange w:id="4713" w:author="Stephen Reynolds, Jr." w:date="2012-11-13T07:32:00Z">
            <w:rPr>
              <w:del w:id="4714" w:author="Stephen Reynolds, Jr." w:date="2012-11-13T07:29:00Z"/>
            </w:rPr>
          </w:rPrChange>
        </w:rPr>
        <w:pPrChange w:id="4715" w:author="Stephen Reynolds, Jr." w:date="2012-11-13T07:29:00Z">
          <w:pPr/>
        </w:pPrChange>
      </w:pPr>
      <w:del w:id="4716" w:author="Stephen Reynolds, Jr." w:date="2012-11-13T07:29:00Z">
        <w:r w:rsidRPr="00920A48" w:rsidDel="00920A48">
          <w:rPr>
            <w:rStyle w:val="Strong"/>
            <w:rPrChange w:id="4717" w:author="Stephen Reynolds, Jr." w:date="2012-11-13T07:32:00Z">
              <w:rPr>
                <w:rStyle w:val="Strong"/>
              </w:rPr>
            </w:rPrChange>
          </w:rPr>
          <w:delText>Word of Wisdom</w:delText>
        </w:r>
        <w:r w:rsidRPr="00920A48" w:rsidDel="00920A48">
          <w:rPr>
            <w:rPrChange w:id="4718" w:author="Stephen Reynolds, Jr." w:date="2012-11-13T07:32:00Z">
              <w:rPr/>
            </w:rPrChange>
          </w:rPr>
          <w:delText xml:space="preserve"> – can come through various means such as: </w:delText>
        </w:r>
        <w:r w:rsidRPr="00920A48" w:rsidDel="00920A48">
          <w:rPr>
            <w:rStyle w:val="Strong"/>
            <w:rPrChange w:id="4719" w:author="Stephen Reynolds, Jr." w:date="2012-11-13T07:32:00Z">
              <w:rPr>
                <w:rStyle w:val="Strong"/>
              </w:rPr>
            </w:rPrChange>
          </w:rPr>
          <w:delText>dreams, visions, audible voice of the Holy Spirit, Tongues &amp; Interpretation or Prophecy</w:delText>
        </w:r>
        <w:r w:rsidRPr="00920A48" w:rsidDel="00920A48">
          <w:rPr>
            <w:rPrChange w:id="4720" w:author="Stephen Reynolds, Jr." w:date="2012-11-13T07:32:00Z">
              <w:rPr/>
            </w:rPrChange>
          </w:rPr>
          <w:delText xml:space="preserve">. </w:delText>
        </w:r>
      </w:del>
    </w:p>
    <w:p w:rsidR="009B4ED3" w:rsidRPr="00920A48" w:rsidDel="00920A48" w:rsidRDefault="009B4ED3" w:rsidP="00920A48">
      <w:pPr>
        <w:numPr>
          <w:ilvl w:val="1"/>
          <w:numId w:val="47"/>
        </w:numPr>
        <w:tabs>
          <w:tab w:val="clear" w:pos="1440"/>
        </w:tabs>
        <w:ind w:left="900"/>
        <w:rPr>
          <w:del w:id="4721" w:author="Stephen Reynolds, Jr." w:date="2012-11-13T07:29:00Z"/>
          <w:i/>
          <w:rPrChange w:id="4722" w:author="Stephen Reynolds, Jr." w:date="2012-11-13T07:32:00Z">
            <w:rPr>
              <w:del w:id="4723" w:author="Stephen Reynolds, Jr." w:date="2012-11-13T07:29:00Z"/>
              <w:i/>
            </w:rPr>
          </w:rPrChange>
        </w:rPr>
        <w:pPrChange w:id="4724" w:author="Stephen Reynolds, Jr." w:date="2012-11-13T07:29:00Z">
          <w:pPr/>
        </w:pPrChange>
      </w:pPr>
      <w:del w:id="4725" w:author="Stephen Reynolds, Jr." w:date="2012-11-13T07:29:00Z">
        <w:r w:rsidRPr="00920A48" w:rsidDel="00920A48">
          <w:rPr>
            <w:rPrChange w:id="4726" w:author="Stephen Reynolds, Jr." w:date="2012-11-13T07:32:00Z">
              <w:rPr/>
            </w:rPrChange>
          </w:rPr>
          <w:delText>Gen. 12:1</w:delText>
        </w:r>
        <w:r w:rsidRPr="00920A48" w:rsidDel="00920A48">
          <w:rPr>
            <w:i/>
            <w:rPrChange w:id="4727" w:author="Stephen Reynolds, Jr." w:date="2012-11-13T07:32:00Z">
              <w:rPr>
                <w:i/>
              </w:rPr>
            </w:rPrChange>
          </w:rPr>
          <w:delText>;</w:delText>
        </w:r>
        <w:r w:rsidRPr="00920A48" w:rsidDel="00920A48">
          <w:rPr>
            <w:rPrChange w:id="4728" w:author="Stephen Reynolds, Jr." w:date="2012-11-13T07:32:00Z">
              <w:rPr/>
            </w:rPrChange>
          </w:rPr>
          <w:delText>Gen 37:5-10, 27-28; 39:7-20; 41:38-41; 42:6; 45:5-8;Isaiah 38:1,4; II Kings 20:1,5-6; II Chron. 32:24; Job 33:14-17; Jonah 3:4; Mat.22:15-22; Luke 4:1-14; Jn. 7:37-43; Jn.16:13                                                                                                      Acts 5:1-16; 6:10; 9:6; 11:28; 14:7-10; 16:16-18; 21:10-11; 22:17-21; 27:23-24, I Cor. 2:4-16; II Cor. 1:12; 5:7; II Peter 3:15</w:delText>
        </w:r>
      </w:del>
    </w:p>
    <w:p w:rsidR="009B4ED3" w:rsidRPr="00920A48" w:rsidDel="00920A48" w:rsidRDefault="009B4ED3" w:rsidP="00920A48">
      <w:pPr>
        <w:numPr>
          <w:ilvl w:val="1"/>
          <w:numId w:val="47"/>
        </w:numPr>
        <w:tabs>
          <w:tab w:val="clear" w:pos="1440"/>
        </w:tabs>
        <w:ind w:left="900"/>
        <w:rPr>
          <w:del w:id="4729" w:author="Stephen Reynolds, Jr." w:date="2012-11-13T07:29:00Z"/>
          <w:rPrChange w:id="4730" w:author="Stephen Reynolds, Jr." w:date="2012-11-13T07:32:00Z">
            <w:rPr>
              <w:del w:id="4731" w:author="Stephen Reynolds, Jr." w:date="2012-11-13T07:29:00Z"/>
            </w:rPr>
          </w:rPrChange>
        </w:rPr>
        <w:pPrChange w:id="4732" w:author="Stephen Reynolds, Jr." w:date="2012-11-13T07:29:00Z">
          <w:pPr>
            <w:pStyle w:val="Heading3"/>
            <w:numPr>
              <w:numId w:val="0"/>
            </w:numPr>
            <w:ind w:firstLine="0"/>
          </w:pPr>
        </w:pPrChange>
      </w:pPr>
    </w:p>
    <w:p w:rsidR="009B4ED3" w:rsidRPr="00920A48" w:rsidDel="00920A48" w:rsidRDefault="009B4ED3" w:rsidP="00920A48">
      <w:pPr>
        <w:numPr>
          <w:ilvl w:val="1"/>
          <w:numId w:val="47"/>
        </w:numPr>
        <w:tabs>
          <w:tab w:val="clear" w:pos="1440"/>
        </w:tabs>
        <w:ind w:left="900"/>
        <w:rPr>
          <w:del w:id="4733" w:author="Stephen Reynolds, Jr." w:date="2012-11-13T07:29:00Z"/>
          <w:rPrChange w:id="4734" w:author="Stephen Reynolds, Jr." w:date="2012-11-13T07:32:00Z">
            <w:rPr>
              <w:del w:id="4735" w:author="Stephen Reynolds, Jr." w:date="2012-11-13T07:29:00Z"/>
            </w:rPr>
          </w:rPrChange>
        </w:rPr>
        <w:pPrChange w:id="4736" w:author="Stephen Reynolds, Jr." w:date="2012-11-13T07:29:00Z">
          <w:pPr>
            <w:pStyle w:val="Heading3"/>
          </w:pPr>
        </w:pPrChange>
      </w:pPr>
      <w:del w:id="4737" w:author="Stephen Reynolds, Jr." w:date="2012-11-13T07:29:00Z">
        <w:r w:rsidRPr="00920A48" w:rsidDel="00920A48">
          <w:rPr>
            <w:rPrChange w:id="4738" w:author="Stephen Reynolds, Jr." w:date="2012-11-13T07:32:00Z">
              <w:rPr/>
            </w:rPrChange>
          </w:rPr>
          <w:delText>It is dependent upon our fellowship with God</w:delText>
        </w:r>
      </w:del>
    </w:p>
    <w:p w:rsidR="009B4ED3" w:rsidRPr="00920A48" w:rsidDel="00920A48" w:rsidRDefault="009B4ED3" w:rsidP="00920A48">
      <w:pPr>
        <w:numPr>
          <w:ilvl w:val="1"/>
          <w:numId w:val="47"/>
        </w:numPr>
        <w:tabs>
          <w:tab w:val="clear" w:pos="1440"/>
        </w:tabs>
        <w:ind w:left="900"/>
        <w:rPr>
          <w:del w:id="4739" w:author="Stephen Reynolds, Jr." w:date="2012-11-13T07:29:00Z"/>
          <w:rPrChange w:id="4740" w:author="Stephen Reynolds, Jr." w:date="2012-11-13T07:32:00Z">
            <w:rPr>
              <w:del w:id="4741" w:author="Stephen Reynolds, Jr." w:date="2012-11-13T07:29:00Z"/>
            </w:rPr>
          </w:rPrChange>
        </w:rPr>
        <w:pPrChange w:id="4742" w:author="Stephen Reynolds, Jr." w:date="2012-11-13T07:29:00Z">
          <w:pPr>
            <w:ind w:firstLine="720"/>
          </w:pPr>
        </w:pPrChange>
      </w:pPr>
      <w:del w:id="4743" w:author="Stephen Reynolds, Jr." w:date="2012-11-13T07:29:00Z">
        <w:r w:rsidRPr="00920A48" w:rsidDel="00920A48">
          <w:rPr>
            <w:rPrChange w:id="4744" w:author="Stephen Reynolds, Jr." w:date="2012-11-13T07:32:00Z">
              <w:rPr/>
            </w:rPrChange>
          </w:rPr>
          <w:delText>Can God speak to you? God speaks to men of God for guidance and leadership</w:delText>
        </w:r>
        <w:r w:rsidR="00043C72" w:rsidRPr="00920A48" w:rsidDel="00920A48">
          <w:rPr>
            <w:rPrChange w:id="4745" w:author="Stephen Reynolds, Jr." w:date="2012-11-13T07:32:00Z">
              <w:rPr/>
            </w:rPrChange>
          </w:rPr>
          <w:delText xml:space="preserve">. </w:delText>
        </w:r>
        <w:r w:rsidRPr="00920A48" w:rsidDel="00920A48">
          <w:rPr>
            <w:rPrChange w:id="4746" w:author="Stephen Reynolds, Jr." w:date="2012-11-13T07:32:00Z">
              <w:rPr/>
            </w:rPrChange>
          </w:rPr>
          <w:delText xml:space="preserve">Can you fail God when he speaks?  Man can fail God and make a mistake, but God can never make a mistake. The Lord always proves the word that he gives you, if you are faithful to obey. </w:delText>
        </w:r>
        <w:r w:rsidRPr="00920A48" w:rsidDel="00920A48">
          <w:rPr>
            <w:b/>
            <w:rPrChange w:id="4747" w:author="Stephen Reynolds, Jr." w:date="2012-11-13T07:32:00Z">
              <w:rPr>
                <w:b/>
              </w:rPr>
            </w:rPrChange>
          </w:rPr>
          <w:delText>Obedience</w:delText>
        </w:r>
        <w:r w:rsidRPr="00920A48" w:rsidDel="00920A48">
          <w:rPr>
            <w:rPrChange w:id="4748" w:author="Stephen Reynolds, Jr." w:date="2012-11-13T07:32:00Z">
              <w:rPr/>
            </w:rPrChange>
          </w:rPr>
          <w:delText xml:space="preserve"> is more than just standing behind a pulpit</w:delText>
        </w:r>
        <w:r w:rsidR="00043C72" w:rsidRPr="00920A48" w:rsidDel="00920A48">
          <w:rPr>
            <w:rPrChange w:id="4749" w:author="Stephen Reynolds, Jr." w:date="2012-11-13T07:32:00Z">
              <w:rPr/>
            </w:rPrChange>
          </w:rPr>
          <w:delText xml:space="preserve">; </w:delText>
        </w:r>
        <w:r w:rsidRPr="00920A48" w:rsidDel="00920A48">
          <w:rPr>
            <w:rPrChange w:id="4750" w:author="Stephen Reynolds, Jr." w:date="2012-11-13T07:32:00Z">
              <w:rPr/>
            </w:rPrChange>
          </w:rPr>
          <w:delText xml:space="preserve">you really need to have the gifts in operation. </w:delText>
        </w:r>
      </w:del>
    </w:p>
    <w:p w:rsidR="009B4ED3" w:rsidRPr="00920A48" w:rsidDel="00920A48" w:rsidRDefault="009B4ED3" w:rsidP="00920A48">
      <w:pPr>
        <w:numPr>
          <w:ilvl w:val="1"/>
          <w:numId w:val="47"/>
        </w:numPr>
        <w:tabs>
          <w:tab w:val="clear" w:pos="1440"/>
        </w:tabs>
        <w:ind w:left="900"/>
        <w:rPr>
          <w:del w:id="4751" w:author="Stephen Reynolds, Jr." w:date="2012-11-13T07:29:00Z"/>
          <w:sz w:val="28"/>
          <w:rPrChange w:id="4752" w:author="Stephen Reynolds, Jr." w:date="2012-11-13T07:32:00Z">
            <w:rPr>
              <w:del w:id="4753" w:author="Stephen Reynolds, Jr." w:date="2012-11-13T07:29:00Z"/>
              <w:sz w:val="28"/>
            </w:rPr>
          </w:rPrChange>
        </w:rPr>
        <w:pPrChange w:id="4754" w:author="Stephen Reynolds, Jr." w:date="2012-11-13T07:29:00Z">
          <w:pPr/>
        </w:pPrChange>
      </w:pPr>
    </w:p>
    <w:p w:rsidR="00043C72" w:rsidRPr="00920A48" w:rsidDel="00920A48" w:rsidRDefault="00043C72" w:rsidP="00920A48">
      <w:pPr>
        <w:numPr>
          <w:ilvl w:val="1"/>
          <w:numId w:val="47"/>
        </w:numPr>
        <w:tabs>
          <w:tab w:val="clear" w:pos="1440"/>
        </w:tabs>
        <w:ind w:left="900"/>
        <w:rPr>
          <w:del w:id="4755" w:author="Stephen Reynolds, Jr." w:date="2012-11-13T07:29:00Z"/>
          <w:rPrChange w:id="4756" w:author="Stephen Reynolds, Jr." w:date="2012-11-13T07:32:00Z">
            <w:rPr>
              <w:del w:id="4757" w:author="Stephen Reynolds, Jr." w:date="2012-11-13T07:29:00Z"/>
            </w:rPr>
          </w:rPrChange>
        </w:rPr>
        <w:pPrChange w:id="4758" w:author="Stephen Reynolds, Jr." w:date="2012-11-13T07:29:00Z">
          <w:pPr>
            <w:pStyle w:val="Heading4"/>
          </w:pPr>
        </w:pPrChange>
      </w:pPr>
      <w:del w:id="4759" w:author="Stephen Reynolds, Jr." w:date="2012-11-13T07:29:00Z">
        <w:r w:rsidRPr="00920A48" w:rsidDel="00920A48">
          <w:rPr>
            <w:rPrChange w:id="4760" w:author="Stephen Reynolds, Jr." w:date="2012-11-13T07:32:00Z">
              <w:rPr/>
            </w:rPrChange>
          </w:rPr>
          <w:delText>The Purpose of the Gift</w:delText>
        </w:r>
      </w:del>
    </w:p>
    <w:p w:rsidR="00043C72" w:rsidRPr="00920A48" w:rsidDel="00920A48" w:rsidRDefault="00043C72" w:rsidP="00920A48">
      <w:pPr>
        <w:numPr>
          <w:ilvl w:val="1"/>
          <w:numId w:val="47"/>
        </w:numPr>
        <w:tabs>
          <w:tab w:val="clear" w:pos="1440"/>
        </w:tabs>
        <w:ind w:left="900"/>
        <w:rPr>
          <w:del w:id="4761" w:author="Stephen Reynolds, Jr." w:date="2012-11-13T07:29:00Z"/>
          <w:rPrChange w:id="4762" w:author="Stephen Reynolds, Jr." w:date="2012-11-13T07:32:00Z">
            <w:rPr>
              <w:del w:id="4763" w:author="Stephen Reynolds, Jr." w:date="2012-11-13T07:29:00Z"/>
            </w:rPr>
          </w:rPrChange>
        </w:rPr>
        <w:pPrChange w:id="4764" w:author="Stephen Reynolds, Jr." w:date="2012-11-13T07:29:00Z">
          <w:pPr>
            <w:pStyle w:val="Heading3"/>
            <w:numPr>
              <w:numId w:val="0"/>
            </w:numPr>
            <w:ind w:firstLine="0"/>
          </w:pPr>
        </w:pPrChange>
      </w:pPr>
    </w:p>
    <w:p w:rsidR="00043C72" w:rsidRPr="00920A48" w:rsidDel="00920A48" w:rsidRDefault="00043C72" w:rsidP="00920A48">
      <w:pPr>
        <w:numPr>
          <w:ilvl w:val="1"/>
          <w:numId w:val="47"/>
        </w:numPr>
        <w:tabs>
          <w:tab w:val="clear" w:pos="1440"/>
        </w:tabs>
        <w:ind w:left="900"/>
        <w:rPr>
          <w:del w:id="4765" w:author="Stephen Reynolds, Jr." w:date="2012-11-13T07:29:00Z"/>
          <w:rPrChange w:id="4766" w:author="Stephen Reynolds, Jr." w:date="2012-11-13T07:32:00Z">
            <w:rPr>
              <w:del w:id="4767" w:author="Stephen Reynolds, Jr." w:date="2012-11-13T07:29:00Z"/>
            </w:rPr>
          </w:rPrChange>
        </w:rPr>
        <w:pPrChange w:id="4768" w:author="Stephen Reynolds, Jr." w:date="2012-11-13T07:29:00Z">
          <w:pPr>
            <w:pStyle w:val="Heading3"/>
            <w:numPr>
              <w:numId w:val="79"/>
            </w:numPr>
          </w:pPr>
        </w:pPrChange>
      </w:pPr>
      <w:del w:id="4769" w:author="Stephen Reynolds, Jr." w:date="2012-11-13T07:29:00Z">
        <w:r w:rsidRPr="00920A48" w:rsidDel="00920A48">
          <w:rPr>
            <w:rPrChange w:id="4770" w:author="Stephen Reynolds, Jr." w:date="2012-11-13T07:32:00Z">
              <w:rPr/>
            </w:rPrChange>
          </w:rPr>
          <w:delText>A  Means of Defense</w:delText>
        </w:r>
        <w:r w:rsidRPr="00920A48" w:rsidDel="00920A48">
          <w:rPr>
            <w:rPrChange w:id="4771" w:author="Stephen Reynolds, Jr." w:date="2012-11-13T07:32:00Z">
              <w:rPr/>
            </w:rPrChange>
          </w:rPr>
          <w:tab/>
        </w:r>
        <w:r w:rsidRPr="00920A48" w:rsidDel="00920A48">
          <w:rPr>
            <w:rPrChange w:id="4772" w:author="Stephen Reynolds, Jr." w:date="2012-11-13T07:32:00Z">
              <w:rPr/>
            </w:rPrChange>
          </w:rPr>
          <w:tab/>
        </w:r>
        <w:r w:rsidRPr="00920A48" w:rsidDel="00920A48">
          <w:rPr>
            <w:rPrChange w:id="4773" w:author="Stephen Reynolds, Jr." w:date="2012-11-13T07:32:00Z">
              <w:rPr/>
            </w:rPrChange>
          </w:rPr>
          <w:tab/>
        </w:r>
        <w:r w:rsidRPr="00920A48" w:rsidDel="00920A48">
          <w:rPr>
            <w:rPrChange w:id="4774" w:author="Stephen Reynolds, Jr." w:date="2012-11-13T07:32:00Z">
              <w:rPr/>
            </w:rPrChange>
          </w:rPr>
          <w:tab/>
          <w:delText>Mark 13:11; Luke 21:12-15; Acts 6:9,10</w:delText>
        </w:r>
      </w:del>
    </w:p>
    <w:p w:rsidR="00043C72" w:rsidRPr="00920A48" w:rsidDel="00920A48" w:rsidRDefault="00043C72" w:rsidP="00920A48">
      <w:pPr>
        <w:numPr>
          <w:ilvl w:val="1"/>
          <w:numId w:val="47"/>
        </w:numPr>
        <w:tabs>
          <w:tab w:val="clear" w:pos="1440"/>
        </w:tabs>
        <w:ind w:left="900"/>
        <w:rPr>
          <w:del w:id="4775" w:author="Stephen Reynolds, Jr." w:date="2012-11-13T07:29:00Z"/>
          <w:rPrChange w:id="4776" w:author="Stephen Reynolds, Jr." w:date="2012-11-13T07:32:00Z">
            <w:rPr>
              <w:del w:id="4777" w:author="Stephen Reynolds, Jr." w:date="2012-11-13T07:29:00Z"/>
            </w:rPr>
          </w:rPrChange>
        </w:rPr>
        <w:pPrChange w:id="4778" w:author="Stephen Reynolds, Jr." w:date="2012-11-13T07:29:00Z">
          <w:pPr>
            <w:pStyle w:val="Heading3"/>
            <w:numPr>
              <w:numId w:val="0"/>
            </w:numPr>
            <w:ind w:firstLine="0"/>
          </w:pPr>
        </w:pPrChange>
      </w:pPr>
    </w:p>
    <w:p w:rsidR="00043C72" w:rsidRPr="00920A48" w:rsidDel="00920A48" w:rsidRDefault="00043C72" w:rsidP="00920A48">
      <w:pPr>
        <w:numPr>
          <w:ilvl w:val="1"/>
          <w:numId w:val="47"/>
        </w:numPr>
        <w:tabs>
          <w:tab w:val="clear" w:pos="1440"/>
        </w:tabs>
        <w:ind w:left="900"/>
        <w:rPr>
          <w:del w:id="4779" w:author="Stephen Reynolds, Jr." w:date="2012-11-13T07:29:00Z"/>
          <w:rPrChange w:id="4780" w:author="Stephen Reynolds, Jr." w:date="2012-11-13T07:32:00Z">
            <w:rPr>
              <w:del w:id="4781" w:author="Stephen Reynolds, Jr." w:date="2012-11-13T07:29:00Z"/>
            </w:rPr>
          </w:rPrChange>
        </w:rPr>
        <w:pPrChange w:id="4782" w:author="Stephen Reynolds, Jr." w:date="2012-11-13T07:29:00Z">
          <w:pPr>
            <w:pStyle w:val="Heading3"/>
          </w:pPr>
        </w:pPrChange>
      </w:pPr>
      <w:del w:id="4783" w:author="Stephen Reynolds, Jr." w:date="2012-11-13T07:29:00Z">
        <w:r w:rsidRPr="00920A48" w:rsidDel="00920A48">
          <w:rPr>
            <w:rPrChange w:id="4784" w:author="Stephen Reynolds, Jr." w:date="2012-11-13T07:32:00Z">
              <w:rPr/>
            </w:rPrChange>
          </w:rPr>
          <w:delText>A Means of Settling Controversy</w:delText>
        </w:r>
        <w:r w:rsidRPr="00920A48" w:rsidDel="00920A48">
          <w:rPr>
            <w:rPrChange w:id="4785" w:author="Stephen Reynolds, Jr." w:date="2012-11-13T07:32:00Z">
              <w:rPr/>
            </w:rPrChange>
          </w:rPr>
          <w:tab/>
        </w:r>
        <w:r w:rsidRPr="00920A48" w:rsidDel="00920A48">
          <w:rPr>
            <w:rPrChange w:id="4786" w:author="Stephen Reynolds, Jr." w:date="2012-11-13T07:32:00Z">
              <w:rPr/>
            </w:rPrChange>
          </w:rPr>
          <w:tab/>
          <w:delText>Acts 15:5-12</w:delText>
        </w:r>
      </w:del>
    </w:p>
    <w:p w:rsidR="00043C72" w:rsidRPr="00920A48" w:rsidDel="00920A48" w:rsidRDefault="00043C72" w:rsidP="00920A48">
      <w:pPr>
        <w:numPr>
          <w:ilvl w:val="1"/>
          <w:numId w:val="47"/>
        </w:numPr>
        <w:tabs>
          <w:tab w:val="clear" w:pos="1440"/>
        </w:tabs>
        <w:ind w:left="900"/>
        <w:rPr>
          <w:del w:id="4787" w:author="Stephen Reynolds, Jr." w:date="2012-11-13T07:29:00Z"/>
          <w:rPrChange w:id="4788" w:author="Stephen Reynolds, Jr." w:date="2012-11-13T07:32:00Z">
            <w:rPr>
              <w:del w:id="4789" w:author="Stephen Reynolds, Jr." w:date="2012-11-13T07:29:00Z"/>
            </w:rPr>
          </w:rPrChange>
        </w:rPr>
        <w:pPrChange w:id="4790" w:author="Stephen Reynolds, Jr." w:date="2012-11-13T07:29:00Z">
          <w:pPr>
            <w:pStyle w:val="Heading3"/>
            <w:numPr>
              <w:numId w:val="0"/>
            </w:numPr>
            <w:ind w:firstLine="0"/>
          </w:pPr>
        </w:pPrChange>
      </w:pPr>
    </w:p>
    <w:p w:rsidR="00043C72" w:rsidRPr="00920A48" w:rsidDel="00920A48" w:rsidRDefault="00043C72" w:rsidP="00920A48">
      <w:pPr>
        <w:numPr>
          <w:ilvl w:val="1"/>
          <w:numId w:val="47"/>
        </w:numPr>
        <w:tabs>
          <w:tab w:val="clear" w:pos="1440"/>
        </w:tabs>
        <w:ind w:left="900"/>
        <w:rPr>
          <w:del w:id="4791" w:author="Stephen Reynolds, Jr." w:date="2012-11-13T07:29:00Z"/>
          <w:rPrChange w:id="4792" w:author="Stephen Reynolds, Jr." w:date="2012-11-13T07:32:00Z">
            <w:rPr>
              <w:del w:id="4793" w:author="Stephen Reynolds, Jr." w:date="2012-11-13T07:29:00Z"/>
            </w:rPr>
          </w:rPrChange>
        </w:rPr>
        <w:pPrChange w:id="4794" w:author="Stephen Reynolds, Jr." w:date="2012-11-13T07:29:00Z">
          <w:pPr>
            <w:pStyle w:val="Heading3"/>
          </w:pPr>
        </w:pPrChange>
      </w:pPr>
      <w:del w:id="4795" w:author="Stephen Reynolds, Jr." w:date="2012-11-13T07:29:00Z">
        <w:r w:rsidRPr="00920A48" w:rsidDel="00920A48">
          <w:rPr>
            <w:rPrChange w:id="4796" w:author="Stephen Reynolds, Jr." w:date="2012-11-13T07:32:00Z">
              <w:rPr/>
            </w:rPrChange>
          </w:rPr>
          <w:delText>A means to Declare God’s Future Acts</w:delText>
        </w:r>
        <w:r w:rsidRPr="00920A48" w:rsidDel="00920A48">
          <w:rPr>
            <w:rPrChange w:id="4797" w:author="Stephen Reynolds, Jr." w:date="2012-11-13T07:32:00Z">
              <w:rPr/>
            </w:rPrChange>
          </w:rPr>
          <w:tab/>
          <w:delText>I Thessalonians 4:16</w:delText>
        </w:r>
      </w:del>
    </w:p>
    <w:p w:rsidR="00043C72" w:rsidRPr="00920A48" w:rsidDel="00920A48" w:rsidRDefault="00043C72" w:rsidP="00920A48">
      <w:pPr>
        <w:numPr>
          <w:ilvl w:val="1"/>
          <w:numId w:val="47"/>
        </w:numPr>
        <w:tabs>
          <w:tab w:val="clear" w:pos="1440"/>
        </w:tabs>
        <w:ind w:left="900"/>
        <w:rPr>
          <w:del w:id="4798" w:author="Stephen Reynolds, Jr." w:date="2012-11-13T07:29:00Z"/>
          <w:rPrChange w:id="4799" w:author="Stephen Reynolds, Jr." w:date="2012-11-13T07:32:00Z">
            <w:rPr>
              <w:del w:id="4800" w:author="Stephen Reynolds, Jr." w:date="2012-11-13T07:29:00Z"/>
            </w:rPr>
          </w:rPrChange>
        </w:rPr>
        <w:pPrChange w:id="4801" w:author="Stephen Reynolds, Jr." w:date="2012-11-13T07:29:00Z">
          <w:pPr/>
        </w:pPrChange>
      </w:pPr>
    </w:p>
    <w:p w:rsidR="00C55BB7" w:rsidRPr="00920A48" w:rsidDel="00920A48" w:rsidRDefault="000D6B6E" w:rsidP="00920A48">
      <w:pPr>
        <w:numPr>
          <w:ilvl w:val="1"/>
          <w:numId w:val="47"/>
        </w:numPr>
        <w:tabs>
          <w:tab w:val="clear" w:pos="1440"/>
        </w:tabs>
        <w:ind w:left="900"/>
        <w:rPr>
          <w:del w:id="4802" w:author="Stephen Reynolds, Jr." w:date="2012-11-13T07:29:00Z"/>
          <w:rPrChange w:id="4803" w:author="Stephen Reynolds, Jr." w:date="2012-11-13T07:32:00Z">
            <w:rPr>
              <w:del w:id="4804" w:author="Stephen Reynolds, Jr." w:date="2012-11-13T07:29:00Z"/>
            </w:rPr>
          </w:rPrChange>
        </w:rPr>
        <w:pPrChange w:id="4805" w:author="Stephen Reynolds, Jr." w:date="2012-11-13T07:29:00Z">
          <w:pPr>
            <w:pStyle w:val="Heading4"/>
          </w:pPr>
        </w:pPrChange>
      </w:pPr>
      <w:del w:id="4806" w:author="Stephen Reynolds, Jr." w:date="2012-11-13T07:29:00Z">
        <w:r w:rsidRPr="00920A48" w:rsidDel="00920A48">
          <w:rPr>
            <w:rPrChange w:id="4807" w:author="Stephen Reynolds, Jr." w:date="2012-11-13T07:32:00Z">
              <w:rPr/>
            </w:rPrChange>
          </w:rPr>
          <w:delText>The Gift of the Word of Wisdom in Action</w:delText>
        </w:r>
      </w:del>
    </w:p>
    <w:p w:rsidR="003D39BF" w:rsidRPr="00920A48" w:rsidDel="00920A48" w:rsidRDefault="003D39BF" w:rsidP="00920A48">
      <w:pPr>
        <w:numPr>
          <w:ilvl w:val="1"/>
          <w:numId w:val="47"/>
        </w:numPr>
        <w:tabs>
          <w:tab w:val="clear" w:pos="1440"/>
        </w:tabs>
        <w:ind w:left="900"/>
        <w:rPr>
          <w:del w:id="4808" w:author="Stephen Reynolds, Jr." w:date="2012-11-13T07:29:00Z"/>
          <w:sz w:val="16"/>
          <w:szCs w:val="16"/>
          <w:rPrChange w:id="4809" w:author="Stephen Reynolds, Jr." w:date="2012-11-13T07:32:00Z">
            <w:rPr>
              <w:del w:id="4810" w:author="Stephen Reynolds, Jr." w:date="2012-11-13T07:29:00Z"/>
              <w:sz w:val="16"/>
              <w:szCs w:val="16"/>
            </w:rPr>
          </w:rPrChange>
        </w:rPr>
        <w:pPrChange w:id="4811" w:author="Stephen Reynolds, Jr." w:date="2012-11-13T07:29:00Z">
          <w:pPr/>
        </w:pPrChange>
      </w:pPr>
      <w:del w:id="4812" w:author="Stephen Reynolds, Jr." w:date="2012-11-13T07:29:00Z">
        <w:r w:rsidRPr="00920A48" w:rsidDel="00920A48">
          <w:rPr>
            <w:sz w:val="28"/>
            <w:szCs w:val="28"/>
            <w:rPrChange w:id="4813" w:author="Stephen Reynolds, Jr." w:date="2012-11-13T07:32:00Z">
              <w:rPr>
                <w:sz w:val="28"/>
                <w:szCs w:val="28"/>
              </w:rPr>
            </w:rPrChange>
          </w:rPr>
          <w:tab/>
        </w:r>
        <w:r w:rsidR="00EE09FE" w:rsidRPr="00920A48" w:rsidDel="00920A48">
          <w:rPr>
            <w:sz w:val="28"/>
            <w:szCs w:val="28"/>
            <w:rPrChange w:id="4814" w:author="Stephen Reynolds, Jr." w:date="2012-11-13T07:32:00Z">
              <w:rPr>
                <w:sz w:val="28"/>
                <w:szCs w:val="28"/>
              </w:rPr>
            </w:rPrChange>
          </w:rPr>
          <w:sym w:font="Wingdings" w:char="F0E0"/>
        </w:r>
        <w:r w:rsidR="00EE09FE" w:rsidRPr="00920A48" w:rsidDel="00920A48">
          <w:rPr>
            <w:rPrChange w:id="4815" w:author="Stephen Reynolds, Jr." w:date="2012-11-13T07:32:00Z">
              <w:rPr/>
            </w:rPrChange>
          </w:rPr>
          <w:delText>Wisdom is knowledge applied.</w:delText>
        </w:r>
      </w:del>
    </w:p>
    <w:p w:rsidR="003D39BF" w:rsidRPr="00920A48" w:rsidDel="00920A48" w:rsidRDefault="003D39BF" w:rsidP="00920A48">
      <w:pPr>
        <w:numPr>
          <w:ilvl w:val="1"/>
          <w:numId w:val="47"/>
        </w:numPr>
        <w:tabs>
          <w:tab w:val="clear" w:pos="1440"/>
        </w:tabs>
        <w:ind w:left="900"/>
        <w:rPr>
          <w:del w:id="4816" w:author="Stephen Reynolds, Jr." w:date="2012-11-13T07:29:00Z"/>
          <w:sz w:val="16"/>
          <w:szCs w:val="16"/>
          <w:rPrChange w:id="4817" w:author="Stephen Reynolds, Jr." w:date="2012-11-13T07:32:00Z">
            <w:rPr>
              <w:del w:id="4818" w:author="Stephen Reynolds, Jr." w:date="2012-11-13T07:29:00Z"/>
              <w:sz w:val="16"/>
              <w:szCs w:val="16"/>
            </w:rPr>
          </w:rPrChange>
        </w:rPr>
        <w:pPrChange w:id="4819" w:author="Stephen Reynolds, Jr." w:date="2012-11-13T07:29:00Z">
          <w:pPr>
            <w:tabs>
              <w:tab w:val="left" w:pos="1440"/>
            </w:tabs>
            <w:ind w:left="1440"/>
          </w:pPr>
        </w:pPrChange>
      </w:pPr>
    </w:p>
    <w:p w:rsidR="009B4ED3" w:rsidRPr="00920A48" w:rsidDel="00920A48" w:rsidRDefault="00EE09FE" w:rsidP="00920A48">
      <w:pPr>
        <w:numPr>
          <w:ilvl w:val="1"/>
          <w:numId w:val="47"/>
        </w:numPr>
        <w:tabs>
          <w:tab w:val="clear" w:pos="1440"/>
        </w:tabs>
        <w:ind w:left="900"/>
        <w:rPr>
          <w:del w:id="4820" w:author="Stephen Reynolds, Jr." w:date="2012-11-13T07:29:00Z"/>
          <w:rPrChange w:id="4821" w:author="Stephen Reynolds, Jr." w:date="2012-11-13T07:32:00Z">
            <w:rPr>
              <w:del w:id="4822" w:author="Stephen Reynolds, Jr." w:date="2012-11-13T07:29:00Z"/>
            </w:rPr>
          </w:rPrChange>
        </w:rPr>
        <w:pPrChange w:id="4823" w:author="Stephen Reynolds, Jr." w:date="2012-11-13T07:29:00Z">
          <w:pPr>
            <w:pStyle w:val="Heading3"/>
            <w:numPr>
              <w:numId w:val="76"/>
            </w:numPr>
          </w:pPr>
        </w:pPrChange>
      </w:pPr>
      <w:del w:id="4824" w:author="Stephen Reynolds, Jr." w:date="2012-11-13T07:29:00Z">
        <w:r w:rsidRPr="00920A48" w:rsidDel="00920A48">
          <w:rPr>
            <w:rPrChange w:id="4825" w:author="Stephen Reynolds, Jr." w:date="2012-11-13T07:32:00Z">
              <w:rPr/>
            </w:rPrChange>
          </w:rPr>
          <w:delText>Old Testament Examples</w:delText>
        </w:r>
      </w:del>
    </w:p>
    <w:p w:rsidR="00EE09FE" w:rsidRPr="00920A48" w:rsidDel="00920A48" w:rsidRDefault="00EE09FE" w:rsidP="00920A48">
      <w:pPr>
        <w:numPr>
          <w:ilvl w:val="1"/>
          <w:numId w:val="47"/>
        </w:numPr>
        <w:tabs>
          <w:tab w:val="clear" w:pos="1440"/>
        </w:tabs>
        <w:ind w:left="900"/>
        <w:rPr>
          <w:del w:id="4826" w:author="Stephen Reynolds, Jr." w:date="2012-11-13T07:29:00Z"/>
          <w:rPrChange w:id="4827" w:author="Stephen Reynolds, Jr." w:date="2012-11-13T07:32:00Z">
            <w:rPr>
              <w:del w:id="4828" w:author="Stephen Reynolds, Jr." w:date="2012-11-13T07:29:00Z"/>
            </w:rPr>
          </w:rPrChange>
        </w:rPr>
        <w:pPrChange w:id="4829" w:author="Stephen Reynolds, Jr." w:date="2012-11-13T07:29:00Z">
          <w:pPr>
            <w:pStyle w:val="Heading4"/>
            <w:numPr>
              <w:numId w:val="77"/>
            </w:numPr>
          </w:pPr>
        </w:pPrChange>
      </w:pPr>
      <w:del w:id="4830" w:author="Stephen Reynolds, Jr." w:date="2012-11-13T07:29:00Z">
        <w:r w:rsidRPr="00920A48" w:rsidDel="00920A48">
          <w:rPr>
            <w:rPrChange w:id="4831" w:author="Stephen Reynolds, Jr." w:date="2012-11-13T07:32:00Z">
              <w:rPr/>
            </w:rPrChange>
          </w:rPr>
          <w:delText>Noah</w:delText>
        </w:r>
        <w:r w:rsidRPr="00920A48" w:rsidDel="00920A48">
          <w:rPr>
            <w:rPrChange w:id="4832" w:author="Stephen Reynolds, Jr." w:date="2012-11-13T07:32:00Z">
              <w:rPr/>
            </w:rPrChange>
          </w:rPr>
          <w:tab/>
        </w:r>
        <w:r w:rsidRPr="00920A48" w:rsidDel="00920A48">
          <w:rPr>
            <w:rPrChange w:id="4833" w:author="Stephen Reynolds, Jr." w:date="2012-11-13T07:32:00Z">
              <w:rPr/>
            </w:rPrChange>
          </w:rPr>
          <w:tab/>
        </w:r>
        <w:r w:rsidRPr="00920A48" w:rsidDel="00920A48">
          <w:rPr>
            <w:rPrChange w:id="4834" w:author="Stephen Reynolds, Jr." w:date="2012-11-13T07:32:00Z">
              <w:rPr/>
            </w:rPrChange>
          </w:rPr>
          <w:tab/>
          <w:delText>Genesis 6:13-22</w:delText>
        </w:r>
      </w:del>
    </w:p>
    <w:p w:rsidR="00EE09FE" w:rsidRPr="00920A48" w:rsidDel="00920A48" w:rsidRDefault="00EE09FE" w:rsidP="00920A48">
      <w:pPr>
        <w:numPr>
          <w:ilvl w:val="1"/>
          <w:numId w:val="47"/>
        </w:numPr>
        <w:tabs>
          <w:tab w:val="clear" w:pos="1440"/>
        </w:tabs>
        <w:ind w:left="900"/>
        <w:rPr>
          <w:del w:id="4835" w:author="Stephen Reynolds, Jr." w:date="2012-11-13T07:29:00Z"/>
          <w:rPrChange w:id="4836" w:author="Stephen Reynolds, Jr." w:date="2012-11-13T07:32:00Z">
            <w:rPr>
              <w:del w:id="4837" w:author="Stephen Reynolds, Jr." w:date="2012-11-13T07:29:00Z"/>
            </w:rPr>
          </w:rPrChange>
        </w:rPr>
        <w:pPrChange w:id="4838" w:author="Stephen Reynolds, Jr." w:date="2012-11-13T07:29:00Z">
          <w:pPr>
            <w:ind w:firstLine="720"/>
          </w:pPr>
        </w:pPrChange>
      </w:pPr>
      <w:del w:id="4839" w:author="Stephen Reynolds, Jr." w:date="2012-11-13T07:29:00Z">
        <w:r w:rsidRPr="00920A48" w:rsidDel="00920A48">
          <w:rPr>
            <w:rPrChange w:id="4840" w:author="Stephen Reynolds, Jr." w:date="2012-11-13T07:32:00Z">
              <w:rPr/>
            </w:rPrChange>
          </w:rPr>
          <w:delText>God told Noah what to do and HOW to do it. It had never rained before and Noah had no precedent to reference, but God gave specific instructions HOW to build.</w:delText>
        </w:r>
      </w:del>
    </w:p>
    <w:p w:rsidR="00EE09FE" w:rsidRPr="00920A48" w:rsidDel="00920A48" w:rsidRDefault="00EE09FE" w:rsidP="00920A48">
      <w:pPr>
        <w:numPr>
          <w:ilvl w:val="1"/>
          <w:numId w:val="47"/>
        </w:numPr>
        <w:tabs>
          <w:tab w:val="clear" w:pos="1440"/>
        </w:tabs>
        <w:ind w:left="900"/>
        <w:rPr>
          <w:del w:id="4841" w:author="Stephen Reynolds, Jr." w:date="2012-11-13T07:29:00Z"/>
          <w:rPrChange w:id="4842" w:author="Stephen Reynolds, Jr." w:date="2012-11-13T07:32:00Z">
            <w:rPr>
              <w:del w:id="4843" w:author="Stephen Reynolds, Jr." w:date="2012-11-13T07:29:00Z"/>
            </w:rPr>
          </w:rPrChange>
        </w:rPr>
        <w:pPrChange w:id="4844" w:author="Stephen Reynolds, Jr." w:date="2012-11-13T07:29:00Z">
          <w:pPr>
            <w:pStyle w:val="Heading4"/>
          </w:pPr>
        </w:pPrChange>
      </w:pPr>
      <w:del w:id="4845" w:author="Stephen Reynolds, Jr." w:date="2012-11-13T07:29:00Z">
        <w:r w:rsidRPr="00920A48" w:rsidDel="00920A48">
          <w:rPr>
            <w:rPrChange w:id="4846" w:author="Stephen Reynolds, Jr." w:date="2012-11-13T07:32:00Z">
              <w:rPr/>
            </w:rPrChange>
          </w:rPr>
          <w:delText>Lot</w:delText>
        </w:r>
        <w:r w:rsidRPr="00920A48" w:rsidDel="00920A48">
          <w:rPr>
            <w:rPrChange w:id="4847" w:author="Stephen Reynolds, Jr." w:date="2012-11-13T07:32:00Z">
              <w:rPr/>
            </w:rPrChange>
          </w:rPr>
          <w:tab/>
        </w:r>
        <w:r w:rsidRPr="00920A48" w:rsidDel="00920A48">
          <w:rPr>
            <w:rPrChange w:id="4848" w:author="Stephen Reynolds, Jr." w:date="2012-11-13T07:32:00Z">
              <w:rPr/>
            </w:rPrChange>
          </w:rPr>
          <w:tab/>
        </w:r>
        <w:r w:rsidRPr="00920A48" w:rsidDel="00920A48">
          <w:rPr>
            <w:rPrChange w:id="4849" w:author="Stephen Reynolds, Jr." w:date="2012-11-13T07:32:00Z">
              <w:rPr/>
            </w:rPrChange>
          </w:rPr>
          <w:tab/>
        </w:r>
        <w:r w:rsidRPr="00920A48" w:rsidDel="00920A48">
          <w:rPr>
            <w:rPrChange w:id="4850" w:author="Stephen Reynolds, Jr." w:date="2012-11-13T07:32:00Z">
              <w:rPr/>
            </w:rPrChange>
          </w:rPr>
          <w:tab/>
          <w:delText>Genesis 19:12-13</w:delText>
        </w:r>
      </w:del>
    </w:p>
    <w:p w:rsidR="00EE09FE" w:rsidRPr="00920A48" w:rsidDel="00920A48" w:rsidRDefault="00EE09FE" w:rsidP="00920A48">
      <w:pPr>
        <w:numPr>
          <w:ilvl w:val="1"/>
          <w:numId w:val="47"/>
        </w:numPr>
        <w:tabs>
          <w:tab w:val="clear" w:pos="1440"/>
        </w:tabs>
        <w:ind w:left="900"/>
        <w:rPr>
          <w:del w:id="4851" w:author="Stephen Reynolds, Jr." w:date="2012-11-13T07:29:00Z"/>
          <w:rPrChange w:id="4852" w:author="Stephen Reynolds, Jr." w:date="2012-11-13T07:32:00Z">
            <w:rPr>
              <w:del w:id="4853" w:author="Stephen Reynolds, Jr." w:date="2012-11-13T07:29:00Z"/>
            </w:rPr>
          </w:rPrChange>
        </w:rPr>
        <w:pPrChange w:id="4854" w:author="Stephen Reynolds, Jr." w:date="2012-11-13T07:29:00Z">
          <w:pPr>
            <w:pStyle w:val="Heading4"/>
          </w:pPr>
        </w:pPrChange>
      </w:pPr>
      <w:del w:id="4855" w:author="Stephen Reynolds, Jr." w:date="2012-11-13T07:29:00Z">
        <w:r w:rsidRPr="00920A48" w:rsidDel="00920A48">
          <w:rPr>
            <w:rPrChange w:id="4856" w:author="Stephen Reynolds, Jr." w:date="2012-11-13T07:32:00Z">
              <w:rPr/>
            </w:rPrChange>
          </w:rPr>
          <w:delText>Solomon</w:delText>
        </w:r>
        <w:r w:rsidRPr="00920A48" w:rsidDel="00920A48">
          <w:rPr>
            <w:rPrChange w:id="4857" w:author="Stephen Reynolds, Jr." w:date="2012-11-13T07:32:00Z">
              <w:rPr/>
            </w:rPrChange>
          </w:rPr>
          <w:tab/>
        </w:r>
        <w:r w:rsidRPr="00920A48" w:rsidDel="00920A48">
          <w:rPr>
            <w:rPrChange w:id="4858" w:author="Stephen Reynolds, Jr." w:date="2012-11-13T07:32:00Z">
              <w:rPr/>
            </w:rPrChange>
          </w:rPr>
          <w:tab/>
        </w:r>
        <w:r w:rsidRPr="00920A48" w:rsidDel="00920A48">
          <w:rPr>
            <w:rPrChange w:id="4859" w:author="Stephen Reynolds, Jr." w:date="2012-11-13T07:32:00Z">
              <w:rPr/>
            </w:rPrChange>
          </w:rPr>
          <w:tab/>
          <w:delText>I Kings 3:25</w:delText>
        </w:r>
      </w:del>
    </w:p>
    <w:p w:rsidR="00EE09FE" w:rsidRPr="00920A48" w:rsidDel="00920A48" w:rsidRDefault="00EE09FE" w:rsidP="00920A48">
      <w:pPr>
        <w:numPr>
          <w:ilvl w:val="1"/>
          <w:numId w:val="47"/>
        </w:numPr>
        <w:tabs>
          <w:tab w:val="clear" w:pos="1440"/>
        </w:tabs>
        <w:ind w:left="900"/>
        <w:rPr>
          <w:del w:id="4860" w:author="Stephen Reynolds, Jr." w:date="2012-11-13T07:29:00Z"/>
          <w:rPrChange w:id="4861" w:author="Stephen Reynolds, Jr." w:date="2012-11-13T07:32:00Z">
            <w:rPr>
              <w:del w:id="4862" w:author="Stephen Reynolds, Jr." w:date="2012-11-13T07:29:00Z"/>
            </w:rPr>
          </w:rPrChange>
        </w:rPr>
        <w:pPrChange w:id="4863" w:author="Stephen Reynolds, Jr." w:date="2012-11-13T07:29:00Z">
          <w:pPr/>
        </w:pPrChange>
      </w:pPr>
    </w:p>
    <w:p w:rsidR="00EE09FE" w:rsidRPr="00920A48" w:rsidDel="00920A48" w:rsidRDefault="00EE09FE" w:rsidP="00920A48">
      <w:pPr>
        <w:numPr>
          <w:ilvl w:val="1"/>
          <w:numId w:val="47"/>
        </w:numPr>
        <w:tabs>
          <w:tab w:val="clear" w:pos="1440"/>
        </w:tabs>
        <w:ind w:left="900"/>
        <w:rPr>
          <w:del w:id="4864" w:author="Stephen Reynolds, Jr." w:date="2012-11-13T07:29:00Z"/>
          <w:rPrChange w:id="4865" w:author="Stephen Reynolds, Jr." w:date="2012-11-13T07:32:00Z">
            <w:rPr>
              <w:del w:id="4866" w:author="Stephen Reynolds, Jr." w:date="2012-11-13T07:29:00Z"/>
            </w:rPr>
          </w:rPrChange>
        </w:rPr>
        <w:pPrChange w:id="4867" w:author="Stephen Reynolds, Jr." w:date="2012-11-13T07:29:00Z">
          <w:pPr>
            <w:pStyle w:val="Heading3"/>
          </w:pPr>
        </w:pPrChange>
      </w:pPr>
      <w:del w:id="4868" w:author="Stephen Reynolds, Jr." w:date="2012-11-13T07:29:00Z">
        <w:r w:rsidRPr="00920A48" w:rsidDel="00920A48">
          <w:rPr>
            <w:rPrChange w:id="4869" w:author="Stephen Reynolds, Jr." w:date="2012-11-13T07:32:00Z">
              <w:rPr/>
            </w:rPrChange>
          </w:rPr>
          <w:delText>New Testament Examples</w:delText>
        </w:r>
      </w:del>
    </w:p>
    <w:p w:rsidR="009B4ED3" w:rsidRPr="00920A48" w:rsidDel="00920A48" w:rsidRDefault="00EE09FE" w:rsidP="00920A48">
      <w:pPr>
        <w:numPr>
          <w:ilvl w:val="1"/>
          <w:numId w:val="47"/>
        </w:numPr>
        <w:tabs>
          <w:tab w:val="clear" w:pos="1440"/>
        </w:tabs>
        <w:ind w:left="900"/>
        <w:rPr>
          <w:del w:id="4870" w:author="Stephen Reynolds, Jr." w:date="2012-11-13T07:29:00Z"/>
          <w:rPrChange w:id="4871" w:author="Stephen Reynolds, Jr." w:date="2012-11-13T07:32:00Z">
            <w:rPr>
              <w:del w:id="4872" w:author="Stephen Reynolds, Jr." w:date="2012-11-13T07:29:00Z"/>
            </w:rPr>
          </w:rPrChange>
        </w:rPr>
        <w:pPrChange w:id="4873" w:author="Stephen Reynolds, Jr." w:date="2012-11-13T07:29:00Z">
          <w:pPr>
            <w:pStyle w:val="Heading4"/>
            <w:numPr>
              <w:numId w:val="78"/>
            </w:numPr>
          </w:pPr>
        </w:pPrChange>
      </w:pPr>
      <w:del w:id="4874" w:author="Stephen Reynolds, Jr." w:date="2012-11-13T07:29:00Z">
        <w:r w:rsidRPr="00920A48" w:rsidDel="00920A48">
          <w:rPr>
            <w:rPrChange w:id="4875" w:author="Stephen Reynolds, Jr." w:date="2012-11-13T07:32:00Z">
              <w:rPr/>
            </w:rPrChange>
          </w:rPr>
          <w:delText>Jesus</w:delText>
        </w:r>
        <w:r w:rsidRPr="00920A48" w:rsidDel="00920A48">
          <w:rPr>
            <w:rPrChange w:id="4876" w:author="Stephen Reynolds, Jr." w:date="2012-11-13T07:32:00Z">
              <w:rPr/>
            </w:rPrChange>
          </w:rPr>
          <w:tab/>
        </w:r>
        <w:r w:rsidRPr="00920A48" w:rsidDel="00920A48">
          <w:rPr>
            <w:rPrChange w:id="4877" w:author="Stephen Reynolds, Jr." w:date="2012-11-13T07:32:00Z">
              <w:rPr/>
            </w:rPrChange>
          </w:rPr>
          <w:tab/>
        </w:r>
        <w:r w:rsidRPr="00920A48" w:rsidDel="00920A48">
          <w:rPr>
            <w:rPrChange w:id="4878" w:author="Stephen Reynolds, Jr." w:date="2012-11-13T07:32:00Z">
              <w:rPr/>
            </w:rPrChange>
          </w:rPr>
          <w:tab/>
          <w:delText>John 8:3-11; Luke 20:21-26</w:delText>
        </w:r>
      </w:del>
    </w:p>
    <w:p w:rsidR="00EE09FE" w:rsidRPr="00920A48" w:rsidDel="00920A48" w:rsidRDefault="00EE09FE" w:rsidP="00920A48">
      <w:pPr>
        <w:numPr>
          <w:ilvl w:val="1"/>
          <w:numId w:val="47"/>
        </w:numPr>
        <w:tabs>
          <w:tab w:val="clear" w:pos="1440"/>
        </w:tabs>
        <w:ind w:left="900"/>
        <w:rPr>
          <w:del w:id="4879" w:author="Stephen Reynolds, Jr." w:date="2012-11-13T07:29:00Z"/>
          <w:rPrChange w:id="4880" w:author="Stephen Reynolds, Jr." w:date="2012-11-13T07:32:00Z">
            <w:rPr>
              <w:del w:id="4881" w:author="Stephen Reynolds, Jr." w:date="2012-11-13T07:29:00Z"/>
            </w:rPr>
          </w:rPrChange>
        </w:rPr>
        <w:pPrChange w:id="4882" w:author="Stephen Reynolds, Jr." w:date="2012-11-13T07:29:00Z">
          <w:pPr>
            <w:pStyle w:val="Heading4"/>
          </w:pPr>
        </w:pPrChange>
      </w:pPr>
      <w:del w:id="4883" w:author="Stephen Reynolds, Jr." w:date="2012-11-13T07:29:00Z">
        <w:r w:rsidRPr="00920A48" w:rsidDel="00920A48">
          <w:rPr>
            <w:rPrChange w:id="4884" w:author="Stephen Reynolds, Jr." w:date="2012-11-13T07:32:00Z">
              <w:rPr/>
            </w:rPrChange>
          </w:rPr>
          <w:delText>Wise men</w:delText>
        </w:r>
        <w:r w:rsidRPr="00920A48" w:rsidDel="00920A48">
          <w:rPr>
            <w:rPrChange w:id="4885" w:author="Stephen Reynolds, Jr." w:date="2012-11-13T07:32:00Z">
              <w:rPr/>
            </w:rPrChange>
          </w:rPr>
          <w:tab/>
        </w:r>
        <w:r w:rsidRPr="00920A48" w:rsidDel="00920A48">
          <w:rPr>
            <w:rPrChange w:id="4886" w:author="Stephen Reynolds, Jr." w:date="2012-11-13T07:32:00Z">
              <w:rPr/>
            </w:rPrChange>
          </w:rPr>
          <w:tab/>
        </w:r>
        <w:r w:rsidRPr="00920A48" w:rsidDel="00920A48">
          <w:rPr>
            <w:rPrChange w:id="4887" w:author="Stephen Reynolds, Jr." w:date="2012-11-13T07:32:00Z">
              <w:rPr/>
            </w:rPrChange>
          </w:rPr>
          <w:tab/>
          <w:delText>Matthew 2:12</w:delText>
        </w:r>
      </w:del>
    </w:p>
    <w:p w:rsidR="00043C72" w:rsidRPr="00920A48" w:rsidDel="00920A48" w:rsidRDefault="00EE09FE" w:rsidP="00920A48">
      <w:pPr>
        <w:numPr>
          <w:ilvl w:val="1"/>
          <w:numId w:val="47"/>
        </w:numPr>
        <w:tabs>
          <w:tab w:val="clear" w:pos="1440"/>
        </w:tabs>
        <w:ind w:left="900"/>
        <w:rPr>
          <w:del w:id="4888" w:author="Stephen Reynolds, Jr." w:date="2012-11-13T07:29:00Z"/>
          <w:rPrChange w:id="4889" w:author="Stephen Reynolds, Jr." w:date="2012-11-13T07:32:00Z">
            <w:rPr>
              <w:del w:id="4890" w:author="Stephen Reynolds, Jr." w:date="2012-11-13T07:29:00Z"/>
            </w:rPr>
          </w:rPrChange>
        </w:rPr>
        <w:pPrChange w:id="4891" w:author="Stephen Reynolds, Jr." w:date="2012-11-13T07:29:00Z">
          <w:pPr>
            <w:pStyle w:val="Heading4"/>
          </w:pPr>
        </w:pPrChange>
      </w:pPr>
      <w:del w:id="4892" w:author="Stephen Reynolds, Jr." w:date="2012-11-13T07:29:00Z">
        <w:r w:rsidRPr="00920A48" w:rsidDel="00920A48">
          <w:rPr>
            <w:rPrChange w:id="4893" w:author="Stephen Reynolds, Jr." w:date="2012-11-13T07:32:00Z">
              <w:rPr/>
            </w:rPrChange>
          </w:rPr>
          <w:delText>Peter</w:delText>
        </w:r>
        <w:r w:rsidRPr="00920A48" w:rsidDel="00920A48">
          <w:rPr>
            <w:rPrChange w:id="4894" w:author="Stephen Reynolds, Jr." w:date="2012-11-13T07:32:00Z">
              <w:rPr/>
            </w:rPrChange>
          </w:rPr>
          <w:tab/>
        </w:r>
        <w:r w:rsidRPr="00920A48" w:rsidDel="00920A48">
          <w:rPr>
            <w:rPrChange w:id="4895" w:author="Stephen Reynolds, Jr." w:date="2012-11-13T07:32:00Z">
              <w:rPr/>
            </w:rPrChange>
          </w:rPr>
          <w:tab/>
        </w:r>
        <w:r w:rsidRPr="00920A48" w:rsidDel="00920A48">
          <w:rPr>
            <w:rPrChange w:id="4896" w:author="Stephen Reynolds, Jr." w:date="2012-11-13T07:32:00Z">
              <w:rPr/>
            </w:rPrChange>
          </w:rPr>
          <w:tab/>
          <w:delText>Acts 10:9-16</w:delText>
        </w:r>
      </w:del>
    </w:p>
    <w:p w:rsidR="007E1CA3" w:rsidRPr="00920A48" w:rsidRDefault="00EE09FE" w:rsidP="00920A48">
      <w:pPr>
        <w:numPr>
          <w:ilvl w:val="1"/>
          <w:numId w:val="47"/>
        </w:numPr>
        <w:tabs>
          <w:tab w:val="clear" w:pos="1440"/>
        </w:tabs>
        <w:ind w:left="900"/>
        <w:rPr>
          <w:rPrChange w:id="4897" w:author="Stephen Reynolds, Jr." w:date="2012-11-13T07:32:00Z">
            <w:rPr/>
          </w:rPrChange>
        </w:rPr>
        <w:pPrChange w:id="4898" w:author="Stephen Reynolds, Jr." w:date="2012-11-13T07:29:00Z">
          <w:pPr>
            <w:pStyle w:val="Heading4"/>
          </w:pPr>
        </w:pPrChange>
      </w:pPr>
      <w:del w:id="4899" w:author="Stephen Reynolds, Jr." w:date="2012-11-13T07:29:00Z">
        <w:r w:rsidRPr="00920A48" w:rsidDel="00920A48">
          <w:rPr>
            <w:rPrChange w:id="4900" w:author="Stephen Reynolds, Jr." w:date="2012-11-13T07:32:00Z">
              <w:rPr/>
            </w:rPrChange>
          </w:rPr>
          <w:delText>Paul</w:delText>
        </w:r>
        <w:r w:rsidRPr="00920A48" w:rsidDel="00920A48">
          <w:rPr>
            <w:rPrChange w:id="4901" w:author="Stephen Reynolds, Jr." w:date="2012-11-13T07:32:00Z">
              <w:rPr/>
            </w:rPrChange>
          </w:rPr>
          <w:tab/>
        </w:r>
        <w:r w:rsidRPr="00920A48" w:rsidDel="00920A48">
          <w:rPr>
            <w:rPrChange w:id="4902" w:author="Stephen Reynolds, Jr." w:date="2012-11-13T07:32:00Z">
              <w:rPr/>
            </w:rPrChange>
          </w:rPr>
          <w:tab/>
        </w:r>
        <w:r w:rsidRPr="00920A48" w:rsidDel="00920A48">
          <w:rPr>
            <w:rPrChange w:id="4903" w:author="Stephen Reynolds, Jr." w:date="2012-11-13T07:32:00Z">
              <w:rPr/>
            </w:rPrChange>
          </w:rPr>
          <w:tab/>
        </w:r>
        <w:r w:rsidRPr="00920A48" w:rsidDel="00920A48">
          <w:rPr>
            <w:rPrChange w:id="4904" w:author="Stephen Reynolds, Jr." w:date="2012-11-13T07:32:00Z">
              <w:rPr/>
            </w:rPrChange>
          </w:rPr>
          <w:tab/>
          <w:delText>Acts 27:22-26,31,44</w:delText>
        </w:r>
        <w:r w:rsidR="0093406C" w:rsidRPr="00920A48" w:rsidDel="00920A48">
          <w:rPr>
            <w:rPrChange w:id="4905" w:author="Stephen Reynolds, Jr." w:date="2012-11-13T07:32:00Z">
              <w:rPr/>
            </w:rPrChange>
          </w:rPr>
          <w:br w:type="page"/>
        </w:r>
      </w:del>
    </w:p>
    <w:p w:rsidR="007E1CA3" w:rsidRPr="00920A48" w:rsidRDefault="007E1CA3" w:rsidP="007E1CA3">
      <w:pPr>
        <w:pStyle w:val="Heading2"/>
        <w:numPr>
          <w:ilvl w:val="0"/>
          <w:numId w:val="0"/>
        </w:numPr>
        <w:ind w:left="360"/>
        <w:jc w:val="center"/>
        <w:rPr>
          <w:b/>
          <w:rPrChange w:id="4906" w:author="Stephen Reynolds, Jr." w:date="2012-11-13T07:32:00Z">
            <w:rPr>
              <w:b/>
            </w:rPr>
          </w:rPrChange>
        </w:rPr>
      </w:pPr>
      <w:r w:rsidRPr="00920A48">
        <w:rPr>
          <w:b/>
          <w:rPrChange w:id="4907" w:author="Stephen Reynolds, Jr." w:date="2012-11-13T07:32:00Z">
            <w:rPr>
              <w:b/>
            </w:rPr>
          </w:rPrChange>
        </w:rPr>
        <w:lastRenderedPageBreak/>
        <w:t>Studying Questions 4: Word of Wisdom</w:t>
      </w:r>
    </w:p>
    <w:p w:rsidR="007E1CA3" w:rsidRPr="00920A48" w:rsidRDefault="007E1CA3" w:rsidP="007E1CA3">
      <w:pPr>
        <w:ind w:left="360"/>
        <w:rPr>
          <w:rPrChange w:id="4908" w:author="Stephen Reynolds, Jr." w:date="2012-11-13T07:32:00Z">
            <w:rPr/>
          </w:rPrChange>
        </w:rPr>
      </w:pPr>
    </w:p>
    <w:p w:rsidR="00DB5F87" w:rsidRPr="00920A48" w:rsidRDefault="00DB5F87" w:rsidP="00B657BD">
      <w:pPr>
        <w:numPr>
          <w:ilvl w:val="0"/>
          <w:numId w:val="62"/>
        </w:numPr>
        <w:tabs>
          <w:tab w:val="clear" w:pos="720"/>
        </w:tabs>
        <w:ind w:left="360"/>
        <w:rPr>
          <w:rPrChange w:id="4909" w:author="Stephen Reynolds, Jr." w:date="2012-11-13T07:32:00Z">
            <w:rPr/>
          </w:rPrChange>
        </w:rPr>
      </w:pPr>
      <w:r w:rsidRPr="00920A48">
        <w:rPr>
          <w:rPrChange w:id="4910" w:author="Stephen Reynolds, Jr." w:date="2012-11-13T07:32:00Z">
            <w:rPr/>
          </w:rPrChange>
        </w:rPr>
        <w:t>Give a dictionary definition of “omniscient”?</w:t>
      </w:r>
    </w:p>
    <w:p w:rsidR="00DB5F87" w:rsidRPr="00920A48" w:rsidRDefault="00DB5F87" w:rsidP="00DB5F87">
      <w:pPr>
        <w:ind w:left="360"/>
        <w:rPr>
          <w:rPrChange w:id="4911" w:author="Stephen Reynolds, Jr." w:date="2012-11-13T07:32:00Z">
            <w:rPr/>
          </w:rPrChange>
        </w:rPr>
      </w:pPr>
    </w:p>
    <w:p w:rsidR="00DB5F87" w:rsidRPr="00920A48" w:rsidRDefault="00DB5F87" w:rsidP="00B657BD">
      <w:pPr>
        <w:pStyle w:val="ListParagraph"/>
        <w:numPr>
          <w:ilvl w:val="1"/>
          <w:numId w:val="92"/>
        </w:numPr>
        <w:rPr>
          <w:rPrChange w:id="4912" w:author="Stephen Reynolds, Jr." w:date="2012-11-13T07:32:00Z">
            <w:rPr/>
          </w:rPrChange>
        </w:rPr>
      </w:pPr>
      <w:r w:rsidRPr="00920A48">
        <w:rPr>
          <w:rPrChange w:id="4913" w:author="Stephen Reynolds, Jr." w:date="2012-11-13T07:32:00Z">
            <w:rPr/>
          </w:rPrChange>
        </w:rPr>
        <w:t>What are the four types of wisdom?</w:t>
      </w:r>
    </w:p>
    <w:p w:rsidR="00DB5F87" w:rsidRPr="00920A48" w:rsidRDefault="00DB5F87" w:rsidP="00B657BD">
      <w:pPr>
        <w:numPr>
          <w:ilvl w:val="1"/>
          <w:numId w:val="62"/>
        </w:numPr>
        <w:tabs>
          <w:tab w:val="clear" w:pos="1440"/>
        </w:tabs>
        <w:ind w:left="810"/>
        <w:rPr>
          <w:u w:val="single"/>
          <w:rPrChange w:id="4914" w:author="Stephen Reynolds, Jr." w:date="2012-11-13T07:32:00Z">
            <w:rPr>
              <w:color w:val="FFFFFF" w:themeColor="background1"/>
              <w:u w:val="single"/>
            </w:rPr>
          </w:rPrChange>
        </w:rPr>
      </w:pPr>
      <w:r w:rsidRPr="00920A48">
        <w:rPr>
          <w:u w:val="single"/>
          <w:rPrChange w:id="4915" w:author="Stephen Reynolds, Jr." w:date="2012-11-13T07:32:00Z">
            <w:rPr>
              <w:color w:val="FFFFFF" w:themeColor="background1"/>
              <w:u w:val="single"/>
            </w:rPr>
          </w:rPrChange>
        </w:rPr>
        <w:t>The Wisdom of God</w:t>
      </w:r>
    </w:p>
    <w:p w:rsidR="00DB5F87" w:rsidRPr="00920A48" w:rsidRDefault="00DB5F87" w:rsidP="00B657BD">
      <w:pPr>
        <w:numPr>
          <w:ilvl w:val="1"/>
          <w:numId w:val="62"/>
        </w:numPr>
        <w:tabs>
          <w:tab w:val="clear" w:pos="1440"/>
        </w:tabs>
        <w:ind w:left="810"/>
        <w:rPr>
          <w:u w:val="single"/>
          <w:rPrChange w:id="4916" w:author="Stephen Reynolds, Jr." w:date="2012-11-13T07:32:00Z">
            <w:rPr>
              <w:color w:val="FFFFFF" w:themeColor="background1"/>
              <w:u w:val="single"/>
            </w:rPr>
          </w:rPrChange>
        </w:rPr>
      </w:pPr>
      <w:r w:rsidRPr="00920A48">
        <w:rPr>
          <w:u w:val="single"/>
          <w:rPrChange w:id="4917" w:author="Stephen Reynolds, Jr." w:date="2012-11-13T07:32:00Z">
            <w:rPr>
              <w:color w:val="FFFFFF" w:themeColor="background1"/>
              <w:u w:val="single"/>
            </w:rPr>
          </w:rPrChange>
        </w:rPr>
        <w:t xml:space="preserve">The Gift of the Word of Wisdom </w:t>
      </w:r>
    </w:p>
    <w:p w:rsidR="00DB5F87" w:rsidRPr="00920A48" w:rsidRDefault="00DB5F87" w:rsidP="00B657BD">
      <w:pPr>
        <w:numPr>
          <w:ilvl w:val="1"/>
          <w:numId w:val="62"/>
        </w:numPr>
        <w:tabs>
          <w:tab w:val="clear" w:pos="1440"/>
        </w:tabs>
        <w:ind w:left="810"/>
        <w:rPr>
          <w:u w:val="single"/>
          <w:rPrChange w:id="4918" w:author="Stephen Reynolds, Jr." w:date="2012-11-13T07:32:00Z">
            <w:rPr>
              <w:color w:val="FFFFFF" w:themeColor="background1"/>
              <w:u w:val="single"/>
            </w:rPr>
          </w:rPrChange>
        </w:rPr>
      </w:pPr>
      <w:r w:rsidRPr="00920A48">
        <w:rPr>
          <w:u w:val="single"/>
          <w:rPrChange w:id="4919" w:author="Stephen Reynolds, Jr." w:date="2012-11-13T07:32:00Z">
            <w:rPr>
              <w:color w:val="FFFFFF" w:themeColor="background1"/>
              <w:u w:val="single"/>
            </w:rPr>
          </w:rPrChange>
        </w:rPr>
        <w:t>The wisdom of the world</w:t>
      </w:r>
    </w:p>
    <w:p w:rsidR="00DB5F87" w:rsidRPr="00920A48" w:rsidRDefault="00DB5F87" w:rsidP="00B657BD">
      <w:pPr>
        <w:numPr>
          <w:ilvl w:val="1"/>
          <w:numId w:val="62"/>
        </w:numPr>
        <w:tabs>
          <w:tab w:val="clear" w:pos="1440"/>
        </w:tabs>
        <w:ind w:left="810"/>
        <w:rPr>
          <w:u w:val="single"/>
          <w:rPrChange w:id="4920" w:author="Stephen Reynolds, Jr." w:date="2012-11-13T07:32:00Z">
            <w:rPr>
              <w:color w:val="FFFFFF" w:themeColor="background1"/>
              <w:u w:val="single"/>
            </w:rPr>
          </w:rPrChange>
        </w:rPr>
      </w:pPr>
      <w:r w:rsidRPr="00920A48">
        <w:rPr>
          <w:u w:val="single"/>
          <w:rPrChange w:id="4921" w:author="Stephen Reynolds, Jr." w:date="2012-11-13T07:32:00Z">
            <w:rPr>
              <w:color w:val="FFFFFF" w:themeColor="background1"/>
              <w:u w:val="single"/>
            </w:rPr>
          </w:rPrChange>
        </w:rPr>
        <w:t>The wisdom of man</w:t>
      </w:r>
    </w:p>
    <w:p w:rsidR="0093406C" w:rsidRPr="00920A48" w:rsidRDefault="00C73874" w:rsidP="00B657BD">
      <w:pPr>
        <w:numPr>
          <w:ilvl w:val="0"/>
          <w:numId w:val="93"/>
        </w:numPr>
        <w:ind w:left="360"/>
        <w:rPr>
          <w:rPrChange w:id="4922" w:author="Stephen Reynolds, Jr." w:date="2012-11-13T07:32:00Z">
            <w:rPr/>
          </w:rPrChange>
        </w:rPr>
      </w:pPr>
      <w:r w:rsidRPr="00920A48">
        <w:rPr>
          <w:rPrChange w:id="4923" w:author="Stephen Reynolds, Jr." w:date="2012-11-13T07:32:00Z">
            <w:rPr/>
          </w:rPrChange>
        </w:rPr>
        <w:t>What is meant by the term “</w:t>
      </w:r>
      <w:r w:rsidR="0093406C" w:rsidRPr="00920A48">
        <w:rPr>
          <w:i/>
          <w:rPrChange w:id="4924" w:author="Stephen Reynolds, Jr." w:date="2012-11-13T07:32:00Z">
            <w:rPr>
              <w:i/>
            </w:rPr>
          </w:rPrChange>
        </w:rPr>
        <w:t>Word of Wisdom</w:t>
      </w:r>
      <w:r w:rsidR="0093406C" w:rsidRPr="00920A48">
        <w:rPr>
          <w:rPrChange w:id="4925" w:author="Stephen Reynolds, Jr." w:date="2012-11-13T07:32:00Z">
            <w:rPr/>
          </w:rPrChange>
        </w:rPr>
        <w:t>”?</w:t>
      </w:r>
    </w:p>
    <w:p w:rsidR="0093406C" w:rsidRPr="00920A48" w:rsidRDefault="0093406C" w:rsidP="0093406C">
      <w:pPr>
        <w:ind w:left="360"/>
        <w:rPr>
          <w:u w:val="single"/>
          <w:rPrChange w:id="4926" w:author="Stephen Reynolds, Jr." w:date="2012-11-13T07:32:00Z">
            <w:rPr>
              <w:color w:val="FFFFFF" w:themeColor="background1"/>
              <w:u w:val="single"/>
            </w:rPr>
          </w:rPrChange>
        </w:rPr>
      </w:pPr>
      <w:r w:rsidRPr="00920A48">
        <w:rPr>
          <w:u w:val="single"/>
          <w:rPrChange w:id="4927" w:author="Stephen Reynolds, Jr." w:date="2012-11-13T07:32:00Z">
            <w:rPr>
              <w:color w:val="FFFFFF" w:themeColor="background1"/>
              <w:u w:val="single"/>
            </w:rPr>
          </w:rPrChange>
        </w:rPr>
        <w:t xml:space="preserve">Word of Wisdom is when one who has this gift is granted a “word” for the occasion. He does not receive all wisdom but a specific word, for a specific situation. </w:t>
      </w:r>
    </w:p>
    <w:p w:rsidR="0093406C" w:rsidRPr="00920A48" w:rsidRDefault="0093406C" w:rsidP="0093406C">
      <w:pPr>
        <w:rPr>
          <w:rPrChange w:id="4928" w:author="Stephen Reynolds, Jr." w:date="2012-11-13T07:32:00Z">
            <w:rPr/>
          </w:rPrChange>
        </w:rPr>
      </w:pPr>
    </w:p>
    <w:p w:rsidR="0093406C" w:rsidRPr="00920A48" w:rsidRDefault="0093406C" w:rsidP="00B657BD">
      <w:pPr>
        <w:pStyle w:val="ListParagraph"/>
        <w:numPr>
          <w:ilvl w:val="1"/>
          <w:numId w:val="94"/>
        </w:numPr>
        <w:rPr>
          <w:rPrChange w:id="4929" w:author="Stephen Reynolds, Jr." w:date="2012-11-13T07:32:00Z">
            <w:rPr/>
          </w:rPrChange>
        </w:rPr>
      </w:pPr>
      <w:r w:rsidRPr="00920A48">
        <w:rPr>
          <w:rPrChange w:id="4930" w:author="Stephen Reynolds, Jr." w:date="2012-11-13T07:32:00Z">
            <w:rPr/>
          </w:rPrChange>
        </w:rPr>
        <w:t>Te</w:t>
      </w:r>
      <w:r w:rsidR="00C73874" w:rsidRPr="00920A48">
        <w:rPr>
          <w:rPrChange w:id="4931" w:author="Stephen Reynolds, Jr." w:date="2012-11-13T07:32:00Z">
            <w:rPr/>
          </w:rPrChange>
        </w:rPr>
        <w:t xml:space="preserve">ll what </w:t>
      </w:r>
      <w:r w:rsidRPr="00920A48">
        <w:rPr>
          <w:i/>
          <w:rPrChange w:id="4932" w:author="Stephen Reynolds, Jr." w:date="2012-11-13T07:32:00Z">
            <w:rPr>
              <w:i/>
            </w:rPr>
          </w:rPrChange>
        </w:rPr>
        <w:t>Word of Wisdom</w:t>
      </w:r>
      <w:r w:rsidRPr="00920A48">
        <w:rPr>
          <w:rPrChange w:id="4933" w:author="Stephen Reynolds, Jr." w:date="2012-11-13T07:32:00Z">
            <w:rPr/>
          </w:rPrChange>
        </w:rPr>
        <w:t xml:space="preserve"> is not. </w:t>
      </w:r>
    </w:p>
    <w:p w:rsidR="0093406C" w:rsidRPr="00920A48" w:rsidRDefault="0093406C" w:rsidP="00B657BD">
      <w:pPr>
        <w:numPr>
          <w:ilvl w:val="2"/>
          <w:numId w:val="93"/>
        </w:numPr>
        <w:ind w:left="720"/>
        <w:rPr>
          <w:u w:val="single"/>
          <w:rPrChange w:id="4934" w:author="Stephen Reynolds, Jr." w:date="2012-11-13T07:32:00Z">
            <w:rPr>
              <w:color w:val="FFFFFF" w:themeColor="background1"/>
              <w:u w:val="single"/>
            </w:rPr>
          </w:rPrChange>
        </w:rPr>
      </w:pPr>
      <w:r w:rsidRPr="00920A48">
        <w:rPr>
          <w:u w:val="single"/>
          <w:rPrChange w:id="4935" w:author="Stephen Reynolds, Jr." w:date="2012-11-13T07:32:00Z">
            <w:rPr>
              <w:color w:val="FFFFFF" w:themeColor="background1"/>
              <w:u w:val="single"/>
            </w:rPr>
          </w:rPrChange>
        </w:rPr>
        <w:t>A high degree of intellectual power</w:t>
      </w:r>
    </w:p>
    <w:p w:rsidR="0093406C" w:rsidRPr="00920A48" w:rsidRDefault="0093406C" w:rsidP="00B657BD">
      <w:pPr>
        <w:numPr>
          <w:ilvl w:val="2"/>
          <w:numId w:val="93"/>
        </w:numPr>
        <w:ind w:left="720"/>
        <w:rPr>
          <w:u w:val="single"/>
          <w:rPrChange w:id="4936" w:author="Stephen Reynolds, Jr." w:date="2012-11-13T07:32:00Z">
            <w:rPr>
              <w:color w:val="FFFFFF" w:themeColor="background1"/>
              <w:u w:val="single"/>
            </w:rPr>
          </w:rPrChange>
        </w:rPr>
      </w:pPr>
      <w:r w:rsidRPr="00920A48">
        <w:rPr>
          <w:u w:val="single"/>
          <w:rPrChange w:id="4937" w:author="Stephen Reynolds, Jr." w:date="2012-11-13T07:32:00Z">
            <w:rPr>
              <w:color w:val="FFFFFF" w:themeColor="background1"/>
              <w:u w:val="single"/>
            </w:rPr>
          </w:rPrChange>
        </w:rPr>
        <w:t>A deep spiritual insight for the understanding of scripture</w:t>
      </w:r>
    </w:p>
    <w:p w:rsidR="0093406C" w:rsidRPr="00920A48" w:rsidRDefault="0093406C" w:rsidP="00B657BD">
      <w:pPr>
        <w:numPr>
          <w:ilvl w:val="2"/>
          <w:numId w:val="93"/>
        </w:numPr>
        <w:ind w:left="720"/>
        <w:rPr>
          <w:u w:val="single"/>
          <w:rPrChange w:id="4938" w:author="Stephen Reynolds, Jr." w:date="2012-11-13T07:32:00Z">
            <w:rPr>
              <w:color w:val="FFFFFF" w:themeColor="background1"/>
              <w:u w:val="single"/>
            </w:rPr>
          </w:rPrChange>
        </w:rPr>
      </w:pPr>
      <w:r w:rsidRPr="00920A48">
        <w:rPr>
          <w:u w:val="single"/>
          <w:rPrChange w:id="4939" w:author="Stephen Reynolds, Jr." w:date="2012-11-13T07:32:00Z">
            <w:rPr>
              <w:color w:val="FFFFFF" w:themeColor="background1"/>
              <w:u w:val="single"/>
            </w:rPr>
          </w:rPrChange>
        </w:rPr>
        <w:t>Administrative Wisdom</w:t>
      </w:r>
    </w:p>
    <w:p w:rsidR="0093406C" w:rsidRPr="00920A48" w:rsidRDefault="0093406C" w:rsidP="00B657BD">
      <w:pPr>
        <w:numPr>
          <w:ilvl w:val="2"/>
          <w:numId w:val="93"/>
        </w:numPr>
        <w:ind w:left="720"/>
        <w:rPr>
          <w:u w:val="single"/>
          <w:rPrChange w:id="4940" w:author="Stephen Reynolds, Jr." w:date="2012-11-13T07:32:00Z">
            <w:rPr>
              <w:color w:val="FFFFFF" w:themeColor="background1"/>
              <w:u w:val="single"/>
            </w:rPr>
          </w:rPrChange>
        </w:rPr>
      </w:pPr>
      <w:r w:rsidRPr="00920A48">
        <w:rPr>
          <w:u w:val="single"/>
          <w:rPrChange w:id="4941" w:author="Stephen Reynolds, Jr." w:date="2012-11-13T07:32:00Z">
            <w:rPr>
              <w:color w:val="FFFFFF" w:themeColor="background1"/>
              <w:u w:val="single"/>
            </w:rPr>
          </w:rPrChange>
        </w:rPr>
        <w:t>Divine Wisdom – James 1:5</w:t>
      </w:r>
    </w:p>
    <w:p w:rsidR="0093406C" w:rsidRPr="00920A48" w:rsidRDefault="0093406C" w:rsidP="00B657BD">
      <w:pPr>
        <w:numPr>
          <w:ilvl w:val="2"/>
          <w:numId w:val="93"/>
        </w:numPr>
        <w:ind w:left="720"/>
        <w:rPr>
          <w:u w:val="single"/>
          <w:rPrChange w:id="4942" w:author="Stephen Reynolds, Jr." w:date="2012-11-13T07:32:00Z">
            <w:rPr>
              <w:color w:val="FFFFFF" w:themeColor="background1"/>
              <w:u w:val="single"/>
            </w:rPr>
          </w:rPrChange>
        </w:rPr>
      </w:pPr>
      <w:r w:rsidRPr="00920A48">
        <w:rPr>
          <w:u w:val="single"/>
          <w:rPrChange w:id="4943" w:author="Stephen Reynolds, Jr." w:date="2012-11-13T07:32:00Z">
            <w:rPr>
              <w:color w:val="FFFFFF" w:themeColor="background1"/>
              <w:u w:val="single"/>
            </w:rPr>
          </w:rPrChange>
        </w:rPr>
        <w:t>Wise-ness or discretion</w:t>
      </w:r>
    </w:p>
    <w:p w:rsidR="0093406C" w:rsidRPr="00920A48" w:rsidRDefault="0093406C" w:rsidP="0093406C">
      <w:pPr>
        <w:rPr>
          <w:rPrChange w:id="4944" w:author="Stephen Reynolds, Jr." w:date="2012-11-13T07:32:00Z">
            <w:rPr/>
          </w:rPrChange>
        </w:rPr>
      </w:pPr>
    </w:p>
    <w:p w:rsidR="0093406C" w:rsidRPr="00920A48" w:rsidRDefault="0093406C" w:rsidP="00B657BD">
      <w:pPr>
        <w:numPr>
          <w:ilvl w:val="0"/>
          <w:numId w:val="95"/>
        </w:numPr>
        <w:ind w:left="360"/>
        <w:rPr>
          <w:rPrChange w:id="4945" w:author="Stephen Reynolds, Jr." w:date="2012-11-13T07:32:00Z">
            <w:rPr/>
          </w:rPrChange>
        </w:rPr>
      </w:pPr>
      <w:r w:rsidRPr="00920A48">
        <w:rPr>
          <w:rPrChange w:id="4946" w:author="Stephen Reynolds, Jr." w:date="2012-11-13T07:32:00Z">
            <w:rPr/>
          </w:rPrChange>
        </w:rPr>
        <w:t xml:space="preserve">What is the </w:t>
      </w:r>
      <w:r w:rsidRPr="00920A48">
        <w:rPr>
          <w:i/>
          <w:rPrChange w:id="4947" w:author="Stephen Reynolds, Jr." w:date="2012-11-13T07:32:00Z">
            <w:rPr>
              <w:i/>
            </w:rPr>
          </w:rPrChange>
        </w:rPr>
        <w:t>Word of Wisdom</w:t>
      </w:r>
      <w:r w:rsidRPr="00920A48">
        <w:rPr>
          <w:rPrChange w:id="4948" w:author="Stephen Reynolds, Jr." w:date="2012-11-13T07:32:00Z">
            <w:rPr/>
          </w:rPrChange>
        </w:rPr>
        <w:t>?</w:t>
      </w:r>
    </w:p>
    <w:p w:rsidR="0093406C" w:rsidRPr="00920A48" w:rsidRDefault="0093406C" w:rsidP="00B657BD">
      <w:pPr>
        <w:numPr>
          <w:ilvl w:val="2"/>
          <w:numId w:val="95"/>
        </w:numPr>
        <w:ind w:left="720"/>
        <w:rPr>
          <w:u w:val="single"/>
          <w:rPrChange w:id="4949" w:author="Stephen Reynolds, Jr." w:date="2012-11-13T07:32:00Z">
            <w:rPr>
              <w:color w:val="FFFFFF" w:themeColor="background1"/>
              <w:u w:val="single"/>
            </w:rPr>
          </w:rPrChange>
        </w:rPr>
      </w:pPr>
      <w:r w:rsidRPr="00920A48">
        <w:rPr>
          <w:u w:val="single"/>
          <w:rPrChange w:id="4950" w:author="Stephen Reynolds, Jr." w:date="2012-11-13T07:32:00Z">
            <w:rPr>
              <w:color w:val="FFFFFF" w:themeColor="background1"/>
              <w:u w:val="single"/>
            </w:rPr>
          </w:rPrChange>
        </w:rPr>
        <w:t>It is knowledge applied</w:t>
      </w:r>
    </w:p>
    <w:p w:rsidR="0093406C" w:rsidRPr="00920A48" w:rsidRDefault="0093406C" w:rsidP="00B657BD">
      <w:pPr>
        <w:numPr>
          <w:ilvl w:val="2"/>
          <w:numId w:val="95"/>
        </w:numPr>
        <w:ind w:left="720"/>
        <w:rPr>
          <w:u w:val="single"/>
          <w:rPrChange w:id="4951" w:author="Stephen Reynolds, Jr." w:date="2012-11-13T07:32:00Z">
            <w:rPr>
              <w:color w:val="FFFFFF" w:themeColor="background1"/>
              <w:u w:val="single"/>
            </w:rPr>
          </w:rPrChange>
        </w:rPr>
      </w:pPr>
      <w:r w:rsidRPr="00920A48">
        <w:rPr>
          <w:u w:val="single"/>
          <w:rPrChange w:id="4952" w:author="Stephen Reynolds, Jr." w:date="2012-11-13T07:32:00Z">
            <w:rPr>
              <w:color w:val="FFFFFF" w:themeColor="background1"/>
              <w:u w:val="single"/>
            </w:rPr>
          </w:rPrChange>
        </w:rPr>
        <w:t>It is entirely supernatural</w:t>
      </w:r>
    </w:p>
    <w:p w:rsidR="0093406C" w:rsidRPr="00920A48" w:rsidRDefault="0093406C" w:rsidP="00B657BD">
      <w:pPr>
        <w:numPr>
          <w:ilvl w:val="2"/>
          <w:numId w:val="95"/>
        </w:numPr>
        <w:ind w:left="720"/>
        <w:rPr>
          <w:u w:val="single"/>
          <w:rPrChange w:id="4953" w:author="Stephen Reynolds, Jr." w:date="2012-11-13T07:32:00Z">
            <w:rPr>
              <w:color w:val="FFFFFF" w:themeColor="background1"/>
              <w:u w:val="single"/>
            </w:rPr>
          </w:rPrChange>
        </w:rPr>
      </w:pPr>
      <w:r w:rsidRPr="00920A48">
        <w:rPr>
          <w:u w:val="single"/>
          <w:rPrChange w:id="4954" w:author="Stephen Reynolds, Jr." w:date="2012-11-13T07:32:00Z">
            <w:rPr>
              <w:color w:val="FFFFFF" w:themeColor="background1"/>
              <w:u w:val="single"/>
            </w:rPr>
          </w:rPrChange>
        </w:rPr>
        <w:t>It is An Unfolding</w:t>
      </w:r>
    </w:p>
    <w:p w:rsidR="0093406C" w:rsidRPr="00920A48" w:rsidRDefault="0093406C" w:rsidP="00DB5F87">
      <w:pPr>
        <w:ind w:left="360"/>
        <w:rPr>
          <w:u w:val="single"/>
          <w:rPrChange w:id="4955" w:author="Stephen Reynolds, Jr." w:date="2012-11-13T07:32:00Z">
            <w:rPr>
              <w:color w:val="FFFFFF" w:themeColor="background1"/>
              <w:u w:val="single"/>
            </w:rPr>
          </w:rPrChange>
        </w:rPr>
      </w:pPr>
      <w:r w:rsidRPr="00920A48">
        <w:rPr>
          <w:u w:val="single"/>
          <w:rPrChange w:id="4956" w:author="Stephen Reynolds, Jr." w:date="2012-11-13T07:32:00Z">
            <w:rPr>
              <w:color w:val="FFFFFF" w:themeColor="background1"/>
              <w:u w:val="single"/>
            </w:rPr>
          </w:rPrChange>
        </w:rPr>
        <w:t>“The Word of Wisdom is the Holy Spirit inspiring a person to speak the right words at the right time to bring forth the right results. “</w:t>
      </w:r>
    </w:p>
    <w:p w:rsidR="0093406C" w:rsidRPr="00920A48" w:rsidRDefault="00C73874" w:rsidP="00B657BD">
      <w:pPr>
        <w:numPr>
          <w:ilvl w:val="0"/>
          <w:numId w:val="95"/>
        </w:numPr>
        <w:ind w:left="360"/>
        <w:rPr>
          <w:rPrChange w:id="4957" w:author="Stephen Reynolds, Jr." w:date="2012-11-13T07:32:00Z">
            <w:rPr/>
          </w:rPrChange>
        </w:rPr>
      </w:pPr>
      <w:r w:rsidRPr="00920A48">
        <w:rPr>
          <w:rPrChange w:id="4958" w:author="Stephen Reynolds, Jr." w:date="2012-11-13T07:32:00Z">
            <w:rPr/>
          </w:rPrChange>
        </w:rPr>
        <w:t>What is the purpose of the</w:t>
      </w:r>
      <w:r w:rsidR="0093406C" w:rsidRPr="00920A48">
        <w:rPr>
          <w:rPrChange w:id="4959" w:author="Stephen Reynolds, Jr." w:date="2012-11-13T07:32:00Z">
            <w:rPr/>
          </w:rPrChange>
        </w:rPr>
        <w:t xml:space="preserve"> gift</w:t>
      </w:r>
      <w:r w:rsidRPr="00920A48">
        <w:rPr>
          <w:rPrChange w:id="4960" w:author="Stephen Reynolds, Jr." w:date="2012-11-13T07:32:00Z">
            <w:rPr/>
          </w:rPrChange>
        </w:rPr>
        <w:t xml:space="preserve"> of the </w:t>
      </w:r>
      <w:r w:rsidRPr="00920A48">
        <w:rPr>
          <w:i/>
          <w:rPrChange w:id="4961" w:author="Stephen Reynolds, Jr." w:date="2012-11-13T07:32:00Z">
            <w:rPr>
              <w:i/>
            </w:rPr>
          </w:rPrChange>
        </w:rPr>
        <w:t>Word of Wisdom</w:t>
      </w:r>
      <w:r w:rsidR="0093406C" w:rsidRPr="00920A48">
        <w:rPr>
          <w:rPrChange w:id="4962" w:author="Stephen Reynolds, Jr." w:date="2012-11-13T07:32:00Z">
            <w:rPr/>
          </w:rPrChange>
        </w:rPr>
        <w:t xml:space="preserve">? </w:t>
      </w:r>
    </w:p>
    <w:p w:rsidR="0093406C" w:rsidRPr="00920A48" w:rsidRDefault="0093406C" w:rsidP="00B657BD">
      <w:pPr>
        <w:numPr>
          <w:ilvl w:val="2"/>
          <w:numId w:val="95"/>
        </w:numPr>
        <w:ind w:left="720"/>
        <w:rPr>
          <w:u w:val="single"/>
          <w:rPrChange w:id="4963" w:author="Stephen Reynolds, Jr." w:date="2012-11-13T07:32:00Z">
            <w:rPr>
              <w:color w:val="FFFFFF" w:themeColor="background1"/>
              <w:u w:val="single"/>
            </w:rPr>
          </w:rPrChange>
        </w:rPr>
      </w:pPr>
      <w:r w:rsidRPr="00920A48">
        <w:rPr>
          <w:u w:val="single"/>
          <w:rPrChange w:id="4964" w:author="Stephen Reynolds, Jr." w:date="2012-11-13T07:32:00Z">
            <w:rPr>
              <w:color w:val="FFFFFF" w:themeColor="background1"/>
              <w:u w:val="single"/>
            </w:rPr>
          </w:rPrChange>
        </w:rPr>
        <w:t xml:space="preserve">For a means of defense – Luke 21:12 </w:t>
      </w:r>
    </w:p>
    <w:p w:rsidR="0093406C" w:rsidRPr="00920A48" w:rsidRDefault="0093406C" w:rsidP="00B657BD">
      <w:pPr>
        <w:numPr>
          <w:ilvl w:val="2"/>
          <w:numId w:val="95"/>
        </w:numPr>
        <w:ind w:left="720"/>
        <w:rPr>
          <w:u w:val="single"/>
          <w:rPrChange w:id="4965" w:author="Stephen Reynolds, Jr." w:date="2012-11-13T07:32:00Z">
            <w:rPr>
              <w:color w:val="FFFFFF" w:themeColor="background1"/>
              <w:u w:val="single"/>
            </w:rPr>
          </w:rPrChange>
        </w:rPr>
      </w:pPr>
      <w:r w:rsidRPr="00920A48">
        <w:rPr>
          <w:u w:val="single"/>
          <w:rPrChange w:id="4966" w:author="Stephen Reynolds, Jr." w:date="2012-11-13T07:32:00Z">
            <w:rPr>
              <w:color w:val="FFFFFF" w:themeColor="background1"/>
              <w:u w:val="single"/>
            </w:rPr>
          </w:rPrChange>
        </w:rPr>
        <w:t>For a means of settling controversy – Acts 15:5-12</w:t>
      </w:r>
    </w:p>
    <w:p w:rsidR="0093406C" w:rsidRPr="00920A48" w:rsidRDefault="0093406C" w:rsidP="00B657BD">
      <w:pPr>
        <w:numPr>
          <w:ilvl w:val="2"/>
          <w:numId w:val="95"/>
        </w:numPr>
        <w:ind w:left="720"/>
        <w:rPr>
          <w:u w:val="single"/>
          <w:rPrChange w:id="4967" w:author="Stephen Reynolds, Jr." w:date="2012-11-13T07:32:00Z">
            <w:rPr>
              <w:color w:val="FFFFFF" w:themeColor="background1"/>
              <w:u w:val="single"/>
            </w:rPr>
          </w:rPrChange>
        </w:rPr>
      </w:pPr>
      <w:r w:rsidRPr="00920A48">
        <w:rPr>
          <w:u w:val="single"/>
          <w:rPrChange w:id="4968" w:author="Stephen Reynolds, Jr." w:date="2012-11-13T07:32:00Z">
            <w:rPr>
              <w:color w:val="FFFFFF" w:themeColor="background1"/>
              <w:u w:val="single"/>
            </w:rPr>
          </w:rPrChange>
        </w:rPr>
        <w:t xml:space="preserve">For a means to declare God’s Future – I Thessalonians 4:16 </w:t>
      </w:r>
    </w:p>
    <w:p w:rsidR="0093406C" w:rsidRPr="00920A48" w:rsidRDefault="0093406C" w:rsidP="0093406C">
      <w:pPr>
        <w:rPr>
          <w:rPrChange w:id="4969" w:author="Stephen Reynolds, Jr." w:date="2012-11-13T07:32:00Z">
            <w:rPr/>
          </w:rPrChange>
        </w:rPr>
      </w:pPr>
    </w:p>
    <w:p w:rsidR="0093406C" w:rsidRPr="00920A48" w:rsidRDefault="0093406C" w:rsidP="00B657BD">
      <w:pPr>
        <w:numPr>
          <w:ilvl w:val="0"/>
          <w:numId w:val="95"/>
        </w:numPr>
        <w:ind w:left="360"/>
        <w:rPr>
          <w:rPrChange w:id="4970" w:author="Stephen Reynolds, Jr." w:date="2012-11-13T07:32:00Z">
            <w:rPr/>
          </w:rPrChange>
        </w:rPr>
      </w:pPr>
      <w:r w:rsidRPr="00920A48">
        <w:rPr>
          <w:rPrChange w:id="4971" w:author="Stephen Reynolds, Jr." w:date="2012-11-13T07:32:00Z">
            <w:rPr/>
          </w:rPrChange>
        </w:rPr>
        <w:t>Give at least one Old Testament example of the gift</w:t>
      </w:r>
      <w:r w:rsidR="00C73874" w:rsidRPr="00920A48">
        <w:rPr>
          <w:rPrChange w:id="4972" w:author="Stephen Reynolds, Jr." w:date="2012-11-13T07:32:00Z">
            <w:rPr/>
          </w:rPrChange>
        </w:rPr>
        <w:t xml:space="preserve"> of the </w:t>
      </w:r>
      <w:r w:rsidR="00C73874" w:rsidRPr="00920A48">
        <w:rPr>
          <w:i/>
          <w:rPrChange w:id="4973" w:author="Stephen Reynolds, Jr." w:date="2012-11-13T07:32:00Z">
            <w:rPr>
              <w:i/>
            </w:rPr>
          </w:rPrChange>
        </w:rPr>
        <w:t>Word of Wisdom</w:t>
      </w:r>
      <w:r w:rsidRPr="00920A48">
        <w:rPr>
          <w:rPrChange w:id="4974" w:author="Stephen Reynolds, Jr." w:date="2012-11-13T07:32:00Z">
            <w:rPr/>
          </w:rPrChange>
        </w:rPr>
        <w:t xml:space="preserve">. </w:t>
      </w:r>
    </w:p>
    <w:p w:rsidR="0093406C" w:rsidRPr="00920A48" w:rsidRDefault="0093406C" w:rsidP="00B657BD">
      <w:pPr>
        <w:numPr>
          <w:ilvl w:val="2"/>
          <w:numId w:val="95"/>
        </w:numPr>
        <w:ind w:left="720"/>
        <w:rPr>
          <w:u w:val="single"/>
          <w:rPrChange w:id="4975" w:author="Stephen Reynolds, Jr." w:date="2012-11-13T07:32:00Z">
            <w:rPr>
              <w:color w:val="FFFFFF" w:themeColor="background1"/>
              <w:u w:val="single"/>
            </w:rPr>
          </w:rPrChange>
        </w:rPr>
      </w:pPr>
      <w:r w:rsidRPr="00920A48">
        <w:rPr>
          <w:u w:val="single"/>
          <w:rPrChange w:id="4976" w:author="Stephen Reynolds, Jr." w:date="2012-11-13T07:32:00Z">
            <w:rPr>
              <w:color w:val="FFFFFF" w:themeColor="background1"/>
              <w:u w:val="single"/>
            </w:rPr>
          </w:rPrChange>
        </w:rPr>
        <w:t>Noah: Genesis 6:13-22</w:t>
      </w:r>
    </w:p>
    <w:p w:rsidR="0093406C" w:rsidRPr="00920A48" w:rsidRDefault="0093406C" w:rsidP="00B657BD">
      <w:pPr>
        <w:numPr>
          <w:ilvl w:val="2"/>
          <w:numId w:val="95"/>
        </w:numPr>
        <w:ind w:left="720"/>
        <w:rPr>
          <w:u w:val="single"/>
          <w:rPrChange w:id="4977" w:author="Stephen Reynolds, Jr." w:date="2012-11-13T07:32:00Z">
            <w:rPr>
              <w:color w:val="FFFFFF" w:themeColor="background1"/>
              <w:u w:val="single"/>
            </w:rPr>
          </w:rPrChange>
        </w:rPr>
      </w:pPr>
      <w:r w:rsidRPr="00920A48">
        <w:rPr>
          <w:u w:val="single"/>
          <w:rPrChange w:id="4978" w:author="Stephen Reynolds, Jr." w:date="2012-11-13T07:32:00Z">
            <w:rPr>
              <w:color w:val="FFFFFF" w:themeColor="background1"/>
              <w:u w:val="single"/>
            </w:rPr>
          </w:rPrChange>
        </w:rPr>
        <w:t>Lot: Genesis 19:12-13</w:t>
      </w:r>
    </w:p>
    <w:p w:rsidR="0093406C" w:rsidRPr="00920A48" w:rsidRDefault="0093406C" w:rsidP="00B657BD">
      <w:pPr>
        <w:numPr>
          <w:ilvl w:val="2"/>
          <w:numId w:val="95"/>
        </w:numPr>
        <w:ind w:left="720"/>
        <w:rPr>
          <w:u w:val="single"/>
          <w:rPrChange w:id="4979" w:author="Stephen Reynolds, Jr." w:date="2012-11-13T07:32:00Z">
            <w:rPr>
              <w:color w:val="FFFFFF" w:themeColor="background1"/>
              <w:u w:val="single"/>
            </w:rPr>
          </w:rPrChange>
        </w:rPr>
      </w:pPr>
      <w:r w:rsidRPr="00920A48">
        <w:rPr>
          <w:u w:val="single"/>
          <w:rPrChange w:id="4980" w:author="Stephen Reynolds, Jr." w:date="2012-11-13T07:32:00Z">
            <w:rPr>
              <w:color w:val="FFFFFF" w:themeColor="background1"/>
              <w:u w:val="single"/>
            </w:rPr>
          </w:rPrChange>
        </w:rPr>
        <w:t>Solomon: I Kings 3:25</w:t>
      </w:r>
    </w:p>
    <w:p w:rsidR="0093406C" w:rsidRPr="00920A48" w:rsidRDefault="0093406C" w:rsidP="0093406C">
      <w:pPr>
        <w:rPr>
          <w:rPrChange w:id="4981" w:author="Stephen Reynolds, Jr." w:date="2012-11-13T07:32:00Z">
            <w:rPr/>
          </w:rPrChange>
        </w:rPr>
      </w:pPr>
    </w:p>
    <w:p w:rsidR="0093406C" w:rsidRPr="00920A48" w:rsidRDefault="0093406C" w:rsidP="00B657BD">
      <w:pPr>
        <w:numPr>
          <w:ilvl w:val="0"/>
          <w:numId w:val="95"/>
        </w:numPr>
        <w:ind w:left="360"/>
        <w:rPr>
          <w:rPrChange w:id="4982" w:author="Stephen Reynolds, Jr." w:date="2012-11-13T07:32:00Z">
            <w:rPr/>
          </w:rPrChange>
        </w:rPr>
      </w:pPr>
      <w:r w:rsidRPr="00920A48">
        <w:rPr>
          <w:rPrChange w:id="4983" w:author="Stephen Reynolds, Jr." w:date="2012-11-13T07:32:00Z">
            <w:rPr/>
          </w:rPrChange>
        </w:rPr>
        <w:t>Give at least one New Testament example of the gift</w:t>
      </w:r>
      <w:r w:rsidR="00C73874" w:rsidRPr="00920A48">
        <w:rPr>
          <w:rPrChange w:id="4984" w:author="Stephen Reynolds, Jr." w:date="2012-11-13T07:32:00Z">
            <w:rPr/>
          </w:rPrChange>
        </w:rPr>
        <w:t xml:space="preserve"> of the </w:t>
      </w:r>
      <w:r w:rsidR="00C73874" w:rsidRPr="00920A48">
        <w:rPr>
          <w:i/>
          <w:rPrChange w:id="4985" w:author="Stephen Reynolds, Jr." w:date="2012-11-13T07:32:00Z">
            <w:rPr>
              <w:i/>
            </w:rPr>
          </w:rPrChange>
        </w:rPr>
        <w:t>Word of Wisdom</w:t>
      </w:r>
      <w:r w:rsidRPr="00920A48">
        <w:rPr>
          <w:rPrChange w:id="4986" w:author="Stephen Reynolds, Jr." w:date="2012-11-13T07:32:00Z">
            <w:rPr/>
          </w:rPrChange>
        </w:rPr>
        <w:t xml:space="preserve">. </w:t>
      </w:r>
    </w:p>
    <w:p w:rsidR="0093406C" w:rsidRPr="00920A48" w:rsidRDefault="0093406C" w:rsidP="00B657BD">
      <w:pPr>
        <w:numPr>
          <w:ilvl w:val="2"/>
          <w:numId w:val="95"/>
        </w:numPr>
        <w:ind w:left="720"/>
        <w:rPr>
          <w:u w:val="single"/>
          <w:rPrChange w:id="4987" w:author="Stephen Reynolds, Jr." w:date="2012-11-13T07:32:00Z">
            <w:rPr>
              <w:color w:val="FFFFFF" w:themeColor="background1"/>
              <w:u w:val="single"/>
            </w:rPr>
          </w:rPrChange>
        </w:rPr>
      </w:pPr>
      <w:r w:rsidRPr="00920A48">
        <w:rPr>
          <w:u w:val="single"/>
          <w:rPrChange w:id="4988" w:author="Stephen Reynolds, Jr." w:date="2012-11-13T07:32:00Z">
            <w:rPr>
              <w:color w:val="FFFFFF" w:themeColor="background1"/>
              <w:u w:val="single"/>
            </w:rPr>
          </w:rPrChange>
        </w:rPr>
        <w:t>Jesus: John 8:3-11; Luke 20:21-26</w:t>
      </w:r>
    </w:p>
    <w:p w:rsidR="0093406C" w:rsidRPr="00920A48" w:rsidRDefault="0093406C" w:rsidP="00B657BD">
      <w:pPr>
        <w:numPr>
          <w:ilvl w:val="2"/>
          <w:numId w:val="95"/>
        </w:numPr>
        <w:ind w:left="720"/>
        <w:rPr>
          <w:u w:val="single"/>
          <w:rPrChange w:id="4989" w:author="Stephen Reynolds, Jr." w:date="2012-11-13T07:32:00Z">
            <w:rPr>
              <w:color w:val="FFFFFF" w:themeColor="background1"/>
              <w:u w:val="single"/>
            </w:rPr>
          </w:rPrChange>
        </w:rPr>
      </w:pPr>
      <w:proofErr w:type="spellStart"/>
      <w:r w:rsidRPr="00920A48">
        <w:rPr>
          <w:u w:val="single"/>
          <w:rPrChange w:id="4990" w:author="Stephen Reynolds, Jr." w:date="2012-11-13T07:32:00Z">
            <w:rPr>
              <w:color w:val="FFFFFF" w:themeColor="background1"/>
              <w:u w:val="single"/>
            </w:rPr>
          </w:rPrChange>
        </w:rPr>
        <w:t>Wisemen</w:t>
      </w:r>
      <w:proofErr w:type="spellEnd"/>
      <w:r w:rsidRPr="00920A48">
        <w:rPr>
          <w:u w:val="single"/>
          <w:rPrChange w:id="4991" w:author="Stephen Reynolds, Jr." w:date="2012-11-13T07:32:00Z">
            <w:rPr>
              <w:color w:val="FFFFFF" w:themeColor="background1"/>
              <w:u w:val="single"/>
            </w:rPr>
          </w:rPrChange>
        </w:rPr>
        <w:t>: Matthew 2:12</w:t>
      </w:r>
    </w:p>
    <w:p w:rsidR="0093406C" w:rsidRPr="00920A48" w:rsidRDefault="0093406C" w:rsidP="00B657BD">
      <w:pPr>
        <w:numPr>
          <w:ilvl w:val="2"/>
          <w:numId w:val="95"/>
        </w:numPr>
        <w:ind w:left="720"/>
        <w:rPr>
          <w:u w:val="single"/>
          <w:rPrChange w:id="4992" w:author="Stephen Reynolds, Jr." w:date="2012-11-13T07:32:00Z">
            <w:rPr>
              <w:color w:val="FFFFFF" w:themeColor="background1"/>
              <w:u w:val="single"/>
            </w:rPr>
          </w:rPrChange>
        </w:rPr>
      </w:pPr>
      <w:r w:rsidRPr="00920A48">
        <w:rPr>
          <w:u w:val="single"/>
          <w:rPrChange w:id="4993" w:author="Stephen Reynolds, Jr." w:date="2012-11-13T07:32:00Z">
            <w:rPr>
              <w:color w:val="FFFFFF" w:themeColor="background1"/>
              <w:u w:val="single"/>
            </w:rPr>
          </w:rPrChange>
        </w:rPr>
        <w:t>Peter: Acts 10:9-16</w:t>
      </w:r>
    </w:p>
    <w:p w:rsidR="0093406C" w:rsidRPr="00920A48" w:rsidRDefault="0093406C" w:rsidP="00B657BD">
      <w:pPr>
        <w:numPr>
          <w:ilvl w:val="2"/>
          <w:numId w:val="95"/>
        </w:numPr>
        <w:ind w:left="720"/>
        <w:rPr>
          <w:u w:val="single"/>
          <w:rPrChange w:id="4994" w:author="Stephen Reynolds, Jr." w:date="2012-11-13T07:32:00Z">
            <w:rPr>
              <w:color w:val="FFFFFF" w:themeColor="background1"/>
              <w:u w:val="single"/>
            </w:rPr>
          </w:rPrChange>
        </w:rPr>
      </w:pPr>
      <w:r w:rsidRPr="00920A48">
        <w:rPr>
          <w:u w:val="single"/>
          <w:rPrChange w:id="4995" w:author="Stephen Reynolds, Jr." w:date="2012-11-13T07:32:00Z">
            <w:rPr>
              <w:color w:val="FFFFFF" w:themeColor="background1"/>
              <w:u w:val="single"/>
            </w:rPr>
          </w:rPrChange>
        </w:rPr>
        <w:t>Paul: Acts 27:22-26; 31</w:t>
      </w:r>
    </w:p>
    <w:p w:rsidR="0093406C" w:rsidRPr="00920A48" w:rsidRDefault="0093406C" w:rsidP="0093406C">
      <w:pPr>
        <w:rPr>
          <w:rPrChange w:id="4996" w:author="Stephen Reynolds, Jr." w:date="2012-11-13T07:32:00Z">
            <w:rPr/>
          </w:rPrChange>
        </w:rPr>
      </w:pPr>
    </w:p>
    <w:p w:rsidR="0093406C" w:rsidRPr="00920A48" w:rsidRDefault="00C73874" w:rsidP="00B657BD">
      <w:pPr>
        <w:pStyle w:val="ListParagraph"/>
        <w:numPr>
          <w:ilvl w:val="0"/>
          <w:numId w:val="95"/>
        </w:numPr>
        <w:tabs>
          <w:tab w:val="clear" w:pos="720"/>
        </w:tabs>
        <w:ind w:left="360"/>
        <w:rPr>
          <w:rPrChange w:id="4997" w:author="Stephen Reynolds, Jr." w:date="2012-11-13T07:32:00Z">
            <w:rPr/>
          </w:rPrChange>
        </w:rPr>
      </w:pPr>
      <w:r w:rsidRPr="00920A48">
        <w:rPr>
          <w:rPrChange w:id="4998" w:author="Stephen Reynolds, Jr." w:date="2012-11-13T07:32:00Z">
            <w:rPr/>
          </w:rPrChange>
        </w:rPr>
        <w:t xml:space="preserve">Upon what is the gift of </w:t>
      </w:r>
      <w:r w:rsidRPr="00920A48">
        <w:rPr>
          <w:i/>
          <w:rPrChange w:id="4999" w:author="Stephen Reynolds, Jr." w:date="2012-11-13T07:32:00Z">
            <w:rPr>
              <w:i/>
            </w:rPr>
          </w:rPrChange>
        </w:rPr>
        <w:t xml:space="preserve">Word of Wisdom </w:t>
      </w:r>
      <w:r w:rsidRPr="00920A48">
        <w:rPr>
          <w:rPrChange w:id="5000" w:author="Stephen Reynolds, Jr." w:date="2012-11-13T07:32:00Z">
            <w:rPr/>
          </w:rPrChange>
        </w:rPr>
        <w:t xml:space="preserve">dependent? (Hint: </w:t>
      </w:r>
      <w:r w:rsidRPr="00920A48">
        <w:rPr>
          <w:i/>
          <w:rPrChange w:id="5001" w:author="Stephen Reynolds, Jr." w:date="2012-11-13T07:32:00Z">
            <w:rPr>
              <w:i/>
            </w:rPr>
          </w:rPrChange>
        </w:rPr>
        <w:t>Can God speak to you</w:t>
      </w:r>
      <w:r w:rsidRPr="00920A48">
        <w:rPr>
          <w:rPrChange w:id="5002" w:author="Stephen Reynolds, Jr." w:date="2012-11-13T07:32:00Z">
            <w:rPr/>
          </w:rPrChange>
        </w:rPr>
        <w:t>?)</w:t>
      </w:r>
    </w:p>
    <w:p w:rsidR="007E1CA3" w:rsidRPr="00920A48" w:rsidRDefault="00C73874" w:rsidP="004E715B">
      <w:pPr>
        <w:pStyle w:val="Heading3"/>
        <w:numPr>
          <w:ilvl w:val="0"/>
          <w:numId w:val="0"/>
        </w:numPr>
        <w:ind w:left="720" w:hanging="360"/>
        <w:rPr>
          <w:rPrChange w:id="5003" w:author="Stephen Reynolds, Jr." w:date="2012-11-13T07:32:00Z">
            <w:rPr/>
          </w:rPrChange>
        </w:rPr>
      </w:pPr>
      <w:r w:rsidRPr="00920A48">
        <w:rPr>
          <w:u w:val="single"/>
          <w:rPrChange w:id="5004" w:author="Stephen Reynolds, Jr." w:date="2012-11-13T07:32:00Z">
            <w:rPr>
              <w:color w:val="FFFFFF" w:themeColor="background1"/>
              <w:u w:val="single"/>
            </w:rPr>
          </w:rPrChange>
        </w:rPr>
        <w:t>It is dependent upon our fellowship with God</w:t>
      </w:r>
    </w:p>
    <w:p w:rsidR="003D39BF" w:rsidRPr="00920A48" w:rsidDel="00920A48" w:rsidRDefault="007E1CA3" w:rsidP="003D39BF">
      <w:pPr>
        <w:pStyle w:val="Heading1"/>
        <w:rPr>
          <w:del w:id="5005" w:author="Stephen Reynolds, Jr." w:date="2012-11-13T07:29:00Z"/>
          <w:rPrChange w:id="5006" w:author="Stephen Reynolds, Jr." w:date="2012-11-13T07:32:00Z">
            <w:rPr>
              <w:del w:id="5007" w:author="Stephen Reynolds, Jr." w:date="2012-11-13T07:29:00Z"/>
            </w:rPr>
          </w:rPrChange>
        </w:rPr>
      </w:pPr>
      <w:bookmarkStart w:id="5008" w:name="_Toc290398392"/>
      <w:del w:id="5009" w:author="Stephen Reynolds, Jr." w:date="2012-11-13T07:29:00Z">
        <w:r w:rsidRPr="00920A48" w:rsidDel="00920A48">
          <w:rPr>
            <w:rPrChange w:id="5010" w:author="Stephen Reynolds, Jr." w:date="2012-11-13T07:32:00Z">
              <w:rPr/>
            </w:rPrChange>
          </w:rPr>
          <w:delText xml:space="preserve">Chapter 5: </w:delText>
        </w:r>
        <w:r w:rsidR="003D39BF" w:rsidRPr="00920A48" w:rsidDel="00920A48">
          <w:rPr>
            <w:rPrChange w:id="5011" w:author="Stephen Reynolds, Jr." w:date="2012-11-13T07:32:00Z">
              <w:rPr/>
            </w:rPrChange>
          </w:rPr>
          <w:delText>Word of Knowledge</w:delText>
        </w:r>
        <w:bookmarkEnd w:id="5008"/>
      </w:del>
    </w:p>
    <w:p w:rsidR="003D39BF" w:rsidRPr="00920A48" w:rsidDel="00920A48" w:rsidRDefault="00E61C09" w:rsidP="003D39BF">
      <w:pPr>
        <w:rPr>
          <w:del w:id="5012" w:author="Stephen Reynolds, Jr." w:date="2012-11-13T07:29:00Z"/>
          <w:rPrChange w:id="5013" w:author="Stephen Reynolds, Jr." w:date="2012-11-13T07:32:00Z">
            <w:rPr>
              <w:del w:id="5014" w:author="Stephen Reynolds, Jr." w:date="2012-11-13T07:29:00Z"/>
            </w:rPr>
          </w:rPrChange>
        </w:rPr>
      </w:pPr>
      <w:del w:id="5015" w:author="Stephen Reynolds, Jr." w:date="2012-11-13T07:29:00Z">
        <w:r w:rsidRPr="00920A48" w:rsidDel="00920A48">
          <w:rPr>
            <w:noProof/>
            <w:rPrChange w:id="5016" w:author="Stephen Reynolds, Jr." w:date="2012-11-13T07:32:00Z">
              <w:rPr>
                <w:noProof/>
              </w:rPr>
            </w:rPrChange>
          </w:rPr>
          <mc:AlternateContent>
            <mc:Choice Requires="wpg">
              <w:drawing>
                <wp:anchor distT="0" distB="0" distL="114300" distR="114300" simplePos="0" relativeHeight="251729920" behindDoc="0" locked="0" layoutInCell="1" allowOverlap="1" wp14:anchorId="35F03A78" wp14:editId="5BFFECD4">
                  <wp:simplePos x="0" y="0"/>
                  <wp:positionH relativeFrom="column">
                    <wp:align>center</wp:align>
                  </wp:positionH>
                  <wp:positionV relativeFrom="paragraph">
                    <wp:posOffset>54610</wp:posOffset>
                  </wp:positionV>
                  <wp:extent cx="4489450" cy="1087120"/>
                  <wp:effectExtent l="0" t="0" r="25400" b="17780"/>
                  <wp:wrapNone/>
                  <wp:docPr id="584"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585" name="AutoShape 681"/>
                          <wps:cNvSpPr>
                            <a:spLocks noChangeArrowheads="1"/>
                          </wps:cNvSpPr>
                          <wps:spPr bwMode="auto">
                            <a:xfrm rot="16200000">
                              <a:off x="5264"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Gifts of Healing</w:t>
                                </w:r>
                              </w:p>
                            </w:txbxContent>
                          </wps:txbx>
                          <wps:bodyPr rot="0" vert="vert270" wrap="square" lIns="91440" tIns="45720" rIns="91440" bIns="45720" anchor="t" anchorCtr="0" upright="1">
                            <a:noAutofit/>
                          </wps:bodyPr>
                        </wps:wsp>
                        <wps:wsp>
                          <wps:cNvPr id="586" name="AutoShape 682"/>
                          <wps:cNvSpPr>
                            <a:spLocks noChangeArrowheads="1"/>
                          </wps:cNvSpPr>
                          <wps:spPr bwMode="auto">
                            <a:xfrm rot="16200000">
                              <a:off x="6018"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Working of Miracles</w:t>
                                </w:r>
                              </w:p>
                              <w:p w:rsidR="00E82CDA" w:rsidRPr="00BE1420" w:rsidRDefault="00E82CDA" w:rsidP="00BE1420"/>
                            </w:txbxContent>
                          </wps:txbx>
                          <wps:bodyPr rot="0" vert="vert270" wrap="square" lIns="91440" tIns="45720" rIns="91440" bIns="45720" anchor="t" anchorCtr="0" upright="1">
                            <a:noAutofit/>
                          </wps:bodyPr>
                        </wps:wsp>
                        <wps:wsp>
                          <wps:cNvPr id="587" name="AutoShape 683"/>
                          <wps:cNvSpPr>
                            <a:spLocks noChangeArrowheads="1"/>
                          </wps:cNvSpPr>
                          <wps:spPr bwMode="auto">
                            <a:xfrm rot="16200000">
                              <a:off x="6772"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Prophecy</w:t>
                                </w:r>
                              </w:p>
                            </w:txbxContent>
                          </wps:txbx>
                          <wps:bodyPr rot="0" vert="vert270" wrap="square" lIns="91440" tIns="45720" rIns="91440" bIns="45720" anchor="t" anchorCtr="0" upright="1">
                            <a:noAutofit/>
                          </wps:bodyPr>
                        </wps:wsp>
                        <wps:wsp>
                          <wps:cNvPr id="588" name="AutoShape 684"/>
                          <wps:cNvSpPr>
                            <a:spLocks noChangeArrowheads="1"/>
                          </wps:cNvSpPr>
                          <wps:spPr bwMode="auto">
                            <a:xfrm rot="16200000">
                              <a:off x="7526"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Diverse Kinds of Tongues</w:t>
                                </w:r>
                              </w:p>
                            </w:txbxContent>
                          </wps:txbx>
                          <wps:bodyPr rot="0" vert="vert270" wrap="square" lIns="91440" tIns="45720" rIns="91440" bIns="45720" anchor="t" anchorCtr="0" upright="1">
                            <a:noAutofit/>
                          </wps:bodyPr>
                        </wps:wsp>
                        <wps:wsp>
                          <wps:cNvPr id="589" name="AutoShape 685"/>
                          <wps:cNvSpPr>
                            <a:spLocks noChangeArrowheads="1"/>
                          </wps:cNvSpPr>
                          <wps:spPr bwMode="auto">
                            <a:xfrm rot="16200000">
                              <a:off x="8280"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Interpretation of Tongues</w:t>
                                </w:r>
                              </w:p>
                            </w:txbxContent>
                          </wps:txbx>
                          <wps:bodyPr rot="0" vert="vert270" wrap="square" lIns="91440" tIns="45720" rIns="91440" bIns="45720" anchor="t" anchorCtr="0" upright="1">
                            <a:noAutofit/>
                          </wps:bodyPr>
                        </wps:wsp>
                        <wps:wsp>
                          <wps:cNvPr id="590" name="AutoShape 686"/>
                          <wps:cNvSpPr>
                            <a:spLocks noChangeArrowheads="1"/>
                          </wps:cNvSpPr>
                          <wps:spPr bwMode="auto">
                            <a:xfrm rot="16200000">
                              <a:off x="2248"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Word of Wisdom</w:t>
                                </w:r>
                              </w:p>
                            </w:txbxContent>
                          </wps:txbx>
                          <wps:bodyPr rot="0" vert="vert270" wrap="square" lIns="91440" tIns="45720" rIns="91440" bIns="45720" anchor="t" anchorCtr="0" upright="1">
                            <a:noAutofit/>
                          </wps:bodyPr>
                        </wps:wsp>
                        <wps:wsp>
                          <wps:cNvPr id="591" name="AutoShape 687"/>
                          <wps:cNvSpPr>
                            <a:spLocks noChangeArrowheads="1"/>
                          </wps:cNvSpPr>
                          <wps:spPr bwMode="auto">
                            <a:xfrm rot="16200000">
                              <a:off x="3002"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E7056E" w:rsidRDefault="00E82CDA" w:rsidP="00E7056E">
                                <w:pPr>
                                  <w:shd w:val="clear" w:color="auto" w:fill="FFFFFF" w:themeFill="background1"/>
                                  <w:jc w:val="center"/>
                                  <w:rPr>
                                    <w:b/>
                                    <w:sz w:val="20"/>
                                    <w:szCs w:val="20"/>
                                  </w:rPr>
                                </w:pPr>
                                <w:r w:rsidRPr="00E7056E">
                                  <w:rPr>
                                    <w:b/>
                                    <w:sz w:val="20"/>
                                    <w:szCs w:val="20"/>
                                  </w:rPr>
                                  <w:t>Word of Knowledge</w:t>
                                </w:r>
                              </w:p>
                            </w:txbxContent>
                          </wps:txbx>
                          <wps:bodyPr rot="0" vert="vert270" wrap="square" lIns="91440" tIns="45720" rIns="91440" bIns="45720" anchor="t" anchorCtr="0" upright="1">
                            <a:noAutofit/>
                          </wps:bodyPr>
                        </wps:wsp>
                        <wps:wsp>
                          <wps:cNvPr id="592" name="AutoShape 688"/>
                          <wps:cNvSpPr>
                            <a:spLocks noChangeArrowheads="1"/>
                          </wps:cNvSpPr>
                          <wps:spPr bwMode="auto">
                            <a:xfrm rot="16200000">
                              <a:off x="3756"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Discerning of Spirits</w:t>
                                </w:r>
                              </w:p>
                            </w:txbxContent>
                          </wps:txbx>
                          <wps:bodyPr rot="0" vert="vert270" wrap="square" lIns="91440" tIns="45720" rIns="91440" bIns="45720" anchor="t" anchorCtr="0" upright="1">
                            <a:noAutofit/>
                          </wps:bodyPr>
                        </wps:wsp>
                        <wps:wsp>
                          <wps:cNvPr id="593" name="AutoShape 689"/>
                          <wps:cNvSpPr>
                            <a:spLocks noChangeArrowheads="1"/>
                          </wps:cNvSpPr>
                          <wps:spPr bwMode="auto">
                            <a:xfrm rot="16200000">
                              <a:off x="4510"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E7056E" w:rsidRDefault="00E82CDA" w:rsidP="00A847DF">
                                <w:pPr>
                                  <w:jc w:val="center"/>
                                  <w:rPr>
                                    <w:sz w:val="20"/>
                                    <w:szCs w:val="20"/>
                                  </w:rPr>
                                </w:pPr>
                                <w:r w:rsidRPr="00E7056E">
                                  <w:rPr>
                                    <w:sz w:val="20"/>
                                    <w:szCs w:val="20"/>
                                  </w:rPr>
                                  <w:t>Gift of 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0" o:spid="_x0000_s1038" style="position:absolute;margin-left:0;margin-top:4.3pt;width:353.5pt;height:85.6pt;z-index:251729920;mso-position-horizontal:center"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">
                  <v:shape id="AutoShape 681" o:spid="_x0000_s103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ScMQA&#10;AADcAAAADwAAAGRycy9kb3ducmV2LnhtbESP3YrCMBSE7xd8h3CEvRFNFVylGsVV/Ln15wEOzbEt&#10;NiclydquT28EwcthZr5h5svWVOJOzpeWFQwHCQjizOqScwWX87Y/BeEDssbKMin4Jw/LRedrjqm2&#10;DR/pfgq5iBD2KSooQqhTKX1WkEE/sDVx9K7WGQxRulxqh02Em0qOkuRHGiw5LhRY07qg7Hb6Mwqa&#10;/fbw6F3d43eyzpveZnhzk91Fqe9uu5qBCNSGT/jdPmgF4+kYXm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nDEAAAA3AAAAA8AAAAAAAAAAAAAAAAAmAIAAGRycy9k&#10;b3ducmV2LnhtbFBLBQYAAAAABAAEAPUAAACJAwAAAAA=&#10;" fillcolor="#bfbfbf [2412]">
                    <v:textbox style="layout-flow:vertical;mso-layout-flow-alt:bottom-to-top">
                      <w:txbxContent>
                        <w:p w:rsidR="00E82CDA" w:rsidRPr="00BE1420" w:rsidRDefault="00E82CDA" w:rsidP="00BE1420">
                          <w:pPr>
                            <w:jc w:val="center"/>
                            <w:rPr>
                              <w:sz w:val="20"/>
                              <w:szCs w:val="20"/>
                            </w:rPr>
                          </w:pPr>
                          <w:r w:rsidRPr="00BE1420">
                            <w:rPr>
                              <w:sz w:val="20"/>
                              <w:szCs w:val="20"/>
                            </w:rPr>
                            <w:t>Gifts of Healing</w:t>
                          </w:r>
                        </w:p>
                      </w:txbxContent>
                    </v:textbox>
                  </v:shape>
                  <v:shape id="AutoShape 682" o:spid="_x0000_s104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MB8QA&#10;AADcAAAADwAAAGRycy9kb3ducmV2LnhtbESP0YrCMBRE3xf8h3AFX2RNXdBKNYq66Pqq6wdcmmtb&#10;bG5KEm31642wsI/DzJxhFqvO1OJOzleWFYxHCQji3OqKCwXn393nDIQPyBpry6TgQR5Wy97HAjNt&#10;Wz7S/RQKESHsM1RQhtBkUvq8JIN+ZBvi6F2sMxiidIXUDtsIN7X8SpKpNFhxXCixoW1J+fV0Mwra&#10;n93hOby45ybdFu3we3x16f6s1KDfrecgAnXhP/zXPmgFk9kU3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pzAfEAAAA3AAAAA8AAAAAAAAAAAAAAAAAmAIAAGRycy9k&#10;b3ducmV2LnhtbFBLBQYAAAAABAAEAPUAAACJAwAAAAA=&#10;" fillcolor="#bfbfbf [2412]">
                    <v:textbox style="layout-flow:vertical;mso-layout-flow-alt:bottom-to-top">
                      <w:txbxContent>
                        <w:p w:rsidR="00E82CDA" w:rsidRPr="00E7056E" w:rsidRDefault="00E82CDA" w:rsidP="00BE1420">
                          <w:pPr>
                            <w:jc w:val="center"/>
                            <w:rPr>
                              <w:sz w:val="20"/>
                              <w:szCs w:val="20"/>
                            </w:rPr>
                          </w:pPr>
                          <w:r w:rsidRPr="00E7056E">
                            <w:rPr>
                              <w:sz w:val="20"/>
                              <w:szCs w:val="20"/>
                            </w:rPr>
                            <w:t>Working of Miracles</w:t>
                          </w:r>
                        </w:p>
                        <w:p w:rsidR="00E82CDA" w:rsidRPr="00BE1420" w:rsidRDefault="00E82CDA" w:rsidP="00BE1420"/>
                      </w:txbxContent>
                    </v:textbox>
                  </v:shape>
                  <v:shape id="AutoShape 683" o:spid="_x0000_s104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dF8YA&#10;AADcAAAADwAAAGRycy9kb3ducmV2LnhtbESP0WrCQBRE3wv9h+UWfCm6UWzU6CoiSmspEbUfcJu9&#10;JsHs3ZBdNf17tyD0cZiZM8xs0ZpKXKlxpWUF/V4EgjizuuRcwfdx0x2DcB5ZY2WZFPySg8X8+WmG&#10;ibY33tP14HMRIOwSVFB4XydSuqwgg65na+LgnWxj0AfZ5FI3eAtwU8lBFMXSYMlhocCaVgVl58PF&#10;KNDVJl19xZ/DdPKe7rb5+jX+WadKdV7a5RSEp9b/hx/tD63gbTyC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dF8YAAADcAAAADwAAAAAAAAAAAAAAAACYAgAAZHJz&#10;L2Rvd25yZXYueG1sUEsFBgAAAAAEAAQA9QAAAIsDAAAAAA==&#10;" fillcolor="#a5a5a5 [2092]">
                    <v:textbox style="layout-flow:vertical;mso-layout-flow-alt:bottom-to-top">
                      <w:txbxContent>
                        <w:p w:rsidR="00E82CDA" w:rsidRPr="00E7056E" w:rsidRDefault="00E82CDA" w:rsidP="00E7056E">
                          <w:pPr>
                            <w:jc w:val="center"/>
                            <w:rPr>
                              <w:sz w:val="20"/>
                              <w:szCs w:val="20"/>
                            </w:rPr>
                          </w:pPr>
                          <w:r w:rsidRPr="00E7056E">
                            <w:rPr>
                              <w:sz w:val="20"/>
                              <w:szCs w:val="20"/>
                            </w:rPr>
                            <w:t>Prophecy</w:t>
                          </w:r>
                        </w:p>
                      </w:txbxContent>
                    </v:textbox>
                  </v:shape>
                  <v:shape id="AutoShape 684" o:spid="_x0000_s104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JZcMA&#10;AADcAAAADwAAAGRycy9kb3ducmV2LnhtbERP3WrCMBS+H/gO4QjejJkqrrhqFBFFHVKZ8wGOzbEt&#10;NieliVrf3lwMdvnx/U/nranEnRpXWlYw6EcgiDOrS84VnH7XH2MQziNrrCyTgic5mM86b1NMtH3w&#10;D92PPhchhF2CCgrv60RKlxVk0PVtTRy4i20M+gCbXOoGHyHcVHIYRbE0WHJoKLCmZUHZ9XgzCnS1&#10;Tpf7+HuUfm3Swy5fvcfnVapUr9suJiA8tf5f/OfeagWf47A2nA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fJZcMAAADcAAAADwAAAAAAAAAAAAAAAACYAgAAZHJzL2Rv&#10;d25yZXYueG1sUEsFBgAAAAAEAAQA9QAAAIgDAAAAAA==&#10;" fillcolor="#a5a5a5 [2092]">
                    <v:textbox style="layout-flow:vertical;mso-layout-flow-alt:bottom-to-top">
                      <w:txbxContent>
                        <w:p w:rsidR="00E82CDA" w:rsidRPr="00E7056E" w:rsidRDefault="00E82CDA" w:rsidP="00E7056E">
                          <w:pPr>
                            <w:jc w:val="center"/>
                            <w:rPr>
                              <w:sz w:val="20"/>
                              <w:szCs w:val="20"/>
                            </w:rPr>
                          </w:pPr>
                          <w:r w:rsidRPr="00E7056E">
                            <w:rPr>
                              <w:sz w:val="20"/>
                              <w:szCs w:val="20"/>
                            </w:rPr>
                            <w:t>Diverse Kinds of Tongues</w:t>
                          </w:r>
                        </w:p>
                      </w:txbxContent>
                    </v:textbox>
                  </v:shape>
                  <v:shape id="AutoShape 685" o:spid="_x0000_s104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s/scA&#10;AADcAAAADwAAAGRycy9kb3ducmV2LnhtbESP3WrCQBSE7wu+w3IEb4rZVNqg0VWKKP1BIkYf4Jg9&#10;JsHs2ZDdavr23UKhl8PMfMMsVr1pxI06V1tW8BTFIIgLq2suFZyO2/EUhPPIGhvLpOCbHKyWg4cF&#10;ptre+UC33JciQNilqKDyvk2ldEVFBl1kW+LgXWxn0AfZlVJ3eA9w08hJHCfSYM1hocKW1hUV1/zL&#10;KNDNNlvvks/nbPaW7T/KzWNy3mRKjYb96xyEp97/h//a71rBy3QGv2fC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7bP7HAAAA3AAAAA8AAAAAAAAAAAAAAAAAmAIAAGRy&#10;cy9kb3ducmV2LnhtbFBLBQYAAAAABAAEAPUAAACMAwAAAAA=&#10;" fillcolor="#a5a5a5 [2092]">
                    <v:textbox style="layout-flow:vertical;mso-layout-flow-alt:bottom-to-top">
                      <w:txbxContent>
                        <w:p w:rsidR="00E82CDA" w:rsidRPr="00E7056E" w:rsidRDefault="00E82CDA" w:rsidP="00E7056E">
                          <w:pPr>
                            <w:jc w:val="center"/>
                            <w:rPr>
                              <w:sz w:val="20"/>
                              <w:szCs w:val="20"/>
                            </w:rPr>
                          </w:pPr>
                          <w:r w:rsidRPr="00E7056E">
                            <w:rPr>
                              <w:sz w:val="20"/>
                              <w:szCs w:val="20"/>
                            </w:rPr>
                            <w:t>Interpretation of Tongues</w:t>
                          </w:r>
                        </w:p>
                      </w:txbxContent>
                    </v:textbox>
                  </v:shape>
                  <v:shape id="AutoShape 686" o:spid="_x0000_s104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ea5cIA&#10;AADcAAAADwAAAGRycy9kb3ducmV2LnhtbERPy2oCMRTdC/2HcAvuNFNRsVOjiNCiG19t6faS3M6M&#10;Tm6GSXRGv94sBJeH857OW1uKC9W+cKzgrZ+AINbOFJwp+Pn+7E1A+IBssHRMCq7kYT576UwxNa7h&#10;PV0OIRMxhH2KCvIQqlRKr3Oy6PuuIo7cv6sthgjrTJoamxhuSzlIkrG0WHBsyLGiZU76dDhbBfpL&#10;bpvjcHO86V1w479y7X7XlVLd13bxASJQG57ih3tlFIze4/x4Jh4B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5rlwgAAANwAAAAPAAAAAAAAAAAAAAAAAJgCAABkcnMvZG93&#10;bnJldi54bWxQSwUGAAAAAAQABAD1AAAAhwMAAAAA&#10;" fillcolor="#d8d8d8 [2732]">
                    <v:textbox style="layout-flow:vertical;mso-layout-flow-alt:bottom-to-top">
                      <w:txbxContent>
                        <w:p w:rsidR="00E82CDA" w:rsidRPr="00E7056E" w:rsidRDefault="00E82CDA" w:rsidP="00E7056E">
                          <w:pPr>
                            <w:jc w:val="center"/>
                            <w:rPr>
                              <w:sz w:val="20"/>
                              <w:szCs w:val="20"/>
                            </w:rPr>
                          </w:pPr>
                          <w:r w:rsidRPr="00E7056E">
                            <w:rPr>
                              <w:sz w:val="20"/>
                              <w:szCs w:val="20"/>
                            </w:rPr>
                            <w:t>Word of Wisdom</w:t>
                          </w:r>
                        </w:p>
                      </w:txbxContent>
                    </v:textbox>
                  </v:shape>
                  <v:shape id="AutoShape 687" o:spid="_x0000_s104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HYPcUA&#10;AADcAAAADwAAAGRycy9kb3ducmV2LnhtbESPT4vCMBTE74LfITzBm6Yqu2g1igpCd2EP/mFhb4/m&#10;2Vabl9pktX57Iwgeh5n5DTNbNKYUV6pdYVnBoB+BIE6tLjhTcNhvemMQziNrLC2Tgjs5WMzbrRnG&#10;2t54S9edz0SAsItRQe59FUvp0pwMur6tiIN3tLVBH2SdSV3jLcBNKYdR9CkNFhwWcqxonVN63v0b&#10;BevTEJPfn+0X/t3N6vsySrOkGSvV7TTLKQhPjX+HX+1EK/iYDO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dg9xQAAANwAAAAPAAAAAAAAAAAAAAAAAJgCAABkcnMv&#10;ZG93bnJldi54bWxQSwUGAAAAAAQABAD1AAAAigMAAAAA&#10;" fillcolor="white [3212]">
                    <v:textbox style="layout-flow:vertical;mso-layout-flow-alt:bottom-to-top">
                      <w:txbxContent>
                        <w:p w:rsidR="00E82CDA" w:rsidRPr="00E7056E" w:rsidRDefault="00E82CDA" w:rsidP="00E7056E">
                          <w:pPr>
                            <w:shd w:val="clear" w:color="auto" w:fill="FFFFFF" w:themeFill="background1"/>
                            <w:jc w:val="center"/>
                            <w:rPr>
                              <w:b/>
                              <w:sz w:val="20"/>
                              <w:szCs w:val="20"/>
                            </w:rPr>
                          </w:pPr>
                          <w:r w:rsidRPr="00E7056E">
                            <w:rPr>
                              <w:b/>
                              <w:sz w:val="20"/>
                              <w:szCs w:val="20"/>
                            </w:rPr>
                            <w:t>Word of Knowledge</w:t>
                          </w:r>
                        </w:p>
                      </w:txbxContent>
                    </v:textbox>
                  </v:shape>
                  <v:shape id="AutoShape 688" o:spid="_x0000_s104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hCcUA&#10;AADcAAAADwAAAGRycy9kb3ducmV2LnhtbESPQWvCQBSE70L/w/IKvdVNxUqNrlIEpV7URsXrY/c1&#10;ic2+Ddmtif31XaHgcZiZb5jpvLOVuFDjS8cKXvoJCGLtTMm5gsN++fwGwgdkg5VjUnAlD/PZQ2+K&#10;qXEtf9IlC7mIEPYpKihCqFMpvS7Iou+7mjh6X66xGKJscmkabCPcVnKQJCNpseS4UGBNi4L0d/Zj&#10;FeiV3Lbn4eb8q3fBjU7V2h3XtVJPj937BESgLtzD/+0Po+B1PID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aEJxQAAANwAAAAPAAAAAAAAAAAAAAAAAJgCAABkcnMv&#10;ZG93bnJldi54bWxQSwUGAAAAAAQABAD1AAAAigMAAAAA&#10;" fillcolor="#d8d8d8 [2732]">
                    <v:textbox style="layout-flow:vertical;mso-layout-flow-alt:bottom-to-top">
                      <w:txbxContent>
                        <w:p w:rsidR="00E82CDA" w:rsidRPr="00E7056E" w:rsidRDefault="00E82CDA" w:rsidP="00E7056E">
                          <w:pPr>
                            <w:jc w:val="center"/>
                            <w:rPr>
                              <w:sz w:val="20"/>
                              <w:szCs w:val="20"/>
                            </w:rPr>
                          </w:pPr>
                          <w:r w:rsidRPr="00E7056E">
                            <w:rPr>
                              <w:sz w:val="20"/>
                              <w:szCs w:val="20"/>
                            </w:rPr>
                            <w:t>Discerning of Spirits</w:t>
                          </w:r>
                        </w:p>
                      </w:txbxContent>
                    </v:textbox>
                  </v:shape>
                  <v:shape id="AutoShape 689" o:spid="_x0000_s104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5QsUA&#10;AADcAAAADwAAAGRycy9kb3ducmV2LnhtbESPzW7CMBCE70i8g7VIvSBwaNUCAYOAip9rgQdYxUsS&#10;Ea8j25CUp6+RKnEczcw3mvmyNZW4k/OlZQWjYQKCOLO65FzB+bQdTED4gKyxskwKfsnDctHtzDHV&#10;tuEfuh9DLiKEfYoKihDqVEqfFWTQD21NHL2LdQZDlC6X2mET4aaS70nyJQ2WHBcKrGlTUHY93oyC&#10;Zr89PPoX91iPN3nT/x5d3Xh3Vuqt165mIAK14RX+bx+0gs/pBzz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B/lCxQAAANwAAAAPAAAAAAAAAAAAAAAAAJgCAABkcnMv&#10;ZG93bnJldi54bWxQSwUGAAAAAAQABAD1AAAAigMAAAAA&#10;" fillcolor="#bfbfbf [2412]">
                    <v:textbox style="layout-flow:vertical;mso-layout-flow-alt:bottom-to-top">
                      <w:txbxContent>
                        <w:p w:rsidR="00E82CDA" w:rsidRPr="00E7056E" w:rsidRDefault="00E82CDA" w:rsidP="00A847DF">
                          <w:pPr>
                            <w:jc w:val="center"/>
                            <w:rPr>
                              <w:sz w:val="20"/>
                              <w:szCs w:val="20"/>
                            </w:rPr>
                          </w:pPr>
                          <w:r w:rsidRPr="00E7056E">
                            <w:rPr>
                              <w:sz w:val="20"/>
                              <w:szCs w:val="20"/>
                            </w:rPr>
                            <w:t>Gift of Faith</w:t>
                          </w:r>
                        </w:p>
                      </w:txbxContent>
                    </v:textbox>
                  </v:shape>
                </v:group>
              </w:pict>
            </mc:Fallback>
          </mc:AlternateContent>
        </w:r>
      </w:del>
    </w:p>
    <w:p w:rsidR="00E7056E" w:rsidRPr="00920A48" w:rsidDel="00920A48" w:rsidRDefault="00E7056E" w:rsidP="003D39BF">
      <w:pPr>
        <w:rPr>
          <w:del w:id="5017" w:author="Stephen Reynolds, Jr." w:date="2012-11-13T07:29:00Z"/>
          <w:sz w:val="28"/>
          <w:szCs w:val="28"/>
          <w:rPrChange w:id="5018" w:author="Stephen Reynolds, Jr." w:date="2012-11-13T07:32:00Z">
            <w:rPr>
              <w:del w:id="5019" w:author="Stephen Reynolds, Jr." w:date="2012-11-13T07:29:00Z"/>
              <w:sz w:val="28"/>
              <w:szCs w:val="28"/>
            </w:rPr>
          </w:rPrChange>
        </w:rPr>
      </w:pPr>
    </w:p>
    <w:p w:rsidR="00E7056E" w:rsidRPr="00920A48" w:rsidDel="00920A48" w:rsidRDefault="00E7056E" w:rsidP="003D39BF">
      <w:pPr>
        <w:rPr>
          <w:del w:id="5020" w:author="Stephen Reynolds, Jr." w:date="2012-11-13T07:29:00Z"/>
          <w:sz w:val="28"/>
          <w:szCs w:val="28"/>
          <w:rPrChange w:id="5021" w:author="Stephen Reynolds, Jr." w:date="2012-11-13T07:32:00Z">
            <w:rPr>
              <w:del w:id="5022" w:author="Stephen Reynolds, Jr." w:date="2012-11-13T07:29:00Z"/>
              <w:sz w:val="28"/>
              <w:szCs w:val="28"/>
            </w:rPr>
          </w:rPrChange>
        </w:rPr>
      </w:pPr>
    </w:p>
    <w:p w:rsidR="00E7056E" w:rsidRPr="00920A48" w:rsidDel="00920A48" w:rsidRDefault="00E7056E" w:rsidP="003D39BF">
      <w:pPr>
        <w:rPr>
          <w:del w:id="5023" w:author="Stephen Reynolds, Jr." w:date="2012-11-13T07:29:00Z"/>
          <w:sz w:val="28"/>
          <w:szCs w:val="28"/>
          <w:rPrChange w:id="5024" w:author="Stephen Reynolds, Jr." w:date="2012-11-13T07:32:00Z">
            <w:rPr>
              <w:del w:id="5025" w:author="Stephen Reynolds, Jr." w:date="2012-11-13T07:29:00Z"/>
              <w:sz w:val="28"/>
              <w:szCs w:val="28"/>
            </w:rPr>
          </w:rPrChange>
        </w:rPr>
      </w:pPr>
    </w:p>
    <w:p w:rsidR="00E7056E" w:rsidRPr="00920A48" w:rsidDel="00920A48" w:rsidRDefault="00E7056E" w:rsidP="003D39BF">
      <w:pPr>
        <w:rPr>
          <w:del w:id="5026" w:author="Stephen Reynolds, Jr." w:date="2012-11-13T07:29:00Z"/>
          <w:sz w:val="28"/>
          <w:szCs w:val="28"/>
          <w:rPrChange w:id="5027" w:author="Stephen Reynolds, Jr." w:date="2012-11-13T07:32:00Z">
            <w:rPr>
              <w:del w:id="5028" w:author="Stephen Reynolds, Jr." w:date="2012-11-13T07:29:00Z"/>
              <w:sz w:val="28"/>
              <w:szCs w:val="28"/>
            </w:rPr>
          </w:rPrChange>
        </w:rPr>
      </w:pPr>
    </w:p>
    <w:p w:rsidR="00E7056E" w:rsidRPr="00920A48" w:rsidDel="00920A48" w:rsidRDefault="00E7056E" w:rsidP="003D39BF">
      <w:pPr>
        <w:rPr>
          <w:del w:id="5029" w:author="Stephen Reynolds, Jr." w:date="2012-11-13T07:29:00Z"/>
          <w:sz w:val="28"/>
          <w:szCs w:val="28"/>
          <w:rPrChange w:id="5030" w:author="Stephen Reynolds, Jr." w:date="2012-11-13T07:32:00Z">
            <w:rPr>
              <w:del w:id="5031" w:author="Stephen Reynolds, Jr." w:date="2012-11-13T07:29:00Z"/>
              <w:sz w:val="28"/>
              <w:szCs w:val="28"/>
            </w:rPr>
          </w:rPrChange>
        </w:rPr>
      </w:pPr>
    </w:p>
    <w:p w:rsidR="00E7056E" w:rsidRPr="00920A48" w:rsidDel="00920A48" w:rsidRDefault="00E7056E" w:rsidP="003D39BF">
      <w:pPr>
        <w:rPr>
          <w:del w:id="5032" w:author="Stephen Reynolds, Jr." w:date="2012-11-13T07:29:00Z"/>
          <w:sz w:val="28"/>
          <w:szCs w:val="28"/>
          <w:rPrChange w:id="5033" w:author="Stephen Reynolds, Jr." w:date="2012-11-13T07:32:00Z">
            <w:rPr>
              <w:del w:id="5034" w:author="Stephen Reynolds, Jr." w:date="2012-11-13T07:29:00Z"/>
              <w:sz w:val="28"/>
              <w:szCs w:val="28"/>
            </w:rPr>
          </w:rPrChange>
        </w:rPr>
      </w:pPr>
    </w:p>
    <w:p w:rsidR="008F723D" w:rsidRPr="00920A48" w:rsidDel="00920A48" w:rsidRDefault="008F723D" w:rsidP="008F723D">
      <w:pPr>
        <w:rPr>
          <w:del w:id="5035" w:author="Stephen Reynolds, Jr." w:date="2012-11-13T07:29:00Z"/>
          <w:rPrChange w:id="5036" w:author="Stephen Reynolds, Jr." w:date="2012-11-13T07:32:00Z">
            <w:rPr>
              <w:del w:id="5037" w:author="Stephen Reynolds, Jr." w:date="2012-11-13T07:29:00Z"/>
            </w:rPr>
          </w:rPrChange>
        </w:rPr>
      </w:pPr>
      <w:del w:id="5038" w:author="Stephen Reynolds, Jr." w:date="2012-11-13T07:29:00Z">
        <w:r w:rsidRPr="00920A48" w:rsidDel="00920A48">
          <w:rPr>
            <w:rPrChange w:id="5039" w:author="Stephen Reynolds, Jr." w:date="2012-11-13T07:32:00Z">
              <w:rPr/>
            </w:rPrChange>
          </w:rPr>
          <w:tab/>
          <w:delText xml:space="preserve">God is the source of all knowledge.  God does not learn anything, God knows all things, and nothing is a surprise to Him.  The ultimate source of all true knowledge is the omniscience (omniscience: all knowing) of God. </w:delText>
        </w:r>
      </w:del>
    </w:p>
    <w:p w:rsidR="008F723D" w:rsidRPr="00920A48" w:rsidDel="00920A48" w:rsidRDefault="008F723D" w:rsidP="008F723D">
      <w:pPr>
        <w:rPr>
          <w:del w:id="5040" w:author="Stephen Reynolds, Jr." w:date="2012-11-13T07:29:00Z"/>
          <w:rPrChange w:id="5041" w:author="Stephen Reynolds, Jr." w:date="2012-11-13T07:32:00Z">
            <w:rPr>
              <w:del w:id="5042" w:author="Stephen Reynolds, Jr." w:date="2012-11-13T07:29:00Z"/>
            </w:rPr>
          </w:rPrChange>
        </w:rPr>
      </w:pPr>
    </w:p>
    <w:p w:rsidR="008F723D" w:rsidRPr="00920A48" w:rsidDel="00920A48" w:rsidRDefault="008F723D" w:rsidP="00A973D8">
      <w:pPr>
        <w:ind w:left="360" w:hanging="360"/>
        <w:rPr>
          <w:del w:id="5043" w:author="Stephen Reynolds, Jr." w:date="2012-11-13T07:29:00Z"/>
          <w:i/>
          <w:rPrChange w:id="5044" w:author="Stephen Reynolds, Jr." w:date="2012-11-13T07:32:00Z">
            <w:rPr>
              <w:del w:id="5045" w:author="Stephen Reynolds, Jr." w:date="2012-11-13T07:29:00Z"/>
              <w:i/>
            </w:rPr>
          </w:rPrChange>
        </w:rPr>
      </w:pPr>
      <w:del w:id="5046" w:author="Stephen Reynolds, Jr." w:date="2012-11-13T07:29:00Z">
        <w:r w:rsidRPr="00920A48" w:rsidDel="00920A48">
          <w:rPr>
            <w:i/>
            <w:rPrChange w:id="5047" w:author="Stephen Reynolds, Jr." w:date="2012-11-13T07:32:00Z">
              <w:rPr>
                <w:i/>
              </w:rPr>
            </w:rPrChange>
          </w:rPr>
          <w:delText xml:space="preserve">For to one is given by the Spirit the word of wisdom; to another the word of knowledge by the same Spirit; - </w:delText>
        </w:r>
        <w:r w:rsidRPr="00920A48" w:rsidDel="00920A48">
          <w:rPr>
            <w:rPrChange w:id="5048" w:author="Stephen Reynolds, Jr." w:date="2012-11-13T07:32:00Z">
              <w:rPr/>
            </w:rPrChange>
          </w:rPr>
          <w:delText>I Corinthians 12:8</w:delText>
        </w:r>
      </w:del>
    </w:p>
    <w:p w:rsidR="008F723D" w:rsidRPr="00920A48" w:rsidDel="00920A48" w:rsidRDefault="008F723D" w:rsidP="00A973D8">
      <w:pPr>
        <w:ind w:left="360" w:hanging="360"/>
        <w:rPr>
          <w:del w:id="5049" w:author="Stephen Reynolds, Jr." w:date="2012-11-13T07:29:00Z"/>
          <w:rPrChange w:id="5050" w:author="Stephen Reynolds, Jr." w:date="2012-11-13T07:32:00Z">
            <w:rPr>
              <w:del w:id="5051" w:author="Stephen Reynolds, Jr." w:date="2012-11-13T07:29:00Z"/>
            </w:rPr>
          </w:rPrChange>
        </w:rPr>
      </w:pPr>
      <w:del w:id="5052" w:author="Stephen Reynolds, Jr." w:date="2012-11-13T07:29:00Z">
        <w:r w:rsidRPr="00920A48" w:rsidDel="00920A48">
          <w:rPr>
            <w:i/>
            <w:rPrChange w:id="5053" w:author="Stephen Reynolds, Jr." w:date="2012-11-13T07:32:00Z">
              <w:rPr>
                <w:i/>
              </w:rPr>
            </w:rPrChange>
          </w:rPr>
          <w:delText xml:space="preserve">Hast thou not known? hast thou not heard, that the everlasting God, the LORD, the Creator of the ends of the earth, </w:delText>
        </w:r>
        <w:r w:rsidRPr="00920A48" w:rsidDel="00920A48">
          <w:rPr>
            <w:i/>
            <w:u w:val="single"/>
            <w:rPrChange w:id="5054" w:author="Stephen Reynolds, Jr." w:date="2012-11-13T07:32:00Z">
              <w:rPr>
                <w:i/>
                <w:u w:val="single"/>
              </w:rPr>
            </w:rPrChange>
          </w:rPr>
          <w:delText>fainteth not</w:delText>
        </w:r>
        <w:r w:rsidRPr="00920A48" w:rsidDel="00920A48">
          <w:rPr>
            <w:i/>
            <w:rPrChange w:id="5055" w:author="Stephen Reynolds, Jr." w:date="2012-11-13T07:32:00Z">
              <w:rPr>
                <w:i/>
              </w:rPr>
            </w:rPrChange>
          </w:rPr>
          <w:delText xml:space="preserve">, </w:delText>
        </w:r>
        <w:r w:rsidRPr="00920A48" w:rsidDel="00920A48">
          <w:rPr>
            <w:i/>
            <w:u w:val="single"/>
            <w:rPrChange w:id="5056" w:author="Stephen Reynolds, Jr." w:date="2012-11-13T07:32:00Z">
              <w:rPr>
                <w:i/>
                <w:u w:val="single"/>
              </w:rPr>
            </w:rPrChange>
          </w:rPr>
          <w:delText>neither is weary</w:delText>
        </w:r>
        <w:r w:rsidRPr="00920A48" w:rsidDel="00920A48">
          <w:rPr>
            <w:i/>
            <w:rPrChange w:id="5057" w:author="Stephen Reynolds, Jr." w:date="2012-11-13T07:32:00Z">
              <w:rPr>
                <w:i/>
              </w:rPr>
            </w:rPrChange>
          </w:rPr>
          <w:delText xml:space="preserve">? there is </w:delText>
        </w:r>
        <w:r w:rsidRPr="00920A48" w:rsidDel="00920A48">
          <w:rPr>
            <w:i/>
            <w:u w:val="single"/>
            <w:rPrChange w:id="5058" w:author="Stephen Reynolds, Jr." w:date="2012-11-13T07:32:00Z">
              <w:rPr>
                <w:i/>
                <w:u w:val="single"/>
              </w:rPr>
            </w:rPrChange>
          </w:rPr>
          <w:delText>no searching of his understanding</w:delText>
        </w:r>
        <w:r w:rsidRPr="00920A48" w:rsidDel="00920A48">
          <w:rPr>
            <w:i/>
            <w:rPrChange w:id="5059" w:author="Stephen Reynolds, Jr." w:date="2012-11-13T07:32:00Z">
              <w:rPr>
                <w:i/>
              </w:rPr>
            </w:rPrChange>
          </w:rPr>
          <w:delText xml:space="preserve">. – </w:delText>
        </w:r>
        <w:r w:rsidRPr="00920A48" w:rsidDel="00920A48">
          <w:rPr>
            <w:rPrChange w:id="5060" w:author="Stephen Reynolds, Jr." w:date="2012-11-13T07:32:00Z">
              <w:rPr/>
            </w:rPrChange>
          </w:rPr>
          <w:delText>Isaiah 40:28</w:delText>
        </w:r>
      </w:del>
    </w:p>
    <w:p w:rsidR="008F723D" w:rsidRPr="00920A48" w:rsidDel="00920A48" w:rsidRDefault="008F723D" w:rsidP="00A973D8">
      <w:pPr>
        <w:ind w:left="360" w:hanging="360"/>
        <w:rPr>
          <w:del w:id="5061" w:author="Stephen Reynolds, Jr." w:date="2012-11-13T07:29:00Z"/>
          <w:i/>
          <w:rPrChange w:id="5062" w:author="Stephen Reynolds, Jr." w:date="2012-11-13T07:32:00Z">
            <w:rPr>
              <w:del w:id="5063" w:author="Stephen Reynolds, Jr." w:date="2012-11-13T07:29:00Z"/>
              <w:i/>
            </w:rPr>
          </w:rPrChange>
        </w:rPr>
      </w:pPr>
      <w:del w:id="5064" w:author="Stephen Reynolds, Jr." w:date="2012-11-13T07:29:00Z">
        <w:r w:rsidRPr="00920A48" w:rsidDel="00920A48">
          <w:rPr>
            <w:i/>
            <w:rPrChange w:id="5065" w:author="Stephen Reynolds, Jr." w:date="2012-11-13T07:32:00Z">
              <w:rPr>
                <w:i/>
              </w:rPr>
            </w:rPrChange>
          </w:rPr>
          <w:delText xml:space="preserve">Talk no more so exceeding proudly; let not arrogancy come out of your mouth: for the LORD is a God of knowledge, and by him actions are weighed. </w:delText>
        </w:r>
        <w:r w:rsidRPr="00920A48" w:rsidDel="00920A48">
          <w:rPr>
            <w:rPrChange w:id="5066" w:author="Stephen Reynolds, Jr." w:date="2012-11-13T07:32:00Z">
              <w:rPr/>
            </w:rPrChange>
          </w:rPr>
          <w:delText>- I Samuel 2:3</w:delText>
        </w:r>
      </w:del>
    </w:p>
    <w:p w:rsidR="008F723D" w:rsidRPr="00920A48" w:rsidDel="00920A48" w:rsidRDefault="008F723D" w:rsidP="00A973D8">
      <w:pPr>
        <w:ind w:left="360" w:hanging="360"/>
        <w:rPr>
          <w:del w:id="5067" w:author="Stephen Reynolds, Jr." w:date="2012-11-13T07:29:00Z"/>
          <w:rPrChange w:id="5068" w:author="Stephen Reynolds, Jr." w:date="2012-11-13T07:32:00Z">
            <w:rPr>
              <w:del w:id="5069" w:author="Stephen Reynolds, Jr." w:date="2012-11-13T07:29:00Z"/>
            </w:rPr>
          </w:rPrChange>
        </w:rPr>
      </w:pPr>
      <w:del w:id="5070" w:author="Stephen Reynolds, Jr." w:date="2012-11-13T07:29:00Z">
        <w:r w:rsidRPr="00920A48" w:rsidDel="00920A48">
          <w:rPr>
            <w:i/>
            <w:rPrChange w:id="5071" w:author="Stephen Reynolds, Jr." w:date="2012-11-13T07:32:00Z">
              <w:rPr>
                <w:i/>
              </w:rPr>
            </w:rPrChange>
          </w:rPr>
          <w:delText>O the depth of the riches both of the wisdom and knowledge of God! how unsearchable are his judgments, and his ways past finding out!</w:delText>
        </w:r>
        <w:r w:rsidRPr="00920A48" w:rsidDel="00920A48">
          <w:rPr>
            <w:rPrChange w:id="5072" w:author="Stephen Reynolds, Jr." w:date="2012-11-13T07:32:00Z">
              <w:rPr/>
            </w:rPrChange>
          </w:rPr>
          <w:delText xml:space="preserve"> – Rom. 11:33</w:delText>
        </w:r>
      </w:del>
    </w:p>
    <w:p w:rsidR="008F723D" w:rsidRPr="00920A48" w:rsidDel="00920A48" w:rsidRDefault="008F723D" w:rsidP="003D39BF">
      <w:pPr>
        <w:rPr>
          <w:del w:id="5073" w:author="Stephen Reynolds, Jr." w:date="2012-11-13T07:29:00Z"/>
          <w:sz w:val="28"/>
          <w:szCs w:val="28"/>
          <w:rPrChange w:id="5074" w:author="Stephen Reynolds, Jr." w:date="2012-11-13T07:32:00Z">
            <w:rPr>
              <w:del w:id="5075" w:author="Stephen Reynolds, Jr." w:date="2012-11-13T07:29:00Z"/>
              <w:sz w:val="28"/>
              <w:szCs w:val="28"/>
            </w:rPr>
          </w:rPrChange>
        </w:rPr>
      </w:pPr>
    </w:p>
    <w:p w:rsidR="003D39BF" w:rsidRPr="00920A48" w:rsidDel="00920A48" w:rsidRDefault="003D39BF" w:rsidP="003D39BF">
      <w:pPr>
        <w:jc w:val="center"/>
        <w:rPr>
          <w:del w:id="5076" w:author="Stephen Reynolds, Jr." w:date="2012-11-13T07:29:00Z"/>
          <w:sz w:val="28"/>
          <w:szCs w:val="28"/>
          <w:u w:val="single"/>
          <w:rPrChange w:id="5077" w:author="Stephen Reynolds, Jr." w:date="2012-11-13T07:32:00Z">
            <w:rPr>
              <w:del w:id="5078" w:author="Stephen Reynolds, Jr." w:date="2012-11-13T07:29:00Z"/>
              <w:sz w:val="28"/>
              <w:szCs w:val="28"/>
              <w:u w:val="single"/>
            </w:rPr>
          </w:rPrChange>
        </w:rPr>
      </w:pPr>
      <w:del w:id="5079" w:author="Stephen Reynolds, Jr." w:date="2012-11-13T07:29:00Z">
        <w:r w:rsidRPr="00920A48" w:rsidDel="00920A48">
          <w:rPr>
            <w:sz w:val="28"/>
            <w:szCs w:val="28"/>
            <w:u w:val="single"/>
            <w:rPrChange w:id="5080" w:author="Stephen Reynolds, Jr." w:date="2012-11-13T07:32:00Z">
              <w:rPr>
                <w:sz w:val="28"/>
                <w:szCs w:val="28"/>
                <w:u w:val="single"/>
              </w:rPr>
            </w:rPrChange>
          </w:rPr>
          <w:delText>The Word of Knowledge is by Revelation from the Holy Ghost</w:delText>
        </w:r>
      </w:del>
    </w:p>
    <w:p w:rsidR="003D39BF" w:rsidRPr="00920A48" w:rsidDel="00920A48" w:rsidRDefault="003D39BF" w:rsidP="003D39BF">
      <w:pPr>
        <w:jc w:val="center"/>
        <w:rPr>
          <w:del w:id="5081" w:author="Stephen Reynolds, Jr." w:date="2012-11-13T07:29:00Z"/>
          <w:sz w:val="28"/>
          <w:szCs w:val="28"/>
          <w:u w:val="single"/>
          <w:rPrChange w:id="5082" w:author="Stephen Reynolds, Jr." w:date="2012-11-13T07:32:00Z">
            <w:rPr>
              <w:del w:id="5083" w:author="Stephen Reynolds, Jr." w:date="2012-11-13T07:29:00Z"/>
              <w:sz w:val="28"/>
              <w:szCs w:val="28"/>
              <w:u w:val="single"/>
            </w:rPr>
          </w:rPrChange>
        </w:rPr>
      </w:pPr>
      <w:del w:id="5084" w:author="Stephen Reynolds, Jr." w:date="2012-11-13T07:29:00Z">
        <w:r w:rsidRPr="00920A48" w:rsidDel="00920A48">
          <w:rPr>
            <w:sz w:val="28"/>
            <w:szCs w:val="28"/>
            <w:u w:val="single"/>
            <w:rPrChange w:id="5085" w:author="Stephen Reynolds, Jr." w:date="2012-11-13T07:32:00Z">
              <w:rPr>
                <w:sz w:val="28"/>
                <w:szCs w:val="28"/>
                <w:u w:val="single"/>
              </w:rPr>
            </w:rPrChange>
          </w:rPr>
          <w:delText>A Word spoken to your Spirit by the Holy Ghost</w:delText>
        </w:r>
      </w:del>
    </w:p>
    <w:p w:rsidR="00277041" w:rsidRPr="00920A48" w:rsidDel="00920A48" w:rsidRDefault="00277041" w:rsidP="003D39BF">
      <w:pPr>
        <w:jc w:val="center"/>
        <w:rPr>
          <w:del w:id="5086" w:author="Stephen Reynolds, Jr." w:date="2012-11-13T07:29:00Z"/>
          <w:sz w:val="28"/>
          <w:szCs w:val="28"/>
          <w:u w:val="single"/>
          <w:rPrChange w:id="5087" w:author="Stephen Reynolds, Jr." w:date="2012-11-13T07:32:00Z">
            <w:rPr>
              <w:del w:id="5088" w:author="Stephen Reynolds, Jr." w:date="2012-11-13T07:29:00Z"/>
              <w:sz w:val="28"/>
              <w:szCs w:val="28"/>
              <w:u w:val="single"/>
            </w:rPr>
          </w:rPrChange>
        </w:rPr>
      </w:pPr>
    </w:p>
    <w:p w:rsidR="003D39BF" w:rsidRPr="00920A48" w:rsidDel="00920A48" w:rsidRDefault="003D39BF" w:rsidP="00B657BD">
      <w:pPr>
        <w:numPr>
          <w:ilvl w:val="0"/>
          <w:numId w:val="37"/>
        </w:numPr>
        <w:rPr>
          <w:del w:id="5089" w:author="Stephen Reynolds, Jr." w:date="2012-11-13T07:29:00Z"/>
          <w:rPrChange w:id="5090" w:author="Stephen Reynolds, Jr." w:date="2012-11-13T07:32:00Z">
            <w:rPr>
              <w:del w:id="5091" w:author="Stephen Reynolds, Jr." w:date="2012-11-13T07:29:00Z"/>
            </w:rPr>
          </w:rPrChange>
        </w:rPr>
      </w:pPr>
      <w:del w:id="5092" w:author="Stephen Reynolds, Jr." w:date="2012-11-13T07:29:00Z">
        <w:r w:rsidRPr="00920A48" w:rsidDel="00920A48">
          <w:rPr>
            <w:rPrChange w:id="5093" w:author="Stephen Reynolds, Jr." w:date="2012-11-13T07:32:00Z">
              <w:rPr/>
            </w:rPrChange>
          </w:rPr>
          <w:delText>What The Word of Knowledge Is Not –</w:delText>
        </w:r>
      </w:del>
    </w:p>
    <w:p w:rsidR="003D39BF" w:rsidRPr="00920A48" w:rsidDel="00920A48" w:rsidRDefault="003D39BF" w:rsidP="00B657BD">
      <w:pPr>
        <w:numPr>
          <w:ilvl w:val="3"/>
          <w:numId w:val="37"/>
        </w:numPr>
        <w:ind w:left="540"/>
        <w:rPr>
          <w:del w:id="5094" w:author="Stephen Reynolds, Jr." w:date="2012-11-13T07:29:00Z"/>
          <w:rPrChange w:id="5095" w:author="Stephen Reynolds, Jr." w:date="2012-11-13T07:32:00Z">
            <w:rPr>
              <w:del w:id="5096" w:author="Stephen Reynolds, Jr." w:date="2012-11-13T07:29:00Z"/>
            </w:rPr>
          </w:rPrChange>
        </w:rPr>
      </w:pPr>
      <w:del w:id="5097" w:author="Stephen Reynolds, Jr." w:date="2012-11-13T07:29:00Z">
        <w:r w:rsidRPr="00920A48" w:rsidDel="00920A48">
          <w:rPr>
            <w:rPrChange w:id="5098" w:author="Stephen Reynolds, Jr." w:date="2012-11-13T07:32:00Z">
              <w:rPr/>
            </w:rPrChange>
          </w:rPr>
          <w:delText>It is not natural ability</w:delText>
        </w:r>
      </w:del>
    </w:p>
    <w:p w:rsidR="003D39BF" w:rsidRPr="00920A48" w:rsidDel="00920A48" w:rsidRDefault="003D39BF" w:rsidP="003D39BF">
      <w:pPr>
        <w:rPr>
          <w:del w:id="5099" w:author="Stephen Reynolds, Jr." w:date="2012-11-13T07:29:00Z"/>
          <w:rPrChange w:id="5100" w:author="Stephen Reynolds, Jr." w:date="2012-11-13T07:32:00Z">
            <w:rPr>
              <w:del w:id="5101" w:author="Stephen Reynolds, Jr." w:date="2012-11-13T07:29:00Z"/>
            </w:rPr>
          </w:rPrChange>
        </w:rPr>
      </w:pPr>
      <w:del w:id="5102" w:author="Stephen Reynolds, Jr." w:date="2012-11-13T07:29:00Z">
        <w:r w:rsidRPr="00920A48" w:rsidDel="00920A48">
          <w:rPr>
            <w:rPrChange w:id="5103" w:author="Stephen Reynolds, Jr." w:date="2012-11-13T07:32:00Z">
              <w:rPr/>
            </w:rPrChange>
          </w:rPr>
          <w:delText xml:space="preserve">Men might have a high degree of natural ability, very talented which is good but that is not what the Word of Knowledge is. </w:delText>
        </w:r>
      </w:del>
    </w:p>
    <w:p w:rsidR="003D39BF" w:rsidRPr="00920A48" w:rsidDel="00920A48" w:rsidRDefault="003D39BF" w:rsidP="003D39BF">
      <w:pPr>
        <w:ind w:left="540"/>
        <w:rPr>
          <w:del w:id="5104" w:author="Stephen Reynolds, Jr." w:date="2012-11-13T07:29:00Z"/>
          <w:rPrChange w:id="5105" w:author="Stephen Reynolds, Jr." w:date="2012-11-13T07:32:00Z">
            <w:rPr>
              <w:del w:id="5106" w:author="Stephen Reynolds, Jr." w:date="2012-11-13T07:29:00Z"/>
            </w:rPr>
          </w:rPrChange>
        </w:rPr>
      </w:pPr>
    </w:p>
    <w:p w:rsidR="008F723D" w:rsidRPr="00920A48" w:rsidDel="00920A48" w:rsidRDefault="008F723D" w:rsidP="00277041">
      <w:pPr>
        <w:ind w:left="360" w:hanging="360"/>
        <w:rPr>
          <w:del w:id="5107" w:author="Stephen Reynolds, Jr." w:date="2012-11-13T07:29:00Z"/>
          <w:i/>
          <w:rPrChange w:id="5108" w:author="Stephen Reynolds, Jr." w:date="2012-11-13T07:32:00Z">
            <w:rPr>
              <w:del w:id="5109" w:author="Stephen Reynolds, Jr." w:date="2012-11-13T07:29:00Z"/>
              <w:i/>
            </w:rPr>
          </w:rPrChange>
        </w:rPr>
      </w:pPr>
      <w:del w:id="5110" w:author="Stephen Reynolds, Jr." w:date="2012-11-13T07:29:00Z">
        <w:r w:rsidRPr="00920A48" w:rsidDel="00920A48">
          <w:rPr>
            <w:i/>
            <w:rPrChange w:id="5111" w:author="Stephen Reynolds, Jr." w:date="2012-11-13T07:32:00Z">
              <w:rPr>
                <w:i/>
              </w:rPr>
            </w:rPrChange>
          </w:rPr>
          <w:delText xml:space="preserve">He revealeth the deep and secret things: he knoweth what is in the darkness, and the light dwelleth with him. </w:delText>
        </w:r>
        <w:r w:rsidR="00277041" w:rsidRPr="00920A48" w:rsidDel="00920A48">
          <w:rPr>
            <w:rPrChange w:id="5112" w:author="Stephen Reynolds, Jr." w:date="2012-11-13T07:32:00Z">
              <w:rPr/>
            </w:rPrChange>
          </w:rPr>
          <w:delText>- Daniel</w:delText>
        </w:r>
        <w:r w:rsidRPr="00920A48" w:rsidDel="00920A48">
          <w:rPr>
            <w:rPrChange w:id="5113" w:author="Stephen Reynolds, Jr." w:date="2012-11-13T07:32:00Z">
              <w:rPr/>
            </w:rPrChange>
          </w:rPr>
          <w:delText xml:space="preserve"> 2:22</w:delText>
        </w:r>
      </w:del>
    </w:p>
    <w:p w:rsidR="008F723D" w:rsidRPr="00920A48" w:rsidDel="00920A48" w:rsidRDefault="008F723D" w:rsidP="00277041">
      <w:pPr>
        <w:ind w:left="360" w:hanging="360"/>
        <w:rPr>
          <w:del w:id="5114" w:author="Stephen Reynolds, Jr." w:date="2012-11-13T07:29:00Z"/>
          <w:i/>
          <w:rPrChange w:id="5115" w:author="Stephen Reynolds, Jr." w:date="2012-11-13T07:32:00Z">
            <w:rPr>
              <w:del w:id="5116" w:author="Stephen Reynolds, Jr." w:date="2012-11-13T07:29:00Z"/>
              <w:i/>
            </w:rPr>
          </w:rPrChange>
        </w:rPr>
      </w:pPr>
      <w:del w:id="5117" w:author="Stephen Reynolds, Jr." w:date="2012-11-13T07:29:00Z">
        <w:r w:rsidRPr="00920A48" w:rsidDel="00920A48">
          <w:rPr>
            <w:i/>
            <w:rPrChange w:id="5118" w:author="Stephen Reynolds, Jr." w:date="2012-11-13T07:32:00Z">
              <w:rPr>
                <w:i/>
              </w:rPr>
            </w:rPrChange>
          </w:rPr>
          <w:delText xml:space="preserve">But as it is written, Eye hath not seen, nor ear heard, neither have entered into the heart of man, the things which God hath prepared for them that love him. But God hath revealed them unto us by his Spirit: for the Spirit searcheth all things, yea, the deep things of God. </w:delText>
        </w:r>
        <w:r w:rsidR="00277041" w:rsidRPr="00920A48" w:rsidDel="00920A48">
          <w:rPr>
            <w:rPrChange w:id="5119" w:author="Stephen Reynolds, Jr." w:date="2012-11-13T07:32:00Z">
              <w:rPr/>
            </w:rPrChange>
          </w:rPr>
          <w:delText>- I Cor.</w:delText>
        </w:r>
        <w:r w:rsidRPr="00920A48" w:rsidDel="00920A48">
          <w:rPr>
            <w:rPrChange w:id="5120" w:author="Stephen Reynolds, Jr." w:date="2012-11-13T07:32:00Z">
              <w:rPr/>
            </w:rPrChange>
          </w:rPr>
          <w:delText xml:space="preserve"> 2:9-10</w:delText>
        </w:r>
      </w:del>
    </w:p>
    <w:p w:rsidR="008F723D" w:rsidRPr="00920A48" w:rsidDel="00920A48" w:rsidRDefault="008F723D" w:rsidP="008F723D">
      <w:pPr>
        <w:rPr>
          <w:del w:id="5121" w:author="Stephen Reynolds, Jr." w:date="2012-11-13T07:29:00Z"/>
          <w:rPrChange w:id="5122" w:author="Stephen Reynolds, Jr." w:date="2012-11-13T07:32:00Z">
            <w:rPr>
              <w:del w:id="5123" w:author="Stephen Reynolds, Jr." w:date="2012-11-13T07:29:00Z"/>
            </w:rPr>
          </w:rPrChange>
        </w:rPr>
      </w:pPr>
    </w:p>
    <w:p w:rsidR="008F723D" w:rsidRPr="00920A48" w:rsidDel="00920A48" w:rsidRDefault="008F723D" w:rsidP="008F723D">
      <w:pPr>
        <w:rPr>
          <w:del w:id="5124" w:author="Stephen Reynolds, Jr." w:date="2012-11-13T07:29:00Z"/>
          <w:rPrChange w:id="5125" w:author="Stephen Reynolds, Jr." w:date="2012-11-13T07:32:00Z">
            <w:rPr>
              <w:del w:id="5126" w:author="Stephen Reynolds, Jr." w:date="2012-11-13T07:29:00Z"/>
            </w:rPr>
          </w:rPrChange>
        </w:rPr>
      </w:pPr>
      <w:del w:id="5127" w:author="Stephen Reynolds, Jr." w:date="2012-11-13T07:29:00Z">
        <w:r w:rsidRPr="00920A48" w:rsidDel="00920A48">
          <w:rPr>
            <w:rPrChange w:id="5128" w:author="Stephen Reynolds, Jr." w:date="2012-11-13T07:32:00Z">
              <w:rPr/>
            </w:rPrChange>
          </w:rPr>
          <w:tab/>
          <w:delText>The deep things are those things that are beyond man’s ability to know on his own.</w:delText>
        </w:r>
      </w:del>
    </w:p>
    <w:p w:rsidR="008F723D" w:rsidRPr="00920A48" w:rsidDel="00920A48" w:rsidRDefault="008F723D" w:rsidP="008F723D">
      <w:pPr>
        <w:tabs>
          <w:tab w:val="left" w:pos="1980"/>
        </w:tabs>
        <w:ind w:left="540" w:firstLine="720"/>
        <w:rPr>
          <w:del w:id="5129" w:author="Stephen Reynolds, Jr." w:date="2012-11-13T07:29:00Z"/>
          <w:rPrChange w:id="5130" w:author="Stephen Reynolds, Jr." w:date="2012-11-13T07:32:00Z">
            <w:rPr>
              <w:del w:id="5131" w:author="Stephen Reynolds, Jr." w:date="2012-11-13T07:29:00Z"/>
            </w:rPr>
          </w:rPrChange>
        </w:rPr>
      </w:pPr>
      <w:del w:id="5132" w:author="Stephen Reynolds, Jr." w:date="2012-11-13T07:29:00Z">
        <w:r w:rsidRPr="00920A48" w:rsidDel="00920A48">
          <w:rPr>
            <w:rPrChange w:id="5133" w:author="Stephen Reynolds, Jr." w:date="2012-11-13T07:32:00Z">
              <w:rPr/>
            </w:rPrChange>
          </w:rPr>
          <w:delText>1.</w:delText>
        </w:r>
        <w:r w:rsidRPr="00920A48" w:rsidDel="00920A48">
          <w:rPr>
            <w:rPrChange w:id="5134" w:author="Stephen Reynolds, Jr." w:date="2012-11-13T07:32:00Z">
              <w:rPr/>
            </w:rPrChange>
          </w:rPr>
          <w:tab/>
          <w:delText>Talent and ability are not what the Word of Knowledge is.</w:delText>
        </w:r>
        <w:r w:rsidRPr="00920A48" w:rsidDel="00920A48">
          <w:rPr>
            <w:rPrChange w:id="5135" w:author="Stephen Reynolds, Jr." w:date="2012-11-13T07:32:00Z">
              <w:rPr/>
            </w:rPrChange>
          </w:rPr>
          <w:tab/>
        </w:r>
      </w:del>
    </w:p>
    <w:p w:rsidR="008F723D" w:rsidRPr="00920A48" w:rsidDel="00920A48" w:rsidRDefault="008F723D" w:rsidP="008F723D">
      <w:pPr>
        <w:tabs>
          <w:tab w:val="left" w:pos="1980"/>
        </w:tabs>
        <w:ind w:left="720" w:firstLine="540"/>
        <w:rPr>
          <w:del w:id="5136" w:author="Stephen Reynolds, Jr." w:date="2012-11-13T07:29:00Z"/>
          <w:rPrChange w:id="5137" w:author="Stephen Reynolds, Jr." w:date="2012-11-13T07:32:00Z">
            <w:rPr>
              <w:del w:id="5138" w:author="Stephen Reynolds, Jr." w:date="2012-11-13T07:29:00Z"/>
            </w:rPr>
          </w:rPrChange>
        </w:rPr>
      </w:pPr>
      <w:del w:id="5139" w:author="Stephen Reynolds, Jr." w:date="2012-11-13T07:29:00Z">
        <w:r w:rsidRPr="00920A48" w:rsidDel="00920A48">
          <w:rPr>
            <w:rPrChange w:id="5140" w:author="Stephen Reynolds, Jr." w:date="2012-11-13T07:32:00Z">
              <w:rPr/>
            </w:rPrChange>
          </w:rPr>
          <w:delText>2.</w:delText>
        </w:r>
        <w:r w:rsidRPr="00920A48" w:rsidDel="00920A48">
          <w:rPr>
            <w:rPrChange w:id="5141" w:author="Stephen Reynolds, Jr." w:date="2012-11-13T07:32:00Z">
              <w:rPr/>
            </w:rPrChange>
          </w:rPr>
          <w:tab/>
          <w:delText xml:space="preserve">It is not the ability to evaluate a situation and receive knowledge </w:delText>
        </w:r>
        <w:r w:rsidRPr="00920A48" w:rsidDel="00920A48">
          <w:rPr>
            <w:rPrChange w:id="5142" w:author="Stephen Reynolds, Jr." w:date="2012-11-13T07:32:00Z">
              <w:rPr/>
            </w:rPrChange>
          </w:rPr>
          <w:tab/>
        </w:r>
        <w:r w:rsidRPr="00920A48" w:rsidDel="00920A48">
          <w:rPr>
            <w:rPrChange w:id="5143" w:author="Stephen Reynolds, Jr." w:date="2012-11-13T07:32:00Z">
              <w:rPr/>
            </w:rPrChange>
          </w:rPr>
          <w:tab/>
          <w:delText>through observation.</w:delText>
        </w:r>
      </w:del>
    </w:p>
    <w:p w:rsidR="008F723D" w:rsidRPr="00920A48" w:rsidDel="00920A48" w:rsidRDefault="008F723D" w:rsidP="008F723D">
      <w:pPr>
        <w:tabs>
          <w:tab w:val="left" w:pos="1980"/>
        </w:tabs>
        <w:ind w:firstLine="1260"/>
        <w:rPr>
          <w:del w:id="5144" w:author="Stephen Reynolds, Jr." w:date="2012-11-13T07:29:00Z"/>
          <w:rPrChange w:id="5145" w:author="Stephen Reynolds, Jr." w:date="2012-11-13T07:32:00Z">
            <w:rPr>
              <w:del w:id="5146" w:author="Stephen Reynolds, Jr." w:date="2012-11-13T07:29:00Z"/>
            </w:rPr>
          </w:rPrChange>
        </w:rPr>
      </w:pPr>
      <w:del w:id="5147" w:author="Stephen Reynolds, Jr." w:date="2012-11-13T07:29:00Z">
        <w:r w:rsidRPr="00920A48" w:rsidDel="00920A48">
          <w:rPr>
            <w:rPrChange w:id="5148" w:author="Stephen Reynolds, Jr." w:date="2012-11-13T07:32:00Z">
              <w:rPr/>
            </w:rPrChange>
          </w:rPr>
          <w:delText>3.</w:delText>
        </w:r>
        <w:r w:rsidRPr="00920A48" w:rsidDel="00920A48">
          <w:rPr>
            <w:rPrChange w:id="5149" w:author="Stephen Reynolds, Jr." w:date="2012-11-13T07:32:00Z">
              <w:rPr/>
            </w:rPrChange>
          </w:rPr>
          <w:tab/>
          <w:delText>It is not an educated guess to try to discern a problem.</w:delText>
        </w:r>
      </w:del>
    </w:p>
    <w:p w:rsidR="008F723D" w:rsidRPr="00920A48" w:rsidDel="00920A48" w:rsidRDefault="008F723D" w:rsidP="008F723D">
      <w:pPr>
        <w:ind w:left="720"/>
        <w:rPr>
          <w:del w:id="5150" w:author="Stephen Reynolds, Jr." w:date="2012-11-13T07:29:00Z"/>
          <w:rPrChange w:id="5151" w:author="Stephen Reynolds, Jr." w:date="2012-11-13T07:32:00Z">
            <w:rPr>
              <w:del w:id="5152" w:author="Stephen Reynolds, Jr." w:date="2012-11-13T07:29:00Z"/>
            </w:rPr>
          </w:rPrChange>
        </w:rPr>
      </w:pPr>
    </w:p>
    <w:p w:rsidR="008F723D" w:rsidRPr="00920A48" w:rsidDel="00920A48" w:rsidRDefault="008F723D" w:rsidP="008F723D">
      <w:pPr>
        <w:ind w:firstLine="720"/>
        <w:rPr>
          <w:del w:id="5153" w:author="Stephen Reynolds, Jr." w:date="2012-11-13T07:29:00Z"/>
          <w:rPrChange w:id="5154" w:author="Stephen Reynolds, Jr." w:date="2012-11-13T07:32:00Z">
            <w:rPr>
              <w:del w:id="5155" w:author="Stephen Reynolds, Jr." w:date="2012-11-13T07:29:00Z"/>
            </w:rPr>
          </w:rPrChange>
        </w:rPr>
      </w:pPr>
      <w:del w:id="5156" w:author="Stephen Reynolds, Jr." w:date="2012-11-13T07:29:00Z">
        <w:r w:rsidRPr="00920A48" w:rsidDel="00920A48">
          <w:rPr>
            <w:rPrChange w:id="5157" w:author="Stephen Reynolds, Jr." w:date="2012-11-13T07:32:00Z">
              <w:rPr/>
            </w:rPrChange>
          </w:rPr>
          <w:delText>A person may have great ability to observe situations and the lives of people and gain knowledge through observation.  You can learn much by just watching people and their actions.  This can be a valuable skill, but it is not the Word of Knowledge.</w:delText>
        </w:r>
      </w:del>
    </w:p>
    <w:p w:rsidR="008F723D" w:rsidRPr="00920A48" w:rsidDel="00920A48" w:rsidRDefault="008F723D" w:rsidP="003D39BF">
      <w:pPr>
        <w:ind w:left="540"/>
        <w:rPr>
          <w:del w:id="5158" w:author="Stephen Reynolds, Jr." w:date="2012-11-13T07:29:00Z"/>
          <w:rPrChange w:id="5159" w:author="Stephen Reynolds, Jr." w:date="2012-11-13T07:32:00Z">
            <w:rPr>
              <w:del w:id="5160" w:author="Stephen Reynolds, Jr." w:date="2012-11-13T07:29:00Z"/>
            </w:rPr>
          </w:rPrChange>
        </w:rPr>
      </w:pPr>
    </w:p>
    <w:p w:rsidR="003D39BF" w:rsidRPr="00920A48" w:rsidDel="00920A48" w:rsidRDefault="003D39BF" w:rsidP="00B657BD">
      <w:pPr>
        <w:numPr>
          <w:ilvl w:val="3"/>
          <w:numId w:val="37"/>
        </w:numPr>
        <w:ind w:left="540"/>
        <w:rPr>
          <w:del w:id="5161" w:author="Stephen Reynolds, Jr." w:date="2012-11-13T07:29:00Z"/>
          <w:rPrChange w:id="5162" w:author="Stephen Reynolds, Jr." w:date="2012-11-13T07:32:00Z">
            <w:rPr>
              <w:del w:id="5163" w:author="Stephen Reynolds, Jr." w:date="2012-11-13T07:29:00Z"/>
            </w:rPr>
          </w:rPrChange>
        </w:rPr>
      </w:pPr>
      <w:del w:id="5164" w:author="Stephen Reynolds, Jr." w:date="2012-11-13T07:29:00Z">
        <w:r w:rsidRPr="00920A48" w:rsidDel="00920A48">
          <w:rPr>
            <w:rPrChange w:id="5165" w:author="Stephen Reynolds, Jr." w:date="2012-11-13T07:32:00Z">
              <w:rPr/>
            </w:rPrChange>
          </w:rPr>
          <w:delText>It is not natural learning</w:delText>
        </w:r>
      </w:del>
    </w:p>
    <w:p w:rsidR="003D39BF" w:rsidRPr="00920A48" w:rsidDel="00920A48" w:rsidRDefault="003D39BF" w:rsidP="00277041">
      <w:pPr>
        <w:ind w:firstLine="720"/>
        <w:rPr>
          <w:del w:id="5166" w:author="Stephen Reynolds, Jr." w:date="2012-11-13T07:29:00Z"/>
          <w:rPrChange w:id="5167" w:author="Stephen Reynolds, Jr." w:date="2012-11-13T07:32:00Z">
            <w:rPr>
              <w:del w:id="5168" w:author="Stephen Reynolds, Jr." w:date="2012-11-13T07:29:00Z"/>
            </w:rPr>
          </w:rPrChange>
        </w:rPr>
      </w:pPr>
      <w:del w:id="5169" w:author="Stephen Reynolds, Jr." w:date="2012-11-13T07:29:00Z">
        <w:r w:rsidRPr="00920A48" w:rsidDel="00920A48">
          <w:rPr>
            <w:rPrChange w:id="5170" w:author="Stephen Reynolds, Jr." w:date="2012-11-13T07:32:00Z">
              <w:rPr/>
            </w:rPrChange>
          </w:rPr>
          <w:delText xml:space="preserve">Yes we are to (II Timothy 2:15… </w:delText>
        </w:r>
        <w:r w:rsidRPr="00920A48" w:rsidDel="00920A48">
          <w:rPr>
            <w:i/>
            <w:rPrChange w:id="5171" w:author="Stephen Reynolds, Jr." w:date="2012-11-13T07:32:00Z">
              <w:rPr>
                <w:i/>
              </w:rPr>
            </w:rPrChange>
          </w:rPr>
          <w:delText xml:space="preserve">Study to shew yourself approved unto God…), not just a workman, but approved, </w:delText>
        </w:r>
        <w:r w:rsidR="00277041" w:rsidRPr="00920A48" w:rsidDel="00920A48">
          <w:rPr>
            <w:rPrChange w:id="5172" w:author="Stephen Reynolds, Jr." w:date="2012-11-13T07:32:00Z">
              <w:rPr/>
            </w:rPrChange>
          </w:rPr>
          <w:delText>But a</w:delText>
        </w:r>
        <w:r w:rsidRPr="00920A48" w:rsidDel="00920A48">
          <w:rPr>
            <w:rPrChange w:id="5173" w:author="Stephen Reynolds, Jr." w:date="2012-11-13T07:32:00Z">
              <w:rPr/>
            </w:rPrChange>
          </w:rPr>
          <w:delText xml:space="preserve"> person can study and be very diligent but we don’t need anything new for the sake of being new, we need to know truth.  And we should apply ourselves in every aspect of learning. Listening: somebody said the only time you learn is when your mouth is shut</w:delText>
        </w:r>
        <w:r w:rsidR="00277041" w:rsidRPr="00920A48" w:rsidDel="00920A48">
          <w:rPr>
            <w:rPrChange w:id="5174" w:author="Stephen Reynolds, Jr." w:date="2012-11-13T07:32:00Z">
              <w:rPr/>
            </w:rPrChange>
          </w:rPr>
          <w:delText xml:space="preserve"> </w:delText>
        </w:r>
        <w:r w:rsidRPr="00920A48" w:rsidDel="00920A48">
          <w:rPr>
            <w:rPrChange w:id="5175" w:author="Stephen Reynolds, Jr." w:date="2012-11-13T07:32:00Z">
              <w:rPr/>
            </w:rPrChange>
          </w:rPr>
          <w:delText>I don’t want to leave the impression that the Holy Spirit is going to make up for your lack.</w:delText>
        </w:r>
        <w:r w:rsidR="00277041" w:rsidRPr="00920A48" w:rsidDel="00920A48">
          <w:rPr>
            <w:rPrChange w:id="5176" w:author="Stephen Reynolds, Jr." w:date="2012-11-13T07:32:00Z">
              <w:rPr/>
            </w:rPrChange>
          </w:rPr>
          <w:delText xml:space="preserve"> </w:delText>
        </w:r>
        <w:r w:rsidRPr="00920A48" w:rsidDel="00920A48">
          <w:rPr>
            <w:rPrChange w:id="5177" w:author="Stephen Reynolds, Jr." w:date="2012-11-13T07:32:00Z">
              <w:rPr/>
            </w:rPrChange>
          </w:rPr>
          <w:delText>These supernatural gifts are for a purpose/reason – for the up building of the church</w:delText>
        </w:r>
      </w:del>
    </w:p>
    <w:p w:rsidR="003D39BF" w:rsidRPr="00920A48" w:rsidDel="00920A48" w:rsidRDefault="003D39BF" w:rsidP="003D39BF">
      <w:pPr>
        <w:rPr>
          <w:del w:id="5178" w:author="Stephen Reynolds, Jr." w:date="2012-11-13T07:29:00Z"/>
          <w:rPrChange w:id="5179" w:author="Stephen Reynolds, Jr." w:date="2012-11-13T07:32:00Z">
            <w:rPr>
              <w:del w:id="5180" w:author="Stephen Reynolds, Jr." w:date="2012-11-13T07:29:00Z"/>
            </w:rPr>
          </w:rPrChange>
        </w:rPr>
      </w:pPr>
      <w:del w:id="5181" w:author="Stephen Reynolds, Jr." w:date="2012-11-13T07:29:00Z">
        <w:r w:rsidRPr="00920A48" w:rsidDel="00920A48">
          <w:rPr>
            <w:rPrChange w:id="5182" w:author="Stephen Reynolds, Jr." w:date="2012-11-13T07:32:00Z">
              <w:rPr/>
            </w:rPrChange>
          </w:rPr>
          <w:delText xml:space="preserve">At the same time we need to apply ourselves diligently, to studying and to learning. </w:delText>
        </w:r>
      </w:del>
    </w:p>
    <w:p w:rsidR="003D39BF" w:rsidRPr="00920A48" w:rsidDel="00920A48" w:rsidRDefault="008F723D" w:rsidP="008F723D">
      <w:pPr>
        <w:tabs>
          <w:tab w:val="left" w:pos="1976"/>
        </w:tabs>
        <w:ind w:left="540"/>
        <w:rPr>
          <w:del w:id="5183" w:author="Stephen Reynolds, Jr." w:date="2012-11-13T07:29:00Z"/>
          <w:rPrChange w:id="5184" w:author="Stephen Reynolds, Jr." w:date="2012-11-13T07:32:00Z">
            <w:rPr>
              <w:del w:id="5185" w:author="Stephen Reynolds, Jr." w:date="2012-11-13T07:29:00Z"/>
            </w:rPr>
          </w:rPrChange>
        </w:rPr>
      </w:pPr>
      <w:del w:id="5186" w:author="Stephen Reynolds, Jr." w:date="2012-11-13T07:29:00Z">
        <w:r w:rsidRPr="00920A48" w:rsidDel="00920A48">
          <w:rPr>
            <w:rPrChange w:id="5187" w:author="Stephen Reynolds, Jr." w:date="2012-11-13T07:32:00Z">
              <w:rPr/>
            </w:rPrChange>
          </w:rPr>
          <w:tab/>
        </w:r>
      </w:del>
    </w:p>
    <w:p w:rsidR="008F723D" w:rsidRPr="00920A48" w:rsidDel="00920A48" w:rsidRDefault="008F723D" w:rsidP="00277041">
      <w:pPr>
        <w:tabs>
          <w:tab w:val="left" w:pos="900"/>
          <w:tab w:val="left" w:pos="1980"/>
        </w:tabs>
        <w:ind w:left="900" w:hanging="360"/>
        <w:rPr>
          <w:del w:id="5188" w:author="Stephen Reynolds, Jr." w:date="2012-11-13T07:29:00Z"/>
          <w:rPrChange w:id="5189" w:author="Stephen Reynolds, Jr." w:date="2012-11-13T07:32:00Z">
            <w:rPr>
              <w:del w:id="5190" w:author="Stephen Reynolds, Jr." w:date="2012-11-13T07:29:00Z"/>
            </w:rPr>
          </w:rPrChange>
        </w:rPr>
      </w:pPr>
      <w:del w:id="5191" w:author="Stephen Reynolds, Jr." w:date="2012-11-13T07:29:00Z">
        <w:r w:rsidRPr="00920A48" w:rsidDel="00920A48">
          <w:rPr>
            <w:rPrChange w:id="5192" w:author="Stephen Reynolds, Jr." w:date="2012-11-13T07:32:00Z">
              <w:rPr/>
            </w:rPrChange>
          </w:rPr>
          <w:delText>1.</w:delText>
        </w:r>
        <w:r w:rsidRPr="00920A48" w:rsidDel="00920A48">
          <w:rPr>
            <w:rPrChange w:id="5193" w:author="Stephen Reynolds, Jr." w:date="2012-11-13T07:32:00Z">
              <w:rPr/>
            </w:rPrChange>
          </w:rPr>
          <w:tab/>
          <w:delText>Knowledge gained by study is good,</w:delText>
        </w:r>
        <w:r w:rsidR="00277041" w:rsidRPr="00920A48" w:rsidDel="00920A48">
          <w:rPr>
            <w:rPrChange w:id="5194" w:author="Stephen Reynolds, Jr." w:date="2012-11-13T07:32:00Z">
              <w:rPr/>
            </w:rPrChange>
          </w:rPr>
          <w:delText xml:space="preserve"> but this is not the Word of </w:delText>
        </w:r>
        <w:r w:rsidRPr="00920A48" w:rsidDel="00920A48">
          <w:rPr>
            <w:rPrChange w:id="5195" w:author="Stephen Reynolds, Jr." w:date="2012-11-13T07:32:00Z">
              <w:rPr/>
            </w:rPrChange>
          </w:rPr>
          <w:delText>Knowledge.</w:delText>
        </w:r>
      </w:del>
    </w:p>
    <w:p w:rsidR="008F723D" w:rsidRPr="00920A48" w:rsidDel="00920A48" w:rsidRDefault="008F723D" w:rsidP="00277041">
      <w:pPr>
        <w:tabs>
          <w:tab w:val="left" w:pos="900"/>
          <w:tab w:val="left" w:pos="1980"/>
        </w:tabs>
        <w:ind w:left="900" w:hanging="360"/>
        <w:rPr>
          <w:del w:id="5196" w:author="Stephen Reynolds, Jr." w:date="2012-11-13T07:29:00Z"/>
          <w:rPrChange w:id="5197" w:author="Stephen Reynolds, Jr." w:date="2012-11-13T07:32:00Z">
            <w:rPr>
              <w:del w:id="5198" w:author="Stephen Reynolds, Jr." w:date="2012-11-13T07:29:00Z"/>
            </w:rPr>
          </w:rPrChange>
        </w:rPr>
      </w:pPr>
      <w:del w:id="5199" w:author="Stephen Reynolds, Jr." w:date="2012-11-13T07:29:00Z">
        <w:r w:rsidRPr="00920A48" w:rsidDel="00920A48">
          <w:rPr>
            <w:rPrChange w:id="5200" w:author="Stephen Reynolds, Jr." w:date="2012-11-13T07:32:00Z">
              <w:rPr/>
            </w:rPrChange>
          </w:rPr>
          <w:delText>2.</w:delText>
        </w:r>
        <w:r w:rsidRPr="00920A48" w:rsidDel="00920A48">
          <w:rPr>
            <w:rPrChange w:id="5201" w:author="Stephen Reynolds, Jr." w:date="2012-11-13T07:32:00Z">
              <w:rPr/>
            </w:rPrChange>
          </w:rPr>
          <w:tab/>
          <w:delText>The understanding of much knowledge through learning is not the</w:delText>
        </w:r>
        <w:r w:rsidR="00277041" w:rsidRPr="00920A48" w:rsidDel="00920A48">
          <w:rPr>
            <w:rPrChange w:id="5202" w:author="Stephen Reynolds, Jr." w:date="2012-11-13T07:32:00Z">
              <w:rPr/>
            </w:rPrChange>
          </w:rPr>
          <w:delText xml:space="preserve"> </w:delText>
        </w:r>
        <w:r w:rsidRPr="00920A48" w:rsidDel="00920A48">
          <w:rPr>
            <w:rPrChange w:id="5203" w:author="Stephen Reynolds, Jr." w:date="2012-11-13T07:32:00Z">
              <w:rPr/>
            </w:rPrChange>
          </w:rPr>
          <w:delText>Word of Knowledge.</w:delText>
        </w:r>
      </w:del>
    </w:p>
    <w:p w:rsidR="008F723D" w:rsidRPr="00920A48" w:rsidDel="00920A48" w:rsidRDefault="008F723D" w:rsidP="00277041">
      <w:pPr>
        <w:tabs>
          <w:tab w:val="left" w:pos="900"/>
        </w:tabs>
        <w:ind w:left="900" w:hanging="360"/>
        <w:rPr>
          <w:del w:id="5204" w:author="Stephen Reynolds, Jr." w:date="2012-11-13T07:29:00Z"/>
          <w:rPrChange w:id="5205" w:author="Stephen Reynolds, Jr." w:date="2012-11-13T07:32:00Z">
            <w:rPr>
              <w:del w:id="5206" w:author="Stephen Reynolds, Jr." w:date="2012-11-13T07:29:00Z"/>
            </w:rPr>
          </w:rPrChange>
        </w:rPr>
      </w:pPr>
      <w:del w:id="5207" w:author="Stephen Reynolds, Jr." w:date="2012-11-13T07:29:00Z">
        <w:r w:rsidRPr="00920A48" w:rsidDel="00920A48">
          <w:rPr>
            <w:rPrChange w:id="5208" w:author="Stephen Reynolds, Jr." w:date="2012-11-13T07:32:00Z">
              <w:rPr/>
            </w:rPrChange>
          </w:rPr>
          <w:delText>3.</w:delText>
        </w:r>
        <w:r w:rsidRPr="00920A48" w:rsidDel="00920A48">
          <w:rPr>
            <w:rPrChange w:id="5209" w:author="Stephen Reynolds, Jr." w:date="2012-11-13T07:32:00Z">
              <w:rPr/>
            </w:rPrChange>
          </w:rPr>
          <w:tab/>
          <w:delText xml:space="preserve">Study is an essential aspect of the ministry, but study is not the Word of </w:delText>
        </w:r>
        <w:r w:rsidRPr="00920A48" w:rsidDel="00920A48">
          <w:rPr>
            <w:rPrChange w:id="5210" w:author="Stephen Reynolds, Jr." w:date="2012-11-13T07:32:00Z">
              <w:rPr/>
            </w:rPrChange>
          </w:rPr>
          <w:tab/>
          <w:delText>Knowledge.</w:delText>
        </w:r>
      </w:del>
    </w:p>
    <w:p w:rsidR="008F723D" w:rsidRPr="00920A48" w:rsidDel="00920A48" w:rsidRDefault="008F723D" w:rsidP="008F723D">
      <w:pPr>
        <w:ind w:left="540"/>
        <w:rPr>
          <w:del w:id="5211" w:author="Stephen Reynolds, Jr." w:date="2012-11-13T07:29:00Z"/>
          <w:rPrChange w:id="5212" w:author="Stephen Reynolds, Jr." w:date="2012-11-13T07:32:00Z">
            <w:rPr>
              <w:del w:id="5213" w:author="Stephen Reynolds, Jr." w:date="2012-11-13T07:29:00Z"/>
            </w:rPr>
          </w:rPrChange>
        </w:rPr>
      </w:pPr>
    </w:p>
    <w:p w:rsidR="008F723D" w:rsidRPr="00920A48" w:rsidDel="00920A48" w:rsidRDefault="008F723D" w:rsidP="008F723D">
      <w:pPr>
        <w:ind w:firstLine="540"/>
        <w:rPr>
          <w:del w:id="5214" w:author="Stephen Reynolds, Jr." w:date="2012-11-13T07:29:00Z"/>
          <w:rPrChange w:id="5215" w:author="Stephen Reynolds, Jr." w:date="2012-11-13T07:32:00Z">
            <w:rPr>
              <w:del w:id="5216" w:author="Stephen Reynolds, Jr." w:date="2012-11-13T07:29:00Z"/>
            </w:rPr>
          </w:rPrChange>
        </w:rPr>
      </w:pPr>
      <w:del w:id="5217" w:author="Stephen Reynolds, Jr." w:date="2012-11-13T07:29:00Z">
        <w:r w:rsidRPr="00920A48" w:rsidDel="00920A48">
          <w:rPr>
            <w:rPrChange w:id="5218" w:author="Stephen Reynolds, Jr." w:date="2012-11-13T07:32:00Z">
              <w:rPr/>
            </w:rPrChange>
          </w:rPr>
          <w:delText xml:space="preserve">We must also understand the value of study and learning.  The Word admonishes us to study. – II Tim. 2:15.  The Word of Knowledge is a special revelation that cannot be known by natural means. </w:delText>
        </w:r>
      </w:del>
    </w:p>
    <w:p w:rsidR="00277041" w:rsidRPr="00920A48" w:rsidDel="00920A48" w:rsidRDefault="00277041">
      <w:pPr>
        <w:rPr>
          <w:del w:id="5219" w:author="Stephen Reynolds, Jr." w:date="2012-11-13T07:29:00Z"/>
          <w:rPrChange w:id="5220" w:author="Stephen Reynolds, Jr." w:date="2012-11-13T07:32:00Z">
            <w:rPr>
              <w:del w:id="5221" w:author="Stephen Reynolds, Jr." w:date="2012-11-13T07:29:00Z"/>
            </w:rPr>
          </w:rPrChange>
        </w:rPr>
      </w:pPr>
    </w:p>
    <w:p w:rsidR="003D39BF" w:rsidRPr="00920A48" w:rsidDel="00920A48" w:rsidRDefault="003D39BF" w:rsidP="00B657BD">
      <w:pPr>
        <w:numPr>
          <w:ilvl w:val="3"/>
          <w:numId w:val="37"/>
        </w:numPr>
        <w:ind w:left="540"/>
        <w:rPr>
          <w:del w:id="5222" w:author="Stephen Reynolds, Jr." w:date="2012-11-13T07:29:00Z"/>
          <w:rPrChange w:id="5223" w:author="Stephen Reynolds, Jr." w:date="2012-11-13T07:32:00Z">
            <w:rPr>
              <w:del w:id="5224" w:author="Stephen Reynolds, Jr." w:date="2012-11-13T07:29:00Z"/>
            </w:rPr>
          </w:rPrChange>
        </w:rPr>
      </w:pPr>
      <w:del w:id="5225" w:author="Stephen Reynolds, Jr." w:date="2012-11-13T07:29:00Z">
        <w:r w:rsidRPr="00920A48" w:rsidDel="00920A48">
          <w:rPr>
            <w:rPrChange w:id="5226" w:author="Stephen Reynolds, Jr." w:date="2012-11-13T07:32:00Z">
              <w:rPr/>
            </w:rPrChange>
          </w:rPr>
          <w:delText>It is not knowledge that experience gives us</w:delText>
        </w:r>
      </w:del>
    </w:p>
    <w:p w:rsidR="00277041" w:rsidRPr="00920A48" w:rsidDel="00920A48" w:rsidRDefault="00277041" w:rsidP="003D39BF">
      <w:pPr>
        <w:rPr>
          <w:del w:id="5227" w:author="Stephen Reynolds, Jr." w:date="2012-11-13T07:29:00Z"/>
          <w:rPrChange w:id="5228" w:author="Stephen Reynolds, Jr." w:date="2012-11-13T07:32:00Z">
            <w:rPr>
              <w:del w:id="5229" w:author="Stephen Reynolds, Jr." w:date="2012-11-13T07:29:00Z"/>
            </w:rPr>
          </w:rPrChange>
        </w:rPr>
      </w:pPr>
    </w:p>
    <w:p w:rsidR="003D39BF" w:rsidRPr="00920A48" w:rsidDel="00920A48" w:rsidRDefault="003D39BF" w:rsidP="00277041">
      <w:pPr>
        <w:ind w:firstLine="720"/>
        <w:rPr>
          <w:del w:id="5230" w:author="Stephen Reynolds, Jr." w:date="2012-11-13T07:29:00Z"/>
          <w:rPrChange w:id="5231" w:author="Stephen Reynolds, Jr." w:date="2012-11-13T07:32:00Z">
            <w:rPr>
              <w:del w:id="5232" w:author="Stephen Reynolds, Jr." w:date="2012-11-13T07:29:00Z"/>
            </w:rPr>
          </w:rPrChange>
        </w:rPr>
      </w:pPr>
      <w:del w:id="5233" w:author="Stephen Reynolds, Jr." w:date="2012-11-13T07:29:00Z">
        <w:r w:rsidRPr="00920A48" w:rsidDel="00920A48">
          <w:rPr>
            <w:rPrChange w:id="5234" w:author="Stephen Reynolds, Jr." w:date="2012-11-13T07:32:00Z">
              <w:rPr/>
            </w:rPrChange>
          </w:rPr>
          <w:delText>How do you ge</w:delText>
        </w:r>
        <w:r w:rsidR="00277041" w:rsidRPr="00920A48" w:rsidDel="00920A48">
          <w:rPr>
            <w:rPrChange w:id="5235" w:author="Stephen Reynolds, Jr." w:date="2012-11-13T07:32:00Z">
              <w:rPr/>
            </w:rPrChange>
          </w:rPr>
          <w:delText xml:space="preserve">t knowledge by experience? </w:delText>
        </w:r>
        <w:r w:rsidRPr="00920A48" w:rsidDel="00920A48">
          <w:rPr>
            <w:rPrChange w:id="5236" w:author="Stephen Reynolds, Jr." w:date="2012-11-13T07:32:00Z">
              <w:rPr/>
            </w:rPrChange>
          </w:rPr>
          <w:delText xml:space="preserve">Is all the knowledge that we get by experience, is it all good?God does not use a person apart from his personality and from his intellect.Take a person that is very learned and educated, and if he prophesied that would show by him using words that another person prophesying would never use. So God uses personality and intellect, that doesn’t mean it has an effect other than how it is being said, the means is always the same. </w:delText>
        </w:r>
        <w:r w:rsidR="00277041" w:rsidRPr="00920A48" w:rsidDel="00920A48">
          <w:rPr>
            <w:rPrChange w:id="5237" w:author="Stephen Reynolds, Jr." w:date="2012-11-13T07:32:00Z">
              <w:rPr/>
            </w:rPrChange>
          </w:rPr>
          <w:delText xml:space="preserve"> </w:delText>
        </w:r>
        <w:r w:rsidRPr="00920A48" w:rsidDel="00920A48">
          <w:rPr>
            <w:rPrChange w:id="5238" w:author="Stephen Reynolds, Jr." w:date="2012-11-13T07:32:00Z">
              <w:rPr/>
            </w:rPrChange>
          </w:rPr>
          <w:delText xml:space="preserve">Experience gives us knowledge </w:delText>
        </w:r>
      </w:del>
    </w:p>
    <w:p w:rsidR="00277041" w:rsidRPr="00920A48" w:rsidDel="00920A48" w:rsidRDefault="003D39BF" w:rsidP="00277041">
      <w:pPr>
        <w:rPr>
          <w:del w:id="5239" w:author="Stephen Reynolds, Jr." w:date="2012-11-13T07:29:00Z"/>
          <w:rPrChange w:id="5240" w:author="Stephen Reynolds, Jr." w:date="2012-11-13T07:32:00Z">
            <w:rPr>
              <w:del w:id="5241" w:author="Stephen Reynolds, Jr." w:date="2012-11-13T07:29:00Z"/>
            </w:rPr>
          </w:rPrChange>
        </w:rPr>
      </w:pPr>
      <w:del w:id="5242" w:author="Stephen Reynolds, Jr." w:date="2012-11-13T07:29:00Z">
        <w:r w:rsidRPr="00920A48" w:rsidDel="00920A48">
          <w:rPr>
            <w:rPrChange w:id="5243" w:author="Stephen Reynolds, Jr." w:date="2012-11-13T07:32:00Z">
              <w:rPr/>
            </w:rPrChange>
          </w:rPr>
          <w:delText xml:space="preserve">John 8:32…know: ginosko, </w:delText>
        </w:r>
        <w:r w:rsidRPr="00920A48" w:rsidDel="00920A48">
          <w:rPr>
            <w:i/>
            <w:rPrChange w:id="5244" w:author="Stephen Reynolds, Jr." w:date="2012-11-13T07:32:00Z">
              <w:rPr>
                <w:i/>
              </w:rPr>
            </w:rPrChange>
          </w:rPr>
          <w:delText>ghin-oce'-ko</w:delText>
        </w:r>
        <w:r w:rsidRPr="00920A48" w:rsidDel="00920A48">
          <w:rPr>
            <w:rPrChange w:id="5245" w:author="Stephen Reynolds, Jr." w:date="2012-11-13T07:32:00Z">
              <w:rPr/>
            </w:rPrChange>
          </w:rPr>
          <w:delText>: (it is not just knowledge by knowing something, but it is experience) a prolonged form of a primary verb; to "know" (absolutely) in a great variety of applications and with many implications (as follow, with others not thus clearly expressed):--allow, be aware (of), feel, (have) know(-ledge), perceived, be resolved, can speak, be sure, understand</w:delText>
        </w:r>
        <w:r w:rsidR="00277041" w:rsidRPr="00920A48" w:rsidDel="00920A48">
          <w:rPr>
            <w:rPrChange w:id="5246" w:author="Stephen Reynolds, Jr." w:date="2012-11-13T07:32:00Z">
              <w:rPr/>
            </w:rPrChange>
          </w:rPr>
          <w:delText xml:space="preserve">. </w:delText>
        </w:r>
        <w:r w:rsidRPr="00920A48" w:rsidDel="00920A48">
          <w:rPr>
            <w:rPrChange w:id="5247" w:author="Stephen Reynolds, Jr." w:date="2012-11-13T07:32:00Z">
              <w:rPr/>
            </w:rPrChange>
          </w:rPr>
          <w:delText xml:space="preserve">You shall know (experience) the truth and the truth shall make you free. </w:delText>
        </w:r>
        <w:r w:rsidR="00277041" w:rsidRPr="00920A48" w:rsidDel="00920A48">
          <w:rPr>
            <w:rPrChange w:id="5248" w:author="Stephen Reynolds, Jr." w:date="2012-11-13T07:32:00Z">
              <w:rPr/>
            </w:rPrChange>
          </w:rPr>
          <w:delText xml:space="preserve">(John 8:32) The  Greek word for know in this verse is </w:delText>
        </w:r>
        <w:r w:rsidR="00277041" w:rsidRPr="00920A48" w:rsidDel="00920A48">
          <w:rPr>
            <w:i/>
            <w:rPrChange w:id="5249" w:author="Stephen Reynolds, Jr." w:date="2012-11-13T07:32:00Z">
              <w:rPr>
                <w:i/>
              </w:rPr>
            </w:rPrChange>
          </w:rPr>
          <w:delText>ginosko</w:delText>
        </w:r>
        <w:r w:rsidR="00277041" w:rsidRPr="00920A48" w:rsidDel="00920A48">
          <w:rPr>
            <w:rPrChange w:id="5250" w:author="Stephen Reynolds, Jr." w:date="2012-11-13T07:32:00Z">
              <w:rPr/>
            </w:rPrChange>
          </w:rPr>
          <w:delText xml:space="preserve">, </w:delText>
        </w:r>
        <w:r w:rsidR="00277041" w:rsidRPr="00920A48" w:rsidDel="00920A48">
          <w:rPr>
            <w:i/>
            <w:rPrChange w:id="5251" w:author="Stephen Reynolds, Jr." w:date="2012-11-13T07:32:00Z">
              <w:rPr>
                <w:i/>
              </w:rPr>
            </w:rPrChange>
          </w:rPr>
          <w:delText>ghin-oce'-ko</w:delText>
        </w:r>
        <w:r w:rsidR="00277041" w:rsidRPr="00920A48" w:rsidDel="00920A48">
          <w:rPr>
            <w:rPrChange w:id="5252" w:author="Stephen Reynolds, Jr." w:date="2012-11-13T07:32:00Z">
              <w:rPr/>
            </w:rPrChange>
          </w:rPr>
          <w:delText>: this is not just knowledge by knowing something, but it is knowledge by experience.</w:delText>
        </w:r>
      </w:del>
    </w:p>
    <w:p w:rsidR="008F723D" w:rsidRPr="00920A48" w:rsidDel="00920A48" w:rsidRDefault="008F723D" w:rsidP="008F723D">
      <w:pPr>
        <w:ind w:left="1440"/>
        <w:rPr>
          <w:del w:id="5253" w:author="Stephen Reynolds, Jr." w:date="2012-11-13T07:29:00Z"/>
          <w:rPrChange w:id="5254" w:author="Stephen Reynolds, Jr." w:date="2012-11-13T07:32:00Z">
            <w:rPr>
              <w:del w:id="5255" w:author="Stephen Reynolds, Jr." w:date="2012-11-13T07:29:00Z"/>
            </w:rPr>
          </w:rPrChange>
        </w:rPr>
      </w:pPr>
    </w:p>
    <w:p w:rsidR="008F723D" w:rsidRPr="00920A48" w:rsidDel="00920A48" w:rsidRDefault="008F723D" w:rsidP="008F723D">
      <w:pPr>
        <w:tabs>
          <w:tab w:val="left" w:pos="1260"/>
        </w:tabs>
        <w:ind w:left="1440" w:hanging="900"/>
        <w:rPr>
          <w:del w:id="5256" w:author="Stephen Reynolds, Jr." w:date="2012-11-13T07:29:00Z"/>
          <w:rPrChange w:id="5257" w:author="Stephen Reynolds, Jr." w:date="2012-11-13T07:32:00Z">
            <w:rPr>
              <w:del w:id="5258" w:author="Stephen Reynolds, Jr." w:date="2012-11-13T07:29:00Z"/>
            </w:rPr>
          </w:rPrChange>
        </w:rPr>
      </w:pPr>
      <w:del w:id="5259" w:author="Stephen Reynolds, Jr." w:date="2012-11-13T07:29:00Z">
        <w:r w:rsidRPr="00920A48" w:rsidDel="00920A48">
          <w:rPr>
            <w:rPrChange w:id="5260" w:author="Stephen Reynolds, Jr." w:date="2012-11-13T07:32:00Z">
              <w:rPr/>
            </w:rPrChange>
          </w:rPr>
          <w:delText>D.</w:delText>
        </w:r>
        <w:r w:rsidRPr="00920A48" w:rsidDel="00920A48">
          <w:rPr>
            <w:rPrChange w:id="5261" w:author="Stephen Reynolds, Jr." w:date="2012-11-13T07:32:00Z">
              <w:rPr/>
            </w:rPrChange>
          </w:rPr>
          <w:tab/>
          <w:delText>It is not a gift to understand or know all knowledge.</w:delText>
        </w:r>
      </w:del>
    </w:p>
    <w:p w:rsidR="008F723D" w:rsidRPr="00920A48" w:rsidDel="00920A48" w:rsidRDefault="008F723D" w:rsidP="008F723D">
      <w:pPr>
        <w:tabs>
          <w:tab w:val="left" w:pos="1980"/>
          <w:tab w:val="left" w:pos="2160"/>
        </w:tabs>
        <w:ind w:firstLine="1260"/>
        <w:rPr>
          <w:del w:id="5262" w:author="Stephen Reynolds, Jr." w:date="2012-11-13T07:29:00Z"/>
          <w:rPrChange w:id="5263" w:author="Stephen Reynolds, Jr." w:date="2012-11-13T07:32:00Z">
            <w:rPr>
              <w:del w:id="5264" w:author="Stephen Reynolds, Jr." w:date="2012-11-13T07:29:00Z"/>
            </w:rPr>
          </w:rPrChange>
        </w:rPr>
      </w:pPr>
      <w:del w:id="5265" w:author="Stephen Reynolds, Jr." w:date="2012-11-13T07:29:00Z">
        <w:r w:rsidRPr="00920A48" w:rsidDel="00920A48">
          <w:rPr>
            <w:rPrChange w:id="5266" w:author="Stephen Reynolds, Jr." w:date="2012-11-13T07:32:00Z">
              <w:rPr/>
            </w:rPrChange>
          </w:rPr>
          <w:delText>1.</w:delText>
        </w:r>
        <w:r w:rsidRPr="00920A48" w:rsidDel="00920A48">
          <w:rPr>
            <w:rPrChange w:id="5267" w:author="Stephen Reynolds, Jr." w:date="2012-11-13T07:32:00Z">
              <w:rPr/>
            </w:rPrChange>
          </w:rPr>
          <w:tab/>
          <w:delText>It is not an impartation of wisdom to know how to do something.</w:delText>
        </w:r>
        <w:r w:rsidRPr="00920A48" w:rsidDel="00920A48">
          <w:rPr>
            <w:rPrChange w:id="5268" w:author="Stephen Reynolds, Jr." w:date="2012-11-13T07:32:00Z">
              <w:rPr/>
            </w:rPrChange>
          </w:rPr>
          <w:tab/>
        </w:r>
      </w:del>
    </w:p>
    <w:p w:rsidR="008F723D" w:rsidRPr="00920A48" w:rsidDel="00920A48" w:rsidRDefault="008F723D" w:rsidP="008F723D">
      <w:pPr>
        <w:tabs>
          <w:tab w:val="left" w:pos="1980"/>
        </w:tabs>
        <w:ind w:left="1440" w:hanging="180"/>
        <w:rPr>
          <w:del w:id="5269" w:author="Stephen Reynolds, Jr." w:date="2012-11-13T07:29:00Z"/>
          <w:rPrChange w:id="5270" w:author="Stephen Reynolds, Jr." w:date="2012-11-13T07:32:00Z">
            <w:rPr>
              <w:del w:id="5271" w:author="Stephen Reynolds, Jr." w:date="2012-11-13T07:29:00Z"/>
            </w:rPr>
          </w:rPrChange>
        </w:rPr>
      </w:pPr>
      <w:del w:id="5272" w:author="Stephen Reynolds, Jr." w:date="2012-11-13T07:29:00Z">
        <w:r w:rsidRPr="00920A48" w:rsidDel="00920A48">
          <w:rPr>
            <w:rPrChange w:id="5273" w:author="Stephen Reynolds, Jr." w:date="2012-11-13T07:32:00Z">
              <w:rPr/>
            </w:rPrChange>
          </w:rPr>
          <w:delText>2.</w:delText>
        </w:r>
        <w:r w:rsidRPr="00920A48" w:rsidDel="00920A48">
          <w:rPr>
            <w:rPrChange w:id="5274" w:author="Stephen Reynolds, Jr." w:date="2012-11-13T07:32:00Z">
              <w:rPr/>
            </w:rPrChange>
          </w:rPr>
          <w:tab/>
          <w:delText>It is a specific word of information.</w:delText>
        </w:r>
      </w:del>
    </w:p>
    <w:p w:rsidR="008F723D" w:rsidRPr="00920A48" w:rsidDel="00920A48" w:rsidRDefault="008F723D" w:rsidP="008F723D">
      <w:pPr>
        <w:ind w:left="1440"/>
        <w:rPr>
          <w:del w:id="5275" w:author="Stephen Reynolds, Jr." w:date="2012-11-13T07:29:00Z"/>
          <w:rPrChange w:id="5276" w:author="Stephen Reynolds, Jr." w:date="2012-11-13T07:32:00Z">
            <w:rPr>
              <w:del w:id="5277" w:author="Stephen Reynolds, Jr." w:date="2012-11-13T07:29:00Z"/>
            </w:rPr>
          </w:rPrChange>
        </w:rPr>
      </w:pPr>
    </w:p>
    <w:p w:rsidR="008F723D" w:rsidRPr="00920A48" w:rsidDel="00920A48" w:rsidRDefault="008F723D" w:rsidP="008F723D">
      <w:pPr>
        <w:ind w:firstLine="720"/>
        <w:rPr>
          <w:del w:id="5278" w:author="Stephen Reynolds, Jr." w:date="2012-11-13T07:29:00Z"/>
          <w:rPrChange w:id="5279" w:author="Stephen Reynolds, Jr." w:date="2012-11-13T07:32:00Z">
            <w:rPr>
              <w:del w:id="5280" w:author="Stephen Reynolds, Jr." w:date="2012-11-13T07:29:00Z"/>
            </w:rPr>
          </w:rPrChange>
        </w:rPr>
      </w:pPr>
      <w:del w:id="5281" w:author="Stephen Reynolds, Jr." w:date="2012-11-13T07:29:00Z">
        <w:r w:rsidRPr="00920A48" w:rsidDel="00920A48">
          <w:rPr>
            <w:rPrChange w:id="5282" w:author="Stephen Reynolds, Jr." w:date="2012-11-13T07:32:00Z">
              <w:rPr/>
            </w:rPrChange>
          </w:rPr>
          <w:delText>Remember this is a “Word” of revealed information or knowledge and not a gift to know it all.  Some mistakenly think this gift is about God making people wise or giving them a high intelligence.  This gift is a revealed word of God about a specific thing at a specific time.</w:delText>
        </w:r>
      </w:del>
    </w:p>
    <w:p w:rsidR="008F723D" w:rsidRPr="00920A48" w:rsidDel="00920A48" w:rsidRDefault="008F723D" w:rsidP="003D39BF">
      <w:pPr>
        <w:ind w:left="540"/>
        <w:rPr>
          <w:del w:id="5283" w:author="Stephen Reynolds, Jr." w:date="2012-11-13T07:29:00Z"/>
          <w:rPrChange w:id="5284" w:author="Stephen Reynolds, Jr." w:date="2012-11-13T07:32:00Z">
            <w:rPr>
              <w:del w:id="5285" w:author="Stephen Reynolds, Jr." w:date="2012-11-13T07:29:00Z"/>
            </w:rPr>
          </w:rPrChange>
        </w:rPr>
      </w:pPr>
    </w:p>
    <w:p w:rsidR="00277041" w:rsidRPr="00920A48" w:rsidDel="00920A48" w:rsidRDefault="00277041">
      <w:pPr>
        <w:rPr>
          <w:del w:id="5286" w:author="Stephen Reynolds, Jr." w:date="2012-11-13T07:29:00Z"/>
          <w:rPrChange w:id="5287" w:author="Stephen Reynolds, Jr." w:date="2012-11-13T07:32:00Z">
            <w:rPr>
              <w:del w:id="5288" w:author="Stephen Reynolds, Jr." w:date="2012-11-13T07:29:00Z"/>
            </w:rPr>
          </w:rPrChange>
        </w:rPr>
      </w:pPr>
      <w:del w:id="5289" w:author="Stephen Reynolds, Jr." w:date="2012-11-13T07:29:00Z">
        <w:r w:rsidRPr="00920A48" w:rsidDel="00920A48">
          <w:rPr>
            <w:rPrChange w:id="5290" w:author="Stephen Reynolds, Jr." w:date="2012-11-13T07:32:00Z">
              <w:rPr/>
            </w:rPrChange>
          </w:rPr>
          <w:br w:type="page"/>
        </w:r>
      </w:del>
    </w:p>
    <w:p w:rsidR="003D39BF" w:rsidRPr="00920A48" w:rsidDel="00920A48" w:rsidRDefault="003D39BF" w:rsidP="00B657BD">
      <w:pPr>
        <w:numPr>
          <w:ilvl w:val="0"/>
          <w:numId w:val="37"/>
        </w:numPr>
        <w:rPr>
          <w:del w:id="5291" w:author="Stephen Reynolds, Jr." w:date="2012-11-13T07:29:00Z"/>
          <w:rPrChange w:id="5292" w:author="Stephen Reynolds, Jr." w:date="2012-11-13T07:32:00Z">
            <w:rPr>
              <w:del w:id="5293" w:author="Stephen Reynolds, Jr." w:date="2012-11-13T07:29:00Z"/>
            </w:rPr>
          </w:rPrChange>
        </w:rPr>
      </w:pPr>
      <w:del w:id="5294" w:author="Stephen Reynolds, Jr." w:date="2012-11-13T07:29:00Z">
        <w:r w:rsidRPr="00920A48" w:rsidDel="00920A48">
          <w:rPr>
            <w:rPrChange w:id="5295" w:author="Stephen Reynolds, Jr." w:date="2012-11-13T07:32:00Z">
              <w:rPr/>
            </w:rPrChange>
          </w:rPr>
          <w:delText>What The Word of Knowledge Is</w:delText>
        </w:r>
      </w:del>
    </w:p>
    <w:p w:rsidR="00C41673" w:rsidRPr="00920A48" w:rsidDel="00920A48" w:rsidRDefault="00C41673" w:rsidP="00C41673">
      <w:pPr>
        <w:ind w:left="180"/>
        <w:rPr>
          <w:del w:id="5296" w:author="Stephen Reynolds, Jr." w:date="2012-11-13T07:29:00Z"/>
          <w:rPrChange w:id="5297" w:author="Stephen Reynolds, Jr." w:date="2012-11-13T07:32:00Z">
            <w:rPr>
              <w:del w:id="5298" w:author="Stephen Reynolds, Jr." w:date="2012-11-13T07:29:00Z"/>
            </w:rPr>
          </w:rPrChange>
        </w:rPr>
      </w:pPr>
    </w:p>
    <w:p w:rsidR="00C41673" w:rsidRPr="00920A48" w:rsidDel="00920A48" w:rsidRDefault="00C41673" w:rsidP="00C41673">
      <w:pPr>
        <w:tabs>
          <w:tab w:val="left" w:pos="1260"/>
        </w:tabs>
        <w:ind w:left="540"/>
        <w:rPr>
          <w:del w:id="5299" w:author="Stephen Reynolds, Jr." w:date="2012-11-13T07:29:00Z"/>
          <w:rPrChange w:id="5300" w:author="Stephen Reynolds, Jr." w:date="2012-11-13T07:32:00Z">
            <w:rPr>
              <w:del w:id="5301" w:author="Stephen Reynolds, Jr." w:date="2012-11-13T07:29:00Z"/>
            </w:rPr>
          </w:rPrChange>
        </w:rPr>
      </w:pPr>
      <w:del w:id="5302" w:author="Stephen Reynolds, Jr." w:date="2012-11-13T07:29:00Z">
        <w:r w:rsidRPr="00920A48" w:rsidDel="00920A48">
          <w:rPr>
            <w:rPrChange w:id="5303" w:author="Stephen Reynolds, Jr." w:date="2012-11-13T07:32:00Z">
              <w:rPr/>
            </w:rPrChange>
          </w:rPr>
          <w:delText>A.</w:delText>
        </w:r>
        <w:r w:rsidRPr="00920A48" w:rsidDel="00920A48">
          <w:rPr>
            <w:rPrChange w:id="5304" w:author="Stephen Reynolds, Jr." w:date="2012-11-13T07:32:00Z">
              <w:rPr/>
            </w:rPrChange>
          </w:rPr>
          <w:tab/>
          <w:delText xml:space="preserve">The Word of Knowledge is a supernatural expression of the Divine will, </w:delText>
        </w:r>
        <w:r w:rsidRPr="00920A48" w:rsidDel="00920A48">
          <w:rPr>
            <w:rPrChange w:id="5305" w:author="Stephen Reynolds, Jr." w:date="2012-11-13T07:32:00Z">
              <w:rPr/>
            </w:rPrChange>
          </w:rPr>
          <w:tab/>
        </w:r>
        <w:r w:rsidRPr="00920A48" w:rsidDel="00920A48">
          <w:rPr>
            <w:rPrChange w:id="5306" w:author="Stephen Reynolds, Jr." w:date="2012-11-13T07:32:00Z">
              <w:rPr/>
            </w:rPrChange>
          </w:rPr>
          <w:tab/>
          <w:delText>purpose, and plan of God.</w:delText>
        </w:r>
      </w:del>
    </w:p>
    <w:p w:rsidR="00C41673" w:rsidRPr="00920A48" w:rsidDel="00920A48" w:rsidRDefault="00C41673" w:rsidP="00C41673">
      <w:pPr>
        <w:ind w:firstLine="720"/>
        <w:rPr>
          <w:del w:id="5307" w:author="Stephen Reynolds, Jr." w:date="2012-11-13T07:29:00Z"/>
          <w:rPrChange w:id="5308" w:author="Stephen Reynolds, Jr." w:date="2012-11-13T07:32:00Z">
            <w:rPr>
              <w:del w:id="5309" w:author="Stephen Reynolds, Jr." w:date="2012-11-13T07:29:00Z"/>
            </w:rPr>
          </w:rPrChange>
        </w:rPr>
      </w:pPr>
      <w:del w:id="5310" w:author="Stephen Reynolds, Jr." w:date="2012-11-13T07:29:00Z">
        <w:r w:rsidRPr="00920A48" w:rsidDel="00920A48">
          <w:rPr>
            <w:rPrChange w:id="5311" w:author="Stephen Reynolds, Jr." w:date="2012-11-13T07:32:00Z">
              <w:rPr/>
            </w:rPrChange>
          </w:rPr>
          <w:tab/>
        </w:r>
      </w:del>
    </w:p>
    <w:p w:rsidR="00C41673" w:rsidRPr="00920A48" w:rsidDel="00920A48" w:rsidRDefault="00C41673" w:rsidP="00C41673">
      <w:pPr>
        <w:tabs>
          <w:tab w:val="left" w:pos="1980"/>
        </w:tabs>
        <w:ind w:firstLine="1260"/>
        <w:rPr>
          <w:del w:id="5312" w:author="Stephen Reynolds, Jr." w:date="2012-11-13T07:29:00Z"/>
          <w:rPrChange w:id="5313" w:author="Stephen Reynolds, Jr." w:date="2012-11-13T07:32:00Z">
            <w:rPr>
              <w:del w:id="5314" w:author="Stephen Reynolds, Jr." w:date="2012-11-13T07:29:00Z"/>
            </w:rPr>
          </w:rPrChange>
        </w:rPr>
      </w:pPr>
      <w:del w:id="5315" w:author="Stephen Reynolds, Jr." w:date="2012-11-13T07:29:00Z">
        <w:r w:rsidRPr="00920A48" w:rsidDel="00920A48">
          <w:rPr>
            <w:rPrChange w:id="5316" w:author="Stephen Reynolds, Jr." w:date="2012-11-13T07:32:00Z">
              <w:rPr/>
            </w:rPrChange>
          </w:rPr>
          <w:delText>1.</w:delText>
        </w:r>
        <w:r w:rsidRPr="00920A48" w:rsidDel="00920A48">
          <w:rPr>
            <w:rPrChange w:id="5317" w:author="Stephen Reynolds, Jr." w:date="2012-11-13T07:32:00Z">
              <w:rPr/>
            </w:rPrChange>
          </w:rPr>
          <w:tab/>
          <w:delText xml:space="preserve">The Greek word used for word to describe this gift is </w:delText>
        </w:r>
        <w:r w:rsidRPr="00920A48" w:rsidDel="00920A48">
          <w:rPr>
            <w:i/>
            <w:rPrChange w:id="5318" w:author="Stephen Reynolds, Jr." w:date="2012-11-13T07:32:00Z">
              <w:rPr>
                <w:i/>
              </w:rPr>
            </w:rPrChange>
          </w:rPr>
          <w:delText xml:space="preserve">rhema.  </w:delText>
        </w:r>
        <w:r w:rsidRPr="00920A48" w:rsidDel="00920A48">
          <w:rPr>
            <w:rPrChange w:id="5319" w:author="Stephen Reynolds, Jr." w:date="2012-11-13T07:32:00Z">
              <w:rPr/>
            </w:rPrChange>
          </w:rPr>
          <w:delText xml:space="preserve">It </w:delText>
        </w:r>
        <w:r w:rsidRPr="00920A48" w:rsidDel="00920A48">
          <w:rPr>
            <w:rPrChange w:id="5320" w:author="Stephen Reynolds, Jr." w:date="2012-11-13T07:32:00Z">
              <w:rPr/>
            </w:rPrChange>
          </w:rPr>
          <w:tab/>
        </w:r>
        <w:r w:rsidRPr="00920A48" w:rsidDel="00920A48">
          <w:rPr>
            <w:rPrChange w:id="5321" w:author="Stephen Reynolds, Jr." w:date="2012-11-13T07:32:00Z">
              <w:rPr/>
            </w:rPrChange>
          </w:rPr>
          <w:tab/>
          <w:delText>means a revealed word of God.</w:delText>
        </w:r>
      </w:del>
    </w:p>
    <w:p w:rsidR="00C41673" w:rsidRPr="00920A48" w:rsidDel="00920A48" w:rsidRDefault="00C41673" w:rsidP="00C41673">
      <w:pPr>
        <w:ind w:firstLine="1440"/>
        <w:rPr>
          <w:del w:id="5322" w:author="Stephen Reynolds, Jr." w:date="2012-11-13T07:29:00Z"/>
          <w:rPrChange w:id="5323" w:author="Stephen Reynolds, Jr." w:date="2012-11-13T07:32:00Z">
            <w:rPr>
              <w:del w:id="5324" w:author="Stephen Reynolds, Jr." w:date="2012-11-13T07:29:00Z"/>
            </w:rPr>
          </w:rPrChange>
        </w:rPr>
      </w:pPr>
    </w:p>
    <w:p w:rsidR="00C41673" w:rsidRPr="00920A48" w:rsidDel="00920A48" w:rsidRDefault="00C41673" w:rsidP="00C41673">
      <w:pPr>
        <w:ind w:firstLine="720"/>
        <w:rPr>
          <w:del w:id="5325" w:author="Stephen Reynolds, Jr." w:date="2012-11-13T07:29:00Z"/>
          <w:rPrChange w:id="5326" w:author="Stephen Reynolds, Jr." w:date="2012-11-13T07:32:00Z">
            <w:rPr>
              <w:del w:id="5327" w:author="Stephen Reynolds, Jr." w:date="2012-11-13T07:29:00Z"/>
            </w:rPr>
          </w:rPrChange>
        </w:rPr>
      </w:pPr>
      <w:del w:id="5328" w:author="Stephen Reynolds, Jr." w:date="2012-11-13T07:29:00Z">
        <w:r w:rsidRPr="00920A48" w:rsidDel="00920A48">
          <w:rPr>
            <w:rPrChange w:id="5329" w:author="Stephen Reynolds, Jr." w:date="2012-11-13T07:32:00Z">
              <w:rPr/>
            </w:rPrChange>
          </w:rPr>
          <w:delText>This is the same word that is used in Rom.10:17 - ...</w:delText>
        </w:r>
        <w:r w:rsidRPr="00920A48" w:rsidDel="00920A48">
          <w:rPr>
            <w:i/>
            <w:rPrChange w:id="5330" w:author="Stephen Reynolds, Jr." w:date="2012-11-13T07:32:00Z">
              <w:rPr>
                <w:i/>
              </w:rPr>
            </w:rPrChange>
          </w:rPr>
          <w:delText xml:space="preserve">faith cometh by hearing, and hearing by the word of God.  </w:delText>
        </w:r>
        <w:r w:rsidRPr="00920A48" w:rsidDel="00920A48">
          <w:rPr>
            <w:rPrChange w:id="5331" w:author="Stephen Reynolds, Jr." w:date="2012-11-13T07:32:00Z">
              <w:rPr/>
            </w:rPrChange>
          </w:rPr>
          <w:delText xml:space="preserve">In John 1:1 the Greek word </w:delText>
        </w:r>
        <w:r w:rsidRPr="00920A48" w:rsidDel="00920A48">
          <w:rPr>
            <w:i/>
            <w:rPrChange w:id="5332" w:author="Stephen Reynolds, Jr." w:date="2012-11-13T07:32:00Z">
              <w:rPr>
                <w:i/>
              </w:rPr>
            </w:rPrChange>
          </w:rPr>
          <w:delText xml:space="preserve">logos </w:delText>
        </w:r>
        <w:r w:rsidRPr="00920A48" w:rsidDel="00920A48">
          <w:rPr>
            <w:rPrChange w:id="5333" w:author="Stephen Reynolds, Jr." w:date="2012-11-13T07:32:00Z">
              <w:rPr/>
            </w:rPrChange>
          </w:rPr>
          <w:delText>is used to refer to the Word.</w:delText>
        </w:r>
      </w:del>
    </w:p>
    <w:p w:rsidR="00C41673" w:rsidRPr="00920A48" w:rsidDel="00920A48" w:rsidRDefault="00C41673" w:rsidP="00C41673">
      <w:pPr>
        <w:rPr>
          <w:del w:id="5334" w:author="Stephen Reynolds, Jr." w:date="2012-11-13T07:29:00Z"/>
          <w:rPrChange w:id="5335" w:author="Stephen Reynolds, Jr." w:date="2012-11-13T07:32:00Z">
            <w:rPr>
              <w:del w:id="5336" w:author="Stephen Reynolds, Jr." w:date="2012-11-13T07:29:00Z"/>
            </w:rPr>
          </w:rPrChange>
        </w:rPr>
      </w:pPr>
      <w:del w:id="5337" w:author="Stephen Reynolds, Jr." w:date="2012-11-13T07:29:00Z">
        <w:r w:rsidRPr="00920A48" w:rsidDel="00920A48">
          <w:rPr>
            <w:i/>
            <w:rPrChange w:id="5338" w:author="Stephen Reynolds, Jr." w:date="2012-11-13T07:32:00Z">
              <w:rPr>
                <w:i/>
              </w:rPr>
            </w:rPrChange>
          </w:rPr>
          <w:delText xml:space="preserve">Rhema </w:delText>
        </w:r>
        <w:r w:rsidRPr="00920A48" w:rsidDel="00920A48">
          <w:rPr>
            <w:rPrChange w:id="5339" w:author="Stephen Reynolds, Jr." w:date="2012-11-13T07:32:00Z">
              <w:rPr/>
            </w:rPrChange>
          </w:rPr>
          <w:delText xml:space="preserve">is a revealed word, which is a word given by God.  </w:delText>
        </w:r>
        <w:r w:rsidRPr="00920A48" w:rsidDel="00920A48">
          <w:rPr>
            <w:i/>
            <w:rPrChange w:id="5340" w:author="Stephen Reynolds, Jr." w:date="2012-11-13T07:32:00Z">
              <w:rPr>
                <w:i/>
              </w:rPr>
            </w:rPrChange>
          </w:rPr>
          <w:delText>Logos</w:delText>
        </w:r>
        <w:r w:rsidRPr="00920A48" w:rsidDel="00920A48">
          <w:rPr>
            <w:rPrChange w:id="5341" w:author="Stephen Reynolds, Jr." w:date="2012-11-13T07:32:00Z">
              <w:rPr/>
            </w:rPrChange>
          </w:rPr>
          <w:delText xml:space="preserve"> is the expressed or spoken word.  </w:delText>
        </w:r>
      </w:del>
    </w:p>
    <w:p w:rsidR="00C41673" w:rsidRPr="00920A48" w:rsidDel="00920A48" w:rsidRDefault="00C41673" w:rsidP="00C41673">
      <w:pPr>
        <w:rPr>
          <w:del w:id="5342" w:author="Stephen Reynolds, Jr." w:date="2012-11-13T07:29:00Z"/>
          <w:rPrChange w:id="5343" w:author="Stephen Reynolds, Jr." w:date="2012-11-13T07:32:00Z">
            <w:rPr>
              <w:del w:id="5344" w:author="Stephen Reynolds, Jr." w:date="2012-11-13T07:29:00Z"/>
            </w:rPr>
          </w:rPrChange>
        </w:rPr>
      </w:pPr>
    </w:p>
    <w:p w:rsidR="00C41673" w:rsidRPr="00920A48" w:rsidDel="00920A48" w:rsidRDefault="00C41673" w:rsidP="00C41673">
      <w:pPr>
        <w:tabs>
          <w:tab w:val="left" w:pos="1980"/>
        </w:tabs>
        <w:ind w:left="540" w:firstLine="720"/>
        <w:rPr>
          <w:del w:id="5345" w:author="Stephen Reynolds, Jr." w:date="2012-11-13T07:29:00Z"/>
          <w:rPrChange w:id="5346" w:author="Stephen Reynolds, Jr." w:date="2012-11-13T07:32:00Z">
            <w:rPr>
              <w:del w:id="5347" w:author="Stephen Reynolds, Jr." w:date="2012-11-13T07:29:00Z"/>
            </w:rPr>
          </w:rPrChange>
        </w:rPr>
      </w:pPr>
      <w:del w:id="5348" w:author="Stephen Reynolds, Jr." w:date="2012-11-13T07:29:00Z">
        <w:r w:rsidRPr="00920A48" w:rsidDel="00920A48">
          <w:rPr>
            <w:rPrChange w:id="5349" w:author="Stephen Reynolds, Jr." w:date="2012-11-13T07:32:00Z">
              <w:rPr/>
            </w:rPrChange>
          </w:rPr>
          <w:delText>2.</w:delText>
        </w:r>
        <w:r w:rsidRPr="00920A48" w:rsidDel="00920A48">
          <w:rPr>
            <w:rPrChange w:id="5350" w:author="Stephen Reynolds, Jr." w:date="2012-11-13T07:32:00Z">
              <w:rPr/>
            </w:rPrChange>
          </w:rPr>
          <w:tab/>
          <w:delText>Knowledge is the intellectual apprehension of information.</w:delText>
        </w:r>
      </w:del>
    </w:p>
    <w:p w:rsidR="00C41673" w:rsidRPr="00920A48" w:rsidDel="00920A48" w:rsidRDefault="00C41673" w:rsidP="00C41673">
      <w:pPr>
        <w:ind w:left="540"/>
        <w:rPr>
          <w:del w:id="5351" w:author="Stephen Reynolds, Jr." w:date="2012-11-13T07:29:00Z"/>
          <w:rPrChange w:id="5352" w:author="Stephen Reynolds, Jr." w:date="2012-11-13T07:32:00Z">
            <w:rPr>
              <w:del w:id="5353" w:author="Stephen Reynolds, Jr." w:date="2012-11-13T07:29:00Z"/>
            </w:rPr>
          </w:rPrChange>
        </w:rPr>
      </w:pPr>
    </w:p>
    <w:p w:rsidR="00C41673" w:rsidRPr="00920A48" w:rsidDel="00920A48" w:rsidRDefault="00C41673" w:rsidP="00C41673">
      <w:pPr>
        <w:ind w:firstLine="720"/>
        <w:rPr>
          <w:del w:id="5354" w:author="Stephen Reynolds, Jr." w:date="2012-11-13T07:29:00Z"/>
          <w:rPrChange w:id="5355" w:author="Stephen Reynolds, Jr." w:date="2012-11-13T07:32:00Z">
            <w:rPr>
              <w:del w:id="5356" w:author="Stephen Reynolds, Jr." w:date="2012-11-13T07:29:00Z"/>
            </w:rPr>
          </w:rPrChange>
        </w:rPr>
      </w:pPr>
      <w:del w:id="5357" w:author="Stephen Reynolds, Jr." w:date="2012-11-13T07:29:00Z">
        <w:r w:rsidRPr="00920A48" w:rsidDel="00920A48">
          <w:rPr>
            <w:rPrChange w:id="5358" w:author="Stephen Reynolds, Jr." w:date="2012-11-13T07:32:00Z">
              <w:rPr/>
            </w:rPrChange>
          </w:rPr>
          <w:delText>It is information acquired or understood.  In relation to this gift it refers to information given or revealed by God and not acquired through natural means.</w:delText>
        </w:r>
      </w:del>
    </w:p>
    <w:p w:rsidR="00C41673" w:rsidRPr="00920A48" w:rsidDel="00920A48" w:rsidRDefault="00C41673" w:rsidP="00C41673">
      <w:pPr>
        <w:ind w:left="540" w:firstLine="900"/>
        <w:rPr>
          <w:del w:id="5359" w:author="Stephen Reynolds, Jr." w:date="2012-11-13T07:29:00Z"/>
          <w:rPrChange w:id="5360" w:author="Stephen Reynolds, Jr." w:date="2012-11-13T07:32:00Z">
            <w:rPr>
              <w:del w:id="5361" w:author="Stephen Reynolds, Jr." w:date="2012-11-13T07:29:00Z"/>
            </w:rPr>
          </w:rPrChange>
        </w:rPr>
      </w:pPr>
    </w:p>
    <w:p w:rsidR="00C41673" w:rsidRPr="00920A48" w:rsidDel="00920A48" w:rsidRDefault="00C41673" w:rsidP="00C41673">
      <w:pPr>
        <w:tabs>
          <w:tab w:val="left" w:pos="1980"/>
        </w:tabs>
        <w:ind w:left="540" w:firstLine="720"/>
        <w:rPr>
          <w:del w:id="5362" w:author="Stephen Reynolds, Jr." w:date="2012-11-13T07:29:00Z"/>
          <w:rPrChange w:id="5363" w:author="Stephen Reynolds, Jr." w:date="2012-11-13T07:32:00Z">
            <w:rPr>
              <w:del w:id="5364" w:author="Stephen Reynolds, Jr." w:date="2012-11-13T07:29:00Z"/>
            </w:rPr>
          </w:rPrChange>
        </w:rPr>
      </w:pPr>
      <w:del w:id="5365" w:author="Stephen Reynolds, Jr." w:date="2012-11-13T07:29:00Z">
        <w:r w:rsidRPr="00920A48" w:rsidDel="00920A48">
          <w:rPr>
            <w:rPrChange w:id="5366" w:author="Stephen Reynolds, Jr." w:date="2012-11-13T07:32:00Z">
              <w:rPr/>
            </w:rPrChange>
          </w:rPr>
          <w:delText>3.</w:delText>
        </w:r>
        <w:r w:rsidRPr="00920A48" w:rsidDel="00920A48">
          <w:rPr>
            <w:rPrChange w:id="5367" w:author="Stephen Reynolds, Jr." w:date="2012-11-13T07:32:00Z">
              <w:rPr/>
            </w:rPrChange>
          </w:rPr>
          <w:tab/>
          <w:delText xml:space="preserve">God reveals knowledge of His will to man that can only be received </w:delText>
        </w:r>
        <w:r w:rsidRPr="00920A48" w:rsidDel="00920A48">
          <w:rPr>
            <w:rPrChange w:id="5368" w:author="Stephen Reynolds, Jr." w:date="2012-11-13T07:32:00Z">
              <w:rPr/>
            </w:rPrChange>
          </w:rPr>
          <w:tab/>
        </w:r>
        <w:r w:rsidRPr="00920A48" w:rsidDel="00920A48">
          <w:rPr>
            <w:rPrChange w:id="5369" w:author="Stephen Reynolds, Jr." w:date="2012-11-13T07:32:00Z">
              <w:rPr/>
            </w:rPrChange>
          </w:rPr>
          <w:tab/>
          <w:delText>by Divine means.</w:delText>
        </w:r>
      </w:del>
    </w:p>
    <w:p w:rsidR="00C41673" w:rsidRPr="00920A48" w:rsidDel="00920A48" w:rsidRDefault="00C41673" w:rsidP="00C41673">
      <w:pPr>
        <w:ind w:left="2520"/>
        <w:rPr>
          <w:del w:id="5370" w:author="Stephen Reynolds, Jr." w:date="2012-11-13T07:29:00Z"/>
          <w:rPrChange w:id="5371" w:author="Stephen Reynolds, Jr." w:date="2012-11-13T07:32:00Z">
            <w:rPr>
              <w:del w:id="5372" w:author="Stephen Reynolds, Jr." w:date="2012-11-13T07:29:00Z"/>
            </w:rPr>
          </w:rPrChange>
        </w:rPr>
      </w:pPr>
    </w:p>
    <w:p w:rsidR="00C41673" w:rsidRPr="00920A48" w:rsidDel="00920A48" w:rsidRDefault="00C41673" w:rsidP="00B657BD">
      <w:pPr>
        <w:numPr>
          <w:ilvl w:val="3"/>
          <w:numId w:val="37"/>
        </w:numPr>
        <w:ind w:left="540"/>
        <w:rPr>
          <w:del w:id="5373" w:author="Stephen Reynolds, Jr." w:date="2012-11-13T07:29:00Z"/>
          <w:rPrChange w:id="5374" w:author="Stephen Reynolds, Jr." w:date="2012-11-13T07:32:00Z">
            <w:rPr>
              <w:del w:id="5375" w:author="Stephen Reynolds, Jr." w:date="2012-11-13T07:29:00Z"/>
            </w:rPr>
          </w:rPrChange>
        </w:rPr>
      </w:pPr>
      <w:del w:id="5376" w:author="Stephen Reynolds, Jr." w:date="2012-11-13T07:29:00Z">
        <w:r w:rsidRPr="00920A48" w:rsidDel="00920A48">
          <w:rPr>
            <w:rPrChange w:id="5377" w:author="Stephen Reynolds, Jr." w:date="2012-11-13T07:32:00Z">
              <w:rPr/>
            </w:rPrChange>
          </w:rPr>
          <w:delText>It is an operation of the Holy Spirit</w:delText>
        </w:r>
      </w:del>
    </w:p>
    <w:p w:rsidR="00C41673" w:rsidRPr="00920A48" w:rsidDel="00920A48" w:rsidRDefault="00C41673" w:rsidP="00C41673">
      <w:pPr>
        <w:ind w:left="540"/>
        <w:rPr>
          <w:del w:id="5378" w:author="Stephen Reynolds, Jr." w:date="2012-11-13T07:29:00Z"/>
          <w:rPrChange w:id="5379" w:author="Stephen Reynolds, Jr." w:date="2012-11-13T07:32:00Z">
            <w:rPr>
              <w:del w:id="5380" w:author="Stephen Reynolds, Jr." w:date="2012-11-13T07:29:00Z"/>
            </w:rPr>
          </w:rPrChange>
        </w:rPr>
      </w:pPr>
      <w:del w:id="5381" w:author="Stephen Reynolds, Jr." w:date="2012-11-13T07:29:00Z">
        <w:r w:rsidRPr="00920A48" w:rsidDel="00920A48">
          <w:rPr>
            <w:rPrChange w:id="5382" w:author="Stephen Reynolds, Jr." w:date="2012-11-13T07:32:00Z">
              <w:rPr/>
            </w:rPrChange>
          </w:rPr>
          <w:delText>Totally, completely, has nothing to do personal knowledge.</w:delText>
        </w:r>
      </w:del>
    </w:p>
    <w:p w:rsidR="00C41673" w:rsidRPr="00920A48" w:rsidDel="00920A48" w:rsidRDefault="00C41673" w:rsidP="00C41673">
      <w:pPr>
        <w:ind w:left="540"/>
        <w:rPr>
          <w:del w:id="5383" w:author="Stephen Reynolds, Jr." w:date="2012-11-13T07:29:00Z"/>
          <w:rPrChange w:id="5384" w:author="Stephen Reynolds, Jr." w:date="2012-11-13T07:32:00Z">
            <w:rPr>
              <w:del w:id="5385" w:author="Stephen Reynolds, Jr." w:date="2012-11-13T07:29:00Z"/>
            </w:rPr>
          </w:rPrChange>
        </w:rPr>
      </w:pPr>
      <w:del w:id="5386" w:author="Stephen Reynolds, Jr." w:date="2012-11-13T07:29:00Z">
        <w:r w:rsidRPr="00920A48" w:rsidDel="00920A48">
          <w:rPr>
            <w:rPrChange w:id="5387" w:author="Stephen Reynolds, Jr." w:date="2012-11-13T07:32:00Z">
              <w:rPr/>
            </w:rPrChange>
          </w:rPr>
          <w:delText xml:space="preserve">You’ve heard this before, and you hear someone say, yea the lord hath said, and the Lord didn’t say it at all. Just because that expression is said, doesn’t mean it is of God. </w:delText>
        </w:r>
      </w:del>
    </w:p>
    <w:p w:rsidR="00C41673" w:rsidRPr="00920A48" w:rsidDel="00920A48" w:rsidRDefault="00C41673" w:rsidP="00C41673">
      <w:pPr>
        <w:ind w:left="540"/>
        <w:rPr>
          <w:del w:id="5388" w:author="Stephen Reynolds, Jr." w:date="2012-11-13T07:29:00Z"/>
          <w:rPrChange w:id="5389" w:author="Stephen Reynolds, Jr." w:date="2012-11-13T07:32:00Z">
            <w:rPr>
              <w:del w:id="5390" w:author="Stephen Reynolds, Jr." w:date="2012-11-13T07:29:00Z"/>
            </w:rPr>
          </w:rPrChange>
        </w:rPr>
      </w:pPr>
      <w:del w:id="5391" w:author="Stephen Reynolds, Jr." w:date="2012-11-13T07:29:00Z">
        <w:r w:rsidRPr="00920A48" w:rsidDel="00920A48">
          <w:rPr>
            <w:rPrChange w:id="5392" w:author="Stephen Reynolds, Jr." w:date="2012-11-13T07:32:00Z">
              <w:rPr/>
            </w:rPrChange>
          </w:rPr>
          <w:delText>How than can we tell what the difference is between a so called expression and a real utterance from God?</w:delText>
        </w:r>
      </w:del>
    </w:p>
    <w:p w:rsidR="00C41673" w:rsidRPr="00920A48" w:rsidDel="00920A48" w:rsidRDefault="00C41673" w:rsidP="00C41673">
      <w:pPr>
        <w:rPr>
          <w:del w:id="5393" w:author="Stephen Reynolds, Jr." w:date="2012-11-13T07:29:00Z"/>
          <w:rPrChange w:id="5394" w:author="Stephen Reynolds, Jr." w:date="2012-11-13T07:32:00Z">
            <w:rPr>
              <w:del w:id="5395" w:author="Stephen Reynolds, Jr." w:date="2012-11-13T07:29:00Z"/>
            </w:rPr>
          </w:rPrChange>
        </w:rPr>
      </w:pPr>
      <w:del w:id="5396" w:author="Stephen Reynolds, Jr." w:date="2012-11-13T07:29:00Z">
        <w:r w:rsidRPr="00920A48" w:rsidDel="00920A48">
          <w:rPr>
            <w:rPrChange w:id="5397" w:author="Stephen Reynolds, Jr." w:date="2012-11-13T07:32:00Z">
              <w:rPr/>
            </w:rPrChange>
          </w:rPr>
          <w:delText xml:space="preserve">Sometimes people express verbally what was in the word,  The devil knows the scripture; he even used it against Jesus, and there are expressions in the Bible concerning what the devil said that is contrary to scripture. </w:delText>
        </w:r>
      </w:del>
    </w:p>
    <w:p w:rsidR="00C41673" w:rsidRPr="00920A48" w:rsidDel="00920A48" w:rsidRDefault="00C41673" w:rsidP="00C41673">
      <w:pPr>
        <w:rPr>
          <w:del w:id="5398" w:author="Stephen Reynolds, Jr." w:date="2012-11-13T07:29:00Z"/>
          <w:rPrChange w:id="5399" w:author="Stephen Reynolds, Jr." w:date="2012-11-13T07:32:00Z">
            <w:rPr>
              <w:del w:id="5400" w:author="Stephen Reynolds, Jr." w:date="2012-11-13T07:29:00Z"/>
            </w:rPr>
          </w:rPrChange>
        </w:rPr>
      </w:pPr>
      <w:del w:id="5401" w:author="Stephen Reynolds, Jr." w:date="2012-11-13T07:29:00Z">
        <w:r w:rsidRPr="00920A48" w:rsidDel="00920A48">
          <w:rPr>
            <w:rPrChange w:id="5402" w:author="Stephen Reynolds, Jr." w:date="2012-11-13T07:32:00Z">
              <w:rPr/>
            </w:rPrChange>
          </w:rPr>
          <w:delText>In Job 2:4…And Satan answered the LORD, and said, Skin for skin, yea, all that a man hath will he give for his life.</w:delText>
        </w:r>
      </w:del>
    </w:p>
    <w:p w:rsidR="00C41673" w:rsidRPr="00920A48" w:rsidDel="00920A48" w:rsidRDefault="00C41673" w:rsidP="00C41673">
      <w:pPr>
        <w:rPr>
          <w:del w:id="5403" w:author="Stephen Reynolds, Jr." w:date="2012-11-13T07:29:00Z"/>
          <w:rPrChange w:id="5404" w:author="Stephen Reynolds, Jr." w:date="2012-11-13T07:32:00Z">
            <w:rPr>
              <w:del w:id="5405" w:author="Stephen Reynolds, Jr." w:date="2012-11-13T07:29:00Z"/>
            </w:rPr>
          </w:rPrChange>
        </w:rPr>
      </w:pPr>
      <w:del w:id="5406" w:author="Stephen Reynolds, Jr." w:date="2012-11-13T07:29:00Z">
        <w:r w:rsidRPr="00920A48" w:rsidDel="00920A48">
          <w:rPr>
            <w:rPrChange w:id="5407" w:author="Stephen Reynolds, Jr." w:date="2012-11-13T07:32:00Z">
              <w:rPr/>
            </w:rPrChange>
          </w:rPr>
          <w:delText>A lawyer used this, it came out on the newspaper, so and so uses a strange authority for his idea, he used this in a court setting trying to win his case, skin for skin, yea, all that a man hath… - Well, is that scripture, it’s in the scriptures, but is it scriptural? Who said it? Is it inspired? It is not inspired from God, but the record is inspired. It is exactly what Satan said. We have to understand that a lot that is in this Bible can be inspired record. It is exactly as it was said. Now did David do some things that were not inspired of God? Now the record was inspired, not that what he did was inspired. The record is as exactly as it happened. There is nothing that is from this book that is not inspired. II Timothy 3:16… All scripture is given by inspiration of God, and is profitable for doctrine, for reproof, for correction, for instruction in righteousness.</w:delText>
        </w:r>
      </w:del>
    </w:p>
    <w:p w:rsidR="00C41673" w:rsidRPr="00920A48" w:rsidDel="00920A48" w:rsidRDefault="00C41673" w:rsidP="00C41673">
      <w:pPr>
        <w:rPr>
          <w:del w:id="5408" w:author="Stephen Reynolds, Jr." w:date="2012-11-13T07:29:00Z"/>
          <w:rPrChange w:id="5409" w:author="Stephen Reynolds, Jr." w:date="2012-11-13T07:32:00Z">
            <w:rPr>
              <w:del w:id="5410" w:author="Stephen Reynolds, Jr." w:date="2012-11-13T07:29:00Z"/>
            </w:rPr>
          </w:rPrChange>
        </w:rPr>
      </w:pPr>
    </w:p>
    <w:p w:rsidR="00C41673" w:rsidRPr="00920A48" w:rsidDel="00920A48" w:rsidRDefault="00C41673" w:rsidP="00B657BD">
      <w:pPr>
        <w:numPr>
          <w:ilvl w:val="4"/>
          <w:numId w:val="37"/>
        </w:numPr>
        <w:tabs>
          <w:tab w:val="clear" w:pos="3600"/>
        </w:tabs>
        <w:ind w:left="1080"/>
        <w:rPr>
          <w:del w:id="5411" w:author="Stephen Reynolds, Jr." w:date="2012-11-13T07:29:00Z"/>
          <w:rPrChange w:id="5412" w:author="Stephen Reynolds, Jr." w:date="2012-11-13T07:32:00Z">
            <w:rPr>
              <w:del w:id="5413" w:author="Stephen Reynolds, Jr." w:date="2012-11-13T07:29:00Z"/>
            </w:rPr>
          </w:rPrChange>
        </w:rPr>
      </w:pPr>
      <w:del w:id="5414" w:author="Stephen Reynolds, Jr." w:date="2012-11-13T07:29:00Z">
        <w:r w:rsidRPr="00920A48" w:rsidDel="00920A48">
          <w:rPr>
            <w:rPrChange w:id="5415" w:author="Stephen Reynolds, Jr." w:date="2012-11-13T07:32:00Z">
              <w:rPr/>
            </w:rPrChange>
          </w:rPr>
          <w:delText>John on the Isle of Patmos, his revelation of the seven churches</w:delText>
        </w:r>
      </w:del>
    </w:p>
    <w:p w:rsidR="00C41673" w:rsidRPr="00920A48" w:rsidDel="00920A48" w:rsidRDefault="00C41673" w:rsidP="00C41673">
      <w:pPr>
        <w:rPr>
          <w:del w:id="5416" w:author="Stephen Reynolds, Jr." w:date="2012-11-13T07:29:00Z"/>
          <w:rPrChange w:id="5417" w:author="Stephen Reynolds, Jr." w:date="2012-11-13T07:32:00Z">
            <w:rPr>
              <w:del w:id="5418" w:author="Stephen Reynolds, Jr." w:date="2012-11-13T07:29:00Z"/>
            </w:rPr>
          </w:rPrChange>
        </w:rPr>
      </w:pPr>
      <w:del w:id="5419" w:author="Stephen Reynolds, Jr." w:date="2012-11-13T07:29:00Z">
        <w:r w:rsidRPr="00920A48" w:rsidDel="00920A48">
          <w:rPr>
            <w:rPrChange w:id="5420" w:author="Stephen Reynolds, Jr." w:date="2012-11-13T07:32:00Z">
              <w:rPr/>
            </w:rPrChange>
          </w:rPr>
          <w:delText>Where did John get this revelation? Was it something he studied or he learned from others?</w:delText>
        </w:r>
      </w:del>
    </w:p>
    <w:p w:rsidR="00C41673" w:rsidRPr="00920A48" w:rsidDel="00920A48" w:rsidRDefault="00C41673" w:rsidP="00C41673">
      <w:pPr>
        <w:rPr>
          <w:del w:id="5421" w:author="Stephen Reynolds, Jr." w:date="2012-11-13T07:29:00Z"/>
          <w:rPrChange w:id="5422" w:author="Stephen Reynolds, Jr." w:date="2012-11-13T07:32:00Z">
            <w:rPr>
              <w:del w:id="5423" w:author="Stephen Reynolds, Jr." w:date="2012-11-13T07:29:00Z"/>
            </w:rPr>
          </w:rPrChange>
        </w:rPr>
      </w:pPr>
      <w:del w:id="5424" w:author="Stephen Reynolds, Jr." w:date="2012-11-13T07:29:00Z">
        <w:r w:rsidRPr="00920A48" w:rsidDel="00920A48">
          <w:rPr>
            <w:rPrChange w:id="5425" w:author="Stephen Reynolds, Jr." w:date="2012-11-13T07:32:00Z">
              <w:rPr/>
            </w:rPrChange>
          </w:rPr>
          <w:delText xml:space="preserve">Revelation 1:10 - I was in the Spirit on the Lord's Day… What is the Lord’s Day? This is not on a Sunday, but this speaks of the day of the Lord’s coming. </w:delText>
        </w:r>
      </w:del>
    </w:p>
    <w:p w:rsidR="00C41673" w:rsidRPr="00920A48" w:rsidDel="00920A48" w:rsidRDefault="00C41673" w:rsidP="00C41673">
      <w:pPr>
        <w:rPr>
          <w:del w:id="5426" w:author="Stephen Reynolds, Jr." w:date="2012-11-13T07:29:00Z"/>
          <w:rPrChange w:id="5427" w:author="Stephen Reynolds, Jr." w:date="2012-11-13T07:32:00Z">
            <w:rPr>
              <w:del w:id="5428" w:author="Stephen Reynolds, Jr." w:date="2012-11-13T07:29:00Z"/>
            </w:rPr>
          </w:rPrChange>
        </w:rPr>
      </w:pPr>
      <w:del w:id="5429" w:author="Stephen Reynolds, Jr." w:date="2012-11-13T07:29:00Z">
        <w:r w:rsidRPr="00920A48" w:rsidDel="00920A48">
          <w:rPr>
            <w:rPrChange w:id="5430" w:author="Stephen Reynolds, Jr." w:date="2012-11-13T07:32:00Z">
              <w:rPr/>
            </w:rPrChange>
          </w:rPr>
          <w:delText xml:space="preserve">Now how was in the Lord’s Day when it was 2,000 years ago? The Lord showed him. Remember what happened to Paul (II Corinthians 12:2… I knew a man in Christ above fourteen years ago, (whether in the body, I cannot tell; or whether out of the body, I cannot tell: God knoweth;) such an one caught up to the third heaven.) Notice what Paul was saying, I was in the spirit. Is there such a thing as time in the spirit? No. </w:delText>
        </w:r>
      </w:del>
    </w:p>
    <w:p w:rsidR="00C41673" w:rsidRPr="00920A48" w:rsidDel="00920A48" w:rsidRDefault="00C41673" w:rsidP="00C41673">
      <w:pPr>
        <w:rPr>
          <w:del w:id="5431" w:author="Stephen Reynolds, Jr." w:date="2012-11-13T07:29:00Z"/>
          <w:rPrChange w:id="5432" w:author="Stephen Reynolds, Jr." w:date="2012-11-13T07:32:00Z">
            <w:rPr>
              <w:del w:id="5433" w:author="Stephen Reynolds, Jr." w:date="2012-11-13T07:29:00Z"/>
            </w:rPr>
          </w:rPrChange>
        </w:rPr>
      </w:pPr>
      <w:del w:id="5434" w:author="Stephen Reynolds, Jr." w:date="2012-11-13T07:29:00Z">
        <w:r w:rsidRPr="00920A48" w:rsidDel="00920A48">
          <w:rPr>
            <w:rPrChange w:id="5435" w:author="Stephen Reynolds, Jr." w:date="2012-11-13T07:32:00Z">
              <w:rPr/>
            </w:rPrChange>
          </w:rPr>
          <w:delText>So John saw things, saw events on the Lord’s Day.  vs. 10-11… I was in the Spirit on the Lord's day, and heard behind me a great voice, as of a trumpet, Saying, I am Alpha and Omega, the first and the last: and, What thou seest, write in a book, and send it unto the seven churches which are in Asia…</w:delText>
        </w:r>
      </w:del>
    </w:p>
    <w:p w:rsidR="00C41673" w:rsidRPr="00920A48" w:rsidDel="00920A48" w:rsidRDefault="00C41673" w:rsidP="00C41673">
      <w:pPr>
        <w:rPr>
          <w:del w:id="5436" w:author="Stephen Reynolds, Jr." w:date="2012-11-13T07:29:00Z"/>
          <w:sz w:val="16"/>
          <w:szCs w:val="16"/>
          <w:rPrChange w:id="5437" w:author="Stephen Reynolds, Jr." w:date="2012-11-13T07:32:00Z">
            <w:rPr>
              <w:del w:id="5438" w:author="Stephen Reynolds, Jr." w:date="2012-11-13T07:29:00Z"/>
              <w:sz w:val="16"/>
              <w:szCs w:val="16"/>
            </w:rPr>
          </w:rPrChange>
        </w:rPr>
      </w:pPr>
    </w:p>
    <w:p w:rsidR="00C41673" w:rsidRPr="00920A48" w:rsidDel="00920A48" w:rsidRDefault="00C41673" w:rsidP="00C41673">
      <w:pPr>
        <w:rPr>
          <w:del w:id="5439" w:author="Stephen Reynolds, Jr." w:date="2012-11-13T07:29:00Z"/>
          <w:rPrChange w:id="5440" w:author="Stephen Reynolds, Jr." w:date="2012-11-13T07:32:00Z">
            <w:rPr>
              <w:del w:id="5441" w:author="Stephen Reynolds, Jr." w:date="2012-11-13T07:29:00Z"/>
            </w:rPr>
          </w:rPrChange>
        </w:rPr>
      </w:pPr>
      <w:del w:id="5442" w:author="Stephen Reynolds, Jr." w:date="2012-11-13T07:29:00Z">
        <w:r w:rsidRPr="00920A48" w:rsidDel="00920A48">
          <w:rPr>
            <w:rPrChange w:id="5443" w:author="Stephen Reynolds, Jr." w:date="2012-11-13T07:32:00Z">
              <w:rPr/>
            </w:rPrChange>
          </w:rPr>
          <w:delText>Now was that all the churches that were in Asia at that time, just those seven?</w:delText>
        </w:r>
      </w:del>
    </w:p>
    <w:p w:rsidR="00C41673" w:rsidRPr="00920A48" w:rsidDel="00920A48" w:rsidRDefault="00C41673" w:rsidP="00C41673">
      <w:pPr>
        <w:rPr>
          <w:del w:id="5444" w:author="Stephen Reynolds, Jr." w:date="2012-11-13T07:29:00Z"/>
          <w:rPrChange w:id="5445" w:author="Stephen Reynolds, Jr." w:date="2012-11-13T07:32:00Z">
            <w:rPr>
              <w:del w:id="5446" w:author="Stephen Reynolds, Jr." w:date="2012-11-13T07:29:00Z"/>
            </w:rPr>
          </w:rPrChange>
        </w:rPr>
      </w:pPr>
      <w:del w:id="5447" w:author="Stephen Reynolds, Jr." w:date="2012-11-13T07:29:00Z">
        <w:r w:rsidRPr="00920A48" w:rsidDel="00920A48">
          <w:rPr>
            <w:rPrChange w:id="5448" w:author="Stephen Reynolds, Jr." w:date="2012-11-13T07:32:00Z">
              <w:rPr/>
            </w:rPrChange>
          </w:rPr>
          <w:delText xml:space="preserve">There was other churches, God told him what to write and who to write to. </w:delText>
        </w:r>
      </w:del>
    </w:p>
    <w:p w:rsidR="00C41673" w:rsidRPr="00920A48" w:rsidDel="00920A48" w:rsidRDefault="00C41673" w:rsidP="00C41673">
      <w:pPr>
        <w:rPr>
          <w:del w:id="5449" w:author="Stephen Reynolds, Jr." w:date="2012-11-13T07:29:00Z"/>
          <w:rPrChange w:id="5450" w:author="Stephen Reynolds, Jr." w:date="2012-11-13T07:32:00Z">
            <w:rPr>
              <w:del w:id="5451" w:author="Stephen Reynolds, Jr." w:date="2012-11-13T07:29:00Z"/>
            </w:rPr>
          </w:rPrChange>
        </w:rPr>
      </w:pPr>
      <w:del w:id="5452" w:author="Stephen Reynolds, Jr." w:date="2012-11-13T07:29:00Z">
        <w:r w:rsidRPr="00920A48" w:rsidDel="00920A48">
          <w:rPr>
            <w:rPrChange w:id="5453" w:author="Stephen Reynolds, Jr." w:date="2012-11-13T07:32:00Z">
              <w:rPr/>
            </w:rPrChange>
          </w:rPr>
          <w:delText>vs. 12 And I turned to see the voice that spake with me. And being turned, I saw seven golden candlesticks…Now remember the Lord hath said what thou seest… vs. 12-20</w:delText>
        </w:r>
      </w:del>
    </w:p>
    <w:p w:rsidR="00C41673" w:rsidRPr="00920A48" w:rsidDel="00920A48" w:rsidRDefault="00C41673" w:rsidP="00C41673">
      <w:pPr>
        <w:rPr>
          <w:del w:id="5454" w:author="Stephen Reynolds, Jr." w:date="2012-11-13T07:29:00Z"/>
          <w:rPrChange w:id="5455" w:author="Stephen Reynolds, Jr." w:date="2012-11-13T07:32:00Z">
            <w:rPr>
              <w:del w:id="5456" w:author="Stephen Reynolds, Jr." w:date="2012-11-13T07:29:00Z"/>
            </w:rPr>
          </w:rPrChange>
        </w:rPr>
      </w:pPr>
      <w:del w:id="5457" w:author="Stephen Reynolds, Jr." w:date="2012-11-13T07:29:00Z">
        <w:r w:rsidRPr="00920A48" w:rsidDel="00920A48">
          <w:rPr>
            <w:rPrChange w:id="5458" w:author="Stephen Reynolds, Jr." w:date="2012-11-13T07:32:00Z">
              <w:rPr/>
            </w:rPrChange>
          </w:rPr>
          <w:delText>vs. 20…The mystery of the seven stars which thou sawest in my right hand, and the seven golden candlesticks. The seven stars are the angels of the seven churches: and the seven candlesticks which thou sawest are the seven churches…</w:delText>
        </w:r>
      </w:del>
    </w:p>
    <w:p w:rsidR="00C41673" w:rsidRPr="00920A48" w:rsidDel="00920A48" w:rsidRDefault="00C41673" w:rsidP="00C41673">
      <w:pPr>
        <w:rPr>
          <w:del w:id="5459" w:author="Stephen Reynolds, Jr." w:date="2012-11-13T07:29:00Z"/>
          <w:rPrChange w:id="5460" w:author="Stephen Reynolds, Jr." w:date="2012-11-13T07:32:00Z">
            <w:rPr>
              <w:del w:id="5461" w:author="Stephen Reynolds, Jr." w:date="2012-11-13T07:29:00Z"/>
            </w:rPr>
          </w:rPrChange>
        </w:rPr>
      </w:pPr>
      <w:del w:id="5462" w:author="Stephen Reynolds, Jr." w:date="2012-11-13T07:29:00Z">
        <w:r w:rsidRPr="00920A48" w:rsidDel="00920A48">
          <w:rPr>
            <w:rPrChange w:id="5463" w:author="Stephen Reynolds, Jr." w:date="2012-11-13T07:32:00Z">
              <w:rPr/>
            </w:rPrChange>
          </w:rPr>
          <w:delText xml:space="preserve">The seven stars are angels, does that mean they fly around with wings? Very often throughout scripture you find ministers refereed to as angels or messengers. </w:delText>
        </w:r>
      </w:del>
    </w:p>
    <w:p w:rsidR="00C41673" w:rsidRPr="00920A48" w:rsidDel="00920A48" w:rsidRDefault="00C41673" w:rsidP="00C41673">
      <w:pPr>
        <w:rPr>
          <w:del w:id="5464" w:author="Stephen Reynolds, Jr." w:date="2012-11-13T07:29:00Z"/>
          <w:rPrChange w:id="5465" w:author="Stephen Reynolds, Jr." w:date="2012-11-13T07:32:00Z">
            <w:rPr>
              <w:del w:id="5466" w:author="Stephen Reynolds, Jr." w:date="2012-11-13T07:29:00Z"/>
            </w:rPr>
          </w:rPrChange>
        </w:rPr>
      </w:pPr>
      <w:del w:id="5467" w:author="Stephen Reynolds, Jr." w:date="2012-11-13T07:29:00Z">
        <w:r w:rsidRPr="00920A48" w:rsidDel="00920A48">
          <w:rPr>
            <w:rPrChange w:id="5468" w:author="Stephen Reynolds, Jr." w:date="2012-11-13T07:32:00Z">
              <w:rPr/>
            </w:rPrChange>
          </w:rPr>
          <w:delText xml:space="preserve">The seven stars are the seven ministers or pastors at that time of the churches. </w:delText>
        </w:r>
      </w:del>
    </w:p>
    <w:p w:rsidR="00C41673" w:rsidRPr="00920A48" w:rsidDel="00920A48" w:rsidRDefault="00C41673" w:rsidP="00C41673">
      <w:pPr>
        <w:rPr>
          <w:del w:id="5469" w:author="Stephen Reynolds, Jr." w:date="2012-11-13T07:29:00Z"/>
          <w:rPrChange w:id="5470" w:author="Stephen Reynolds, Jr." w:date="2012-11-13T07:32:00Z">
            <w:rPr>
              <w:del w:id="5471" w:author="Stephen Reynolds, Jr." w:date="2012-11-13T07:29:00Z"/>
            </w:rPr>
          </w:rPrChange>
        </w:rPr>
      </w:pPr>
      <w:del w:id="5472" w:author="Stephen Reynolds, Jr." w:date="2012-11-13T07:29:00Z">
        <w:r w:rsidRPr="00920A48" w:rsidDel="00920A48">
          <w:rPr>
            <w:rPrChange w:id="5473" w:author="Stephen Reynolds, Jr." w:date="2012-11-13T07:32:00Z">
              <w:rPr/>
            </w:rPrChange>
          </w:rPr>
          <w:delText>The seven candlesticks are the seven churches. vs. 19…Write the things which thou hast seen, and the things which are, and the things which shall be hereafter…</w:delText>
        </w:r>
      </w:del>
    </w:p>
    <w:p w:rsidR="00C41673" w:rsidRPr="00920A48" w:rsidDel="00920A48" w:rsidRDefault="00C41673" w:rsidP="00C41673">
      <w:pPr>
        <w:rPr>
          <w:del w:id="5474" w:author="Stephen Reynolds, Jr." w:date="2012-11-13T07:29:00Z"/>
          <w:rPrChange w:id="5475" w:author="Stephen Reynolds, Jr." w:date="2012-11-13T07:32:00Z">
            <w:rPr>
              <w:del w:id="5476" w:author="Stephen Reynolds, Jr." w:date="2012-11-13T07:29:00Z"/>
            </w:rPr>
          </w:rPrChange>
        </w:rPr>
      </w:pPr>
      <w:del w:id="5477" w:author="Stephen Reynolds, Jr." w:date="2012-11-13T07:29:00Z">
        <w:r w:rsidRPr="00920A48" w:rsidDel="00920A48">
          <w:rPr>
            <w:rPrChange w:id="5478" w:author="Stephen Reynolds, Jr." w:date="2012-11-13T07:32:00Z">
              <w:rPr/>
            </w:rPrChange>
          </w:rPr>
          <w:delText xml:space="preserve">Write the things which though hast (1) seen and (2) which are and (3) which shall be hereafter… </w:delText>
        </w:r>
      </w:del>
    </w:p>
    <w:p w:rsidR="00C41673" w:rsidRPr="00920A48" w:rsidDel="00920A48" w:rsidRDefault="00C41673" w:rsidP="00C41673">
      <w:pPr>
        <w:rPr>
          <w:del w:id="5479" w:author="Stephen Reynolds, Jr." w:date="2012-11-13T07:29:00Z"/>
          <w:rPrChange w:id="5480" w:author="Stephen Reynolds, Jr." w:date="2012-11-13T07:32:00Z">
            <w:rPr>
              <w:del w:id="5481" w:author="Stephen Reynolds, Jr." w:date="2012-11-13T07:29:00Z"/>
            </w:rPr>
          </w:rPrChange>
        </w:rPr>
      </w:pPr>
      <w:del w:id="5482" w:author="Stephen Reynolds, Jr." w:date="2012-11-13T07:29:00Z">
        <w:r w:rsidRPr="00920A48" w:rsidDel="00920A48">
          <w:rPr>
            <w:rPrChange w:id="5483" w:author="Stephen Reynolds, Jr." w:date="2012-11-13T07:32:00Z">
              <w:rPr/>
            </w:rPrChange>
          </w:rPr>
          <w:delText>Revelation 4:1… After this I looked, and, behold, a door was opened in heaven: and the first voice which I heard was as it were of a trumpet talking with me; which said, Come up hither, and I will shew thee things which must be hereafter</w:delText>
        </w:r>
      </w:del>
    </w:p>
    <w:p w:rsidR="00C41673" w:rsidRPr="00920A48" w:rsidDel="00920A48" w:rsidRDefault="00C41673" w:rsidP="00C41673">
      <w:pPr>
        <w:rPr>
          <w:del w:id="5484" w:author="Stephen Reynolds, Jr." w:date="2012-11-13T07:29:00Z"/>
          <w:rPrChange w:id="5485" w:author="Stephen Reynolds, Jr." w:date="2012-11-13T07:32:00Z">
            <w:rPr>
              <w:del w:id="5486" w:author="Stephen Reynolds, Jr." w:date="2012-11-13T07:29:00Z"/>
            </w:rPr>
          </w:rPrChange>
        </w:rPr>
      </w:pPr>
      <w:del w:id="5487" w:author="Stephen Reynolds, Jr." w:date="2012-11-13T07:29:00Z">
        <w:r w:rsidRPr="00920A48" w:rsidDel="00920A48">
          <w:rPr>
            <w:rPrChange w:id="5488" w:author="Stephen Reynolds, Jr." w:date="2012-11-13T07:32:00Z">
              <w:rPr/>
            </w:rPrChange>
          </w:rPr>
          <w:delText>What was happening in chapters 2 and 3 was that they were writing letters to the churches.</w:delText>
        </w:r>
      </w:del>
    </w:p>
    <w:p w:rsidR="00C41673" w:rsidRPr="00920A48" w:rsidDel="00920A48" w:rsidRDefault="00C41673" w:rsidP="00C41673">
      <w:pPr>
        <w:rPr>
          <w:del w:id="5489" w:author="Stephen Reynolds, Jr." w:date="2012-11-13T07:29:00Z"/>
          <w:rPrChange w:id="5490" w:author="Stephen Reynolds, Jr." w:date="2012-11-13T07:32:00Z">
            <w:rPr>
              <w:del w:id="5491" w:author="Stephen Reynolds, Jr." w:date="2012-11-13T07:29:00Z"/>
            </w:rPr>
          </w:rPrChange>
        </w:rPr>
      </w:pPr>
      <w:del w:id="5492" w:author="Stephen Reynolds, Jr." w:date="2012-11-13T07:29:00Z">
        <w:r w:rsidRPr="00920A48" w:rsidDel="00920A48">
          <w:rPr>
            <w:rPrChange w:id="5493" w:author="Stephen Reynolds, Jr." w:date="2012-11-13T07:32:00Z">
              <w:rPr/>
            </w:rPrChange>
          </w:rPr>
          <w:delText>Now he says now after that…I will show you things which will be hereafter.</w:delText>
        </w:r>
      </w:del>
    </w:p>
    <w:p w:rsidR="00C41673" w:rsidRPr="00920A48" w:rsidDel="00920A48" w:rsidRDefault="00C41673" w:rsidP="00C41673">
      <w:pPr>
        <w:rPr>
          <w:del w:id="5494" w:author="Stephen Reynolds, Jr." w:date="2012-11-13T07:29:00Z"/>
          <w:rPrChange w:id="5495" w:author="Stephen Reynolds, Jr." w:date="2012-11-13T07:32:00Z">
            <w:rPr>
              <w:del w:id="5496" w:author="Stephen Reynolds, Jr." w:date="2012-11-13T07:29:00Z"/>
            </w:rPr>
          </w:rPrChange>
        </w:rPr>
      </w:pPr>
      <w:del w:id="5497" w:author="Stephen Reynolds, Jr." w:date="2012-11-13T07:29:00Z">
        <w:r w:rsidRPr="00920A48" w:rsidDel="00920A48">
          <w:rPr>
            <w:rPrChange w:id="5498" w:author="Stephen Reynolds, Jr." w:date="2012-11-13T07:32:00Z">
              <w:rPr/>
            </w:rPrChange>
          </w:rPr>
          <w:delText xml:space="preserve">John received the revelation in the spirit directly from the Lord. </w:delText>
        </w:r>
      </w:del>
    </w:p>
    <w:p w:rsidR="00C41673" w:rsidRPr="00920A48" w:rsidDel="00920A48" w:rsidRDefault="00C41673" w:rsidP="00C41673">
      <w:pPr>
        <w:ind w:left="1080"/>
        <w:rPr>
          <w:del w:id="5499" w:author="Stephen Reynolds, Jr." w:date="2012-11-13T07:29:00Z"/>
          <w:rPrChange w:id="5500" w:author="Stephen Reynolds, Jr." w:date="2012-11-13T07:32:00Z">
            <w:rPr>
              <w:del w:id="5501" w:author="Stephen Reynolds, Jr." w:date="2012-11-13T07:29:00Z"/>
            </w:rPr>
          </w:rPrChange>
        </w:rPr>
      </w:pPr>
    </w:p>
    <w:p w:rsidR="00C41673" w:rsidRPr="00920A48" w:rsidDel="00920A48" w:rsidRDefault="00C41673" w:rsidP="00B657BD">
      <w:pPr>
        <w:numPr>
          <w:ilvl w:val="4"/>
          <w:numId w:val="37"/>
        </w:numPr>
        <w:tabs>
          <w:tab w:val="clear" w:pos="3600"/>
        </w:tabs>
        <w:ind w:left="1080"/>
        <w:rPr>
          <w:del w:id="5502" w:author="Stephen Reynolds, Jr." w:date="2012-11-13T07:29:00Z"/>
          <w:rPrChange w:id="5503" w:author="Stephen Reynolds, Jr." w:date="2012-11-13T07:32:00Z">
            <w:rPr>
              <w:del w:id="5504" w:author="Stephen Reynolds, Jr." w:date="2012-11-13T07:29:00Z"/>
            </w:rPr>
          </w:rPrChange>
        </w:rPr>
      </w:pPr>
      <w:del w:id="5505" w:author="Stephen Reynolds, Jr." w:date="2012-11-13T07:29:00Z">
        <w:r w:rsidRPr="00920A48" w:rsidDel="00920A48">
          <w:rPr>
            <w:rPrChange w:id="5506" w:author="Stephen Reynolds, Jr." w:date="2012-11-13T07:32:00Z">
              <w:rPr/>
            </w:rPrChange>
          </w:rPr>
          <w:delText xml:space="preserve">Where did Moses get his matchless and scientific story of creation? </w:delText>
        </w:r>
      </w:del>
    </w:p>
    <w:p w:rsidR="00C41673" w:rsidRPr="00920A48" w:rsidDel="00920A48" w:rsidRDefault="00C41673" w:rsidP="00C41673">
      <w:pPr>
        <w:rPr>
          <w:del w:id="5507" w:author="Stephen Reynolds, Jr." w:date="2012-11-13T07:29:00Z"/>
          <w:rPrChange w:id="5508" w:author="Stephen Reynolds, Jr." w:date="2012-11-13T07:32:00Z">
            <w:rPr>
              <w:del w:id="5509" w:author="Stephen Reynolds, Jr." w:date="2012-11-13T07:29:00Z"/>
            </w:rPr>
          </w:rPrChange>
        </w:rPr>
      </w:pPr>
      <w:del w:id="5510" w:author="Stephen Reynolds, Jr." w:date="2012-11-13T07:29:00Z">
        <w:r w:rsidRPr="00920A48" w:rsidDel="00920A48">
          <w:rPr>
            <w:rPrChange w:id="5511" w:author="Stephen Reynolds, Jr." w:date="2012-11-13T07:32:00Z">
              <w:rPr/>
            </w:rPrChange>
          </w:rPr>
          <w:delText>Moses got it from the Lord. The things that Moses talked about and wrote about</w:delText>
        </w:r>
      </w:del>
    </w:p>
    <w:p w:rsidR="00C41673" w:rsidRPr="00920A48" w:rsidDel="00920A48" w:rsidRDefault="00C41673" w:rsidP="00C41673">
      <w:pPr>
        <w:rPr>
          <w:del w:id="5512" w:author="Stephen Reynolds, Jr." w:date="2012-11-13T07:29:00Z"/>
          <w:rPrChange w:id="5513" w:author="Stephen Reynolds, Jr." w:date="2012-11-13T07:32:00Z">
            <w:rPr>
              <w:del w:id="5514" w:author="Stephen Reynolds, Jr." w:date="2012-11-13T07:29:00Z"/>
            </w:rPr>
          </w:rPrChange>
        </w:rPr>
      </w:pPr>
      <w:del w:id="5515" w:author="Stephen Reynolds, Jr." w:date="2012-11-13T07:29:00Z">
        <w:r w:rsidRPr="00920A48" w:rsidDel="00920A48">
          <w:rPr>
            <w:rPrChange w:id="5516" w:author="Stephen Reynolds, Jr." w:date="2012-11-13T07:32:00Z">
              <w:rPr/>
            </w:rPrChange>
          </w:rPr>
          <w:delText xml:space="preserve">Was Moses there at creation, when Adam and Eve were created, where did Moses get that information form? Beyond anything natural, he could not have learned that by any amount of study, by applying himself natural, No it came to Moses supernaturally. </w:delText>
        </w:r>
      </w:del>
    </w:p>
    <w:p w:rsidR="00C41673" w:rsidRPr="00920A48" w:rsidDel="00920A48" w:rsidRDefault="00C41673" w:rsidP="00F67233">
      <w:pPr>
        <w:rPr>
          <w:del w:id="5517" w:author="Stephen Reynolds, Jr." w:date="2012-11-13T07:29:00Z"/>
          <w:rPrChange w:id="5518" w:author="Stephen Reynolds, Jr." w:date="2012-11-13T07:32:00Z">
            <w:rPr>
              <w:del w:id="5519" w:author="Stephen Reynolds, Jr." w:date="2012-11-13T07:29:00Z"/>
            </w:rPr>
          </w:rPrChange>
        </w:rPr>
      </w:pPr>
      <w:del w:id="5520" w:author="Stephen Reynolds, Jr." w:date="2012-11-13T07:29:00Z">
        <w:r w:rsidRPr="00920A48" w:rsidDel="00920A48">
          <w:rPr>
            <w:rPrChange w:id="5521" w:author="Stephen Reynolds, Jr." w:date="2012-11-13T07:32:00Z">
              <w:rPr/>
            </w:rPrChange>
          </w:rPr>
          <w:delText xml:space="preserve">Moses wrote the first five books of wisdom and knowledge. </w:delText>
        </w:r>
      </w:del>
    </w:p>
    <w:p w:rsidR="00C41673" w:rsidRPr="00920A48" w:rsidDel="00920A48" w:rsidRDefault="00C41673" w:rsidP="00F67233">
      <w:pPr>
        <w:ind w:firstLine="720"/>
        <w:rPr>
          <w:del w:id="5522" w:author="Stephen Reynolds, Jr." w:date="2012-11-13T07:29:00Z"/>
          <w:rPrChange w:id="5523" w:author="Stephen Reynolds, Jr." w:date="2012-11-13T07:32:00Z">
            <w:rPr>
              <w:del w:id="5524" w:author="Stephen Reynolds, Jr." w:date="2012-11-13T07:29:00Z"/>
            </w:rPr>
          </w:rPrChange>
        </w:rPr>
      </w:pPr>
      <w:del w:id="5525" w:author="Stephen Reynolds, Jr." w:date="2012-11-13T07:29:00Z">
        <w:r w:rsidRPr="00920A48" w:rsidDel="00920A48">
          <w:rPr>
            <w:rPrChange w:id="5526" w:author="Stephen Reynolds, Jr." w:date="2012-11-13T07:32:00Z">
              <w:rPr/>
            </w:rPrChange>
          </w:rPr>
          <w:delText xml:space="preserve">Is there ever a time when science and the Bible disagree? There is never a time when they can prove the Bible to be wrong. Yet people will hold to the theories of man rather than an almighty God. Men hate the truth, because they hate the light. </w:delText>
        </w:r>
        <w:r w:rsidR="00F67233" w:rsidRPr="00920A48" w:rsidDel="00920A48">
          <w:rPr>
            <w:rPrChange w:id="5527" w:author="Stephen Reynolds, Jr." w:date="2012-11-13T07:32:00Z">
              <w:rPr/>
            </w:rPrChange>
          </w:rPr>
          <w:delText xml:space="preserve">John 3:19; II Peter 3:5; </w:delText>
        </w:r>
        <w:r w:rsidRPr="00920A48" w:rsidDel="00920A48">
          <w:rPr>
            <w:rPrChange w:id="5528" w:author="Stephen Reynolds, Jr." w:date="2012-11-13T07:32:00Z">
              <w:rPr/>
            </w:rPrChange>
          </w:rPr>
          <w:delText xml:space="preserve">Bro. Matt Bourgalt said “they are dumb on purpose”. They don’t want to know the truth. </w:delText>
        </w:r>
      </w:del>
    </w:p>
    <w:p w:rsidR="00C41673" w:rsidRPr="00920A48" w:rsidDel="00920A48" w:rsidRDefault="00C41673" w:rsidP="00C41673">
      <w:pPr>
        <w:ind w:left="2520"/>
        <w:rPr>
          <w:del w:id="5529" w:author="Stephen Reynolds, Jr." w:date="2012-11-13T07:29:00Z"/>
          <w:rPrChange w:id="5530" w:author="Stephen Reynolds, Jr." w:date="2012-11-13T07:32:00Z">
            <w:rPr>
              <w:del w:id="5531" w:author="Stephen Reynolds, Jr." w:date="2012-11-13T07:29:00Z"/>
            </w:rPr>
          </w:rPrChange>
        </w:rPr>
      </w:pPr>
    </w:p>
    <w:p w:rsidR="00277041" w:rsidRPr="00920A48" w:rsidDel="00920A48" w:rsidRDefault="00277041">
      <w:pPr>
        <w:rPr>
          <w:del w:id="5532" w:author="Stephen Reynolds, Jr." w:date="2012-11-13T07:29:00Z"/>
          <w:rPrChange w:id="5533" w:author="Stephen Reynolds, Jr." w:date="2012-11-13T07:32:00Z">
            <w:rPr>
              <w:del w:id="5534" w:author="Stephen Reynolds, Jr." w:date="2012-11-13T07:29:00Z"/>
            </w:rPr>
          </w:rPrChange>
        </w:rPr>
      </w:pPr>
      <w:del w:id="5535" w:author="Stephen Reynolds, Jr." w:date="2012-11-13T07:29:00Z">
        <w:r w:rsidRPr="00920A48" w:rsidDel="00920A48">
          <w:rPr>
            <w:rPrChange w:id="5536" w:author="Stephen Reynolds, Jr." w:date="2012-11-13T07:32:00Z">
              <w:rPr/>
            </w:rPrChange>
          </w:rPr>
          <w:br w:type="page"/>
        </w:r>
      </w:del>
    </w:p>
    <w:p w:rsidR="00C41673" w:rsidRPr="00920A48" w:rsidDel="00920A48" w:rsidRDefault="00C41673" w:rsidP="00C41673">
      <w:pPr>
        <w:tabs>
          <w:tab w:val="left" w:pos="1260"/>
        </w:tabs>
        <w:ind w:firstLine="540"/>
        <w:rPr>
          <w:del w:id="5537" w:author="Stephen Reynolds, Jr." w:date="2012-11-13T07:29:00Z"/>
          <w:rPrChange w:id="5538" w:author="Stephen Reynolds, Jr." w:date="2012-11-13T07:32:00Z">
            <w:rPr>
              <w:del w:id="5539" w:author="Stephen Reynolds, Jr." w:date="2012-11-13T07:29:00Z"/>
            </w:rPr>
          </w:rPrChange>
        </w:rPr>
      </w:pPr>
      <w:del w:id="5540" w:author="Stephen Reynolds, Jr." w:date="2012-11-13T07:29:00Z">
        <w:r w:rsidRPr="00920A48" w:rsidDel="00920A48">
          <w:rPr>
            <w:rPrChange w:id="5541" w:author="Stephen Reynolds, Jr." w:date="2012-11-13T07:32:00Z">
              <w:rPr/>
            </w:rPrChange>
          </w:rPr>
          <w:delText>B.</w:delText>
        </w:r>
        <w:r w:rsidRPr="00920A48" w:rsidDel="00920A48">
          <w:rPr>
            <w:rPrChange w:id="5542" w:author="Stephen Reynolds, Jr." w:date="2012-11-13T07:32:00Z">
              <w:rPr/>
            </w:rPrChange>
          </w:rPr>
          <w:tab/>
          <w:delText>The Word of Knowledge is a supernatural inspired utterance of facts.</w:delText>
        </w:r>
      </w:del>
    </w:p>
    <w:p w:rsidR="00C41673" w:rsidRPr="00920A48" w:rsidDel="00920A48" w:rsidRDefault="00C41673" w:rsidP="00F67233">
      <w:pPr>
        <w:tabs>
          <w:tab w:val="left" w:pos="1980"/>
        </w:tabs>
        <w:ind w:left="1440" w:hanging="180"/>
        <w:rPr>
          <w:del w:id="5543" w:author="Stephen Reynolds, Jr." w:date="2012-11-13T07:29:00Z"/>
          <w:rPrChange w:id="5544" w:author="Stephen Reynolds, Jr." w:date="2012-11-13T07:32:00Z">
            <w:rPr>
              <w:del w:id="5545" w:author="Stephen Reynolds, Jr." w:date="2012-11-13T07:29:00Z"/>
            </w:rPr>
          </w:rPrChange>
        </w:rPr>
      </w:pPr>
      <w:del w:id="5546" w:author="Stephen Reynolds, Jr." w:date="2012-11-13T07:29:00Z">
        <w:r w:rsidRPr="00920A48" w:rsidDel="00920A48">
          <w:rPr>
            <w:rPrChange w:id="5547" w:author="Stephen Reynolds, Jr." w:date="2012-11-13T07:32:00Z">
              <w:rPr/>
            </w:rPrChange>
          </w:rPr>
          <w:delText>1.</w:delText>
        </w:r>
        <w:r w:rsidRPr="00920A48" w:rsidDel="00920A48">
          <w:rPr>
            <w:rPrChange w:id="5548" w:author="Stephen Reynolds, Jr." w:date="2012-11-13T07:32:00Z">
              <w:rPr/>
            </w:rPrChange>
          </w:rPr>
          <w:tab/>
          <w:delText xml:space="preserve">Knowledge is insight of facts. </w:delText>
        </w:r>
      </w:del>
    </w:p>
    <w:p w:rsidR="00C41673" w:rsidRPr="00920A48" w:rsidDel="00920A48" w:rsidRDefault="00C41673" w:rsidP="00C41673">
      <w:pPr>
        <w:ind w:left="540" w:firstLine="180"/>
        <w:rPr>
          <w:del w:id="5549" w:author="Stephen Reynolds, Jr." w:date="2012-11-13T07:29:00Z"/>
          <w:rPrChange w:id="5550" w:author="Stephen Reynolds, Jr." w:date="2012-11-13T07:32:00Z">
            <w:rPr>
              <w:del w:id="5551" w:author="Stephen Reynolds, Jr." w:date="2012-11-13T07:29:00Z"/>
            </w:rPr>
          </w:rPrChange>
        </w:rPr>
      </w:pPr>
      <w:del w:id="5552" w:author="Stephen Reynolds, Jr." w:date="2012-11-13T07:29:00Z">
        <w:r w:rsidRPr="00920A48" w:rsidDel="00920A48">
          <w:rPr>
            <w:rPrChange w:id="5553" w:author="Stephen Reynolds, Jr." w:date="2012-11-13T07:32:00Z">
              <w:rPr/>
            </w:rPrChange>
          </w:rPr>
          <w:delText>Wisdom is skill in using those facts which will be discussed under Word of Wisdom.</w:delText>
        </w:r>
      </w:del>
    </w:p>
    <w:p w:rsidR="00C41673" w:rsidRPr="00920A48" w:rsidDel="00920A48" w:rsidRDefault="00C41673" w:rsidP="00C41673">
      <w:pPr>
        <w:ind w:left="540" w:firstLine="180"/>
        <w:rPr>
          <w:del w:id="5554" w:author="Stephen Reynolds, Jr." w:date="2012-11-13T07:29:00Z"/>
          <w:rPrChange w:id="5555" w:author="Stephen Reynolds, Jr." w:date="2012-11-13T07:32:00Z">
            <w:rPr>
              <w:del w:id="5556" w:author="Stephen Reynolds, Jr." w:date="2012-11-13T07:29:00Z"/>
            </w:rPr>
          </w:rPrChange>
        </w:rPr>
      </w:pPr>
    </w:p>
    <w:p w:rsidR="00C41673" w:rsidRPr="00920A48" w:rsidDel="00920A48" w:rsidRDefault="00C41673" w:rsidP="00C41673">
      <w:pPr>
        <w:tabs>
          <w:tab w:val="left" w:pos="1980"/>
        </w:tabs>
        <w:ind w:left="540" w:firstLine="720"/>
        <w:rPr>
          <w:del w:id="5557" w:author="Stephen Reynolds, Jr." w:date="2012-11-13T07:29:00Z"/>
          <w:rPrChange w:id="5558" w:author="Stephen Reynolds, Jr." w:date="2012-11-13T07:32:00Z">
            <w:rPr>
              <w:del w:id="5559" w:author="Stephen Reynolds, Jr." w:date="2012-11-13T07:29:00Z"/>
            </w:rPr>
          </w:rPrChange>
        </w:rPr>
      </w:pPr>
      <w:del w:id="5560" w:author="Stephen Reynolds, Jr." w:date="2012-11-13T07:29:00Z">
        <w:r w:rsidRPr="00920A48" w:rsidDel="00920A48">
          <w:rPr>
            <w:rPrChange w:id="5561" w:author="Stephen Reynolds, Jr." w:date="2012-11-13T07:32:00Z">
              <w:rPr/>
            </w:rPrChange>
          </w:rPr>
          <w:delText>2.</w:delText>
        </w:r>
        <w:r w:rsidRPr="00920A48" w:rsidDel="00920A48">
          <w:rPr>
            <w:rPrChange w:id="5562" w:author="Stephen Reynolds, Jr." w:date="2012-11-13T07:32:00Z">
              <w:rPr/>
            </w:rPrChange>
          </w:rPr>
          <w:tab/>
          <w:delText xml:space="preserve">God reveals information that can then be spoken to an individual or to </w:delText>
        </w:r>
        <w:r w:rsidRPr="00920A48" w:rsidDel="00920A48">
          <w:rPr>
            <w:rPrChange w:id="5563" w:author="Stephen Reynolds, Jr." w:date="2012-11-13T07:32:00Z">
              <w:rPr/>
            </w:rPrChange>
          </w:rPr>
          <w:tab/>
          <w:delText>a congregation.</w:delText>
        </w:r>
      </w:del>
    </w:p>
    <w:p w:rsidR="00C41673" w:rsidRPr="00920A48" w:rsidDel="00920A48" w:rsidRDefault="00C41673" w:rsidP="00C41673">
      <w:pPr>
        <w:ind w:left="540"/>
        <w:rPr>
          <w:del w:id="5564" w:author="Stephen Reynolds, Jr." w:date="2012-11-13T07:29:00Z"/>
          <w:rPrChange w:id="5565" w:author="Stephen Reynolds, Jr." w:date="2012-11-13T07:32:00Z">
            <w:rPr>
              <w:del w:id="5566" w:author="Stephen Reynolds, Jr." w:date="2012-11-13T07:29:00Z"/>
            </w:rPr>
          </w:rPrChange>
        </w:rPr>
      </w:pPr>
    </w:p>
    <w:p w:rsidR="00C41673" w:rsidRPr="00920A48" w:rsidDel="00920A48" w:rsidRDefault="00C41673" w:rsidP="00C41673">
      <w:pPr>
        <w:tabs>
          <w:tab w:val="left" w:pos="1980"/>
        </w:tabs>
        <w:ind w:left="1440" w:hanging="180"/>
        <w:rPr>
          <w:del w:id="5567" w:author="Stephen Reynolds, Jr." w:date="2012-11-13T07:29:00Z"/>
          <w:rPrChange w:id="5568" w:author="Stephen Reynolds, Jr." w:date="2012-11-13T07:32:00Z">
            <w:rPr>
              <w:del w:id="5569" w:author="Stephen Reynolds, Jr." w:date="2012-11-13T07:29:00Z"/>
            </w:rPr>
          </w:rPrChange>
        </w:rPr>
      </w:pPr>
      <w:del w:id="5570" w:author="Stephen Reynolds, Jr." w:date="2012-11-13T07:29:00Z">
        <w:r w:rsidRPr="00920A48" w:rsidDel="00920A48">
          <w:rPr>
            <w:rPrChange w:id="5571" w:author="Stephen Reynolds, Jr." w:date="2012-11-13T07:32:00Z">
              <w:rPr/>
            </w:rPrChange>
          </w:rPr>
          <w:delText>3.</w:delText>
        </w:r>
        <w:r w:rsidRPr="00920A48" w:rsidDel="00920A48">
          <w:rPr>
            <w:rPrChange w:id="5572" w:author="Stephen Reynolds, Jr." w:date="2012-11-13T07:32:00Z">
              <w:rPr/>
            </w:rPrChange>
          </w:rPr>
          <w:tab/>
          <w:delText xml:space="preserve"> God could reveal that someone has a particular sickness.  </w:delText>
        </w:r>
      </w:del>
    </w:p>
    <w:p w:rsidR="00C41673" w:rsidRPr="00920A48" w:rsidDel="00920A48" w:rsidRDefault="00C41673" w:rsidP="00C41673">
      <w:pPr>
        <w:ind w:left="540"/>
        <w:rPr>
          <w:del w:id="5573" w:author="Stephen Reynolds, Jr." w:date="2012-11-13T07:29:00Z"/>
          <w:rPrChange w:id="5574" w:author="Stephen Reynolds, Jr." w:date="2012-11-13T07:32:00Z">
            <w:rPr>
              <w:del w:id="5575" w:author="Stephen Reynolds, Jr." w:date="2012-11-13T07:29:00Z"/>
            </w:rPr>
          </w:rPrChange>
        </w:rPr>
      </w:pPr>
    </w:p>
    <w:p w:rsidR="00C41673" w:rsidRPr="00920A48" w:rsidDel="00920A48" w:rsidRDefault="00C41673" w:rsidP="00C41673">
      <w:pPr>
        <w:ind w:firstLine="720"/>
        <w:rPr>
          <w:del w:id="5576" w:author="Stephen Reynolds, Jr." w:date="2012-11-13T07:29:00Z"/>
          <w:rPrChange w:id="5577" w:author="Stephen Reynolds, Jr." w:date="2012-11-13T07:32:00Z">
            <w:rPr>
              <w:del w:id="5578" w:author="Stephen Reynolds, Jr." w:date="2012-11-13T07:29:00Z"/>
            </w:rPr>
          </w:rPrChange>
        </w:rPr>
      </w:pPr>
      <w:del w:id="5579" w:author="Stephen Reynolds, Jr." w:date="2012-11-13T07:29:00Z">
        <w:r w:rsidRPr="00920A48" w:rsidDel="00920A48">
          <w:rPr>
            <w:rPrChange w:id="5580" w:author="Stephen Reynolds, Jr." w:date="2012-11-13T07:32:00Z">
              <w:rPr/>
            </w:rPrChange>
          </w:rPr>
          <w:delText xml:space="preserve">This knowledge is then spoken to that person or to the congregation.  God reveals sickness so he can heal and make well.  The individual with the sickness knows that this knowledge did not come by man.  This gift encourages faith to believe for the healing.  </w:delText>
        </w:r>
      </w:del>
    </w:p>
    <w:p w:rsidR="00C41673" w:rsidRPr="00920A48" w:rsidDel="00920A48" w:rsidRDefault="00C41673" w:rsidP="00C41673">
      <w:pPr>
        <w:ind w:left="540" w:firstLine="180"/>
        <w:rPr>
          <w:del w:id="5581" w:author="Stephen Reynolds, Jr." w:date="2012-11-13T07:29:00Z"/>
          <w:rPrChange w:id="5582" w:author="Stephen Reynolds, Jr." w:date="2012-11-13T07:32:00Z">
            <w:rPr>
              <w:del w:id="5583" w:author="Stephen Reynolds, Jr." w:date="2012-11-13T07:29:00Z"/>
            </w:rPr>
          </w:rPrChange>
        </w:rPr>
      </w:pPr>
    </w:p>
    <w:p w:rsidR="00C41673" w:rsidRPr="00920A48" w:rsidDel="00920A48" w:rsidRDefault="00C41673" w:rsidP="00C41673">
      <w:pPr>
        <w:tabs>
          <w:tab w:val="left" w:pos="1260"/>
        </w:tabs>
        <w:ind w:left="1440" w:hanging="900"/>
        <w:rPr>
          <w:del w:id="5584" w:author="Stephen Reynolds, Jr." w:date="2012-11-13T07:29:00Z"/>
          <w:rPrChange w:id="5585" w:author="Stephen Reynolds, Jr." w:date="2012-11-13T07:32:00Z">
            <w:rPr>
              <w:del w:id="5586" w:author="Stephen Reynolds, Jr." w:date="2012-11-13T07:29:00Z"/>
            </w:rPr>
          </w:rPrChange>
        </w:rPr>
      </w:pPr>
      <w:del w:id="5587" w:author="Stephen Reynolds, Jr." w:date="2012-11-13T07:29:00Z">
        <w:r w:rsidRPr="00920A48" w:rsidDel="00920A48">
          <w:rPr>
            <w:rPrChange w:id="5588" w:author="Stephen Reynolds, Jr." w:date="2012-11-13T07:32:00Z">
              <w:rPr/>
            </w:rPrChange>
          </w:rPr>
          <w:delText>C.</w:delText>
        </w:r>
        <w:r w:rsidRPr="00920A48" w:rsidDel="00920A48">
          <w:rPr>
            <w:rPrChange w:id="5589" w:author="Stephen Reynolds, Jr." w:date="2012-11-13T07:32:00Z">
              <w:rPr/>
            </w:rPrChange>
          </w:rPr>
          <w:tab/>
          <w:delText>The Word of Knowledge is an operation of the Holy Spirit.</w:delText>
        </w:r>
      </w:del>
    </w:p>
    <w:p w:rsidR="00C41673" w:rsidRPr="00920A48" w:rsidDel="00920A48" w:rsidRDefault="00C41673" w:rsidP="00C41673">
      <w:pPr>
        <w:tabs>
          <w:tab w:val="left" w:pos="1980"/>
        </w:tabs>
        <w:ind w:left="540" w:firstLine="720"/>
        <w:rPr>
          <w:del w:id="5590" w:author="Stephen Reynolds, Jr." w:date="2012-11-13T07:29:00Z"/>
          <w:rPrChange w:id="5591" w:author="Stephen Reynolds, Jr." w:date="2012-11-13T07:32:00Z">
            <w:rPr>
              <w:del w:id="5592" w:author="Stephen Reynolds, Jr." w:date="2012-11-13T07:29:00Z"/>
            </w:rPr>
          </w:rPrChange>
        </w:rPr>
      </w:pPr>
      <w:del w:id="5593" w:author="Stephen Reynolds, Jr." w:date="2012-11-13T07:29:00Z">
        <w:r w:rsidRPr="00920A48" w:rsidDel="00920A48">
          <w:rPr>
            <w:rPrChange w:id="5594" w:author="Stephen Reynolds, Jr." w:date="2012-11-13T07:32:00Z">
              <w:rPr/>
            </w:rPrChange>
          </w:rPr>
          <w:delText>1.</w:delText>
        </w:r>
        <w:r w:rsidRPr="00920A48" w:rsidDel="00920A48">
          <w:rPr>
            <w:rPrChange w:id="5595" w:author="Stephen Reynolds, Jr." w:date="2012-11-13T07:32:00Z">
              <w:rPr/>
            </w:rPrChange>
          </w:rPr>
          <w:tab/>
          <w:delText xml:space="preserve">Man has nothing to do with the impartation of the Word of </w:delText>
        </w:r>
        <w:r w:rsidRPr="00920A48" w:rsidDel="00920A48">
          <w:rPr>
            <w:rPrChange w:id="5596" w:author="Stephen Reynolds, Jr." w:date="2012-11-13T07:32:00Z">
              <w:rPr/>
            </w:rPrChange>
          </w:rPr>
          <w:tab/>
        </w:r>
        <w:r w:rsidRPr="00920A48" w:rsidDel="00920A48">
          <w:rPr>
            <w:rPrChange w:id="5597" w:author="Stephen Reynolds, Jr." w:date="2012-11-13T07:32:00Z">
              <w:rPr/>
            </w:rPrChange>
          </w:rPr>
          <w:tab/>
        </w:r>
        <w:r w:rsidRPr="00920A48" w:rsidDel="00920A48">
          <w:rPr>
            <w:rPrChange w:id="5598" w:author="Stephen Reynolds, Jr." w:date="2012-11-13T07:32:00Z">
              <w:rPr/>
            </w:rPrChange>
          </w:rPr>
          <w:tab/>
          <w:delText>Knowledge.</w:delText>
        </w:r>
      </w:del>
    </w:p>
    <w:p w:rsidR="00C41673" w:rsidRPr="00920A48" w:rsidDel="00920A48" w:rsidRDefault="00C41673" w:rsidP="00C41673">
      <w:pPr>
        <w:tabs>
          <w:tab w:val="left" w:pos="1980"/>
        </w:tabs>
        <w:ind w:left="540" w:firstLine="720"/>
        <w:rPr>
          <w:del w:id="5599" w:author="Stephen Reynolds, Jr." w:date="2012-11-13T07:29:00Z"/>
          <w:rPrChange w:id="5600" w:author="Stephen Reynolds, Jr." w:date="2012-11-13T07:32:00Z">
            <w:rPr>
              <w:del w:id="5601" w:author="Stephen Reynolds, Jr." w:date="2012-11-13T07:29:00Z"/>
            </w:rPr>
          </w:rPrChange>
        </w:rPr>
      </w:pPr>
      <w:del w:id="5602" w:author="Stephen Reynolds, Jr." w:date="2012-11-13T07:29:00Z">
        <w:r w:rsidRPr="00920A48" w:rsidDel="00920A48">
          <w:rPr>
            <w:rPrChange w:id="5603" w:author="Stephen Reynolds, Jr." w:date="2012-11-13T07:32:00Z">
              <w:rPr/>
            </w:rPrChange>
          </w:rPr>
          <w:delText>2.</w:delText>
        </w:r>
        <w:r w:rsidRPr="00920A48" w:rsidDel="00920A48">
          <w:rPr>
            <w:rPrChange w:id="5604" w:author="Stephen Reynolds, Jr." w:date="2012-11-13T07:32:00Z">
              <w:rPr/>
            </w:rPrChange>
          </w:rPr>
          <w:tab/>
          <w:delText>The Holy Spirit controls and operates this gift.</w:delText>
        </w:r>
      </w:del>
    </w:p>
    <w:p w:rsidR="00C41673" w:rsidRPr="00920A48" w:rsidDel="00920A48" w:rsidRDefault="00C41673" w:rsidP="00C41673">
      <w:pPr>
        <w:tabs>
          <w:tab w:val="left" w:pos="1980"/>
        </w:tabs>
        <w:ind w:left="720" w:firstLine="540"/>
        <w:rPr>
          <w:del w:id="5605" w:author="Stephen Reynolds, Jr." w:date="2012-11-13T07:29:00Z"/>
          <w:rPrChange w:id="5606" w:author="Stephen Reynolds, Jr." w:date="2012-11-13T07:32:00Z">
            <w:rPr>
              <w:del w:id="5607" w:author="Stephen Reynolds, Jr." w:date="2012-11-13T07:29:00Z"/>
            </w:rPr>
          </w:rPrChange>
        </w:rPr>
      </w:pPr>
      <w:del w:id="5608" w:author="Stephen Reynolds, Jr." w:date="2012-11-13T07:29:00Z">
        <w:r w:rsidRPr="00920A48" w:rsidDel="00920A48">
          <w:rPr>
            <w:rPrChange w:id="5609" w:author="Stephen Reynolds, Jr." w:date="2012-11-13T07:32:00Z">
              <w:rPr/>
            </w:rPrChange>
          </w:rPr>
          <w:delText>3.</w:delText>
        </w:r>
        <w:r w:rsidRPr="00920A48" w:rsidDel="00920A48">
          <w:rPr>
            <w:rPrChange w:id="5610" w:author="Stephen Reynolds, Jr." w:date="2012-11-13T07:32:00Z">
              <w:rPr/>
            </w:rPrChange>
          </w:rPr>
          <w:tab/>
          <w:delText xml:space="preserve">God reveals when He wants to and Decides to whom He will reveal </w:delText>
        </w:r>
        <w:r w:rsidRPr="00920A48" w:rsidDel="00920A48">
          <w:rPr>
            <w:rPrChange w:id="5611" w:author="Stephen Reynolds, Jr." w:date="2012-11-13T07:32:00Z">
              <w:rPr/>
            </w:rPrChange>
          </w:rPr>
          <w:tab/>
        </w:r>
        <w:r w:rsidRPr="00920A48" w:rsidDel="00920A48">
          <w:rPr>
            <w:rPrChange w:id="5612" w:author="Stephen Reynolds, Jr." w:date="2012-11-13T07:32:00Z">
              <w:rPr/>
            </w:rPrChange>
          </w:rPr>
          <w:tab/>
          <w:delText>to.</w:delText>
        </w:r>
      </w:del>
    </w:p>
    <w:p w:rsidR="00C41673" w:rsidRPr="00920A48" w:rsidDel="00920A48" w:rsidRDefault="00C41673" w:rsidP="00C41673">
      <w:pPr>
        <w:ind w:left="1080"/>
        <w:rPr>
          <w:del w:id="5613" w:author="Stephen Reynolds, Jr." w:date="2012-11-13T07:29:00Z"/>
          <w:rPrChange w:id="5614" w:author="Stephen Reynolds, Jr." w:date="2012-11-13T07:32:00Z">
            <w:rPr>
              <w:del w:id="5615" w:author="Stephen Reynolds, Jr." w:date="2012-11-13T07:29:00Z"/>
            </w:rPr>
          </w:rPrChange>
        </w:rPr>
      </w:pPr>
    </w:p>
    <w:p w:rsidR="00C41673" w:rsidRPr="00920A48" w:rsidDel="00920A48" w:rsidRDefault="00C41673" w:rsidP="00C41673">
      <w:pPr>
        <w:tabs>
          <w:tab w:val="left" w:pos="1260"/>
        </w:tabs>
        <w:ind w:left="1260" w:hanging="720"/>
        <w:rPr>
          <w:del w:id="5616" w:author="Stephen Reynolds, Jr." w:date="2012-11-13T07:29:00Z"/>
          <w:rPrChange w:id="5617" w:author="Stephen Reynolds, Jr." w:date="2012-11-13T07:32:00Z">
            <w:rPr>
              <w:del w:id="5618" w:author="Stephen Reynolds, Jr." w:date="2012-11-13T07:29:00Z"/>
            </w:rPr>
          </w:rPrChange>
        </w:rPr>
      </w:pPr>
      <w:del w:id="5619" w:author="Stephen Reynolds, Jr." w:date="2012-11-13T07:29:00Z">
        <w:r w:rsidRPr="00920A48" w:rsidDel="00920A48">
          <w:rPr>
            <w:rPrChange w:id="5620" w:author="Stephen Reynolds, Jr." w:date="2012-11-13T07:32:00Z">
              <w:rPr/>
            </w:rPrChange>
          </w:rPr>
          <w:delText>D.</w:delText>
        </w:r>
        <w:r w:rsidRPr="00920A48" w:rsidDel="00920A48">
          <w:rPr>
            <w:rPrChange w:id="5621" w:author="Stephen Reynolds, Jr." w:date="2012-11-13T07:32:00Z">
              <w:rPr/>
            </w:rPrChange>
          </w:rPr>
          <w:tab/>
          <w:delText>The Word of Knowledge is a miraculous revelation of facts that could not be known by natural understanding.</w:delText>
        </w:r>
      </w:del>
    </w:p>
    <w:p w:rsidR="00C41673" w:rsidRPr="00920A48" w:rsidDel="00920A48" w:rsidRDefault="00C41673" w:rsidP="00C41673">
      <w:pPr>
        <w:ind w:left="1440" w:hanging="720"/>
        <w:rPr>
          <w:del w:id="5622" w:author="Stephen Reynolds, Jr." w:date="2012-11-13T07:29:00Z"/>
          <w:rPrChange w:id="5623" w:author="Stephen Reynolds, Jr." w:date="2012-11-13T07:32:00Z">
            <w:rPr>
              <w:del w:id="5624" w:author="Stephen Reynolds, Jr." w:date="2012-11-13T07:29:00Z"/>
            </w:rPr>
          </w:rPrChange>
        </w:rPr>
      </w:pPr>
    </w:p>
    <w:p w:rsidR="00C41673" w:rsidRPr="00920A48" w:rsidDel="00920A48" w:rsidRDefault="00C41673" w:rsidP="00C41673">
      <w:pPr>
        <w:tabs>
          <w:tab w:val="left" w:pos="1980"/>
        </w:tabs>
        <w:ind w:left="1440" w:hanging="180"/>
        <w:rPr>
          <w:del w:id="5625" w:author="Stephen Reynolds, Jr." w:date="2012-11-13T07:29:00Z"/>
          <w:rPrChange w:id="5626" w:author="Stephen Reynolds, Jr." w:date="2012-11-13T07:32:00Z">
            <w:rPr>
              <w:del w:id="5627" w:author="Stephen Reynolds, Jr." w:date="2012-11-13T07:29:00Z"/>
            </w:rPr>
          </w:rPrChange>
        </w:rPr>
      </w:pPr>
      <w:del w:id="5628" w:author="Stephen Reynolds, Jr." w:date="2012-11-13T07:29:00Z">
        <w:r w:rsidRPr="00920A48" w:rsidDel="00920A48">
          <w:rPr>
            <w:rPrChange w:id="5629" w:author="Stephen Reynolds, Jr." w:date="2012-11-13T07:32:00Z">
              <w:rPr/>
            </w:rPrChange>
          </w:rPr>
          <w:delText>1.</w:delText>
        </w:r>
        <w:r w:rsidRPr="00920A48" w:rsidDel="00920A48">
          <w:rPr>
            <w:rPrChange w:id="5630" w:author="Stephen Reynolds, Jr." w:date="2012-11-13T07:32:00Z">
              <w:rPr/>
            </w:rPrChange>
          </w:rPr>
          <w:tab/>
          <w:delText>God has knowledge of everything.</w:delText>
        </w:r>
      </w:del>
    </w:p>
    <w:p w:rsidR="00C41673" w:rsidRPr="00920A48" w:rsidDel="00920A48" w:rsidRDefault="00C41673" w:rsidP="00C41673">
      <w:pPr>
        <w:ind w:left="1440" w:hanging="1440"/>
        <w:rPr>
          <w:del w:id="5631" w:author="Stephen Reynolds, Jr." w:date="2012-11-13T07:29:00Z"/>
          <w:i/>
          <w:rPrChange w:id="5632" w:author="Stephen Reynolds, Jr." w:date="2012-11-13T07:32:00Z">
            <w:rPr>
              <w:del w:id="5633" w:author="Stephen Reynolds, Jr." w:date="2012-11-13T07:29:00Z"/>
              <w:i/>
            </w:rPr>
          </w:rPrChange>
        </w:rPr>
      </w:pPr>
      <w:del w:id="5634" w:author="Stephen Reynolds, Jr." w:date="2012-11-13T07:29:00Z">
        <w:r w:rsidRPr="00920A48" w:rsidDel="00920A48">
          <w:rPr>
            <w:i/>
            <w:rPrChange w:id="5635" w:author="Stephen Reynolds, Jr." w:date="2012-11-13T07:32:00Z">
              <w:rPr>
                <w:i/>
              </w:rPr>
            </w:rPrChange>
          </w:rPr>
          <w:delText xml:space="preserve">In whom are hid all the treasures of wisdom and knowledge. </w:delText>
        </w:r>
        <w:r w:rsidRPr="00920A48" w:rsidDel="00920A48">
          <w:rPr>
            <w:rPrChange w:id="5636" w:author="Stephen Reynolds, Jr." w:date="2012-11-13T07:32:00Z">
              <w:rPr/>
            </w:rPrChange>
          </w:rPr>
          <w:delText>- Colossians 2:3</w:delText>
        </w:r>
      </w:del>
    </w:p>
    <w:p w:rsidR="00C41673" w:rsidRPr="00920A48" w:rsidDel="00920A48" w:rsidRDefault="00C41673" w:rsidP="00C41673">
      <w:pPr>
        <w:ind w:left="1440" w:hanging="1440"/>
        <w:rPr>
          <w:del w:id="5637" w:author="Stephen Reynolds, Jr." w:date="2012-11-13T07:29:00Z"/>
          <w:rPrChange w:id="5638" w:author="Stephen Reynolds, Jr." w:date="2012-11-13T07:32:00Z">
            <w:rPr>
              <w:del w:id="5639" w:author="Stephen Reynolds, Jr." w:date="2012-11-13T07:29:00Z"/>
            </w:rPr>
          </w:rPrChange>
        </w:rPr>
      </w:pPr>
    </w:p>
    <w:p w:rsidR="00C41673" w:rsidRPr="00920A48" w:rsidDel="00920A48" w:rsidRDefault="00C41673" w:rsidP="00C41673">
      <w:pPr>
        <w:tabs>
          <w:tab w:val="left" w:pos="1980"/>
        </w:tabs>
        <w:ind w:left="1440" w:hanging="180"/>
        <w:rPr>
          <w:del w:id="5640" w:author="Stephen Reynolds, Jr." w:date="2012-11-13T07:29:00Z"/>
          <w:rPrChange w:id="5641" w:author="Stephen Reynolds, Jr." w:date="2012-11-13T07:32:00Z">
            <w:rPr>
              <w:del w:id="5642" w:author="Stephen Reynolds, Jr." w:date="2012-11-13T07:29:00Z"/>
            </w:rPr>
          </w:rPrChange>
        </w:rPr>
      </w:pPr>
      <w:del w:id="5643" w:author="Stephen Reynolds, Jr." w:date="2012-11-13T07:29:00Z">
        <w:r w:rsidRPr="00920A48" w:rsidDel="00920A48">
          <w:rPr>
            <w:rPrChange w:id="5644" w:author="Stephen Reynolds, Jr." w:date="2012-11-13T07:32:00Z">
              <w:rPr/>
            </w:rPrChange>
          </w:rPr>
          <w:delText>2.</w:delText>
        </w:r>
        <w:r w:rsidRPr="00920A48" w:rsidDel="00920A48">
          <w:rPr>
            <w:rPrChange w:id="5645" w:author="Stephen Reynolds, Jr." w:date="2012-11-13T07:32:00Z">
              <w:rPr/>
            </w:rPrChange>
          </w:rPr>
          <w:tab/>
          <w:delText>This gift reveals information that could not otherwise be known.</w:delText>
        </w:r>
      </w:del>
    </w:p>
    <w:p w:rsidR="00C41673" w:rsidRPr="00920A48" w:rsidDel="00920A48" w:rsidRDefault="00C41673" w:rsidP="00C41673">
      <w:pPr>
        <w:rPr>
          <w:del w:id="5646" w:author="Stephen Reynolds, Jr." w:date="2012-11-13T07:29:00Z"/>
          <w:rPrChange w:id="5647" w:author="Stephen Reynolds, Jr." w:date="2012-11-13T07:32:00Z">
            <w:rPr>
              <w:del w:id="5648" w:author="Stephen Reynolds, Jr." w:date="2012-11-13T07:29:00Z"/>
            </w:rPr>
          </w:rPrChange>
        </w:rPr>
      </w:pPr>
    </w:p>
    <w:p w:rsidR="003D39BF" w:rsidRPr="00920A48" w:rsidDel="00920A48" w:rsidRDefault="003D39BF" w:rsidP="00B657BD">
      <w:pPr>
        <w:numPr>
          <w:ilvl w:val="3"/>
          <w:numId w:val="37"/>
        </w:numPr>
        <w:ind w:left="540"/>
        <w:rPr>
          <w:del w:id="5649" w:author="Stephen Reynolds, Jr." w:date="2012-11-13T07:29:00Z"/>
          <w:rPrChange w:id="5650" w:author="Stephen Reynolds, Jr." w:date="2012-11-13T07:32:00Z">
            <w:rPr>
              <w:del w:id="5651" w:author="Stephen Reynolds, Jr." w:date="2012-11-13T07:29:00Z"/>
            </w:rPr>
          </w:rPrChange>
        </w:rPr>
      </w:pPr>
      <w:del w:id="5652" w:author="Stephen Reynolds, Jr." w:date="2012-11-13T07:29:00Z">
        <w:r w:rsidRPr="00920A48" w:rsidDel="00920A48">
          <w:rPr>
            <w:rPrChange w:id="5653" w:author="Stephen Reynolds, Jr." w:date="2012-11-13T07:32:00Z">
              <w:rPr/>
            </w:rPrChange>
          </w:rPr>
          <w:delText>It is dependent upon our fellowship with God</w:delText>
        </w:r>
      </w:del>
    </w:p>
    <w:p w:rsidR="003D39BF" w:rsidRPr="00920A48" w:rsidDel="00920A48" w:rsidRDefault="003D39BF" w:rsidP="003D39BF">
      <w:pPr>
        <w:ind w:firstLine="540"/>
        <w:rPr>
          <w:del w:id="5654" w:author="Stephen Reynolds, Jr." w:date="2012-11-13T07:29:00Z"/>
          <w:rPrChange w:id="5655" w:author="Stephen Reynolds, Jr." w:date="2012-11-13T07:32:00Z">
            <w:rPr>
              <w:del w:id="5656" w:author="Stephen Reynolds, Jr." w:date="2012-11-13T07:29:00Z"/>
            </w:rPr>
          </w:rPrChange>
        </w:rPr>
      </w:pPr>
      <w:del w:id="5657" w:author="Stephen Reynolds, Jr." w:date="2012-11-13T07:29:00Z">
        <w:r w:rsidRPr="00920A48" w:rsidDel="00920A48">
          <w:rPr>
            <w:rPrChange w:id="5658" w:author="Stephen Reynolds, Jr." w:date="2012-11-13T07:32:00Z">
              <w:rPr/>
            </w:rPrChange>
          </w:rPr>
          <w:delText>A. Explain what the Word of Knowledge is NOT.</w:delText>
        </w:r>
      </w:del>
    </w:p>
    <w:p w:rsidR="003D39BF" w:rsidRPr="00920A48" w:rsidDel="00920A48" w:rsidRDefault="003D39BF" w:rsidP="00B657BD">
      <w:pPr>
        <w:numPr>
          <w:ilvl w:val="0"/>
          <w:numId w:val="35"/>
        </w:numPr>
        <w:rPr>
          <w:del w:id="5659" w:author="Stephen Reynolds, Jr." w:date="2012-11-13T07:29:00Z"/>
          <w:rPrChange w:id="5660" w:author="Stephen Reynolds, Jr." w:date="2012-11-13T07:32:00Z">
            <w:rPr>
              <w:del w:id="5661" w:author="Stephen Reynolds, Jr." w:date="2012-11-13T07:29:00Z"/>
            </w:rPr>
          </w:rPrChange>
        </w:rPr>
      </w:pPr>
      <w:del w:id="5662" w:author="Stephen Reynolds, Jr." w:date="2012-11-13T07:29:00Z">
        <w:r w:rsidRPr="00920A48" w:rsidDel="00920A48">
          <w:rPr>
            <w:rPrChange w:id="5663" w:author="Stephen Reynolds, Jr." w:date="2012-11-13T07:32:00Z">
              <w:rPr/>
            </w:rPrChange>
          </w:rPr>
          <w:delText>It is not natural ability</w:delText>
        </w:r>
      </w:del>
    </w:p>
    <w:p w:rsidR="003D39BF" w:rsidRPr="00920A48" w:rsidDel="00920A48" w:rsidRDefault="003D39BF" w:rsidP="00B657BD">
      <w:pPr>
        <w:numPr>
          <w:ilvl w:val="0"/>
          <w:numId w:val="35"/>
        </w:numPr>
        <w:rPr>
          <w:del w:id="5664" w:author="Stephen Reynolds, Jr." w:date="2012-11-13T07:29:00Z"/>
          <w:rPrChange w:id="5665" w:author="Stephen Reynolds, Jr." w:date="2012-11-13T07:32:00Z">
            <w:rPr>
              <w:del w:id="5666" w:author="Stephen Reynolds, Jr." w:date="2012-11-13T07:29:00Z"/>
            </w:rPr>
          </w:rPrChange>
        </w:rPr>
      </w:pPr>
      <w:del w:id="5667" w:author="Stephen Reynolds, Jr." w:date="2012-11-13T07:29:00Z">
        <w:r w:rsidRPr="00920A48" w:rsidDel="00920A48">
          <w:rPr>
            <w:rPrChange w:id="5668" w:author="Stephen Reynolds, Jr." w:date="2012-11-13T07:32:00Z">
              <w:rPr/>
            </w:rPrChange>
          </w:rPr>
          <w:delText>It is not natural learning</w:delText>
        </w:r>
      </w:del>
    </w:p>
    <w:p w:rsidR="003D39BF" w:rsidRPr="00920A48" w:rsidDel="00920A48" w:rsidRDefault="003D39BF" w:rsidP="00B657BD">
      <w:pPr>
        <w:numPr>
          <w:ilvl w:val="0"/>
          <w:numId w:val="35"/>
        </w:numPr>
        <w:rPr>
          <w:del w:id="5669" w:author="Stephen Reynolds, Jr." w:date="2012-11-13T07:29:00Z"/>
          <w:rPrChange w:id="5670" w:author="Stephen Reynolds, Jr." w:date="2012-11-13T07:32:00Z">
            <w:rPr>
              <w:del w:id="5671" w:author="Stephen Reynolds, Jr." w:date="2012-11-13T07:29:00Z"/>
            </w:rPr>
          </w:rPrChange>
        </w:rPr>
      </w:pPr>
      <w:del w:id="5672" w:author="Stephen Reynolds, Jr." w:date="2012-11-13T07:29:00Z">
        <w:r w:rsidRPr="00920A48" w:rsidDel="00920A48">
          <w:rPr>
            <w:rPrChange w:id="5673" w:author="Stephen Reynolds, Jr." w:date="2012-11-13T07:32:00Z">
              <w:rPr/>
            </w:rPrChange>
          </w:rPr>
          <w:delText>It is not knowledge that experience gives us</w:delText>
        </w:r>
      </w:del>
    </w:p>
    <w:p w:rsidR="003D39BF" w:rsidRPr="00920A48" w:rsidDel="00920A48" w:rsidRDefault="003D39BF" w:rsidP="003D39BF">
      <w:pPr>
        <w:ind w:firstLine="540"/>
        <w:rPr>
          <w:del w:id="5674" w:author="Stephen Reynolds, Jr." w:date="2012-11-13T07:29:00Z"/>
          <w:rPrChange w:id="5675" w:author="Stephen Reynolds, Jr." w:date="2012-11-13T07:32:00Z">
            <w:rPr>
              <w:del w:id="5676" w:author="Stephen Reynolds, Jr." w:date="2012-11-13T07:29:00Z"/>
            </w:rPr>
          </w:rPrChange>
        </w:rPr>
      </w:pPr>
      <w:del w:id="5677" w:author="Stephen Reynolds, Jr." w:date="2012-11-13T07:29:00Z">
        <w:r w:rsidRPr="00920A48" w:rsidDel="00920A48">
          <w:rPr>
            <w:rPrChange w:id="5678" w:author="Stephen Reynolds, Jr." w:date="2012-11-13T07:32:00Z">
              <w:rPr/>
            </w:rPrChange>
          </w:rPr>
          <w:delText>B.   What the Word of Knowledge IS.</w:delText>
        </w:r>
      </w:del>
    </w:p>
    <w:p w:rsidR="003D39BF" w:rsidRPr="00920A48" w:rsidDel="00920A48" w:rsidRDefault="003D39BF" w:rsidP="00B657BD">
      <w:pPr>
        <w:numPr>
          <w:ilvl w:val="0"/>
          <w:numId w:val="36"/>
        </w:numPr>
        <w:rPr>
          <w:del w:id="5679" w:author="Stephen Reynolds, Jr." w:date="2012-11-13T07:29:00Z"/>
          <w:rPrChange w:id="5680" w:author="Stephen Reynolds, Jr." w:date="2012-11-13T07:32:00Z">
            <w:rPr>
              <w:del w:id="5681" w:author="Stephen Reynolds, Jr." w:date="2012-11-13T07:29:00Z"/>
            </w:rPr>
          </w:rPrChange>
        </w:rPr>
      </w:pPr>
      <w:del w:id="5682" w:author="Stephen Reynolds, Jr." w:date="2012-11-13T07:29:00Z">
        <w:r w:rsidRPr="00920A48" w:rsidDel="00920A48">
          <w:rPr>
            <w:rPrChange w:id="5683" w:author="Stephen Reynolds, Jr." w:date="2012-11-13T07:32:00Z">
              <w:rPr/>
            </w:rPrChange>
          </w:rPr>
          <w:delText>A supernaturally inspired utterance of facts</w:delText>
        </w:r>
      </w:del>
    </w:p>
    <w:p w:rsidR="003D39BF" w:rsidRPr="00920A48" w:rsidDel="00920A48" w:rsidRDefault="003D39BF" w:rsidP="00B657BD">
      <w:pPr>
        <w:numPr>
          <w:ilvl w:val="0"/>
          <w:numId w:val="36"/>
        </w:numPr>
        <w:rPr>
          <w:del w:id="5684" w:author="Stephen Reynolds, Jr." w:date="2012-11-13T07:29:00Z"/>
          <w:rPrChange w:id="5685" w:author="Stephen Reynolds, Jr." w:date="2012-11-13T07:32:00Z">
            <w:rPr>
              <w:del w:id="5686" w:author="Stephen Reynolds, Jr." w:date="2012-11-13T07:29:00Z"/>
            </w:rPr>
          </w:rPrChange>
        </w:rPr>
      </w:pPr>
      <w:del w:id="5687" w:author="Stephen Reynolds, Jr." w:date="2012-11-13T07:29:00Z">
        <w:r w:rsidRPr="00920A48" w:rsidDel="00920A48">
          <w:rPr>
            <w:rPrChange w:id="5688" w:author="Stephen Reynolds, Jr." w:date="2012-11-13T07:32:00Z">
              <w:rPr/>
            </w:rPrChange>
          </w:rPr>
          <w:delText>It is an operation of the Holy Spirit</w:delText>
        </w:r>
      </w:del>
    </w:p>
    <w:p w:rsidR="003D39BF" w:rsidRPr="00920A48" w:rsidDel="00920A48" w:rsidRDefault="003D39BF" w:rsidP="00B657BD">
      <w:pPr>
        <w:numPr>
          <w:ilvl w:val="0"/>
          <w:numId w:val="36"/>
        </w:numPr>
        <w:rPr>
          <w:del w:id="5689" w:author="Stephen Reynolds, Jr." w:date="2012-11-13T07:29:00Z"/>
          <w:rPrChange w:id="5690" w:author="Stephen Reynolds, Jr." w:date="2012-11-13T07:32:00Z">
            <w:rPr>
              <w:del w:id="5691" w:author="Stephen Reynolds, Jr." w:date="2012-11-13T07:29:00Z"/>
            </w:rPr>
          </w:rPrChange>
        </w:rPr>
      </w:pPr>
      <w:del w:id="5692" w:author="Stephen Reynolds, Jr." w:date="2012-11-13T07:29:00Z">
        <w:r w:rsidRPr="00920A48" w:rsidDel="00920A48">
          <w:rPr>
            <w:rPrChange w:id="5693" w:author="Stephen Reynolds, Jr." w:date="2012-11-13T07:32:00Z">
              <w:rPr/>
            </w:rPrChange>
          </w:rPr>
          <w:delText>It is a miraculous revelation</w:delText>
        </w:r>
      </w:del>
    </w:p>
    <w:p w:rsidR="003D39BF" w:rsidRPr="00920A48" w:rsidDel="00920A48" w:rsidRDefault="003D39BF" w:rsidP="00B657BD">
      <w:pPr>
        <w:numPr>
          <w:ilvl w:val="0"/>
          <w:numId w:val="36"/>
        </w:numPr>
        <w:rPr>
          <w:del w:id="5694" w:author="Stephen Reynolds, Jr." w:date="2012-11-13T07:29:00Z"/>
          <w:rPrChange w:id="5695" w:author="Stephen Reynolds, Jr." w:date="2012-11-13T07:32:00Z">
            <w:rPr>
              <w:del w:id="5696" w:author="Stephen Reynolds, Jr." w:date="2012-11-13T07:29:00Z"/>
            </w:rPr>
          </w:rPrChange>
        </w:rPr>
      </w:pPr>
      <w:del w:id="5697" w:author="Stephen Reynolds, Jr." w:date="2012-11-13T07:29:00Z">
        <w:r w:rsidRPr="00920A48" w:rsidDel="00920A48">
          <w:rPr>
            <w:rPrChange w:id="5698" w:author="Stephen Reynolds, Jr." w:date="2012-11-13T07:32:00Z">
              <w:rPr/>
            </w:rPrChange>
          </w:rPr>
          <w:delText>It is dependent upon our fellowship with God</w:delText>
        </w:r>
      </w:del>
    </w:p>
    <w:p w:rsidR="00F67233" w:rsidRPr="00920A48" w:rsidDel="00920A48" w:rsidRDefault="00F67233" w:rsidP="00570157">
      <w:pPr>
        <w:ind w:left="720"/>
        <w:rPr>
          <w:del w:id="5699" w:author="Stephen Reynolds, Jr." w:date="2012-11-13T07:29:00Z"/>
          <w:b/>
          <w:sz w:val="28"/>
          <w:szCs w:val="28"/>
          <w:rPrChange w:id="5700" w:author="Stephen Reynolds, Jr." w:date="2012-11-13T07:32:00Z">
            <w:rPr>
              <w:del w:id="5701" w:author="Stephen Reynolds, Jr." w:date="2012-11-13T07:29:00Z"/>
              <w:b/>
              <w:sz w:val="28"/>
              <w:szCs w:val="28"/>
            </w:rPr>
          </w:rPrChange>
        </w:rPr>
      </w:pPr>
    </w:p>
    <w:p w:rsidR="00570157" w:rsidRPr="00920A48" w:rsidDel="00920A48" w:rsidRDefault="00570157">
      <w:pPr>
        <w:rPr>
          <w:del w:id="5702" w:author="Stephen Reynolds, Jr." w:date="2012-11-13T07:29:00Z"/>
          <w:b/>
          <w:sz w:val="28"/>
          <w:szCs w:val="28"/>
          <w:rPrChange w:id="5703" w:author="Stephen Reynolds, Jr." w:date="2012-11-13T07:32:00Z">
            <w:rPr>
              <w:del w:id="5704" w:author="Stephen Reynolds, Jr." w:date="2012-11-13T07:29:00Z"/>
              <w:b/>
              <w:sz w:val="28"/>
              <w:szCs w:val="28"/>
            </w:rPr>
          </w:rPrChange>
        </w:rPr>
      </w:pPr>
      <w:del w:id="5705" w:author="Stephen Reynolds, Jr." w:date="2012-11-13T07:29:00Z">
        <w:r w:rsidRPr="00920A48" w:rsidDel="00920A48">
          <w:rPr>
            <w:b/>
            <w:sz w:val="28"/>
            <w:szCs w:val="28"/>
            <w:rPrChange w:id="5706" w:author="Stephen Reynolds, Jr." w:date="2012-11-13T07:32:00Z">
              <w:rPr>
                <w:b/>
                <w:sz w:val="28"/>
                <w:szCs w:val="28"/>
              </w:rPr>
            </w:rPrChange>
          </w:rPr>
          <w:br w:type="page"/>
        </w:r>
      </w:del>
    </w:p>
    <w:p w:rsidR="00C41673" w:rsidRPr="00920A48" w:rsidDel="00920A48" w:rsidRDefault="00C41673" w:rsidP="00C41673">
      <w:pPr>
        <w:tabs>
          <w:tab w:val="left" w:pos="540"/>
        </w:tabs>
        <w:ind w:left="720" w:hanging="720"/>
        <w:rPr>
          <w:del w:id="5707" w:author="Stephen Reynolds, Jr." w:date="2012-11-13T07:29:00Z"/>
          <w:b/>
          <w:sz w:val="28"/>
          <w:szCs w:val="28"/>
          <w:rPrChange w:id="5708" w:author="Stephen Reynolds, Jr." w:date="2012-11-13T07:32:00Z">
            <w:rPr>
              <w:del w:id="5709" w:author="Stephen Reynolds, Jr." w:date="2012-11-13T07:29:00Z"/>
              <w:b/>
              <w:sz w:val="28"/>
              <w:szCs w:val="28"/>
            </w:rPr>
          </w:rPrChange>
        </w:rPr>
      </w:pPr>
      <w:del w:id="5710" w:author="Stephen Reynolds, Jr." w:date="2012-11-13T07:29:00Z">
        <w:r w:rsidRPr="00920A48" w:rsidDel="00920A48">
          <w:rPr>
            <w:b/>
            <w:sz w:val="28"/>
            <w:szCs w:val="28"/>
            <w:rPrChange w:id="5711" w:author="Stephen Reynolds, Jr." w:date="2012-11-13T07:32:00Z">
              <w:rPr>
                <w:b/>
                <w:sz w:val="28"/>
                <w:szCs w:val="28"/>
              </w:rPr>
            </w:rPrChange>
          </w:rPr>
          <w:delText>III.</w:delText>
        </w:r>
        <w:r w:rsidRPr="00920A48" w:rsidDel="00920A48">
          <w:rPr>
            <w:b/>
            <w:sz w:val="28"/>
            <w:szCs w:val="28"/>
            <w:rPrChange w:id="5712" w:author="Stephen Reynolds, Jr." w:date="2012-11-13T07:32:00Z">
              <w:rPr>
                <w:b/>
                <w:sz w:val="28"/>
                <w:szCs w:val="28"/>
              </w:rPr>
            </w:rPrChange>
          </w:rPr>
          <w:tab/>
          <w:delText>The Purpose of the Gift</w:delText>
        </w:r>
      </w:del>
    </w:p>
    <w:p w:rsidR="00C41673" w:rsidRPr="00920A48" w:rsidDel="00920A48" w:rsidRDefault="00C41673" w:rsidP="00C41673">
      <w:pPr>
        <w:ind w:left="720" w:hanging="720"/>
        <w:rPr>
          <w:del w:id="5713" w:author="Stephen Reynolds, Jr." w:date="2012-11-13T07:29:00Z"/>
          <w:b/>
          <w:sz w:val="28"/>
          <w:szCs w:val="28"/>
          <w:rPrChange w:id="5714" w:author="Stephen Reynolds, Jr." w:date="2012-11-13T07:32:00Z">
            <w:rPr>
              <w:del w:id="5715" w:author="Stephen Reynolds, Jr." w:date="2012-11-13T07:29:00Z"/>
              <w:b/>
              <w:sz w:val="28"/>
              <w:szCs w:val="28"/>
            </w:rPr>
          </w:rPrChange>
        </w:rPr>
      </w:pPr>
    </w:p>
    <w:p w:rsidR="00C41673" w:rsidRPr="00920A48" w:rsidDel="00920A48" w:rsidRDefault="00C41673" w:rsidP="00C41673">
      <w:pPr>
        <w:tabs>
          <w:tab w:val="left" w:pos="1260"/>
        </w:tabs>
        <w:ind w:left="720" w:hanging="180"/>
        <w:rPr>
          <w:del w:id="5716" w:author="Stephen Reynolds, Jr." w:date="2012-11-13T07:29:00Z"/>
          <w:rPrChange w:id="5717" w:author="Stephen Reynolds, Jr." w:date="2012-11-13T07:32:00Z">
            <w:rPr>
              <w:del w:id="5718" w:author="Stephen Reynolds, Jr." w:date="2012-11-13T07:29:00Z"/>
            </w:rPr>
          </w:rPrChange>
        </w:rPr>
      </w:pPr>
      <w:del w:id="5719" w:author="Stephen Reynolds, Jr." w:date="2012-11-13T07:29:00Z">
        <w:r w:rsidRPr="00920A48" w:rsidDel="00920A48">
          <w:rPr>
            <w:rPrChange w:id="5720" w:author="Stephen Reynolds, Jr." w:date="2012-11-13T07:32:00Z">
              <w:rPr/>
            </w:rPrChange>
          </w:rPr>
          <w:delText>A.</w:delText>
        </w:r>
        <w:r w:rsidRPr="00920A48" w:rsidDel="00920A48">
          <w:rPr>
            <w:rPrChange w:id="5721" w:author="Stephen Reynolds, Jr." w:date="2012-11-13T07:32:00Z">
              <w:rPr/>
            </w:rPrChange>
          </w:rPr>
          <w:tab/>
          <w:delText>To reveal knowledge that will help the preacher to minister to the sick.</w:delText>
        </w:r>
      </w:del>
    </w:p>
    <w:p w:rsidR="00C41673" w:rsidRPr="00920A48" w:rsidDel="00920A48" w:rsidRDefault="00C41673" w:rsidP="00C41673">
      <w:pPr>
        <w:ind w:left="720"/>
        <w:rPr>
          <w:del w:id="5722" w:author="Stephen Reynolds, Jr." w:date="2012-11-13T07:29:00Z"/>
          <w:rPrChange w:id="5723" w:author="Stephen Reynolds, Jr." w:date="2012-11-13T07:32:00Z">
            <w:rPr>
              <w:del w:id="5724" w:author="Stephen Reynolds, Jr." w:date="2012-11-13T07:29:00Z"/>
            </w:rPr>
          </w:rPrChange>
        </w:rPr>
      </w:pPr>
    </w:p>
    <w:p w:rsidR="00C41673" w:rsidRPr="00920A48" w:rsidDel="00920A48" w:rsidRDefault="00C41673" w:rsidP="00F67233">
      <w:pPr>
        <w:tabs>
          <w:tab w:val="left" w:pos="1980"/>
        </w:tabs>
        <w:ind w:left="720" w:firstLine="540"/>
        <w:rPr>
          <w:del w:id="5725" w:author="Stephen Reynolds, Jr." w:date="2012-11-13T07:29:00Z"/>
          <w:rPrChange w:id="5726" w:author="Stephen Reynolds, Jr." w:date="2012-11-13T07:32:00Z">
            <w:rPr>
              <w:del w:id="5727" w:author="Stephen Reynolds, Jr." w:date="2012-11-13T07:29:00Z"/>
            </w:rPr>
          </w:rPrChange>
        </w:rPr>
      </w:pPr>
      <w:del w:id="5728" w:author="Stephen Reynolds, Jr." w:date="2012-11-13T07:29:00Z">
        <w:r w:rsidRPr="00920A48" w:rsidDel="00920A48">
          <w:rPr>
            <w:rPrChange w:id="5729" w:author="Stephen Reynolds, Jr." w:date="2012-11-13T07:32:00Z">
              <w:rPr/>
            </w:rPrChange>
          </w:rPr>
          <w:delText>1.</w:delText>
        </w:r>
        <w:r w:rsidRPr="00920A48" w:rsidDel="00920A48">
          <w:rPr>
            <w:rPrChange w:id="5730" w:author="Stephen Reynolds, Jr." w:date="2012-11-13T07:32:00Z">
              <w:rPr/>
            </w:rPrChange>
          </w:rPr>
          <w:tab/>
          <w:delText xml:space="preserve">To give the preacher knowledge of what sickness is in the </w:delText>
        </w:r>
        <w:r w:rsidRPr="00920A48" w:rsidDel="00920A48">
          <w:rPr>
            <w:rPrChange w:id="5731" w:author="Stephen Reynolds, Jr." w:date="2012-11-13T07:32:00Z">
              <w:rPr/>
            </w:rPrChange>
          </w:rPr>
          <w:tab/>
        </w:r>
        <w:r w:rsidRPr="00920A48" w:rsidDel="00920A48">
          <w:rPr>
            <w:rPrChange w:id="5732" w:author="Stephen Reynolds, Jr." w:date="2012-11-13T07:32:00Z">
              <w:rPr/>
            </w:rPrChange>
          </w:rPr>
          <w:tab/>
        </w:r>
        <w:r w:rsidRPr="00920A48" w:rsidDel="00920A48">
          <w:rPr>
            <w:rPrChange w:id="5733" w:author="Stephen Reynolds, Jr." w:date="2012-11-13T07:32:00Z">
              <w:rPr/>
            </w:rPrChange>
          </w:rPr>
          <w:tab/>
          <w:delText>congregation.</w:delText>
        </w:r>
      </w:del>
    </w:p>
    <w:p w:rsidR="00C41673" w:rsidRPr="00920A48" w:rsidDel="00920A48" w:rsidRDefault="00C41673" w:rsidP="00C41673">
      <w:pPr>
        <w:ind w:firstLine="720"/>
        <w:rPr>
          <w:del w:id="5734" w:author="Stephen Reynolds, Jr." w:date="2012-11-13T07:29:00Z"/>
          <w:rPrChange w:id="5735" w:author="Stephen Reynolds, Jr." w:date="2012-11-13T07:32:00Z">
            <w:rPr>
              <w:del w:id="5736" w:author="Stephen Reynolds, Jr." w:date="2012-11-13T07:29:00Z"/>
            </w:rPr>
          </w:rPrChange>
        </w:rPr>
      </w:pPr>
      <w:del w:id="5737" w:author="Stephen Reynolds, Jr." w:date="2012-11-13T07:29:00Z">
        <w:r w:rsidRPr="00920A48" w:rsidDel="00920A48">
          <w:rPr>
            <w:rPrChange w:id="5738" w:author="Stephen Reynolds, Jr." w:date="2012-11-13T07:32:00Z">
              <w:rPr/>
            </w:rPrChange>
          </w:rPr>
          <w:delText xml:space="preserve">God will reveal to you the needs of the people so you can help them.  God reveals the sickness because it is His intent to heal and deliver.  </w:delText>
        </w:r>
      </w:del>
    </w:p>
    <w:p w:rsidR="00C41673" w:rsidRPr="00920A48" w:rsidDel="00920A48" w:rsidRDefault="00C41673" w:rsidP="00C41673">
      <w:pPr>
        <w:ind w:firstLine="720"/>
        <w:rPr>
          <w:del w:id="5739" w:author="Stephen Reynolds, Jr." w:date="2012-11-13T07:29:00Z"/>
          <w:rPrChange w:id="5740" w:author="Stephen Reynolds, Jr." w:date="2012-11-13T07:32:00Z">
            <w:rPr>
              <w:del w:id="5741" w:author="Stephen Reynolds, Jr." w:date="2012-11-13T07:29:00Z"/>
            </w:rPr>
          </w:rPrChange>
        </w:rPr>
      </w:pPr>
    </w:p>
    <w:p w:rsidR="00C41673" w:rsidRPr="00920A48" w:rsidDel="00920A48" w:rsidRDefault="00C41673" w:rsidP="00C41673">
      <w:pPr>
        <w:tabs>
          <w:tab w:val="left" w:pos="1980"/>
        </w:tabs>
        <w:ind w:firstLine="1260"/>
        <w:rPr>
          <w:del w:id="5742" w:author="Stephen Reynolds, Jr." w:date="2012-11-13T07:29:00Z"/>
          <w:rPrChange w:id="5743" w:author="Stephen Reynolds, Jr." w:date="2012-11-13T07:32:00Z">
            <w:rPr>
              <w:del w:id="5744" w:author="Stephen Reynolds, Jr." w:date="2012-11-13T07:29:00Z"/>
            </w:rPr>
          </w:rPrChange>
        </w:rPr>
      </w:pPr>
      <w:del w:id="5745" w:author="Stephen Reynolds, Jr." w:date="2012-11-13T07:29:00Z">
        <w:r w:rsidRPr="00920A48" w:rsidDel="00920A48">
          <w:rPr>
            <w:rPrChange w:id="5746" w:author="Stephen Reynolds, Jr." w:date="2012-11-13T07:32:00Z">
              <w:rPr/>
            </w:rPrChange>
          </w:rPr>
          <w:delText>2.</w:delText>
        </w:r>
        <w:r w:rsidRPr="00920A48" w:rsidDel="00920A48">
          <w:rPr>
            <w:rPrChange w:id="5747" w:author="Stephen Reynolds, Jr." w:date="2012-11-13T07:32:00Z">
              <w:rPr/>
            </w:rPrChange>
          </w:rPr>
          <w:tab/>
          <w:delText xml:space="preserve">This revelation of what the sickness is will encourage faith to pray for </w:delText>
        </w:r>
        <w:r w:rsidRPr="00920A48" w:rsidDel="00920A48">
          <w:rPr>
            <w:rPrChange w:id="5748" w:author="Stephen Reynolds, Jr." w:date="2012-11-13T07:32:00Z">
              <w:rPr/>
            </w:rPrChange>
          </w:rPr>
          <w:tab/>
          <w:delText>the sick.</w:delText>
        </w:r>
      </w:del>
    </w:p>
    <w:p w:rsidR="00C41673" w:rsidRPr="00920A48" w:rsidDel="00920A48" w:rsidRDefault="00C41673" w:rsidP="00C41673">
      <w:pPr>
        <w:ind w:firstLine="1440"/>
        <w:rPr>
          <w:del w:id="5749" w:author="Stephen Reynolds, Jr." w:date="2012-11-13T07:29:00Z"/>
          <w:rPrChange w:id="5750" w:author="Stephen Reynolds, Jr." w:date="2012-11-13T07:32:00Z">
            <w:rPr>
              <w:del w:id="5751" w:author="Stephen Reynolds, Jr." w:date="2012-11-13T07:29:00Z"/>
            </w:rPr>
          </w:rPrChange>
        </w:rPr>
      </w:pPr>
    </w:p>
    <w:p w:rsidR="00C41673" w:rsidRPr="00920A48" w:rsidDel="00920A48" w:rsidRDefault="00C41673" w:rsidP="00C41673">
      <w:pPr>
        <w:tabs>
          <w:tab w:val="left" w:pos="1980"/>
        </w:tabs>
        <w:ind w:firstLine="1260"/>
        <w:rPr>
          <w:del w:id="5752" w:author="Stephen Reynolds, Jr." w:date="2012-11-13T07:29:00Z"/>
          <w:rPrChange w:id="5753" w:author="Stephen Reynolds, Jr." w:date="2012-11-13T07:32:00Z">
            <w:rPr>
              <w:del w:id="5754" w:author="Stephen Reynolds, Jr." w:date="2012-11-13T07:29:00Z"/>
            </w:rPr>
          </w:rPrChange>
        </w:rPr>
      </w:pPr>
      <w:del w:id="5755" w:author="Stephen Reynolds, Jr." w:date="2012-11-13T07:29:00Z">
        <w:r w:rsidRPr="00920A48" w:rsidDel="00920A48">
          <w:rPr>
            <w:rPrChange w:id="5756" w:author="Stephen Reynolds, Jr." w:date="2012-11-13T07:32:00Z">
              <w:rPr/>
            </w:rPrChange>
          </w:rPr>
          <w:delText>3.</w:delText>
        </w:r>
        <w:r w:rsidRPr="00920A48" w:rsidDel="00920A48">
          <w:rPr>
            <w:rPrChange w:id="5757" w:author="Stephen Reynolds, Jr." w:date="2012-11-13T07:32:00Z">
              <w:rPr/>
            </w:rPrChange>
          </w:rPr>
          <w:tab/>
          <w:delText xml:space="preserve">The individual who is in need is also greatly encouraged to believe </w:delText>
        </w:r>
        <w:r w:rsidRPr="00920A48" w:rsidDel="00920A48">
          <w:rPr>
            <w:rPrChange w:id="5758" w:author="Stephen Reynolds, Jr." w:date="2012-11-13T07:32:00Z">
              <w:rPr/>
            </w:rPrChange>
          </w:rPr>
          <w:tab/>
        </w:r>
        <w:r w:rsidRPr="00920A48" w:rsidDel="00920A48">
          <w:rPr>
            <w:rPrChange w:id="5759" w:author="Stephen Reynolds, Jr." w:date="2012-11-13T07:32:00Z">
              <w:rPr/>
            </w:rPrChange>
          </w:rPr>
          <w:tab/>
          <w:delText>for their healing or miracle.</w:delText>
        </w:r>
      </w:del>
    </w:p>
    <w:p w:rsidR="00C41673" w:rsidRPr="00920A48" w:rsidDel="00920A48" w:rsidRDefault="00C41673" w:rsidP="00C41673">
      <w:pPr>
        <w:ind w:left="720"/>
        <w:rPr>
          <w:del w:id="5760" w:author="Stephen Reynolds, Jr." w:date="2012-11-13T07:29:00Z"/>
          <w:rPrChange w:id="5761" w:author="Stephen Reynolds, Jr." w:date="2012-11-13T07:32:00Z">
            <w:rPr>
              <w:del w:id="5762" w:author="Stephen Reynolds, Jr." w:date="2012-11-13T07:29:00Z"/>
            </w:rPr>
          </w:rPrChange>
        </w:rPr>
      </w:pPr>
    </w:p>
    <w:p w:rsidR="00C41673" w:rsidRPr="00920A48" w:rsidDel="00920A48" w:rsidRDefault="00C41673" w:rsidP="00C41673">
      <w:pPr>
        <w:tabs>
          <w:tab w:val="left" w:pos="1260"/>
        </w:tabs>
        <w:ind w:firstLine="540"/>
        <w:rPr>
          <w:del w:id="5763" w:author="Stephen Reynolds, Jr." w:date="2012-11-13T07:29:00Z"/>
          <w:rPrChange w:id="5764" w:author="Stephen Reynolds, Jr." w:date="2012-11-13T07:32:00Z">
            <w:rPr>
              <w:del w:id="5765" w:author="Stephen Reynolds, Jr." w:date="2012-11-13T07:29:00Z"/>
            </w:rPr>
          </w:rPrChange>
        </w:rPr>
      </w:pPr>
      <w:del w:id="5766" w:author="Stephen Reynolds, Jr." w:date="2012-11-13T07:29:00Z">
        <w:r w:rsidRPr="00920A48" w:rsidDel="00920A48">
          <w:rPr>
            <w:rPrChange w:id="5767" w:author="Stephen Reynolds, Jr." w:date="2012-11-13T07:32:00Z">
              <w:rPr/>
            </w:rPrChange>
          </w:rPr>
          <w:delText>B.</w:delText>
        </w:r>
        <w:r w:rsidRPr="00920A48" w:rsidDel="00920A48">
          <w:rPr>
            <w:rPrChange w:id="5768" w:author="Stephen Reynolds, Jr." w:date="2012-11-13T07:32:00Z">
              <w:rPr/>
            </w:rPrChange>
          </w:rPr>
          <w:tab/>
          <w:delText>To reveal knowledge that will protect the people of God.</w:delText>
        </w:r>
      </w:del>
    </w:p>
    <w:p w:rsidR="00C41673" w:rsidRPr="00920A48" w:rsidDel="00920A48" w:rsidRDefault="00C41673" w:rsidP="00C41673">
      <w:pPr>
        <w:ind w:left="720"/>
        <w:rPr>
          <w:del w:id="5769" w:author="Stephen Reynolds, Jr." w:date="2012-11-13T07:29:00Z"/>
          <w:rPrChange w:id="5770" w:author="Stephen Reynolds, Jr." w:date="2012-11-13T07:32:00Z">
            <w:rPr>
              <w:del w:id="5771" w:author="Stephen Reynolds, Jr." w:date="2012-11-13T07:29:00Z"/>
            </w:rPr>
          </w:rPrChange>
        </w:rPr>
      </w:pPr>
    </w:p>
    <w:p w:rsidR="00C41673" w:rsidRPr="00920A48" w:rsidDel="00920A48" w:rsidRDefault="00C41673" w:rsidP="00C41673">
      <w:pPr>
        <w:tabs>
          <w:tab w:val="left" w:pos="1980"/>
        </w:tabs>
        <w:ind w:left="720" w:firstLine="540"/>
        <w:rPr>
          <w:del w:id="5772" w:author="Stephen Reynolds, Jr." w:date="2012-11-13T07:29:00Z"/>
          <w:rPrChange w:id="5773" w:author="Stephen Reynolds, Jr." w:date="2012-11-13T07:32:00Z">
            <w:rPr>
              <w:del w:id="5774" w:author="Stephen Reynolds, Jr." w:date="2012-11-13T07:29:00Z"/>
            </w:rPr>
          </w:rPrChange>
        </w:rPr>
      </w:pPr>
      <w:del w:id="5775" w:author="Stephen Reynolds, Jr." w:date="2012-11-13T07:29:00Z">
        <w:r w:rsidRPr="00920A48" w:rsidDel="00920A48">
          <w:rPr>
            <w:rPrChange w:id="5776" w:author="Stephen Reynolds, Jr." w:date="2012-11-13T07:32:00Z">
              <w:rPr/>
            </w:rPrChange>
          </w:rPr>
          <w:delText>1.</w:delText>
        </w:r>
        <w:r w:rsidRPr="00920A48" w:rsidDel="00920A48">
          <w:rPr>
            <w:rPrChange w:id="5777" w:author="Stephen Reynolds, Jr." w:date="2012-11-13T07:32:00Z">
              <w:rPr/>
            </w:rPrChange>
          </w:rPr>
          <w:tab/>
          <w:delText>God can warn of danger to keep you from harm.</w:delText>
        </w:r>
      </w:del>
    </w:p>
    <w:p w:rsidR="00C41673" w:rsidRPr="00920A48" w:rsidDel="00920A48" w:rsidRDefault="00C41673" w:rsidP="00C41673">
      <w:pPr>
        <w:ind w:left="720" w:firstLine="720"/>
        <w:rPr>
          <w:del w:id="5778" w:author="Stephen Reynolds, Jr." w:date="2012-11-13T07:29:00Z"/>
          <w:rPrChange w:id="5779" w:author="Stephen Reynolds, Jr." w:date="2012-11-13T07:32:00Z">
            <w:rPr>
              <w:del w:id="5780" w:author="Stephen Reynolds, Jr." w:date="2012-11-13T07:29:00Z"/>
            </w:rPr>
          </w:rPrChange>
        </w:rPr>
      </w:pPr>
    </w:p>
    <w:p w:rsidR="00C41673" w:rsidRPr="00920A48" w:rsidDel="00920A48" w:rsidRDefault="00C41673" w:rsidP="00C41673">
      <w:pPr>
        <w:tabs>
          <w:tab w:val="left" w:pos="1980"/>
        </w:tabs>
        <w:ind w:left="720" w:firstLine="540"/>
        <w:rPr>
          <w:del w:id="5781" w:author="Stephen Reynolds, Jr." w:date="2012-11-13T07:29:00Z"/>
          <w:rPrChange w:id="5782" w:author="Stephen Reynolds, Jr." w:date="2012-11-13T07:32:00Z">
            <w:rPr>
              <w:del w:id="5783" w:author="Stephen Reynolds, Jr." w:date="2012-11-13T07:29:00Z"/>
            </w:rPr>
          </w:rPrChange>
        </w:rPr>
      </w:pPr>
      <w:del w:id="5784" w:author="Stephen Reynolds, Jr." w:date="2012-11-13T07:29:00Z">
        <w:r w:rsidRPr="00920A48" w:rsidDel="00920A48">
          <w:rPr>
            <w:rPrChange w:id="5785" w:author="Stephen Reynolds, Jr." w:date="2012-11-13T07:32:00Z">
              <w:rPr/>
            </w:rPrChange>
          </w:rPr>
          <w:delText>2.</w:delText>
        </w:r>
        <w:r w:rsidRPr="00920A48" w:rsidDel="00920A48">
          <w:rPr>
            <w:rPrChange w:id="5786" w:author="Stephen Reynolds, Jr." w:date="2012-11-13T07:32:00Z">
              <w:rPr/>
            </w:rPrChange>
          </w:rPr>
          <w:tab/>
          <w:delText xml:space="preserve">God can warn you not to go to a certain place to avoid harm. </w:delText>
        </w:r>
      </w:del>
    </w:p>
    <w:p w:rsidR="00C41673" w:rsidRPr="00920A48" w:rsidDel="00920A48" w:rsidRDefault="00C41673" w:rsidP="00C41673">
      <w:pPr>
        <w:ind w:left="720" w:firstLine="720"/>
        <w:rPr>
          <w:del w:id="5787" w:author="Stephen Reynolds, Jr." w:date="2012-11-13T07:29:00Z"/>
          <w:rPrChange w:id="5788" w:author="Stephen Reynolds, Jr." w:date="2012-11-13T07:32:00Z">
            <w:rPr>
              <w:del w:id="5789" w:author="Stephen Reynolds, Jr." w:date="2012-11-13T07:29:00Z"/>
            </w:rPr>
          </w:rPrChange>
        </w:rPr>
      </w:pPr>
    </w:p>
    <w:p w:rsidR="00C41673" w:rsidRPr="00920A48" w:rsidDel="00920A48" w:rsidRDefault="00C41673" w:rsidP="00C41673">
      <w:pPr>
        <w:tabs>
          <w:tab w:val="left" w:pos="1980"/>
        </w:tabs>
        <w:ind w:left="720" w:firstLine="540"/>
        <w:rPr>
          <w:del w:id="5790" w:author="Stephen Reynolds, Jr." w:date="2012-11-13T07:29:00Z"/>
          <w:rPrChange w:id="5791" w:author="Stephen Reynolds, Jr." w:date="2012-11-13T07:32:00Z">
            <w:rPr>
              <w:del w:id="5792" w:author="Stephen Reynolds, Jr." w:date="2012-11-13T07:29:00Z"/>
            </w:rPr>
          </w:rPrChange>
        </w:rPr>
      </w:pPr>
      <w:del w:id="5793" w:author="Stephen Reynolds, Jr." w:date="2012-11-13T07:29:00Z">
        <w:r w:rsidRPr="00920A48" w:rsidDel="00920A48">
          <w:rPr>
            <w:rPrChange w:id="5794" w:author="Stephen Reynolds, Jr." w:date="2012-11-13T07:32:00Z">
              <w:rPr/>
            </w:rPrChange>
          </w:rPr>
          <w:delText>3.</w:delText>
        </w:r>
        <w:r w:rsidRPr="00920A48" w:rsidDel="00920A48">
          <w:rPr>
            <w:rPrChange w:id="5795" w:author="Stephen Reynolds, Jr." w:date="2012-11-13T07:32:00Z">
              <w:rPr/>
            </w:rPrChange>
          </w:rPr>
          <w:tab/>
          <w:delText xml:space="preserve">God can warn of future events to keep you from making harmful </w:delText>
        </w:r>
        <w:r w:rsidRPr="00920A48" w:rsidDel="00920A48">
          <w:rPr>
            <w:rPrChange w:id="5796" w:author="Stephen Reynolds, Jr." w:date="2012-11-13T07:32:00Z">
              <w:rPr/>
            </w:rPrChange>
          </w:rPr>
          <w:tab/>
        </w:r>
        <w:r w:rsidRPr="00920A48" w:rsidDel="00920A48">
          <w:rPr>
            <w:rPrChange w:id="5797" w:author="Stephen Reynolds, Jr." w:date="2012-11-13T07:32:00Z">
              <w:rPr/>
            </w:rPrChange>
          </w:rPr>
          <w:tab/>
          <w:delText xml:space="preserve">choices. </w:delText>
        </w:r>
      </w:del>
    </w:p>
    <w:p w:rsidR="00C41673" w:rsidRPr="00920A48" w:rsidDel="00920A48" w:rsidRDefault="00C41673" w:rsidP="00C41673">
      <w:pPr>
        <w:ind w:left="720" w:firstLine="720"/>
        <w:rPr>
          <w:del w:id="5798" w:author="Stephen Reynolds, Jr." w:date="2012-11-13T07:29:00Z"/>
          <w:rPrChange w:id="5799" w:author="Stephen Reynolds, Jr." w:date="2012-11-13T07:32:00Z">
            <w:rPr>
              <w:del w:id="5800" w:author="Stephen Reynolds, Jr." w:date="2012-11-13T07:29:00Z"/>
            </w:rPr>
          </w:rPrChange>
        </w:rPr>
      </w:pPr>
    </w:p>
    <w:p w:rsidR="00C41673" w:rsidRPr="00920A48" w:rsidDel="00920A48" w:rsidRDefault="00C41673" w:rsidP="00C41673">
      <w:pPr>
        <w:tabs>
          <w:tab w:val="left" w:pos="1260"/>
        </w:tabs>
        <w:ind w:firstLine="540"/>
        <w:rPr>
          <w:del w:id="5801" w:author="Stephen Reynolds, Jr." w:date="2012-11-13T07:29:00Z"/>
          <w:rPrChange w:id="5802" w:author="Stephen Reynolds, Jr." w:date="2012-11-13T07:32:00Z">
            <w:rPr>
              <w:del w:id="5803" w:author="Stephen Reynolds, Jr." w:date="2012-11-13T07:29:00Z"/>
            </w:rPr>
          </w:rPrChange>
        </w:rPr>
      </w:pPr>
      <w:del w:id="5804" w:author="Stephen Reynolds, Jr." w:date="2012-11-13T07:29:00Z">
        <w:r w:rsidRPr="00920A48" w:rsidDel="00920A48">
          <w:rPr>
            <w:rPrChange w:id="5805" w:author="Stephen Reynolds, Jr." w:date="2012-11-13T07:32:00Z">
              <w:rPr/>
            </w:rPrChange>
          </w:rPr>
          <w:delText>C.</w:delText>
        </w:r>
        <w:r w:rsidRPr="00920A48" w:rsidDel="00920A48">
          <w:rPr>
            <w:rPrChange w:id="5806" w:author="Stephen Reynolds, Jr." w:date="2012-11-13T07:32:00Z">
              <w:rPr/>
            </w:rPrChange>
          </w:rPr>
          <w:tab/>
          <w:delText>To reveal the plans of the enemy.</w:delText>
        </w:r>
      </w:del>
    </w:p>
    <w:p w:rsidR="00C41673" w:rsidRPr="00920A48" w:rsidDel="00920A48" w:rsidRDefault="00C41673" w:rsidP="00C41673">
      <w:pPr>
        <w:ind w:left="720"/>
        <w:rPr>
          <w:del w:id="5807" w:author="Stephen Reynolds, Jr." w:date="2012-11-13T07:29:00Z"/>
          <w:rPrChange w:id="5808" w:author="Stephen Reynolds, Jr." w:date="2012-11-13T07:32:00Z">
            <w:rPr>
              <w:del w:id="5809" w:author="Stephen Reynolds, Jr." w:date="2012-11-13T07:29:00Z"/>
            </w:rPr>
          </w:rPrChange>
        </w:rPr>
      </w:pPr>
    </w:p>
    <w:p w:rsidR="00C41673" w:rsidRPr="00920A48" w:rsidDel="00920A48" w:rsidRDefault="00C41673" w:rsidP="00C41673">
      <w:pPr>
        <w:rPr>
          <w:del w:id="5810" w:author="Stephen Reynolds, Jr." w:date="2012-11-13T07:29:00Z"/>
          <w:i/>
          <w:rPrChange w:id="5811" w:author="Stephen Reynolds, Jr." w:date="2012-11-13T07:32:00Z">
            <w:rPr>
              <w:del w:id="5812" w:author="Stephen Reynolds, Jr." w:date="2012-11-13T07:29:00Z"/>
              <w:i/>
            </w:rPr>
          </w:rPrChange>
        </w:rPr>
      </w:pPr>
      <w:del w:id="5813" w:author="Stephen Reynolds, Jr." w:date="2012-11-13T07:29:00Z">
        <w:r w:rsidRPr="00920A48" w:rsidDel="00920A48">
          <w:rPr>
            <w:i/>
            <w:rPrChange w:id="5814" w:author="Stephen Reynolds, Jr." w:date="2012-11-13T07:32:00Z">
              <w:rPr>
                <w:i/>
              </w:rPr>
            </w:rPrChange>
          </w:rPr>
          <w:delText xml:space="preserve">And one of his servants said, None, my lord, O king: but Elisha, the prophet that is in Israel, telleth the king of Israel the words that thou speakest in thy bedchamber. </w:delText>
        </w:r>
        <w:r w:rsidRPr="00920A48" w:rsidDel="00920A48">
          <w:rPr>
            <w:rPrChange w:id="5815" w:author="Stephen Reynolds, Jr." w:date="2012-11-13T07:32:00Z">
              <w:rPr/>
            </w:rPrChange>
          </w:rPr>
          <w:delText>- II Kings 6:12</w:delText>
        </w:r>
      </w:del>
    </w:p>
    <w:p w:rsidR="00C41673" w:rsidRPr="00920A48" w:rsidDel="00920A48" w:rsidRDefault="00C41673" w:rsidP="00C41673">
      <w:pPr>
        <w:ind w:left="1440" w:hanging="1440"/>
        <w:rPr>
          <w:del w:id="5816" w:author="Stephen Reynolds, Jr." w:date="2012-11-13T07:29:00Z"/>
          <w:rPrChange w:id="5817" w:author="Stephen Reynolds, Jr." w:date="2012-11-13T07:32:00Z">
            <w:rPr>
              <w:del w:id="5818" w:author="Stephen Reynolds, Jr." w:date="2012-11-13T07:29:00Z"/>
            </w:rPr>
          </w:rPrChange>
        </w:rPr>
      </w:pPr>
    </w:p>
    <w:p w:rsidR="00C41673" w:rsidRPr="00920A48" w:rsidDel="00920A48" w:rsidRDefault="00C41673" w:rsidP="00C41673">
      <w:pPr>
        <w:rPr>
          <w:del w:id="5819" w:author="Stephen Reynolds, Jr." w:date="2012-11-13T07:29:00Z"/>
          <w:rPrChange w:id="5820" w:author="Stephen Reynolds, Jr." w:date="2012-11-13T07:32:00Z">
            <w:rPr>
              <w:del w:id="5821" w:author="Stephen Reynolds, Jr." w:date="2012-11-13T07:29:00Z"/>
            </w:rPr>
          </w:rPrChange>
        </w:rPr>
      </w:pPr>
      <w:del w:id="5822" w:author="Stephen Reynolds, Jr." w:date="2012-11-13T07:29:00Z">
        <w:r w:rsidRPr="00920A48" w:rsidDel="00920A48">
          <w:rPr>
            <w:rPrChange w:id="5823" w:author="Stephen Reynolds, Jr." w:date="2012-11-13T07:32:00Z">
              <w:rPr/>
            </w:rPrChange>
          </w:rPr>
          <w:tab/>
          <w:delText>There was no natural way that Elisha could know the words of the enemies of Israel unless God revealed it to him.  God revealed the plans of the enemy to Elisha.</w:delText>
        </w:r>
      </w:del>
    </w:p>
    <w:p w:rsidR="00C41673" w:rsidRPr="00920A48" w:rsidDel="00920A48" w:rsidRDefault="00C41673" w:rsidP="00C41673">
      <w:pPr>
        <w:tabs>
          <w:tab w:val="left" w:pos="1260"/>
        </w:tabs>
        <w:jc w:val="center"/>
        <w:rPr>
          <w:del w:id="5824" w:author="Stephen Reynolds, Jr." w:date="2012-11-13T07:29:00Z"/>
          <w:rPrChange w:id="5825" w:author="Stephen Reynolds, Jr." w:date="2012-11-13T07:32:00Z">
            <w:rPr>
              <w:del w:id="5826" w:author="Stephen Reynolds, Jr." w:date="2012-11-13T07:29:00Z"/>
            </w:rPr>
          </w:rPrChange>
        </w:rPr>
      </w:pPr>
    </w:p>
    <w:p w:rsidR="00C41673" w:rsidRPr="00920A48" w:rsidDel="00920A48" w:rsidRDefault="00C41673" w:rsidP="00F67233">
      <w:pPr>
        <w:tabs>
          <w:tab w:val="left" w:pos="1260"/>
          <w:tab w:val="left" w:pos="1980"/>
        </w:tabs>
        <w:ind w:firstLine="1260"/>
        <w:rPr>
          <w:del w:id="5827" w:author="Stephen Reynolds, Jr." w:date="2012-11-13T07:29:00Z"/>
          <w:rPrChange w:id="5828" w:author="Stephen Reynolds, Jr." w:date="2012-11-13T07:32:00Z">
            <w:rPr>
              <w:del w:id="5829" w:author="Stephen Reynolds, Jr." w:date="2012-11-13T07:29:00Z"/>
            </w:rPr>
          </w:rPrChange>
        </w:rPr>
      </w:pPr>
      <w:del w:id="5830" w:author="Stephen Reynolds, Jr." w:date="2012-11-13T07:29:00Z">
        <w:r w:rsidRPr="00920A48" w:rsidDel="00920A48">
          <w:rPr>
            <w:rPrChange w:id="5831" w:author="Stephen Reynolds, Jr." w:date="2012-11-13T07:32:00Z">
              <w:rPr/>
            </w:rPrChange>
          </w:rPr>
          <w:delText>1.</w:delText>
        </w:r>
        <w:r w:rsidRPr="00920A48" w:rsidDel="00920A48">
          <w:rPr>
            <w:rPrChange w:id="5832" w:author="Stephen Reynolds, Jr." w:date="2012-11-13T07:32:00Z">
              <w:rPr/>
            </w:rPrChange>
          </w:rPr>
          <w:tab/>
          <w:delText>God can warn a pastor of the cause of division in his church.</w:delText>
        </w:r>
      </w:del>
    </w:p>
    <w:p w:rsidR="00C41673" w:rsidRPr="00920A48" w:rsidDel="00920A48" w:rsidRDefault="00C41673" w:rsidP="00C41673">
      <w:pPr>
        <w:ind w:firstLine="720"/>
        <w:rPr>
          <w:del w:id="5833" w:author="Stephen Reynolds, Jr." w:date="2012-11-13T07:29:00Z"/>
          <w:rPrChange w:id="5834" w:author="Stephen Reynolds, Jr." w:date="2012-11-13T07:32:00Z">
            <w:rPr>
              <w:del w:id="5835" w:author="Stephen Reynolds, Jr." w:date="2012-11-13T07:29:00Z"/>
            </w:rPr>
          </w:rPrChange>
        </w:rPr>
      </w:pPr>
      <w:del w:id="5836" w:author="Stephen Reynolds, Jr." w:date="2012-11-13T07:29:00Z">
        <w:r w:rsidRPr="00920A48" w:rsidDel="00920A48">
          <w:rPr>
            <w:rPrChange w:id="5837" w:author="Stephen Reynolds, Jr." w:date="2012-11-13T07:32:00Z">
              <w:rPr/>
            </w:rPrChange>
          </w:rPr>
          <w:delText>God can reveal to a pastor if someone is spreading lies and causing problems in the church.  The Word of Knowledge can also reveal to a pastor the sin in the congregation so he can deal with it and help the people in the church.</w:delText>
        </w:r>
      </w:del>
    </w:p>
    <w:p w:rsidR="00C41673" w:rsidRPr="00920A48" w:rsidDel="00920A48" w:rsidRDefault="00C41673" w:rsidP="00C41673">
      <w:pPr>
        <w:ind w:firstLine="720"/>
        <w:rPr>
          <w:del w:id="5838" w:author="Stephen Reynolds, Jr." w:date="2012-11-13T07:29:00Z"/>
          <w:rPrChange w:id="5839" w:author="Stephen Reynolds, Jr." w:date="2012-11-13T07:32:00Z">
            <w:rPr>
              <w:del w:id="5840" w:author="Stephen Reynolds, Jr." w:date="2012-11-13T07:29:00Z"/>
            </w:rPr>
          </w:rPrChange>
        </w:rPr>
      </w:pPr>
      <w:del w:id="5841" w:author="Stephen Reynolds, Jr." w:date="2012-11-13T07:29:00Z">
        <w:r w:rsidRPr="00920A48" w:rsidDel="00920A48">
          <w:rPr>
            <w:rPrChange w:id="5842" w:author="Stephen Reynolds, Jr." w:date="2012-11-13T07:32:00Z">
              <w:rPr/>
            </w:rPrChange>
          </w:rPr>
          <w:delText xml:space="preserve">  </w:delText>
        </w:r>
      </w:del>
    </w:p>
    <w:p w:rsidR="00C41673" w:rsidRPr="00920A48" w:rsidDel="00920A48" w:rsidRDefault="00C41673" w:rsidP="00C41673">
      <w:pPr>
        <w:tabs>
          <w:tab w:val="left" w:pos="1980"/>
        </w:tabs>
        <w:ind w:left="540" w:firstLine="720"/>
        <w:rPr>
          <w:del w:id="5843" w:author="Stephen Reynolds, Jr." w:date="2012-11-13T07:29:00Z"/>
          <w:rPrChange w:id="5844" w:author="Stephen Reynolds, Jr." w:date="2012-11-13T07:32:00Z">
            <w:rPr>
              <w:del w:id="5845" w:author="Stephen Reynolds, Jr." w:date="2012-11-13T07:29:00Z"/>
            </w:rPr>
          </w:rPrChange>
        </w:rPr>
      </w:pPr>
      <w:del w:id="5846" w:author="Stephen Reynolds, Jr." w:date="2012-11-13T07:29:00Z">
        <w:r w:rsidRPr="00920A48" w:rsidDel="00920A48">
          <w:rPr>
            <w:rPrChange w:id="5847" w:author="Stephen Reynolds, Jr." w:date="2012-11-13T07:32:00Z">
              <w:rPr/>
            </w:rPrChange>
          </w:rPr>
          <w:delText>2.</w:delText>
        </w:r>
        <w:r w:rsidRPr="00920A48" w:rsidDel="00920A48">
          <w:rPr>
            <w:rPrChange w:id="5848" w:author="Stephen Reynolds, Jr." w:date="2012-11-13T07:32:00Z">
              <w:rPr/>
            </w:rPrChange>
          </w:rPr>
          <w:tab/>
          <w:delText>God can warn us of what the devil is trying to do so we are prepared</w:delText>
        </w:r>
        <w:r w:rsidRPr="00920A48" w:rsidDel="00920A48">
          <w:rPr>
            <w:rPrChange w:id="5849" w:author="Stephen Reynolds, Jr." w:date="2012-11-13T07:32:00Z">
              <w:rPr/>
            </w:rPrChange>
          </w:rPr>
          <w:tab/>
        </w:r>
        <w:r w:rsidRPr="00920A48" w:rsidDel="00920A48">
          <w:rPr>
            <w:rPrChange w:id="5850" w:author="Stephen Reynolds, Jr." w:date="2012-11-13T07:32:00Z">
              <w:rPr/>
            </w:rPrChange>
          </w:rPr>
          <w:tab/>
          <w:delText>and not taken by surprise.</w:delText>
        </w:r>
        <w:r w:rsidRPr="00920A48" w:rsidDel="00920A48">
          <w:rPr>
            <w:rPrChange w:id="5851" w:author="Stephen Reynolds, Jr." w:date="2012-11-13T07:32:00Z">
              <w:rPr/>
            </w:rPrChange>
          </w:rPr>
          <w:tab/>
        </w:r>
      </w:del>
    </w:p>
    <w:p w:rsidR="00C41673" w:rsidRPr="00920A48" w:rsidDel="00920A48" w:rsidRDefault="00C41673" w:rsidP="00C41673">
      <w:pPr>
        <w:rPr>
          <w:del w:id="5852" w:author="Stephen Reynolds, Jr." w:date="2012-11-13T07:29:00Z"/>
          <w:rPrChange w:id="5853" w:author="Stephen Reynolds, Jr." w:date="2012-11-13T07:32:00Z">
            <w:rPr>
              <w:del w:id="5854" w:author="Stephen Reynolds, Jr." w:date="2012-11-13T07:29:00Z"/>
            </w:rPr>
          </w:rPrChange>
        </w:rPr>
      </w:pPr>
    </w:p>
    <w:p w:rsidR="00C41673" w:rsidRPr="00920A48" w:rsidDel="00920A48" w:rsidRDefault="00C41673" w:rsidP="00C41673">
      <w:pPr>
        <w:rPr>
          <w:del w:id="5855" w:author="Stephen Reynolds, Jr." w:date="2012-11-13T07:29:00Z"/>
          <w:rPrChange w:id="5856" w:author="Stephen Reynolds, Jr." w:date="2012-11-13T07:32:00Z">
            <w:rPr>
              <w:del w:id="5857" w:author="Stephen Reynolds, Jr." w:date="2012-11-13T07:29:00Z"/>
            </w:rPr>
          </w:rPrChange>
        </w:rPr>
      </w:pPr>
    </w:p>
    <w:p w:rsidR="00C41673" w:rsidRPr="00920A48" w:rsidDel="00920A48" w:rsidRDefault="00C41673" w:rsidP="00C41673">
      <w:pPr>
        <w:rPr>
          <w:del w:id="5858" w:author="Stephen Reynolds, Jr." w:date="2012-11-13T07:29:00Z"/>
          <w:rPrChange w:id="5859" w:author="Stephen Reynolds, Jr." w:date="2012-11-13T07:32:00Z">
            <w:rPr>
              <w:del w:id="5860" w:author="Stephen Reynolds, Jr." w:date="2012-11-13T07:29:00Z"/>
            </w:rPr>
          </w:rPrChange>
        </w:rPr>
      </w:pPr>
    </w:p>
    <w:p w:rsidR="00F67233" w:rsidRPr="00920A48" w:rsidDel="00920A48" w:rsidRDefault="00F67233">
      <w:pPr>
        <w:rPr>
          <w:del w:id="5861" w:author="Stephen Reynolds, Jr." w:date="2012-11-13T07:29:00Z"/>
          <w:rPrChange w:id="5862" w:author="Stephen Reynolds, Jr." w:date="2012-11-13T07:32:00Z">
            <w:rPr>
              <w:del w:id="5863" w:author="Stephen Reynolds, Jr." w:date="2012-11-13T07:29:00Z"/>
            </w:rPr>
          </w:rPrChange>
        </w:rPr>
      </w:pPr>
      <w:del w:id="5864" w:author="Stephen Reynolds, Jr." w:date="2012-11-13T07:29:00Z">
        <w:r w:rsidRPr="00920A48" w:rsidDel="00920A48">
          <w:rPr>
            <w:rPrChange w:id="5865" w:author="Stephen Reynolds, Jr." w:date="2012-11-13T07:32:00Z">
              <w:rPr/>
            </w:rPrChange>
          </w:rPr>
          <w:br w:type="page"/>
        </w:r>
      </w:del>
    </w:p>
    <w:p w:rsidR="00C41673" w:rsidRPr="00920A48" w:rsidDel="00920A48" w:rsidRDefault="00C41673" w:rsidP="00C41673">
      <w:pPr>
        <w:tabs>
          <w:tab w:val="left" w:pos="1260"/>
        </w:tabs>
        <w:ind w:firstLine="540"/>
        <w:rPr>
          <w:del w:id="5866" w:author="Stephen Reynolds, Jr." w:date="2012-11-13T07:29:00Z"/>
          <w:rPrChange w:id="5867" w:author="Stephen Reynolds, Jr." w:date="2012-11-13T07:32:00Z">
            <w:rPr>
              <w:del w:id="5868" w:author="Stephen Reynolds, Jr." w:date="2012-11-13T07:29:00Z"/>
            </w:rPr>
          </w:rPrChange>
        </w:rPr>
      </w:pPr>
      <w:del w:id="5869" w:author="Stephen Reynolds, Jr." w:date="2012-11-13T07:29:00Z">
        <w:r w:rsidRPr="00920A48" w:rsidDel="00920A48">
          <w:rPr>
            <w:rPrChange w:id="5870" w:author="Stephen Reynolds, Jr." w:date="2012-11-13T07:32:00Z">
              <w:rPr/>
            </w:rPrChange>
          </w:rPr>
          <w:delText>D.</w:delText>
        </w:r>
        <w:r w:rsidRPr="00920A48" w:rsidDel="00920A48">
          <w:rPr>
            <w:rPrChange w:id="5871" w:author="Stephen Reynolds, Jr." w:date="2012-11-13T07:32:00Z">
              <w:rPr/>
            </w:rPrChange>
          </w:rPr>
          <w:tab/>
          <w:delText>Biblical examples of the Word of Knowledge</w:delText>
        </w:r>
      </w:del>
    </w:p>
    <w:p w:rsidR="00C41673" w:rsidRPr="00920A48" w:rsidDel="00920A48" w:rsidRDefault="00C41673" w:rsidP="00C41673">
      <w:pPr>
        <w:ind w:left="720"/>
        <w:rPr>
          <w:del w:id="5872" w:author="Stephen Reynolds, Jr." w:date="2012-11-13T07:29:00Z"/>
          <w:rPrChange w:id="5873" w:author="Stephen Reynolds, Jr." w:date="2012-11-13T07:32:00Z">
            <w:rPr>
              <w:del w:id="5874" w:author="Stephen Reynolds, Jr." w:date="2012-11-13T07:29:00Z"/>
            </w:rPr>
          </w:rPrChange>
        </w:rPr>
      </w:pPr>
    </w:p>
    <w:p w:rsidR="00C41673" w:rsidRPr="00920A48" w:rsidDel="00920A48" w:rsidRDefault="00C41673" w:rsidP="00B657BD">
      <w:pPr>
        <w:pStyle w:val="ListParagraph"/>
        <w:numPr>
          <w:ilvl w:val="0"/>
          <w:numId w:val="97"/>
        </w:numPr>
        <w:tabs>
          <w:tab w:val="clear" w:pos="2970"/>
        </w:tabs>
        <w:ind w:left="1080"/>
        <w:rPr>
          <w:del w:id="5875" w:author="Stephen Reynolds, Jr." w:date="2012-11-13T07:29:00Z"/>
          <w:rPrChange w:id="5876" w:author="Stephen Reynolds, Jr." w:date="2012-11-13T07:32:00Z">
            <w:rPr>
              <w:del w:id="5877" w:author="Stephen Reynolds, Jr." w:date="2012-11-13T07:29:00Z"/>
            </w:rPr>
          </w:rPrChange>
        </w:rPr>
      </w:pPr>
      <w:del w:id="5878" w:author="Stephen Reynolds, Jr." w:date="2012-11-13T07:29:00Z">
        <w:r w:rsidRPr="00920A48" w:rsidDel="00920A48">
          <w:rPr>
            <w:rPrChange w:id="5879" w:author="Stephen Reynolds, Jr." w:date="2012-11-13T07:32:00Z">
              <w:rPr/>
            </w:rPrChange>
          </w:rPr>
          <w:delText>Where did Moses get his matchless and scientific story of creation?</w:delText>
        </w:r>
      </w:del>
    </w:p>
    <w:p w:rsidR="00C41673" w:rsidRPr="00920A48" w:rsidDel="00920A48" w:rsidRDefault="00C41673" w:rsidP="00C41673">
      <w:pPr>
        <w:ind w:firstLine="720"/>
        <w:rPr>
          <w:del w:id="5880" w:author="Stephen Reynolds, Jr." w:date="2012-11-13T07:29:00Z"/>
          <w:rPrChange w:id="5881" w:author="Stephen Reynolds, Jr." w:date="2012-11-13T07:32:00Z">
            <w:rPr>
              <w:del w:id="5882" w:author="Stephen Reynolds, Jr." w:date="2012-11-13T07:29:00Z"/>
            </w:rPr>
          </w:rPrChange>
        </w:rPr>
      </w:pPr>
      <w:del w:id="5883" w:author="Stephen Reynolds, Jr." w:date="2012-11-13T07:29:00Z">
        <w:r w:rsidRPr="00920A48" w:rsidDel="00920A48">
          <w:rPr>
            <w:rPrChange w:id="5884" w:author="Stephen Reynolds, Jr." w:date="2012-11-13T07:32:00Z">
              <w:rPr/>
            </w:rPrChange>
          </w:rPr>
          <w:delText xml:space="preserve">Was Moses there at creation, when Adam and Eve were created, where did Moses get that information from?  Moses got it from the Lord. The things that Moses talked about and wrote about were beyond anything natural.   He could not have learned that by any amount of study or by applying himself to natural means.  No, it came to Moses supernaturally.  Moses wrote the first five books of wisdom and knowledge. </w:delText>
        </w:r>
      </w:del>
    </w:p>
    <w:p w:rsidR="00C41673" w:rsidRPr="00920A48" w:rsidDel="00920A48" w:rsidRDefault="00C41673" w:rsidP="00C41673">
      <w:pPr>
        <w:ind w:left="1080"/>
        <w:rPr>
          <w:del w:id="5885" w:author="Stephen Reynolds, Jr." w:date="2012-11-13T07:29:00Z"/>
          <w:rPrChange w:id="5886" w:author="Stephen Reynolds, Jr." w:date="2012-11-13T07:32:00Z">
            <w:rPr>
              <w:del w:id="5887" w:author="Stephen Reynolds, Jr." w:date="2012-11-13T07:29:00Z"/>
            </w:rPr>
          </w:rPrChange>
        </w:rPr>
      </w:pPr>
    </w:p>
    <w:p w:rsidR="009D2925" w:rsidRPr="00920A48" w:rsidDel="00920A48" w:rsidRDefault="009D2925" w:rsidP="00B657BD">
      <w:pPr>
        <w:pStyle w:val="ListParagraph"/>
        <w:numPr>
          <w:ilvl w:val="0"/>
          <w:numId w:val="97"/>
        </w:numPr>
        <w:tabs>
          <w:tab w:val="clear" w:pos="2970"/>
        </w:tabs>
        <w:ind w:left="990"/>
        <w:rPr>
          <w:del w:id="5888" w:author="Stephen Reynolds, Jr." w:date="2012-11-13T07:29:00Z"/>
          <w:rPrChange w:id="5889" w:author="Stephen Reynolds, Jr." w:date="2012-11-13T07:32:00Z">
            <w:rPr>
              <w:del w:id="5890" w:author="Stephen Reynolds, Jr." w:date="2012-11-13T07:29:00Z"/>
            </w:rPr>
          </w:rPrChange>
        </w:rPr>
      </w:pPr>
      <w:del w:id="5891" w:author="Stephen Reynolds, Jr." w:date="2012-11-13T07:29:00Z">
        <w:r w:rsidRPr="00920A48" w:rsidDel="00920A48">
          <w:rPr>
            <w:rPrChange w:id="5892" w:author="Stephen Reynolds, Jr." w:date="2012-11-13T07:32:00Z">
              <w:rPr/>
            </w:rPrChange>
          </w:rPr>
          <w:delText>Noah  Genesis 6:13-22</w:delText>
        </w:r>
      </w:del>
    </w:p>
    <w:p w:rsidR="009D2925" w:rsidRPr="00920A48" w:rsidDel="00920A48" w:rsidRDefault="009D2925" w:rsidP="009D2925">
      <w:pPr>
        <w:pStyle w:val="ListParagraph"/>
        <w:ind w:left="990"/>
        <w:rPr>
          <w:del w:id="5893" w:author="Stephen Reynolds, Jr." w:date="2012-11-13T07:29:00Z"/>
          <w:rPrChange w:id="5894" w:author="Stephen Reynolds, Jr." w:date="2012-11-13T07:32:00Z">
            <w:rPr>
              <w:del w:id="5895" w:author="Stephen Reynolds, Jr." w:date="2012-11-13T07:29:00Z"/>
            </w:rPr>
          </w:rPrChange>
        </w:rPr>
      </w:pPr>
    </w:p>
    <w:p w:rsidR="009D2925" w:rsidRPr="00920A48" w:rsidDel="00920A48" w:rsidRDefault="009D2925" w:rsidP="00B657BD">
      <w:pPr>
        <w:pStyle w:val="ListParagraph"/>
        <w:numPr>
          <w:ilvl w:val="0"/>
          <w:numId w:val="97"/>
        </w:numPr>
        <w:tabs>
          <w:tab w:val="clear" w:pos="2970"/>
        </w:tabs>
        <w:ind w:left="990"/>
        <w:rPr>
          <w:del w:id="5896" w:author="Stephen Reynolds, Jr." w:date="2012-11-13T07:29:00Z"/>
          <w:rPrChange w:id="5897" w:author="Stephen Reynolds, Jr." w:date="2012-11-13T07:32:00Z">
            <w:rPr>
              <w:del w:id="5898" w:author="Stephen Reynolds, Jr." w:date="2012-11-13T07:29:00Z"/>
            </w:rPr>
          </w:rPrChange>
        </w:rPr>
      </w:pPr>
      <w:del w:id="5899" w:author="Stephen Reynolds, Jr." w:date="2012-11-13T07:29:00Z">
        <w:r w:rsidRPr="00920A48" w:rsidDel="00920A48">
          <w:rPr>
            <w:rPrChange w:id="5900" w:author="Stephen Reynolds, Jr." w:date="2012-11-13T07:32:00Z">
              <w:rPr/>
            </w:rPrChange>
          </w:rPr>
          <w:delText>II Kings 5:26 – Elisha had a word of knowledge given to him, to see what evil thing Gehazi had done</w:delText>
        </w:r>
      </w:del>
    </w:p>
    <w:p w:rsidR="009D2925" w:rsidRPr="00920A48" w:rsidDel="00920A48" w:rsidRDefault="009D2925" w:rsidP="009D2925">
      <w:pPr>
        <w:rPr>
          <w:del w:id="5901" w:author="Stephen Reynolds, Jr." w:date="2012-11-13T07:29:00Z"/>
          <w:rPrChange w:id="5902" w:author="Stephen Reynolds, Jr." w:date="2012-11-13T07:32:00Z">
            <w:rPr>
              <w:del w:id="5903" w:author="Stephen Reynolds, Jr." w:date="2012-11-13T07:29:00Z"/>
            </w:rPr>
          </w:rPrChange>
        </w:rPr>
      </w:pPr>
    </w:p>
    <w:p w:rsidR="00C41673" w:rsidRPr="00920A48" w:rsidDel="00920A48" w:rsidRDefault="00C41673" w:rsidP="00B657BD">
      <w:pPr>
        <w:pStyle w:val="ListParagraph"/>
        <w:numPr>
          <w:ilvl w:val="0"/>
          <w:numId w:val="97"/>
        </w:numPr>
        <w:tabs>
          <w:tab w:val="clear" w:pos="2970"/>
        </w:tabs>
        <w:ind w:left="990"/>
        <w:rPr>
          <w:del w:id="5904" w:author="Stephen Reynolds, Jr." w:date="2012-11-13T07:29:00Z"/>
          <w:rPrChange w:id="5905" w:author="Stephen Reynolds, Jr." w:date="2012-11-13T07:32:00Z">
            <w:rPr>
              <w:del w:id="5906" w:author="Stephen Reynolds, Jr." w:date="2012-11-13T07:29:00Z"/>
            </w:rPr>
          </w:rPrChange>
        </w:rPr>
      </w:pPr>
      <w:del w:id="5907" w:author="Stephen Reynolds, Jr." w:date="2012-11-13T07:29:00Z">
        <w:r w:rsidRPr="00920A48" w:rsidDel="00920A48">
          <w:rPr>
            <w:rPrChange w:id="5908" w:author="Stephen Reynolds, Jr." w:date="2012-11-13T07:32:00Z">
              <w:rPr/>
            </w:rPrChange>
          </w:rPr>
          <w:delText>Paul received great revelation k</w:delText>
        </w:r>
        <w:r w:rsidR="00F67233" w:rsidRPr="00920A48" w:rsidDel="00920A48">
          <w:rPr>
            <w:rPrChange w:id="5909" w:author="Stephen Reynolds, Jr." w:date="2012-11-13T07:32:00Z">
              <w:rPr/>
            </w:rPrChange>
          </w:rPr>
          <w:delText>nowledge by the Holy Spirit.</w:delText>
        </w:r>
        <w:r w:rsidR="00F67233" w:rsidRPr="00920A48" w:rsidDel="00920A48">
          <w:rPr>
            <w:rPrChange w:id="5910" w:author="Stephen Reynolds, Jr." w:date="2012-11-13T07:32:00Z">
              <w:rPr/>
            </w:rPrChange>
          </w:rPr>
          <w:tab/>
        </w:r>
        <w:r w:rsidR="00F67233" w:rsidRPr="00920A48" w:rsidDel="00920A48">
          <w:rPr>
            <w:rPrChange w:id="5911" w:author="Stephen Reynolds, Jr." w:date="2012-11-13T07:32:00Z">
              <w:rPr/>
            </w:rPrChange>
          </w:rPr>
          <w:tab/>
        </w:r>
        <w:r w:rsidR="00F67233" w:rsidRPr="00920A48" w:rsidDel="00920A48">
          <w:rPr>
            <w:rPrChange w:id="5912" w:author="Stephen Reynolds, Jr." w:date="2012-11-13T07:32:00Z">
              <w:rPr/>
            </w:rPrChange>
          </w:rPr>
          <w:tab/>
        </w:r>
      </w:del>
    </w:p>
    <w:p w:rsidR="00C41673" w:rsidRPr="00920A48" w:rsidDel="00920A48" w:rsidRDefault="00C41673" w:rsidP="00C41673">
      <w:pPr>
        <w:rPr>
          <w:del w:id="5913" w:author="Stephen Reynolds, Jr." w:date="2012-11-13T07:29:00Z"/>
          <w:i/>
          <w:rPrChange w:id="5914" w:author="Stephen Reynolds, Jr." w:date="2012-11-13T07:32:00Z">
            <w:rPr>
              <w:del w:id="5915" w:author="Stephen Reynolds, Jr." w:date="2012-11-13T07:29:00Z"/>
              <w:i/>
            </w:rPr>
          </w:rPrChange>
        </w:rPr>
      </w:pPr>
      <w:del w:id="5916" w:author="Stephen Reynolds, Jr." w:date="2012-11-13T07:29:00Z">
        <w:r w:rsidRPr="00920A48" w:rsidDel="00920A48">
          <w:rPr>
            <w:i/>
            <w:rPrChange w:id="5917" w:author="Stephen Reynolds, Jr." w:date="2012-11-13T07:32:00Z">
              <w:rPr>
                <w:i/>
              </w:rPr>
            </w:rPrChange>
          </w:rPr>
          <w:delText xml:space="preserve">How that by revelation he made known unto me the mystery; (as I wrote afore in few words, Whereby, when ye read, ye may understand my knowledge in the mystery of Christ) Which in other ages was not made known unto the sons of men, as it is now revealed unto his holy apostles and prophets by the Spirit; </w:delText>
        </w:r>
        <w:r w:rsidRPr="00920A48" w:rsidDel="00920A48">
          <w:rPr>
            <w:rPrChange w:id="5918" w:author="Stephen Reynolds, Jr." w:date="2012-11-13T07:32:00Z">
              <w:rPr/>
            </w:rPrChange>
          </w:rPr>
          <w:delText xml:space="preserve">- Ephesians 3:3-5  </w:delText>
        </w:r>
      </w:del>
    </w:p>
    <w:p w:rsidR="00C41673" w:rsidRPr="00920A48" w:rsidDel="00920A48" w:rsidRDefault="00C41673" w:rsidP="00C41673">
      <w:pPr>
        <w:ind w:left="1080"/>
        <w:rPr>
          <w:del w:id="5919" w:author="Stephen Reynolds, Jr." w:date="2012-11-13T07:29:00Z"/>
          <w:rPrChange w:id="5920" w:author="Stephen Reynolds, Jr." w:date="2012-11-13T07:32:00Z">
            <w:rPr>
              <w:del w:id="5921" w:author="Stephen Reynolds, Jr." w:date="2012-11-13T07:29:00Z"/>
            </w:rPr>
          </w:rPrChange>
        </w:rPr>
      </w:pPr>
      <w:del w:id="5922" w:author="Stephen Reynolds, Jr." w:date="2012-11-13T07:29:00Z">
        <w:r w:rsidRPr="00920A48" w:rsidDel="00920A48">
          <w:rPr>
            <w:rPrChange w:id="5923" w:author="Stephen Reynolds, Jr." w:date="2012-11-13T07:32:00Z">
              <w:rPr/>
            </w:rPrChange>
          </w:rPr>
          <w:delText xml:space="preserve"> </w:delText>
        </w:r>
      </w:del>
    </w:p>
    <w:p w:rsidR="00C41673" w:rsidRPr="00920A48" w:rsidDel="00920A48" w:rsidRDefault="00C41673" w:rsidP="00C41673">
      <w:pPr>
        <w:ind w:firstLine="720"/>
        <w:rPr>
          <w:del w:id="5924" w:author="Stephen Reynolds, Jr." w:date="2012-11-13T07:29:00Z"/>
          <w:rPrChange w:id="5925" w:author="Stephen Reynolds, Jr." w:date="2012-11-13T07:32:00Z">
            <w:rPr>
              <w:del w:id="5926" w:author="Stephen Reynolds, Jr." w:date="2012-11-13T07:29:00Z"/>
            </w:rPr>
          </w:rPrChange>
        </w:rPr>
      </w:pPr>
      <w:del w:id="5927" w:author="Stephen Reynolds, Jr." w:date="2012-11-13T07:29:00Z">
        <w:r w:rsidRPr="00920A48" w:rsidDel="00920A48">
          <w:rPr>
            <w:rPrChange w:id="5928" w:author="Stephen Reynolds, Jr." w:date="2012-11-13T07:32:00Z">
              <w:rPr/>
            </w:rPrChange>
          </w:rPr>
          <w:delText>Paul as a Jew hated the Gentiles and even hated the Christians.   How did he receive this knowledge to accept the Gentiles? – by the revelation of the Holy Spirit.</w:delText>
        </w:r>
      </w:del>
    </w:p>
    <w:p w:rsidR="00C41673" w:rsidRPr="00920A48" w:rsidDel="00920A48" w:rsidRDefault="00C41673" w:rsidP="00C41673">
      <w:pPr>
        <w:tabs>
          <w:tab w:val="left" w:pos="2700"/>
        </w:tabs>
        <w:ind w:firstLine="720"/>
        <w:rPr>
          <w:del w:id="5929" w:author="Stephen Reynolds, Jr." w:date="2012-11-13T07:29:00Z"/>
          <w:rPrChange w:id="5930" w:author="Stephen Reynolds, Jr." w:date="2012-11-13T07:32:00Z">
            <w:rPr>
              <w:del w:id="5931" w:author="Stephen Reynolds, Jr." w:date="2012-11-13T07:29:00Z"/>
            </w:rPr>
          </w:rPrChange>
        </w:rPr>
      </w:pPr>
    </w:p>
    <w:p w:rsidR="00C41673" w:rsidRPr="00920A48" w:rsidDel="00920A48" w:rsidRDefault="00C41673" w:rsidP="00C41673">
      <w:pPr>
        <w:rPr>
          <w:del w:id="5932" w:author="Stephen Reynolds, Jr." w:date="2012-11-13T07:29:00Z"/>
          <w:i/>
          <w:rPrChange w:id="5933" w:author="Stephen Reynolds, Jr." w:date="2012-11-13T07:32:00Z">
            <w:rPr>
              <w:del w:id="5934" w:author="Stephen Reynolds, Jr." w:date="2012-11-13T07:29:00Z"/>
              <w:i/>
            </w:rPr>
          </w:rPrChange>
        </w:rPr>
      </w:pPr>
      <w:del w:id="5935" w:author="Stephen Reynolds, Jr." w:date="2012-11-13T07:29:00Z">
        <w:r w:rsidRPr="00920A48" w:rsidDel="00920A48">
          <w:rPr>
            <w:i/>
            <w:rPrChange w:id="5936" w:author="Stephen Reynolds, Jr." w:date="2012-11-13T07:32:00Z">
              <w:rPr>
                <w:i/>
              </w:rPr>
            </w:rPrChange>
          </w:rPr>
          <w:delText xml:space="preserve">But I certify you, brethren, that the gospel which was preached of me is not after man. For I neither received it of man, neither was I taught it, but by the revelation of Jesus Christ. </w:delText>
        </w:r>
      </w:del>
    </w:p>
    <w:p w:rsidR="00C41673" w:rsidRPr="00920A48" w:rsidDel="00920A48" w:rsidRDefault="00C41673" w:rsidP="00C41673">
      <w:pPr>
        <w:rPr>
          <w:del w:id="5937" w:author="Stephen Reynolds, Jr." w:date="2012-11-13T07:29:00Z"/>
          <w:rPrChange w:id="5938" w:author="Stephen Reynolds, Jr." w:date="2012-11-13T07:32:00Z">
            <w:rPr>
              <w:del w:id="5939" w:author="Stephen Reynolds, Jr." w:date="2012-11-13T07:29:00Z"/>
            </w:rPr>
          </w:rPrChange>
        </w:rPr>
      </w:pPr>
      <w:del w:id="5940" w:author="Stephen Reynolds, Jr." w:date="2012-11-13T07:29:00Z">
        <w:r w:rsidRPr="00920A48" w:rsidDel="00920A48">
          <w:rPr>
            <w:rPrChange w:id="5941" w:author="Stephen Reynolds, Jr." w:date="2012-11-13T07:32:00Z">
              <w:rPr/>
            </w:rPrChange>
          </w:rPr>
          <w:delText>- Galatians 1:11-12</w:delText>
        </w:r>
      </w:del>
    </w:p>
    <w:p w:rsidR="00C41673" w:rsidRPr="00920A48" w:rsidDel="00920A48" w:rsidRDefault="00C41673" w:rsidP="00C41673">
      <w:pPr>
        <w:rPr>
          <w:del w:id="5942" w:author="Stephen Reynolds, Jr." w:date="2012-11-13T07:29:00Z"/>
          <w:rPrChange w:id="5943" w:author="Stephen Reynolds, Jr." w:date="2012-11-13T07:32:00Z">
            <w:rPr>
              <w:del w:id="5944" w:author="Stephen Reynolds, Jr." w:date="2012-11-13T07:29:00Z"/>
            </w:rPr>
          </w:rPrChange>
        </w:rPr>
      </w:pPr>
    </w:p>
    <w:p w:rsidR="00C41673" w:rsidRPr="00920A48" w:rsidDel="00920A48" w:rsidRDefault="009D2925" w:rsidP="00C41673">
      <w:pPr>
        <w:tabs>
          <w:tab w:val="left" w:pos="1980"/>
        </w:tabs>
        <w:ind w:firstLine="1260"/>
        <w:rPr>
          <w:del w:id="5945" w:author="Stephen Reynolds, Jr." w:date="2012-11-13T07:29:00Z"/>
          <w:rPrChange w:id="5946" w:author="Stephen Reynolds, Jr." w:date="2012-11-13T07:32:00Z">
            <w:rPr>
              <w:del w:id="5947" w:author="Stephen Reynolds, Jr." w:date="2012-11-13T07:29:00Z"/>
            </w:rPr>
          </w:rPrChange>
        </w:rPr>
      </w:pPr>
      <w:del w:id="5948" w:author="Stephen Reynolds, Jr." w:date="2012-11-13T07:29:00Z">
        <w:r w:rsidRPr="00920A48" w:rsidDel="00920A48">
          <w:rPr>
            <w:rPrChange w:id="5949" w:author="Stephen Reynolds, Jr." w:date="2012-11-13T07:32:00Z">
              <w:rPr/>
            </w:rPrChange>
          </w:rPr>
          <w:delText>4</w:delText>
        </w:r>
        <w:r w:rsidR="00C41673" w:rsidRPr="00920A48" w:rsidDel="00920A48">
          <w:rPr>
            <w:rPrChange w:id="5950" w:author="Stephen Reynolds, Jr." w:date="2012-11-13T07:32:00Z">
              <w:rPr/>
            </w:rPrChange>
          </w:rPr>
          <w:delText>.</w:delText>
        </w:r>
        <w:r w:rsidR="00C41673" w:rsidRPr="00920A48" w:rsidDel="00920A48">
          <w:rPr>
            <w:rPrChange w:id="5951" w:author="Stephen Reynolds, Jr." w:date="2012-11-13T07:32:00Z">
              <w:rPr/>
            </w:rPrChange>
          </w:rPr>
          <w:tab/>
          <w:delText xml:space="preserve">John on the Isle of Patmos received the revelation of the seven </w:delText>
        </w:r>
        <w:r w:rsidR="00C41673" w:rsidRPr="00920A48" w:rsidDel="00920A48">
          <w:rPr>
            <w:rPrChange w:id="5952" w:author="Stephen Reynolds, Jr." w:date="2012-11-13T07:32:00Z">
              <w:rPr/>
            </w:rPrChange>
          </w:rPr>
          <w:tab/>
        </w:r>
        <w:r w:rsidR="00C41673" w:rsidRPr="00920A48" w:rsidDel="00920A48">
          <w:rPr>
            <w:rPrChange w:id="5953" w:author="Stephen Reynolds, Jr." w:date="2012-11-13T07:32:00Z">
              <w:rPr/>
            </w:rPrChange>
          </w:rPr>
          <w:tab/>
          <w:delText>churches and events that would take place in the future.</w:delText>
        </w:r>
      </w:del>
    </w:p>
    <w:p w:rsidR="00C41673" w:rsidRPr="00920A48" w:rsidDel="00920A48" w:rsidRDefault="00C41673" w:rsidP="00C41673">
      <w:pPr>
        <w:ind w:left="1080"/>
        <w:rPr>
          <w:del w:id="5954" w:author="Stephen Reynolds, Jr." w:date="2012-11-13T07:29:00Z"/>
          <w:rPrChange w:id="5955" w:author="Stephen Reynolds, Jr." w:date="2012-11-13T07:32:00Z">
            <w:rPr>
              <w:del w:id="5956" w:author="Stephen Reynolds, Jr." w:date="2012-11-13T07:29:00Z"/>
            </w:rPr>
          </w:rPrChange>
        </w:rPr>
      </w:pPr>
    </w:p>
    <w:p w:rsidR="00C41673" w:rsidRPr="00920A48" w:rsidDel="00920A48" w:rsidRDefault="00C41673" w:rsidP="00C41673">
      <w:pPr>
        <w:ind w:firstLine="720"/>
        <w:rPr>
          <w:del w:id="5957" w:author="Stephen Reynolds, Jr." w:date="2012-11-13T07:29:00Z"/>
          <w:rPrChange w:id="5958" w:author="Stephen Reynolds, Jr." w:date="2012-11-13T07:32:00Z">
            <w:rPr>
              <w:del w:id="5959" w:author="Stephen Reynolds, Jr." w:date="2012-11-13T07:29:00Z"/>
            </w:rPr>
          </w:rPrChange>
        </w:rPr>
      </w:pPr>
      <w:del w:id="5960" w:author="Stephen Reynolds, Jr." w:date="2012-11-13T07:29:00Z">
        <w:r w:rsidRPr="00920A48" w:rsidDel="00920A48">
          <w:rPr>
            <w:rPrChange w:id="5961" w:author="Stephen Reynolds, Jr." w:date="2012-11-13T07:32:00Z">
              <w:rPr/>
            </w:rPrChange>
          </w:rPr>
          <w:delText>Where did John get this revelation? Was it something he studied or he learned from others?  John received this revelation in the Spirit.</w:delText>
        </w:r>
      </w:del>
    </w:p>
    <w:p w:rsidR="00C41673" w:rsidRPr="00920A48" w:rsidDel="00920A48" w:rsidRDefault="00C41673" w:rsidP="00C41673">
      <w:pPr>
        <w:ind w:firstLine="720"/>
        <w:rPr>
          <w:del w:id="5962" w:author="Stephen Reynolds, Jr." w:date="2012-11-13T07:29:00Z"/>
          <w:rPrChange w:id="5963" w:author="Stephen Reynolds, Jr." w:date="2012-11-13T07:32:00Z">
            <w:rPr>
              <w:del w:id="5964" w:author="Stephen Reynolds, Jr." w:date="2012-11-13T07:29:00Z"/>
            </w:rPr>
          </w:rPrChange>
        </w:rPr>
      </w:pPr>
    </w:p>
    <w:p w:rsidR="00C41673" w:rsidRPr="00920A48" w:rsidDel="00920A48" w:rsidRDefault="00C41673" w:rsidP="00C41673">
      <w:pPr>
        <w:rPr>
          <w:del w:id="5965" w:author="Stephen Reynolds, Jr." w:date="2012-11-13T07:29:00Z"/>
          <w:rPrChange w:id="5966" w:author="Stephen Reynolds, Jr." w:date="2012-11-13T07:32:00Z">
            <w:rPr>
              <w:del w:id="5967" w:author="Stephen Reynolds, Jr." w:date="2012-11-13T07:29:00Z"/>
            </w:rPr>
          </w:rPrChange>
        </w:rPr>
      </w:pPr>
      <w:del w:id="5968" w:author="Stephen Reynolds, Jr." w:date="2012-11-13T07:29:00Z">
        <w:r w:rsidRPr="00920A48" w:rsidDel="00920A48">
          <w:rPr>
            <w:i/>
            <w:rPrChange w:id="5969" w:author="Stephen Reynolds, Jr." w:date="2012-11-13T07:32:00Z">
              <w:rPr>
                <w:i/>
              </w:rPr>
            </w:rPrChange>
          </w:rPr>
          <w:delText xml:space="preserve"> I was in the Spirit on the Lord's Day</w:delText>
        </w:r>
        <w:r w:rsidRPr="00920A48" w:rsidDel="00920A48">
          <w:rPr>
            <w:rPrChange w:id="5970" w:author="Stephen Reynolds, Jr." w:date="2012-11-13T07:32:00Z">
              <w:rPr/>
            </w:rPrChange>
          </w:rPr>
          <w:delText xml:space="preserve"> – Rev. 1:10 </w:delText>
        </w:r>
      </w:del>
    </w:p>
    <w:p w:rsidR="00C41673" w:rsidRPr="00920A48" w:rsidDel="00920A48" w:rsidRDefault="00C41673" w:rsidP="00C41673">
      <w:pPr>
        <w:rPr>
          <w:del w:id="5971" w:author="Stephen Reynolds, Jr." w:date="2012-11-13T07:29:00Z"/>
          <w:rPrChange w:id="5972" w:author="Stephen Reynolds, Jr." w:date="2012-11-13T07:32:00Z">
            <w:rPr>
              <w:del w:id="5973" w:author="Stephen Reynolds, Jr." w:date="2012-11-13T07:29:00Z"/>
            </w:rPr>
          </w:rPrChange>
        </w:rPr>
      </w:pPr>
    </w:p>
    <w:p w:rsidR="00C41673" w:rsidRPr="00920A48" w:rsidDel="00920A48" w:rsidRDefault="00C41673" w:rsidP="00F67233">
      <w:pPr>
        <w:ind w:firstLine="720"/>
        <w:rPr>
          <w:del w:id="5974" w:author="Stephen Reynolds, Jr." w:date="2012-11-13T07:29:00Z"/>
          <w:rPrChange w:id="5975" w:author="Stephen Reynolds, Jr." w:date="2012-11-13T07:32:00Z">
            <w:rPr>
              <w:del w:id="5976" w:author="Stephen Reynolds, Jr." w:date="2012-11-13T07:29:00Z"/>
            </w:rPr>
          </w:rPrChange>
        </w:rPr>
      </w:pPr>
      <w:del w:id="5977" w:author="Stephen Reynolds, Jr." w:date="2012-11-13T07:29:00Z">
        <w:r w:rsidRPr="00920A48" w:rsidDel="00920A48">
          <w:rPr>
            <w:rPrChange w:id="5978" w:author="Stephen Reynolds, Jr." w:date="2012-11-13T07:32:00Z">
              <w:rPr/>
            </w:rPrChange>
          </w:rPr>
          <w:delText>What is the Lord’s Day?   This is not on a Sunday, but refers to the day of the Lord’s coming.  John saw supernaturally events on the Lord’s Day.  We will further discuss this book in Revelation class.</w:delText>
        </w:r>
      </w:del>
    </w:p>
    <w:p w:rsidR="00C41673" w:rsidRPr="00920A48" w:rsidDel="00920A48" w:rsidRDefault="00C41673" w:rsidP="00C41673">
      <w:pPr>
        <w:ind w:left="1080"/>
        <w:rPr>
          <w:del w:id="5979" w:author="Stephen Reynolds, Jr." w:date="2012-11-13T07:29:00Z"/>
          <w:rPrChange w:id="5980" w:author="Stephen Reynolds, Jr." w:date="2012-11-13T07:32:00Z">
            <w:rPr>
              <w:del w:id="5981" w:author="Stephen Reynolds, Jr." w:date="2012-11-13T07:29:00Z"/>
            </w:rPr>
          </w:rPrChange>
        </w:rPr>
      </w:pPr>
    </w:p>
    <w:p w:rsidR="00C41673" w:rsidRPr="00920A48" w:rsidDel="00920A48" w:rsidRDefault="00C41673" w:rsidP="00F67233">
      <w:pPr>
        <w:tabs>
          <w:tab w:val="left" w:pos="1980"/>
        </w:tabs>
        <w:ind w:left="1080" w:firstLine="180"/>
        <w:rPr>
          <w:del w:id="5982" w:author="Stephen Reynolds, Jr." w:date="2012-11-13T07:29:00Z"/>
          <w:rPrChange w:id="5983" w:author="Stephen Reynolds, Jr." w:date="2012-11-13T07:32:00Z">
            <w:rPr>
              <w:del w:id="5984" w:author="Stephen Reynolds, Jr." w:date="2012-11-13T07:29:00Z"/>
            </w:rPr>
          </w:rPrChange>
        </w:rPr>
      </w:pPr>
      <w:del w:id="5985" w:author="Stephen Reynolds, Jr." w:date="2012-11-13T07:29:00Z">
        <w:r w:rsidRPr="00920A48" w:rsidDel="00920A48">
          <w:rPr>
            <w:rPrChange w:id="5986" w:author="Stephen Reynolds, Jr." w:date="2012-11-13T07:32:00Z">
              <w:rPr/>
            </w:rPrChange>
          </w:rPr>
          <w:delText>4.</w:delText>
        </w:r>
        <w:r w:rsidRPr="00920A48" w:rsidDel="00920A48">
          <w:rPr>
            <w:rPrChange w:id="5987" w:author="Stephen Reynolds, Jr." w:date="2012-11-13T07:32:00Z">
              <w:rPr/>
            </w:rPrChange>
          </w:rPr>
          <w:tab/>
          <w:delText>Jesus as God in the flesh possessed all knowledge.</w:delText>
        </w:r>
      </w:del>
    </w:p>
    <w:p w:rsidR="00C41673" w:rsidRPr="00920A48" w:rsidDel="00920A48" w:rsidRDefault="00C41673" w:rsidP="00C41673">
      <w:pPr>
        <w:ind w:firstLine="720"/>
        <w:rPr>
          <w:del w:id="5988" w:author="Stephen Reynolds, Jr." w:date="2012-11-13T07:29:00Z"/>
          <w:rPrChange w:id="5989" w:author="Stephen Reynolds, Jr." w:date="2012-11-13T07:32:00Z">
            <w:rPr>
              <w:del w:id="5990" w:author="Stephen Reynolds, Jr." w:date="2012-11-13T07:29:00Z"/>
            </w:rPr>
          </w:rPrChange>
        </w:rPr>
      </w:pPr>
      <w:del w:id="5991" w:author="Stephen Reynolds, Jr." w:date="2012-11-13T07:29:00Z">
        <w:r w:rsidRPr="00920A48" w:rsidDel="00920A48">
          <w:rPr>
            <w:rPrChange w:id="5992" w:author="Stephen Reynolds, Jr." w:date="2012-11-13T07:32:00Z">
              <w:rPr/>
            </w:rPrChange>
          </w:rPr>
          <w:delText>Jesus is our supreme example in all things.  Jesus had insight and knowledge that were beyond the realm of natural ability.</w:delText>
        </w:r>
      </w:del>
    </w:p>
    <w:p w:rsidR="00C41673" w:rsidRPr="00920A48" w:rsidDel="00920A48" w:rsidRDefault="00C41673" w:rsidP="00C41673">
      <w:pPr>
        <w:ind w:firstLine="1080"/>
        <w:rPr>
          <w:del w:id="5993" w:author="Stephen Reynolds, Jr." w:date="2012-11-13T07:29:00Z"/>
          <w:rPrChange w:id="5994" w:author="Stephen Reynolds, Jr." w:date="2012-11-13T07:32:00Z">
            <w:rPr>
              <w:del w:id="5995" w:author="Stephen Reynolds, Jr." w:date="2012-11-13T07:29:00Z"/>
            </w:rPr>
          </w:rPrChange>
        </w:rPr>
      </w:pPr>
    </w:p>
    <w:p w:rsidR="00C41673" w:rsidRPr="00920A48" w:rsidDel="00920A48" w:rsidRDefault="00C41673" w:rsidP="00C41673">
      <w:pPr>
        <w:tabs>
          <w:tab w:val="left" w:pos="2700"/>
        </w:tabs>
        <w:ind w:firstLine="1980"/>
        <w:rPr>
          <w:del w:id="5996" w:author="Stephen Reynolds, Jr." w:date="2012-11-13T07:29:00Z"/>
          <w:rPrChange w:id="5997" w:author="Stephen Reynolds, Jr." w:date="2012-11-13T07:32:00Z">
            <w:rPr>
              <w:del w:id="5998" w:author="Stephen Reynolds, Jr." w:date="2012-11-13T07:29:00Z"/>
            </w:rPr>
          </w:rPrChange>
        </w:rPr>
      </w:pPr>
      <w:del w:id="5999" w:author="Stephen Reynolds, Jr." w:date="2012-11-13T07:29:00Z">
        <w:r w:rsidRPr="00920A48" w:rsidDel="00920A48">
          <w:rPr>
            <w:rPrChange w:id="6000" w:author="Stephen Reynolds, Jr." w:date="2012-11-13T07:32:00Z">
              <w:rPr/>
            </w:rPrChange>
          </w:rPr>
          <w:delText>a.</w:delText>
        </w:r>
        <w:r w:rsidRPr="00920A48" w:rsidDel="00920A48">
          <w:rPr>
            <w:rPrChange w:id="6001" w:author="Stephen Reynolds, Jr." w:date="2012-11-13T07:32:00Z">
              <w:rPr/>
            </w:rPrChange>
          </w:rPr>
          <w:tab/>
          <w:delText>Jesus saw Nathaniel under the fig tree. – Jn. 1:48-49</w:delText>
        </w:r>
        <w:r w:rsidRPr="00920A48" w:rsidDel="00920A48">
          <w:rPr>
            <w:rPrChange w:id="6002" w:author="Stephen Reynolds, Jr." w:date="2012-11-13T07:32:00Z">
              <w:rPr/>
            </w:rPrChange>
          </w:rPr>
          <w:tab/>
        </w:r>
      </w:del>
    </w:p>
    <w:p w:rsidR="00277041" w:rsidRPr="00920A48" w:rsidDel="00920A48" w:rsidRDefault="00277041" w:rsidP="00277041">
      <w:pPr>
        <w:ind w:left="1080"/>
        <w:rPr>
          <w:del w:id="6003" w:author="Stephen Reynolds, Jr." w:date="2012-11-13T07:29:00Z"/>
          <w:rPrChange w:id="6004" w:author="Stephen Reynolds, Jr." w:date="2012-11-13T07:32:00Z">
            <w:rPr>
              <w:del w:id="6005" w:author="Stephen Reynolds, Jr." w:date="2012-11-13T07:29:00Z"/>
            </w:rPr>
          </w:rPrChange>
        </w:rPr>
      </w:pPr>
      <w:del w:id="6006" w:author="Stephen Reynolds, Jr." w:date="2012-11-13T07:29:00Z">
        <w:r w:rsidRPr="00920A48" w:rsidDel="00920A48">
          <w:rPr>
            <w:rPrChange w:id="6007" w:author="Stephen Reynolds, Jr." w:date="2012-11-13T07:32:00Z">
              <w:rPr/>
            </w:rPrChange>
          </w:rPr>
          <w:delText xml:space="preserve">John 1:48, 49…Nathanael saith unto him, Whence knowest thou me? Jesus </w:delText>
        </w:r>
      </w:del>
    </w:p>
    <w:p w:rsidR="00277041" w:rsidRPr="00920A48" w:rsidDel="00920A48" w:rsidRDefault="00277041" w:rsidP="00277041">
      <w:pPr>
        <w:rPr>
          <w:del w:id="6008" w:author="Stephen Reynolds, Jr." w:date="2012-11-13T07:29:00Z"/>
          <w:rPrChange w:id="6009" w:author="Stephen Reynolds, Jr." w:date="2012-11-13T07:32:00Z">
            <w:rPr>
              <w:del w:id="6010" w:author="Stephen Reynolds, Jr." w:date="2012-11-13T07:29:00Z"/>
            </w:rPr>
          </w:rPrChange>
        </w:rPr>
      </w:pPr>
      <w:del w:id="6011" w:author="Stephen Reynolds, Jr." w:date="2012-11-13T07:29:00Z">
        <w:r w:rsidRPr="00920A48" w:rsidDel="00920A48">
          <w:rPr>
            <w:rPrChange w:id="6012" w:author="Stephen Reynolds, Jr." w:date="2012-11-13T07:32:00Z">
              <w:rPr/>
            </w:rPrChange>
          </w:rPr>
          <w:delText>answered and said unto him, Before that Philip called thee, when thou wast under the fig tree, I saw thee. Nathanael answered and saith unto him, Rabbi, thou art the Son of God; thou art the King of Israel.</w:delText>
        </w:r>
      </w:del>
    </w:p>
    <w:p w:rsidR="00277041" w:rsidRPr="00920A48" w:rsidDel="00920A48" w:rsidRDefault="00277041" w:rsidP="00277041">
      <w:pPr>
        <w:ind w:firstLine="720"/>
        <w:rPr>
          <w:del w:id="6013" w:author="Stephen Reynolds, Jr." w:date="2012-11-13T07:29:00Z"/>
          <w:rPrChange w:id="6014" w:author="Stephen Reynolds, Jr." w:date="2012-11-13T07:32:00Z">
            <w:rPr>
              <w:del w:id="6015" w:author="Stephen Reynolds, Jr." w:date="2012-11-13T07:29:00Z"/>
            </w:rPr>
          </w:rPrChange>
        </w:rPr>
      </w:pPr>
      <w:del w:id="6016" w:author="Stephen Reynolds, Jr." w:date="2012-11-13T07:29:00Z">
        <w:r w:rsidRPr="00920A48" w:rsidDel="00920A48">
          <w:rPr>
            <w:rPrChange w:id="6017" w:author="Stephen Reynolds, Jr." w:date="2012-11-13T07:32:00Z">
              <w:rPr/>
            </w:rPrChange>
          </w:rPr>
          <w:delText xml:space="preserve">Now that is a very strange thing, just because someone told him he saw him under the fig tree he had to be the Son of God. Would that be the convincing factor? Critics like to say why would that convince him that he was the son of God? Go back into verse 45… Philip findeth Nathanael, and saith unto him, We have found him, of whom Moses in the law, and the prophets, did write, Jesus of Nazareth, the son of Joseph. Now Nathanael was a student of scripture vs. 46…And Nathanael said unto him, Can there any good thing come out of Nazareth? Philip saith unto him, Come and see. There looking for that one to come out of Bethlehem, and Philip didn’t have the answer but he said come and see. vs. 47-48…Jesus saw Nathanael coming to him, and saith of him, Behold an Israelite indeed, in whom is no guile! Nathanael saith unto him, Whence knowest thou me? Jesus answered and said unto him, Before that Philip called thee, when thou wast under the fig tree, I saw thee. Before Philip ever found Nathanael, without question Nathanael had to be hiding for his meditations under that fig tree, no one knew, a secret place – Nathanael knew that nobody knew that he was there, and Jesus was saying I saw thee, He saw him in spirit. </w:delText>
        </w:r>
      </w:del>
    </w:p>
    <w:p w:rsidR="00C41673" w:rsidRPr="00920A48" w:rsidDel="00920A48" w:rsidRDefault="00C41673" w:rsidP="00C41673">
      <w:pPr>
        <w:rPr>
          <w:del w:id="6018" w:author="Stephen Reynolds, Jr." w:date="2012-11-13T07:29:00Z"/>
          <w:rPrChange w:id="6019" w:author="Stephen Reynolds, Jr." w:date="2012-11-13T07:32:00Z">
            <w:rPr>
              <w:del w:id="6020" w:author="Stephen Reynolds, Jr." w:date="2012-11-13T07:29:00Z"/>
            </w:rPr>
          </w:rPrChange>
        </w:rPr>
      </w:pPr>
    </w:p>
    <w:p w:rsidR="00C41673" w:rsidRPr="00920A48" w:rsidDel="00920A48" w:rsidRDefault="00C41673" w:rsidP="00C41673">
      <w:pPr>
        <w:tabs>
          <w:tab w:val="left" w:pos="2700"/>
        </w:tabs>
        <w:ind w:firstLine="1980"/>
        <w:rPr>
          <w:del w:id="6021" w:author="Stephen Reynolds, Jr." w:date="2012-11-13T07:29:00Z"/>
          <w:rPrChange w:id="6022" w:author="Stephen Reynolds, Jr." w:date="2012-11-13T07:32:00Z">
            <w:rPr>
              <w:del w:id="6023" w:author="Stephen Reynolds, Jr." w:date="2012-11-13T07:29:00Z"/>
            </w:rPr>
          </w:rPrChange>
        </w:rPr>
      </w:pPr>
      <w:del w:id="6024" w:author="Stephen Reynolds, Jr." w:date="2012-11-13T07:29:00Z">
        <w:r w:rsidRPr="00920A48" w:rsidDel="00920A48">
          <w:rPr>
            <w:rPrChange w:id="6025" w:author="Stephen Reynolds, Jr." w:date="2012-11-13T07:32:00Z">
              <w:rPr/>
            </w:rPrChange>
          </w:rPr>
          <w:delText>b.</w:delText>
        </w:r>
        <w:r w:rsidRPr="00920A48" w:rsidDel="00920A48">
          <w:rPr>
            <w:rPrChange w:id="6026" w:author="Stephen Reynolds, Jr." w:date="2012-11-13T07:32:00Z">
              <w:rPr/>
            </w:rPrChange>
          </w:rPr>
          <w:tab/>
          <w:delText>Jesus knew the thoughts of the religious leaders.</w:delText>
        </w:r>
      </w:del>
    </w:p>
    <w:p w:rsidR="00C41673" w:rsidRPr="00920A48" w:rsidDel="00920A48" w:rsidRDefault="00C41673" w:rsidP="00C41673">
      <w:pPr>
        <w:tabs>
          <w:tab w:val="left" w:pos="2700"/>
        </w:tabs>
        <w:rPr>
          <w:del w:id="6027" w:author="Stephen Reynolds, Jr." w:date="2012-11-13T07:29:00Z"/>
          <w:rPrChange w:id="6028" w:author="Stephen Reynolds, Jr." w:date="2012-11-13T07:32:00Z">
            <w:rPr>
              <w:del w:id="6029" w:author="Stephen Reynolds, Jr." w:date="2012-11-13T07:29:00Z"/>
            </w:rPr>
          </w:rPrChange>
        </w:rPr>
      </w:pPr>
      <w:del w:id="6030" w:author="Stephen Reynolds, Jr." w:date="2012-11-13T07:29:00Z">
        <w:r w:rsidRPr="00920A48" w:rsidDel="00920A48">
          <w:rPr>
            <w:rPrChange w:id="6031" w:author="Stephen Reynolds, Jr." w:date="2012-11-13T07:32:00Z">
              <w:rPr/>
            </w:rPrChange>
          </w:rPr>
          <w:tab/>
          <w:delText xml:space="preserve"> – Mt. 12:25, Luke 6:8</w:delText>
        </w:r>
      </w:del>
    </w:p>
    <w:p w:rsidR="00C41673" w:rsidRPr="00920A48" w:rsidDel="00920A48" w:rsidRDefault="00C41673" w:rsidP="00C41673">
      <w:pPr>
        <w:rPr>
          <w:del w:id="6032" w:author="Stephen Reynolds, Jr." w:date="2012-11-13T07:29:00Z"/>
          <w:rPrChange w:id="6033" w:author="Stephen Reynolds, Jr." w:date="2012-11-13T07:32:00Z">
            <w:rPr>
              <w:del w:id="6034" w:author="Stephen Reynolds, Jr." w:date="2012-11-13T07:29:00Z"/>
            </w:rPr>
          </w:rPrChange>
        </w:rPr>
      </w:pPr>
    </w:p>
    <w:p w:rsidR="00C41673" w:rsidRPr="00920A48" w:rsidDel="00920A48" w:rsidRDefault="00C41673" w:rsidP="00C41673">
      <w:pPr>
        <w:tabs>
          <w:tab w:val="left" w:pos="1980"/>
          <w:tab w:val="left" w:pos="2700"/>
        </w:tabs>
        <w:ind w:firstLine="1980"/>
        <w:rPr>
          <w:del w:id="6035" w:author="Stephen Reynolds, Jr." w:date="2012-11-13T07:29:00Z"/>
          <w:rPrChange w:id="6036" w:author="Stephen Reynolds, Jr." w:date="2012-11-13T07:32:00Z">
            <w:rPr>
              <w:del w:id="6037" w:author="Stephen Reynolds, Jr." w:date="2012-11-13T07:29:00Z"/>
            </w:rPr>
          </w:rPrChange>
        </w:rPr>
      </w:pPr>
      <w:del w:id="6038" w:author="Stephen Reynolds, Jr." w:date="2012-11-13T07:29:00Z">
        <w:r w:rsidRPr="00920A48" w:rsidDel="00920A48">
          <w:rPr>
            <w:rPrChange w:id="6039" w:author="Stephen Reynolds, Jr." w:date="2012-11-13T07:32:00Z">
              <w:rPr/>
            </w:rPrChange>
          </w:rPr>
          <w:delText>c.</w:delText>
        </w:r>
        <w:r w:rsidRPr="00920A48" w:rsidDel="00920A48">
          <w:rPr>
            <w:rPrChange w:id="6040" w:author="Stephen Reynolds, Jr." w:date="2012-11-13T07:32:00Z">
              <w:rPr/>
            </w:rPrChange>
          </w:rPr>
          <w:tab/>
          <w:delText xml:space="preserve">Jesus knew there would be a donkey waiting for Him to use to </w:delText>
        </w:r>
        <w:r w:rsidRPr="00920A48" w:rsidDel="00920A48">
          <w:rPr>
            <w:rPrChange w:id="6041" w:author="Stephen Reynolds, Jr." w:date="2012-11-13T07:32:00Z">
              <w:rPr/>
            </w:rPrChange>
          </w:rPr>
          <w:tab/>
        </w:r>
        <w:r w:rsidRPr="00920A48" w:rsidDel="00920A48">
          <w:rPr>
            <w:rPrChange w:id="6042" w:author="Stephen Reynolds, Jr." w:date="2012-11-13T07:32:00Z">
              <w:rPr/>
            </w:rPrChange>
          </w:rPr>
          <w:tab/>
          <w:delText>enter Jerusalem. – Mt. 21:2</w:delText>
        </w:r>
      </w:del>
    </w:p>
    <w:p w:rsidR="00C41673" w:rsidRPr="00920A48" w:rsidDel="00920A48" w:rsidRDefault="00C41673" w:rsidP="00C41673">
      <w:pPr>
        <w:rPr>
          <w:del w:id="6043" w:author="Stephen Reynolds, Jr." w:date="2012-11-13T07:29:00Z"/>
          <w:rPrChange w:id="6044" w:author="Stephen Reynolds, Jr." w:date="2012-11-13T07:32:00Z">
            <w:rPr>
              <w:del w:id="6045" w:author="Stephen Reynolds, Jr." w:date="2012-11-13T07:29:00Z"/>
            </w:rPr>
          </w:rPrChange>
        </w:rPr>
      </w:pPr>
    </w:p>
    <w:p w:rsidR="00C41673" w:rsidRPr="00920A48" w:rsidDel="00920A48" w:rsidRDefault="00C41673" w:rsidP="00C41673">
      <w:pPr>
        <w:tabs>
          <w:tab w:val="left" w:pos="2700"/>
        </w:tabs>
        <w:ind w:firstLine="1980"/>
        <w:rPr>
          <w:del w:id="6046" w:author="Stephen Reynolds, Jr." w:date="2012-11-13T07:29:00Z"/>
          <w:rPrChange w:id="6047" w:author="Stephen Reynolds, Jr." w:date="2012-11-13T07:32:00Z">
            <w:rPr>
              <w:del w:id="6048" w:author="Stephen Reynolds, Jr." w:date="2012-11-13T07:29:00Z"/>
            </w:rPr>
          </w:rPrChange>
        </w:rPr>
      </w:pPr>
      <w:del w:id="6049" w:author="Stephen Reynolds, Jr." w:date="2012-11-13T07:29:00Z">
        <w:r w:rsidRPr="00920A48" w:rsidDel="00920A48">
          <w:rPr>
            <w:rPrChange w:id="6050" w:author="Stephen Reynolds, Jr." w:date="2012-11-13T07:32:00Z">
              <w:rPr/>
            </w:rPrChange>
          </w:rPr>
          <w:delText>d.</w:delText>
        </w:r>
        <w:r w:rsidRPr="00920A48" w:rsidDel="00920A48">
          <w:rPr>
            <w:rPrChange w:id="6051" w:author="Stephen Reynolds, Jr." w:date="2012-11-13T07:32:00Z">
              <w:rPr/>
            </w:rPrChange>
          </w:rPr>
          <w:tab/>
          <w:delText>Jesus knew Judas would betray Him. – Jn. 13:26</w:delText>
        </w:r>
      </w:del>
    </w:p>
    <w:p w:rsidR="003D39BF" w:rsidRPr="00920A48" w:rsidDel="00920A48" w:rsidRDefault="003D39BF" w:rsidP="003D39BF">
      <w:pPr>
        <w:rPr>
          <w:del w:id="6052" w:author="Stephen Reynolds, Jr." w:date="2012-11-13T07:29:00Z"/>
          <w:sz w:val="16"/>
          <w:szCs w:val="16"/>
          <w:rPrChange w:id="6053" w:author="Stephen Reynolds, Jr." w:date="2012-11-13T07:32:00Z">
            <w:rPr>
              <w:del w:id="6054" w:author="Stephen Reynolds, Jr." w:date="2012-11-13T07:29:00Z"/>
              <w:sz w:val="16"/>
              <w:szCs w:val="16"/>
            </w:rPr>
          </w:rPrChange>
        </w:rPr>
      </w:pPr>
    </w:p>
    <w:p w:rsidR="003D39BF" w:rsidRPr="00920A48" w:rsidDel="00920A48" w:rsidRDefault="003D39BF" w:rsidP="003D39BF">
      <w:pPr>
        <w:rPr>
          <w:del w:id="6055" w:author="Stephen Reynolds, Jr." w:date="2012-11-13T07:29:00Z"/>
          <w:rPrChange w:id="6056" w:author="Stephen Reynolds, Jr." w:date="2012-11-13T07:32:00Z">
            <w:rPr>
              <w:del w:id="6057" w:author="Stephen Reynolds, Jr." w:date="2012-11-13T07:29:00Z"/>
            </w:rPr>
          </w:rPrChange>
        </w:rPr>
      </w:pPr>
      <w:del w:id="6058" w:author="Stephen Reynolds, Jr." w:date="2012-11-13T07:29:00Z">
        <w:r w:rsidRPr="00920A48" w:rsidDel="00920A48">
          <w:rPr>
            <w:rPrChange w:id="6059" w:author="Stephen Reynolds, Jr." w:date="2012-11-13T07:32:00Z">
              <w:rPr/>
            </w:rPrChange>
          </w:rPr>
          <w:delText>New Testament examples of the gift.</w:delText>
        </w:r>
      </w:del>
    </w:p>
    <w:p w:rsidR="003D39BF" w:rsidRPr="00920A48" w:rsidDel="00920A48" w:rsidRDefault="003D39BF" w:rsidP="00B657BD">
      <w:pPr>
        <w:numPr>
          <w:ilvl w:val="0"/>
          <w:numId w:val="39"/>
        </w:numPr>
        <w:rPr>
          <w:del w:id="6060" w:author="Stephen Reynolds, Jr." w:date="2012-11-13T07:29:00Z"/>
          <w:rPrChange w:id="6061" w:author="Stephen Reynolds, Jr." w:date="2012-11-13T07:32:00Z">
            <w:rPr>
              <w:del w:id="6062" w:author="Stephen Reynolds, Jr." w:date="2012-11-13T07:29:00Z"/>
            </w:rPr>
          </w:rPrChange>
        </w:rPr>
      </w:pPr>
      <w:del w:id="6063" w:author="Stephen Reynolds, Jr." w:date="2012-11-13T07:29:00Z">
        <w:r w:rsidRPr="00920A48" w:rsidDel="00920A48">
          <w:rPr>
            <w:rPrChange w:id="6064" w:author="Stephen Reynolds, Jr." w:date="2012-11-13T07:32:00Z">
              <w:rPr/>
            </w:rPrChange>
          </w:rPr>
          <w:delText>Jesus—Jn. 4:17, 18, 19, 29 – Jesus had a word of knowledge about the woman at the well, that she had five husbands and was living with another man at the time.</w:delText>
        </w:r>
      </w:del>
    </w:p>
    <w:p w:rsidR="003D39BF" w:rsidRPr="00920A48" w:rsidDel="00920A48" w:rsidRDefault="003D39BF" w:rsidP="00B657BD">
      <w:pPr>
        <w:numPr>
          <w:ilvl w:val="0"/>
          <w:numId w:val="39"/>
        </w:numPr>
        <w:rPr>
          <w:del w:id="6065" w:author="Stephen Reynolds, Jr." w:date="2012-11-13T07:29:00Z"/>
          <w:rPrChange w:id="6066" w:author="Stephen Reynolds, Jr." w:date="2012-11-13T07:32:00Z">
            <w:rPr>
              <w:del w:id="6067" w:author="Stephen Reynolds, Jr." w:date="2012-11-13T07:29:00Z"/>
            </w:rPr>
          </w:rPrChange>
        </w:rPr>
      </w:pPr>
      <w:del w:id="6068" w:author="Stephen Reynolds, Jr." w:date="2012-11-13T07:29:00Z">
        <w:r w:rsidRPr="00920A48" w:rsidDel="00920A48">
          <w:rPr>
            <w:rPrChange w:id="6069" w:author="Stephen Reynolds, Jr." w:date="2012-11-13T07:32:00Z">
              <w:rPr/>
            </w:rPrChange>
          </w:rPr>
          <w:delText>Peter –Acts 9:10-12; 10:9-19</w:delText>
        </w:r>
      </w:del>
    </w:p>
    <w:p w:rsidR="003D39BF" w:rsidRPr="00920A48" w:rsidDel="00920A48" w:rsidRDefault="003D39BF" w:rsidP="00B657BD">
      <w:pPr>
        <w:numPr>
          <w:ilvl w:val="0"/>
          <w:numId w:val="39"/>
        </w:numPr>
        <w:spacing w:before="100" w:beforeAutospacing="1" w:after="100" w:afterAutospacing="1"/>
        <w:rPr>
          <w:del w:id="6070" w:author="Stephen Reynolds, Jr." w:date="2012-11-13T07:29:00Z"/>
          <w:rPrChange w:id="6071" w:author="Stephen Reynolds, Jr." w:date="2012-11-13T07:32:00Z">
            <w:rPr>
              <w:del w:id="6072" w:author="Stephen Reynolds, Jr." w:date="2012-11-13T07:29:00Z"/>
            </w:rPr>
          </w:rPrChange>
        </w:rPr>
      </w:pPr>
      <w:del w:id="6073" w:author="Stephen Reynolds, Jr." w:date="2012-11-13T07:29:00Z">
        <w:r w:rsidRPr="00920A48" w:rsidDel="00920A48">
          <w:rPr>
            <w:rPrChange w:id="6074" w:author="Stephen Reynolds, Jr." w:date="2012-11-13T07:32:00Z">
              <w:rPr/>
            </w:rPrChange>
          </w:rPr>
          <w:delText xml:space="preserve">John—Rev 1:10-20, </w:delText>
        </w:r>
      </w:del>
    </w:p>
    <w:p w:rsidR="00EE09FE" w:rsidRPr="00920A48" w:rsidDel="00920A48" w:rsidRDefault="00EE09FE" w:rsidP="00B657BD">
      <w:pPr>
        <w:pStyle w:val="Heading3"/>
        <w:numPr>
          <w:ilvl w:val="0"/>
          <w:numId w:val="74"/>
        </w:numPr>
        <w:rPr>
          <w:del w:id="6075" w:author="Stephen Reynolds, Jr." w:date="2012-11-13T07:29:00Z"/>
          <w:rPrChange w:id="6076" w:author="Stephen Reynolds, Jr." w:date="2012-11-13T07:32:00Z">
            <w:rPr>
              <w:del w:id="6077" w:author="Stephen Reynolds, Jr." w:date="2012-11-13T07:29:00Z"/>
            </w:rPr>
          </w:rPrChange>
        </w:rPr>
      </w:pPr>
      <w:del w:id="6078" w:author="Stephen Reynolds, Jr." w:date="2012-11-13T07:29:00Z">
        <w:r w:rsidRPr="00920A48" w:rsidDel="00920A48">
          <w:rPr>
            <w:rPrChange w:id="6079" w:author="Stephen Reynolds, Jr." w:date="2012-11-13T07:32:00Z">
              <w:rPr/>
            </w:rPrChange>
          </w:rPr>
          <w:delText>Jesus and the Samaritan Woman, John 4</w:delText>
        </w:r>
      </w:del>
    </w:p>
    <w:p w:rsidR="00EE09FE" w:rsidRPr="00920A48" w:rsidDel="00920A48" w:rsidRDefault="00EE09FE" w:rsidP="00EE09FE">
      <w:pPr>
        <w:rPr>
          <w:del w:id="6080" w:author="Stephen Reynolds, Jr." w:date="2012-11-13T07:29:00Z"/>
          <w:rPrChange w:id="6081" w:author="Stephen Reynolds, Jr." w:date="2012-11-13T07:32:00Z">
            <w:rPr>
              <w:del w:id="6082" w:author="Stephen Reynolds, Jr." w:date="2012-11-13T07:29:00Z"/>
            </w:rPr>
          </w:rPrChange>
        </w:rPr>
      </w:pPr>
    </w:p>
    <w:p w:rsidR="00EE09FE" w:rsidRPr="00920A48" w:rsidDel="00920A48" w:rsidRDefault="00EE09FE" w:rsidP="00EE09FE">
      <w:pPr>
        <w:ind w:firstLine="720"/>
        <w:rPr>
          <w:del w:id="6083" w:author="Stephen Reynolds, Jr." w:date="2012-11-13T07:29:00Z"/>
          <w:i/>
          <w:rPrChange w:id="6084" w:author="Stephen Reynolds, Jr." w:date="2012-11-13T07:32:00Z">
            <w:rPr>
              <w:del w:id="6085" w:author="Stephen Reynolds, Jr." w:date="2012-11-13T07:29:00Z"/>
              <w:i/>
            </w:rPr>
          </w:rPrChange>
        </w:rPr>
      </w:pPr>
      <w:del w:id="6086" w:author="Stephen Reynolds, Jr." w:date="2012-11-13T07:29:00Z">
        <w:r w:rsidRPr="00920A48" w:rsidDel="00920A48">
          <w:rPr>
            <w:rPrChange w:id="6087" w:author="Stephen Reynolds, Jr." w:date="2012-11-13T07:32:00Z">
              <w:rPr/>
            </w:rPrChange>
          </w:rPr>
          <w:delText xml:space="preserve">Jesus knew by the Spirit that the Samaritans would respond to the gospel. Ordinarily, a Jew would have gone around Samaria to avoid any problems, but Jesus knew He </w:delText>
        </w:r>
        <w:r w:rsidRPr="00920A48" w:rsidDel="00920A48">
          <w:rPr>
            <w:i/>
            <w:u w:val="single"/>
            <w:rPrChange w:id="6088" w:author="Stephen Reynolds, Jr." w:date="2012-11-13T07:32:00Z">
              <w:rPr>
                <w:i/>
                <w:u w:val="single"/>
              </w:rPr>
            </w:rPrChange>
          </w:rPr>
          <w:delText>must needs</w:delText>
        </w:r>
        <w:r w:rsidRPr="00920A48" w:rsidDel="00920A48">
          <w:rPr>
            <w:i/>
            <w:rPrChange w:id="6089" w:author="Stephen Reynolds, Jr." w:date="2012-11-13T07:32:00Z">
              <w:rPr>
                <w:i/>
              </w:rPr>
            </w:rPrChange>
          </w:rPr>
          <w:delText xml:space="preserve"> go through Samaria. </w:delText>
        </w:r>
      </w:del>
    </w:p>
    <w:p w:rsidR="00EE09FE" w:rsidRPr="00920A48" w:rsidDel="00920A48" w:rsidRDefault="00EE09FE" w:rsidP="00EE09FE">
      <w:pPr>
        <w:ind w:firstLine="720"/>
        <w:rPr>
          <w:del w:id="6090" w:author="Stephen Reynolds, Jr." w:date="2012-11-13T07:29:00Z"/>
          <w:rPrChange w:id="6091" w:author="Stephen Reynolds, Jr." w:date="2012-11-13T07:32:00Z">
            <w:rPr>
              <w:del w:id="6092" w:author="Stephen Reynolds, Jr." w:date="2012-11-13T07:29:00Z"/>
            </w:rPr>
          </w:rPrChange>
        </w:rPr>
      </w:pPr>
      <w:del w:id="6093" w:author="Stephen Reynolds, Jr." w:date="2012-11-13T07:29:00Z">
        <w:r w:rsidRPr="00920A48" w:rsidDel="00920A48">
          <w:rPr>
            <w:rPrChange w:id="6094" w:author="Stephen Reynolds, Jr." w:date="2012-11-13T07:32:00Z">
              <w:rPr/>
            </w:rPrChange>
          </w:rPr>
          <w:delText xml:space="preserve">Jesus had a word of wisdom, to know of the Samaritan women’s need and unfolded it. Jesus knew what to say and how to say it to this woman that had five husbands, and the one that she was living with was not her husband. </w:delText>
        </w:r>
      </w:del>
    </w:p>
    <w:p w:rsidR="00EE09FE" w:rsidRPr="00920A48" w:rsidDel="00920A48" w:rsidRDefault="00EE09FE" w:rsidP="00EE09FE">
      <w:pPr>
        <w:ind w:firstLine="720"/>
        <w:rPr>
          <w:del w:id="6095" w:author="Stephen Reynolds, Jr." w:date="2012-11-13T07:29:00Z"/>
          <w:rPrChange w:id="6096" w:author="Stephen Reynolds, Jr." w:date="2012-11-13T07:32:00Z">
            <w:rPr>
              <w:del w:id="6097" w:author="Stephen Reynolds, Jr." w:date="2012-11-13T07:29:00Z"/>
            </w:rPr>
          </w:rPrChange>
        </w:rPr>
      </w:pPr>
      <w:del w:id="6098" w:author="Stephen Reynolds, Jr." w:date="2012-11-13T07:29:00Z">
        <w:r w:rsidRPr="00920A48" w:rsidDel="00920A48">
          <w:rPr>
            <w:rPrChange w:id="6099" w:author="Stephen Reynolds, Jr." w:date="2012-11-13T07:32:00Z">
              <w:rPr/>
            </w:rPrChange>
          </w:rPr>
          <w:delText>The soul-winner’s greatest need is the Word of Wisdom.When you’re witnessing to someone you want them to respond to what you’re saying so let the Holy Ghost give you the Gift of the Word of Wisdom.</w:delText>
        </w:r>
      </w:del>
    </w:p>
    <w:p w:rsidR="00EE09FE" w:rsidRPr="00920A48" w:rsidDel="00920A48" w:rsidRDefault="00EE09FE" w:rsidP="00EE09FE">
      <w:pPr>
        <w:rPr>
          <w:del w:id="6100" w:author="Stephen Reynolds, Jr." w:date="2012-11-13T07:29:00Z"/>
          <w:sz w:val="16"/>
          <w:szCs w:val="16"/>
          <w:rPrChange w:id="6101" w:author="Stephen Reynolds, Jr." w:date="2012-11-13T07:32:00Z">
            <w:rPr>
              <w:del w:id="6102" w:author="Stephen Reynolds, Jr." w:date="2012-11-13T07:29:00Z"/>
              <w:sz w:val="16"/>
              <w:szCs w:val="16"/>
            </w:rPr>
          </w:rPrChange>
        </w:rPr>
      </w:pPr>
    </w:p>
    <w:p w:rsidR="00277041" w:rsidRPr="00920A48" w:rsidDel="00920A48" w:rsidRDefault="00277041">
      <w:pPr>
        <w:rPr>
          <w:del w:id="6103" w:author="Stephen Reynolds, Jr." w:date="2012-11-13T07:29:00Z"/>
          <w:rPrChange w:id="6104" w:author="Stephen Reynolds, Jr." w:date="2012-11-13T07:32:00Z">
            <w:rPr>
              <w:del w:id="6105" w:author="Stephen Reynolds, Jr." w:date="2012-11-13T07:29:00Z"/>
            </w:rPr>
          </w:rPrChange>
        </w:rPr>
      </w:pPr>
      <w:del w:id="6106" w:author="Stephen Reynolds, Jr." w:date="2012-11-13T07:29:00Z">
        <w:r w:rsidRPr="00920A48" w:rsidDel="00920A48">
          <w:rPr>
            <w:rPrChange w:id="6107" w:author="Stephen Reynolds, Jr." w:date="2012-11-13T07:32:00Z">
              <w:rPr/>
            </w:rPrChange>
          </w:rPr>
          <w:br w:type="page"/>
        </w:r>
      </w:del>
    </w:p>
    <w:p w:rsidR="00EE09FE" w:rsidRPr="00920A48" w:rsidDel="00920A48" w:rsidRDefault="00EE09FE" w:rsidP="00EE09FE">
      <w:pPr>
        <w:pStyle w:val="Heading3"/>
        <w:rPr>
          <w:del w:id="6108" w:author="Stephen Reynolds, Jr." w:date="2012-11-13T07:29:00Z"/>
          <w:rPrChange w:id="6109" w:author="Stephen Reynolds, Jr." w:date="2012-11-13T07:32:00Z">
            <w:rPr>
              <w:del w:id="6110" w:author="Stephen Reynolds, Jr." w:date="2012-11-13T07:29:00Z"/>
            </w:rPr>
          </w:rPrChange>
        </w:rPr>
      </w:pPr>
      <w:del w:id="6111" w:author="Stephen Reynolds, Jr." w:date="2012-11-13T07:29:00Z">
        <w:r w:rsidRPr="00920A48" w:rsidDel="00920A48">
          <w:rPr>
            <w:rPrChange w:id="6112" w:author="Stephen Reynolds, Jr." w:date="2012-11-13T07:32:00Z">
              <w:rPr/>
            </w:rPrChange>
          </w:rPr>
          <w:delText xml:space="preserve">Paul </w:delText>
        </w:r>
      </w:del>
    </w:p>
    <w:p w:rsidR="00EE09FE" w:rsidRPr="00920A48" w:rsidDel="00920A48" w:rsidRDefault="00EE09FE" w:rsidP="00EE09FE">
      <w:pPr>
        <w:rPr>
          <w:del w:id="6113" w:author="Stephen Reynolds, Jr." w:date="2012-11-13T07:29:00Z"/>
          <w:sz w:val="16"/>
          <w:szCs w:val="16"/>
          <w:rPrChange w:id="6114" w:author="Stephen Reynolds, Jr." w:date="2012-11-13T07:32:00Z">
            <w:rPr>
              <w:del w:id="6115" w:author="Stephen Reynolds, Jr." w:date="2012-11-13T07:29:00Z"/>
              <w:sz w:val="16"/>
              <w:szCs w:val="16"/>
            </w:rPr>
          </w:rPrChange>
        </w:rPr>
      </w:pPr>
    </w:p>
    <w:p w:rsidR="00EE09FE" w:rsidRPr="00920A48" w:rsidDel="00920A48" w:rsidRDefault="00EE09FE" w:rsidP="00EE09FE">
      <w:pPr>
        <w:ind w:firstLine="720"/>
        <w:rPr>
          <w:del w:id="6116" w:author="Stephen Reynolds, Jr." w:date="2012-11-13T07:29:00Z"/>
          <w:rPrChange w:id="6117" w:author="Stephen Reynolds, Jr." w:date="2012-11-13T07:32:00Z">
            <w:rPr>
              <w:del w:id="6118" w:author="Stephen Reynolds, Jr." w:date="2012-11-13T07:29:00Z"/>
            </w:rPr>
          </w:rPrChange>
        </w:rPr>
      </w:pPr>
      <w:del w:id="6119" w:author="Stephen Reynolds, Jr." w:date="2012-11-13T07:29:00Z">
        <w:r w:rsidRPr="00920A48" w:rsidDel="00920A48">
          <w:rPr>
            <w:rPrChange w:id="6120" w:author="Stephen Reynolds, Jr." w:date="2012-11-13T07:32:00Z">
              <w:rPr/>
            </w:rPrChange>
          </w:rPr>
          <w:delText xml:space="preserve">The Word of wisdom gives one insight into the exact problem, to help </w:delText>
        </w:r>
        <w:r w:rsidRPr="00920A48" w:rsidDel="00920A48">
          <w:rPr>
            <w:u w:val="single"/>
            <w:rPrChange w:id="6121" w:author="Stephen Reynolds, Jr." w:date="2012-11-13T07:32:00Z">
              <w:rPr>
                <w:u w:val="single"/>
              </w:rPr>
            </w:rPrChange>
          </w:rPr>
          <w:delText>someone</w:delText>
        </w:r>
        <w:r w:rsidRPr="00920A48" w:rsidDel="00920A48">
          <w:rPr>
            <w:rPrChange w:id="6122" w:author="Stephen Reynolds, Jr." w:date="2012-11-13T07:32:00Z">
              <w:rPr/>
            </w:rPrChange>
          </w:rPr>
          <w:delText xml:space="preserve"> specifically. God can give you the desire to seek Him earnestly and the Holy Ghost will give the best gifts for the need. </w:delText>
        </w:r>
      </w:del>
    </w:p>
    <w:p w:rsidR="00277041" w:rsidRPr="00920A48" w:rsidDel="00920A48" w:rsidRDefault="00277041" w:rsidP="00277041">
      <w:pPr>
        <w:ind w:firstLine="720"/>
        <w:rPr>
          <w:del w:id="6123" w:author="Stephen Reynolds, Jr." w:date="2012-11-13T07:29:00Z"/>
          <w:rPrChange w:id="6124" w:author="Stephen Reynolds, Jr." w:date="2012-11-13T07:32:00Z">
            <w:rPr>
              <w:del w:id="6125" w:author="Stephen Reynolds, Jr." w:date="2012-11-13T07:29:00Z"/>
            </w:rPr>
          </w:rPrChange>
        </w:rPr>
      </w:pPr>
      <w:del w:id="6126" w:author="Stephen Reynolds, Jr." w:date="2012-11-13T07:29:00Z">
        <w:r w:rsidRPr="00920A48" w:rsidDel="00920A48">
          <w:rPr>
            <w:rPrChange w:id="6127" w:author="Stephen Reynolds, Jr." w:date="2012-11-13T07:32:00Z">
              <w:rPr/>
            </w:rPrChange>
          </w:rPr>
          <w:delText>Before the High Priest and the Council, Acts 23:</w:delText>
        </w:r>
      </w:del>
    </w:p>
    <w:p w:rsidR="00EE09FE" w:rsidRPr="00920A48" w:rsidDel="00920A48" w:rsidRDefault="00EE09FE" w:rsidP="00EE09FE">
      <w:pPr>
        <w:ind w:left="360" w:hanging="360"/>
        <w:rPr>
          <w:del w:id="6128" w:author="Stephen Reynolds, Jr." w:date="2012-11-13T07:29:00Z"/>
          <w:i/>
          <w:rPrChange w:id="6129" w:author="Stephen Reynolds, Jr." w:date="2012-11-13T07:32:00Z">
            <w:rPr>
              <w:del w:id="6130" w:author="Stephen Reynolds, Jr." w:date="2012-11-13T07:29:00Z"/>
              <w:i/>
            </w:rPr>
          </w:rPrChange>
        </w:rPr>
      </w:pPr>
      <w:del w:id="6131" w:author="Stephen Reynolds, Jr." w:date="2012-11-13T07:29:00Z">
        <w:r w:rsidRPr="00920A48" w:rsidDel="00920A48">
          <w:rPr>
            <w:rPrChange w:id="6132" w:author="Stephen Reynolds, Jr." w:date="2012-11-13T07:32:00Z">
              <w:rPr/>
            </w:rPrChange>
          </w:rPr>
          <w:delText>Acts 23:6—</w:delText>
        </w:r>
        <w:r w:rsidRPr="00920A48" w:rsidDel="00920A48">
          <w:rPr>
            <w:i/>
            <w:rPrChange w:id="6133" w:author="Stephen Reynolds, Jr." w:date="2012-11-13T07:32:00Z">
              <w:rPr>
                <w:i/>
              </w:rPr>
            </w:rPrChange>
          </w:rPr>
          <w:delText>But when Paul perceived that the one part were Sadducees, and the other Pharisees, he cried out in the council, Men and brethren, I am a Pharisee, the son of a Pharisee: of the hope and resurrection of the dead I am called in question.</w:delText>
        </w:r>
        <w:r w:rsidRPr="00920A48" w:rsidDel="00920A48">
          <w:rPr>
            <w:rPrChange w:id="6134" w:author="Stephen Reynolds, Jr." w:date="2012-11-13T07:32:00Z">
              <w:rPr/>
            </w:rPrChange>
          </w:rPr>
          <w:delText xml:space="preserve"> 7</w:delText>
        </w:r>
        <w:r w:rsidRPr="00920A48" w:rsidDel="00920A48">
          <w:rPr>
            <w:i/>
            <w:rPrChange w:id="6135" w:author="Stephen Reynolds, Jr." w:date="2012-11-13T07:32:00Z">
              <w:rPr>
                <w:i/>
              </w:rPr>
            </w:rPrChange>
          </w:rPr>
          <w:delText>—And when he had so said, there arose a dissension between the Pharisees and the Sadducees: and the multitude was divided.</w:delText>
        </w:r>
      </w:del>
    </w:p>
    <w:p w:rsidR="00277041" w:rsidRPr="00920A48" w:rsidDel="00920A48" w:rsidRDefault="00277041" w:rsidP="00277041">
      <w:pPr>
        <w:rPr>
          <w:del w:id="6136" w:author="Stephen Reynolds, Jr." w:date="2012-11-13T07:29:00Z"/>
          <w:rPrChange w:id="6137" w:author="Stephen Reynolds, Jr." w:date="2012-11-13T07:32:00Z">
            <w:rPr>
              <w:del w:id="6138" w:author="Stephen Reynolds, Jr." w:date="2012-11-13T07:29:00Z"/>
            </w:rPr>
          </w:rPrChange>
        </w:rPr>
      </w:pPr>
    </w:p>
    <w:p w:rsidR="00EE09FE" w:rsidRPr="00920A48" w:rsidDel="00920A48" w:rsidRDefault="00EE09FE" w:rsidP="00EE09FE">
      <w:pPr>
        <w:pStyle w:val="Heading3"/>
        <w:rPr>
          <w:del w:id="6139" w:author="Stephen Reynolds, Jr." w:date="2012-11-13T07:29:00Z"/>
          <w:rPrChange w:id="6140" w:author="Stephen Reynolds, Jr." w:date="2012-11-13T07:32:00Z">
            <w:rPr>
              <w:del w:id="6141" w:author="Stephen Reynolds, Jr." w:date="2012-11-13T07:29:00Z"/>
            </w:rPr>
          </w:rPrChange>
        </w:rPr>
      </w:pPr>
      <w:del w:id="6142" w:author="Stephen Reynolds, Jr." w:date="2012-11-13T07:29:00Z">
        <w:r w:rsidRPr="00920A48" w:rsidDel="00920A48">
          <w:rPr>
            <w:rPrChange w:id="6143" w:author="Stephen Reynolds, Jr." w:date="2012-11-13T07:32:00Z">
              <w:rPr/>
            </w:rPrChange>
          </w:rPr>
          <w:delText>Peter with Ananias and Sapphira, Acts 5</w:delText>
        </w:r>
      </w:del>
    </w:p>
    <w:p w:rsidR="00EE09FE" w:rsidRPr="00920A48" w:rsidDel="00920A48" w:rsidRDefault="00EE09FE" w:rsidP="00EE09FE">
      <w:pPr>
        <w:rPr>
          <w:del w:id="6144" w:author="Stephen Reynolds, Jr." w:date="2012-11-13T07:29:00Z"/>
          <w:rPrChange w:id="6145" w:author="Stephen Reynolds, Jr." w:date="2012-11-13T07:32:00Z">
            <w:rPr>
              <w:del w:id="6146" w:author="Stephen Reynolds, Jr." w:date="2012-11-13T07:29:00Z"/>
            </w:rPr>
          </w:rPrChange>
        </w:rPr>
      </w:pPr>
    </w:p>
    <w:p w:rsidR="00EE09FE" w:rsidRPr="00920A48" w:rsidDel="00920A48" w:rsidRDefault="00EE09FE" w:rsidP="00EE09FE">
      <w:pPr>
        <w:ind w:firstLine="720"/>
        <w:rPr>
          <w:del w:id="6147" w:author="Stephen Reynolds, Jr." w:date="2012-11-13T07:29:00Z"/>
          <w:rPrChange w:id="6148" w:author="Stephen Reynolds, Jr." w:date="2012-11-13T07:32:00Z">
            <w:rPr>
              <w:del w:id="6149" w:author="Stephen Reynolds, Jr." w:date="2012-11-13T07:29:00Z"/>
            </w:rPr>
          </w:rPrChange>
        </w:rPr>
      </w:pPr>
      <w:del w:id="6150" w:author="Stephen Reynolds, Jr." w:date="2012-11-13T07:29:00Z">
        <w:r w:rsidRPr="00920A48" w:rsidDel="00920A48">
          <w:rPr>
            <w:rPrChange w:id="6151" w:author="Stephen Reynolds, Jr." w:date="2012-11-13T07:32:00Z">
              <w:rPr/>
            </w:rPrChange>
          </w:rPr>
          <w:delText>The Word of Wisdom is revealed to give one insight into corruption. “why hath Satan filled thine heart to lie to the Holy Ghost” Ac.5:3</w:delText>
        </w:r>
      </w:del>
    </w:p>
    <w:p w:rsidR="00EE09FE" w:rsidRPr="00920A48" w:rsidDel="00920A48" w:rsidRDefault="00EE09FE" w:rsidP="00EE09FE">
      <w:pPr>
        <w:ind w:firstLine="720"/>
        <w:rPr>
          <w:del w:id="6152" w:author="Stephen Reynolds, Jr." w:date="2012-11-13T07:29:00Z"/>
          <w:rPrChange w:id="6153" w:author="Stephen Reynolds, Jr." w:date="2012-11-13T07:32:00Z">
            <w:rPr>
              <w:del w:id="6154" w:author="Stephen Reynolds, Jr." w:date="2012-11-13T07:29:00Z"/>
            </w:rPr>
          </w:rPrChange>
        </w:rPr>
      </w:pPr>
      <w:del w:id="6155" w:author="Stephen Reynolds, Jr." w:date="2012-11-13T07:29:00Z">
        <w:r w:rsidRPr="00920A48" w:rsidDel="00920A48">
          <w:rPr>
            <w:rPrChange w:id="6156" w:author="Stephen Reynolds, Jr." w:date="2012-11-13T07:32:00Z">
              <w:rPr/>
            </w:rPrChange>
          </w:rPr>
          <w:delText>Not everyone is going to like you, if you begin to unfold their life and read them like an open book. You’re not going to have angelic beings to minister to. People have problems and they need help. They’re not going to come in with folded wings. You can walk an elephant before a blind man and he can’t see it. Not everyone is going to receive your reproof and council, but you must be faithful to what God has shown you.</w:delText>
        </w:r>
      </w:del>
    </w:p>
    <w:p w:rsidR="00EE09FE" w:rsidRPr="00920A48" w:rsidDel="00920A48" w:rsidRDefault="00EE09FE" w:rsidP="00EE09FE">
      <w:pPr>
        <w:rPr>
          <w:del w:id="6157" w:author="Stephen Reynolds, Jr." w:date="2012-11-13T07:29:00Z"/>
          <w:rPrChange w:id="6158" w:author="Stephen Reynolds, Jr." w:date="2012-11-13T07:32:00Z">
            <w:rPr>
              <w:del w:id="6159" w:author="Stephen Reynolds, Jr." w:date="2012-11-13T07:29:00Z"/>
            </w:rPr>
          </w:rPrChange>
        </w:rPr>
      </w:pPr>
    </w:p>
    <w:p w:rsidR="00EE09FE" w:rsidRPr="00920A48" w:rsidDel="00920A48" w:rsidRDefault="00EE09FE" w:rsidP="00EE09FE">
      <w:pPr>
        <w:rPr>
          <w:del w:id="6160" w:author="Stephen Reynolds, Jr." w:date="2012-11-13T07:29:00Z"/>
          <w:rPrChange w:id="6161" w:author="Stephen Reynolds, Jr." w:date="2012-11-13T07:32:00Z">
            <w:rPr>
              <w:del w:id="6162" w:author="Stephen Reynolds, Jr." w:date="2012-11-13T07:29:00Z"/>
            </w:rPr>
          </w:rPrChange>
        </w:rPr>
      </w:pPr>
      <w:del w:id="6163" w:author="Stephen Reynolds, Jr." w:date="2012-11-13T07:29:00Z">
        <w:r w:rsidRPr="00920A48" w:rsidDel="00920A48">
          <w:rPr>
            <w:rPrChange w:id="6164" w:author="Stephen Reynolds, Jr." w:date="2012-11-13T07:32:00Z">
              <w:rPr/>
            </w:rPrChange>
          </w:rPr>
          <w:delText xml:space="preserve">John 8:26 —“I speak to the world those things which I have heard of him” </w:delText>
        </w:r>
      </w:del>
    </w:p>
    <w:p w:rsidR="00EE09FE" w:rsidRPr="00920A48" w:rsidDel="00920A48" w:rsidRDefault="00EE09FE" w:rsidP="00EE09FE">
      <w:pPr>
        <w:rPr>
          <w:del w:id="6165" w:author="Stephen Reynolds, Jr." w:date="2012-11-13T07:29:00Z"/>
          <w:rPrChange w:id="6166" w:author="Stephen Reynolds, Jr." w:date="2012-11-13T07:32:00Z">
            <w:rPr>
              <w:del w:id="6167" w:author="Stephen Reynolds, Jr." w:date="2012-11-13T07:29:00Z"/>
            </w:rPr>
          </w:rPrChange>
        </w:rPr>
      </w:pPr>
      <w:del w:id="6168" w:author="Stephen Reynolds, Jr." w:date="2012-11-13T07:29:00Z">
        <w:r w:rsidRPr="00920A48" w:rsidDel="00920A48">
          <w:rPr>
            <w:rPrChange w:id="6169" w:author="Stephen Reynolds, Jr." w:date="2012-11-13T07:32:00Z">
              <w:rPr/>
            </w:rPrChange>
          </w:rPr>
          <w:delText>John 8:28 —“as my Father hath taught me, I speak these things”</w:delText>
        </w:r>
      </w:del>
    </w:p>
    <w:p w:rsidR="00EE09FE" w:rsidRPr="00920A48" w:rsidDel="00920A48" w:rsidRDefault="00EE09FE" w:rsidP="00EE09FE">
      <w:pPr>
        <w:rPr>
          <w:del w:id="6170" w:author="Stephen Reynolds, Jr." w:date="2012-11-13T07:29:00Z"/>
          <w:rPrChange w:id="6171" w:author="Stephen Reynolds, Jr." w:date="2012-11-13T07:32:00Z">
            <w:rPr>
              <w:del w:id="6172" w:author="Stephen Reynolds, Jr." w:date="2012-11-13T07:29:00Z"/>
            </w:rPr>
          </w:rPrChange>
        </w:rPr>
      </w:pPr>
      <w:del w:id="6173" w:author="Stephen Reynolds, Jr." w:date="2012-11-13T07:29:00Z">
        <w:r w:rsidRPr="00920A48" w:rsidDel="00920A48">
          <w:rPr>
            <w:rPrChange w:id="6174" w:author="Stephen Reynolds, Jr." w:date="2012-11-13T07:32:00Z">
              <w:rPr/>
            </w:rPrChange>
          </w:rPr>
          <w:delText>John 8:38 —“I speak that which I have seen with my Father”</w:delText>
        </w:r>
      </w:del>
    </w:p>
    <w:p w:rsidR="00EE09FE" w:rsidRPr="00920A48" w:rsidDel="00920A48" w:rsidRDefault="00EE09FE" w:rsidP="00EE09FE">
      <w:pPr>
        <w:rPr>
          <w:del w:id="6175" w:author="Stephen Reynolds, Jr." w:date="2012-11-13T07:29:00Z"/>
          <w:rPrChange w:id="6176" w:author="Stephen Reynolds, Jr." w:date="2012-11-13T07:32:00Z">
            <w:rPr>
              <w:del w:id="6177" w:author="Stephen Reynolds, Jr." w:date="2012-11-13T07:29:00Z"/>
            </w:rPr>
          </w:rPrChange>
        </w:rPr>
      </w:pPr>
    </w:p>
    <w:p w:rsidR="00EE09FE" w:rsidRPr="00920A48" w:rsidDel="00920A48" w:rsidRDefault="00EE09FE" w:rsidP="00EE09FE">
      <w:pPr>
        <w:ind w:firstLine="720"/>
        <w:rPr>
          <w:del w:id="6178" w:author="Stephen Reynolds, Jr." w:date="2012-11-13T07:29:00Z"/>
          <w:rPrChange w:id="6179" w:author="Stephen Reynolds, Jr." w:date="2012-11-13T07:32:00Z">
            <w:rPr>
              <w:del w:id="6180" w:author="Stephen Reynolds, Jr." w:date="2012-11-13T07:29:00Z"/>
            </w:rPr>
          </w:rPrChange>
        </w:rPr>
      </w:pPr>
      <w:del w:id="6181" w:author="Stephen Reynolds, Jr." w:date="2012-11-13T07:29:00Z">
        <w:r w:rsidRPr="00920A48" w:rsidDel="00920A48">
          <w:rPr>
            <w:rPrChange w:id="6182" w:author="Stephen Reynolds, Jr." w:date="2012-11-13T07:32:00Z">
              <w:rPr/>
            </w:rPrChange>
          </w:rPr>
          <w:delText xml:space="preserve">Fasting doesn’t purchase you anything with God, but it brings you into a place where faith soars where it is so easy to believe. God is always more faithful to you than you are to Him. </w:delText>
        </w:r>
      </w:del>
    </w:p>
    <w:p w:rsidR="00EE09FE" w:rsidRPr="00920A48" w:rsidDel="00920A48" w:rsidRDefault="00EE09FE" w:rsidP="00EE09FE">
      <w:pPr>
        <w:rPr>
          <w:del w:id="6183" w:author="Stephen Reynolds, Jr." w:date="2012-11-13T07:29:00Z"/>
          <w:rPrChange w:id="6184" w:author="Stephen Reynolds, Jr." w:date="2012-11-13T07:32:00Z">
            <w:rPr>
              <w:del w:id="6185" w:author="Stephen Reynolds, Jr." w:date="2012-11-13T07:29:00Z"/>
            </w:rPr>
          </w:rPrChange>
        </w:rPr>
      </w:pPr>
      <w:del w:id="6186" w:author="Stephen Reynolds, Jr." w:date="2012-11-13T07:29:00Z">
        <w:r w:rsidRPr="00920A48" w:rsidDel="00920A48">
          <w:rPr>
            <w:rPrChange w:id="6187" w:author="Stephen Reynolds, Jr." w:date="2012-11-13T07:32:00Z">
              <w:rPr/>
            </w:rPrChange>
          </w:rPr>
          <w:delText xml:space="preserve">It is going to take faith; we must believe and act upon what God gives to us. </w:delText>
        </w:r>
      </w:del>
    </w:p>
    <w:p w:rsidR="00EE09FE" w:rsidRPr="00920A48" w:rsidDel="00920A48" w:rsidRDefault="00EE09FE" w:rsidP="003D39BF">
      <w:pPr>
        <w:rPr>
          <w:del w:id="6188" w:author="Stephen Reynolds, Jr." w:date="2012-11-13T07:29:00Z"/>
          <w:rPrChange w:id="6189" w:author="Stephen Reynolds, Jr." w:date="2012-11-13T07:32:00Z">
            <w:rPr>
              <w:del w:id="6190" w:author="Stephen Reynolds, Jr." w:date="2012-11-13T07:29:00Z"/>
            </w:rPr>
          </w:rPrChange>
        </w:rPr>
      </w:pPr>
    </w:p>
    <w:p w:rsidR="00EE09FE" w:rsidRPr="00920A48" w:rsidDel="00920A48" w:rsidRDefault="00EE09FE" w:rsidP="003D39BF">
      <w:pPr>
        <w:rPr>
          <w:del w:id="6191" w:author="Stephen Reynolds, Jr." w:date="2012-11-13T07:29:00Z"/>
          <w:rPrChange w:id="6192" w:author="Stephen Reynolds, Jr." w:date="2012-11-13T07:32:00Z">
            <w:rPr>
              <w:del w:id="6193" w:author="Stephen Reynolds, Jr." w:date="2012-11-13T07:29:00Z"/>
            </w:rPr>
          </w:rPrChange>
        </w:rPr>
      </w:pPr>
    </w:p>
    <w:p w:rsidR="003D39BF" w:rsidRPr="00920A48" w:rsidDel="00920A48" w:rsidRDefault="003D39BF" w:rsidP="003D39BF">
      <w:pPr>
        <w:rPr>
          <w:del w:id="6194" w:author="Stephen Reynolds, Jr." w:date="2012-11-13T07:29:00Z"/>
          <w:rPrChange w:id="6195" w:author="Stephen Reynolds, Jr." w:date="2012-11-13T07:32:00Z">
            <w:rPr>
              <w:del w:id="6196" w:author="Stephen Reynolds, Jr." w:date="2012-11-13T07:29:00Z"/>
            </w:rPr>
          </w:rPrChange>
        </w:rPr>
      </w:pPr>
      <w:del w:id="6197" w:author="Stephen Reynolds, Jr." w:date="2012-11-13T07:29:00Z">
        <w:r w:rsidRPr="00920A48" w:rsidDel="00920A48">
          <w:rPr>
            <w:rPrChange w:id="6198" w:author="Stephen Reynolds, Jr." w:date="2012-11-13T07:32:00Z">
              <w:rPr/>
            </w:rPrChange>
          </w:rPr>
          <w:delText xml:space="preserve">Out of the vast storehouse of knowledge God takes just a word and gives it to man for a specific purpose. </w:delText>
        </w:r>
      </w:del>
    </w:p>
    <w:p w:rsidR="003D39BF" w:rsidRPr="00920A48" w:rsidDel="00920A48" w:rsidRDefault="003D39BF" w:rsidP="003D39BF">
      <w:pPr>
        <w:rPr>
          <w:del w:id="6199" w:author="Stephen Reynolds, Jr." w:date="2012-11-13T07:29:00Z"/>
          <w:rPrChange w:id="6200" w:author="Stephen Reynolds, Jr." w:date="2012-11-13T07:32:00Z">
            <w:rPr>
              <w:del w:id="6201" w:author="Stephen Reynolds, Jr." w:date="2012-11-13T07:29:00Z"/>
            </w:rPr>
          </w:rPrChange>
        </w:rPr>
      </w:pPr>
      <w:del w:id="6202" w:author="Stephen Reynolds, Jr." w:date="2012-11-13T07:29:00Z">
        <w:r w:rsidRPr="00920A48" w:rsidDel="00920A48">
          <w:rPr>
            <w:rPrChange w:id="6203" w:author="Stephen Reynolds, Jr." w:date="2012-11-13T07:32:00Z">
              <w:rPr/>
            </w:rPrChange>
          </w:rPr>
          <w:delText xml:space="preserve">The gift of the word of knowledge can help you to see in a person’s life, and help you to help other people. </w:delText>
        </w:r>
      </w:del>
    </w:p>
    <w:p w:rsidR="003D39BF" w:rsidRPr="00920A48" w:rsidDel="00920A48" w:rsidRDefault="003D39BF" w:rsidP="003D39BF">
      <w:pPr>
        <w:rPr>
          <w:del w:id="6204" w:author="Stephen Reynolds, Jr." w:date="2012-11-13T07:29:00Z"/>
          <w:rPrChange w:id="6205" w:author="Stephen Reynolds, Jr." w:date="2012-11-13T07:32:00Z">
            <w:rPr>
              <w:del w:id="6206" w:author="Stephen Reynolds, Jr." w:date="2012-11-13T07:29:00Z"/>
            </w:rPr>
          </w:rPrChange>
        </w:rPr>
      </w:pPr>
      <w:del w:id="6207" w:author="Stephen Reynolds, Jr." w:date="2012-11-13T07:29:00Z">
        <w:r w:rsidRPr="00920A48" w:rsidDel="00920A48">
          <w:rPr>
            <w:rPrChange w:id="6208" w:author="Stephen Reynolds, Jr." w:date="2012-11-13T07:32:00Z">
              <w:rPr/>
            </w:rPrChange>
          </w:rPr>
          <w:delText xml:space="preserve">The word of knowledge can help you to see the genuineness of people, and where they are at. </w:delText>
        </w:r>
      </w:del>
    </w:p>
    <w:p w:rsidR="003D39BF" w:rsidRPr="00920A48" w:rsidDel="00920A48" w:rsidRDefault="003D39BF" w:rsidP="003D39BF">
      <w:pPr>
        <w:rPr>
          <w:del w:id="6209" w:author="Stephen Reynolds, Jr." w:date="2012-11-13T07:29:00Z"/>
          <w:rPrChange w:id="6210" w:author="Stephen Reynolds, Jr." w:date="2012-11-13T07:32:00Z">
            <w:rPr>
              <w:del w:id="6211" w:author="Stephen Reynolds, Jr." w:date="2012-11-13T07:29:00Z"/>
            </w:rPr>
          </w:rPrChange>
        </w:rPr>
      </w:pPr>
      <w:del w:id="6212" w:author="Stephen Reynolds, Jr." w:date="2012-11-13T07:29:00Z">
        <w:r w:rsidRPr="00920A48" w:rsidDel="00920A48">
          <w:rPr>
            <w:rPrChange w:id="6213" w:author="Stephen Reynolds, Jr." w:date="2012-11-13T07:32:00Z">
              <w:rPr/>
            </w:rPrChange>
          </w:rPr>
          <w:delText xml:space="preserve">If you console a person in there sin, than you are not helping them. You must help them out of their sin. </w:delText>
        </w:r>
      </w:del>
    </w:p>
    <w:p w:rsidR="003D39BF" w:rsidRPr="00920A48" w:rsidDel="00920A48" w:rsidRDefault="003D39BF" w:rsidP="003D39BF">
      <w:pPr>
        <w:rPr>
          <w:del w:id="6214" w:author="Stephen Reynolds, Jr." w:date="2012-11-13T07:29:00Z"/>
          <w:rPrChange w:id="6215" w:author="Stephen Reynolds, Jr." w:date="2012-11-13T07:32:00Z">
            <w:rPr>
              <w:del w:id="6216" w:author="Stephen Reynolds, Jr." w:date="2012-11-13T07:29:00Z"/>
            </w:rPr>
          </w:rPrChange>
        </w:rPr>
      </w:pPr>
      <w:del w:id="6217" w:author="Stephen Reynolds, Jr." w:date="2012-11-13T07:29:00Z">
        <w:r w:rsidRPr="00920A48" w:rsidDel="00920A48">
          <w:rPr>
            <w:rPrChange w:id="6218" w:author="Stephen Reynolds, Jr." w:date="2012-11-13T07:32:00Z">
              <w:rPr/>
            </w:rPrChange>
          </w:rPr>
          <w:delText xml:space="preserve">The devil comes as an angel of light, to deceive. Makes things seem as they are, when they are not. </w:delText>
        </w:r>
      </w:del>
    </w:p>
    <w:p w:rsidR="003D39BF" w:rsidRPr="00920A48" w:rsidDel="00920A48" w:rsidRDefault="003D39BF" w:rsidP="003D39BF">
      <w:pPr>
        <w:rPr>
          <w:del w:id="6219" w:author="Stephen Reynolds, Jr." w:date="2012-11-13T07:29:00Z"/>
          <w:rPrChange w:id="6220" w:author="Stephen Reynolds, Jr." w:date="2012-11-13T07:32:00Z">
            <w:rPr>
              <w:del w:id="6221" w:author="Stephen Reynolds, Jr." w:date="2012-11-13T07:29:00Z"/>
            </w:rPr>
          </w:rPrChange>
        </w:rPr>
      </w:pPr>
    </w:p>
    <w:p w:rsidR="003D39BF" w:rsidRPr="00920A48" w:rsidDel="00920A48" w:rsidRDefault="003D39BF" w:rsidP="003D39BF">
      <w:pPr>
        <w:rPr>
          <w:del w:id="6222" w:author="Stephen Reynolds, Jr." w:date="2012-11-13T07:29:00Z"/>
          <w:rPrChange w:id="6223" w:author="Stephen Reynolds, Jr." w:date="2012-11-13T07:32:00Z">
            <w:rPr>
              <w:del w:id="6224" w:author="Stephen Reynolds, Jr." w:date="2012-11-13T07:29:00Z"/>
            </w:rPr>
          </w:rPrChange>
        </w:rPr>
      </w:pPr>
      <w:del w:id="6225" w:author="Stephen Reynolds, Jr." w:date="2012-11-13T07:29:00Z">
        <w:r w:rsidRPr="00920A48" w:rsidDel="00920A48">
          <w:rPr>
            <w:rPrChange w:id="6226" w:author="Stephen Reynolds, Jr." w:date="2012-11-13T07:32:00Z">
              <w:rPr/>
            </w:rPrChange>
          </w:rPr>
          <w:delText xml:space="preserve">We need to have these gifts operating in our lives, to help us identify what is right and what is wrong, and to help the church. There is much deception in this hour. </w:delText>
        </w:r>
      </w:del>
    </w:p>
    <w:p w:rsidR="00E7056E" w:rsidRPr="00920A48" w:rsidDel="00920A48" w:rsidRDefault="00E7056E">
      <w:pPr>
        <w:rPr>
          <w:del w:id="6227" w:author="Stephen Reynolds, Jr." w:date="2012-11-13T07:29:00Z"/>
          <w:b/>
          <w:sz w:val="28"/>
          <w:rPrChange w:id="6228" w:author="Stephen Reynolds, Jr." w:date="2012-11-13T07:32:00Z">
            <w:rPr>
              <w:del w:id="6229" w:author="Stephen Reynolds, Jr." w:date="2012-11-13T07:29:00Z"/>
              <w:b/>
              <w:sz w:val="28"/>
            </w:rPr>
          </w:rPrChange>
        </w:rPr>
      </w:pPr>
      <w:del w:id="6230" w:author="Stephen Reynolds, Jr." w:date="2012-11-13T07:29:00Z">
        <w:r w:rsidRPr="00920A48" w:rsidDel="00920A48">
          <w:rPr>
            <w:b/>
            <w:rPrChange w:id="6231" w:author="Stephen Reynolds, Jr." w:date="2012-11-13T07:32:00Z">
              <w:rPr>
                <w:b/>
              </w:rPr>
            </w:rPrChange>
          </w:rPr>
          <w:br w:type="page"/>
        </w:r>
      </w:del>
    </w:p>
    <w:p w:rsidR="00920A48" w:rsidRPr="00920A48" w:rsidRDefault="00920A48">
      <w:pPr>
        <w:rPr>
          <w:ins w:id="6232" w:author="Stephen Reynolds, Jr." w:date="2012-11-13T07:29:00Z"/>
          <w:b/>
          <w:sz w:val="28"/>
          <w:rPrChange w:id="6233" w:author="Stephen Reynolds, Jr." w:date="2012-11-13T07:32:00Z">
            <w:rPr>
              <w:ins w:id="6234" w:author="Stephen Reynolds, Jr." w:date="2012-11-13T07:29:00Z"/>
              <w:b/>
              <w:sz w:val="28"/>
            </w:rPr>
          </w:rPrChange>
        </w:rPr>
      </w:pPr>
      <w:ins w:id="6235" w:author="Stephen Reynolds, Jr." w:date="2012-11-13T07:29:00Z">
        <w:r w:rsidRPr="00920A48">
          <w:rPr>
            <w:b/>
            <w:rPrChange w:id="6236" w:author="Stephen Reynolds, Jr." w:date="2012-11-13T07:32:00Z">
              <w:rPr>
                <w:b/>
              </w:rPr>
            </w:rPrChange>
          </w:rPr>
          <w:br w:type="page"/>
        </w:r>
      </w:ins>
    </w:p>
    <w:p w:rsidR="007E1CA3" w:rsidRPr="00920A48" w:rsidRDefault="007E1CA3" w:rsidP="007E1CA3">
      <w:pPr>
        <w:pStyle w:val="Heading2"/>
        <w:numPr>
          <w:ilvl w:val="0"/>
          <w:numId w:val="0"/>
        </w:numPr>
        <w:ind w:left="360"/>
        <w:jc w:val="center"/>
        <w:rPr>
          <w:b/>
          <w:rPrChange w:id="6237" w:author="Stephen Reynolds, Jr." w:date="2012-11-13T07:32:00Z">
            <w:rPr>
              <w:b/>
            </w:rPr>
          </w:rPrChange>
        </w:rPr>
      </w:pPr>
      <w:r w:rsidRPr="00920A48">
        <w:rPr>
          <w:b/>
          <w:rPrChange w:id="6238" w:author="Stephen Reynolds, Jr." w:date="2012-11-13T07:32:00Z">
            <w:rPr>
              <w:b/>
            </w:rPr>
          </w:rPrChange>
        </w:rPr>
        <w:lastRenderedPageBreak/>
        <w:t>Studying Questions 5: Word of Knowledge</w:t>
      </w:r>
    </w:p>
    <w:p w:rsidR="007E1CA3" w:rsidRPr="00920A48" w:rsidRDefault="007E1CA3" w:rsidP="007E1CA3">
      <w:pPr>
        <w:ind w:left="360"/>
        <w:rPr>
          <w:rPrChange w:id="6239" w:author="Stephen Reynolds, Jr." w:date="2012-11-13T07:32:00Z">
            <w:rPr/>
          </w:rPrChange>
        </w:rPr>
      </w:pPr>
    </w:p>
    <w:p w:rsidR="003D39BF" w:rsidRPr="00920A48" w:rsidRDefault="003D39BF" w:rsidP="00B657BD">
      <w:pPr>
        <w:numPr>
          <w:ilvl w:val="0"/>
          <w:numId w:val="48"/>
        </w:numPr>
        <w:tabs>
          <w:tab w:val="clear" w:pos="720"/>
        </w:tabs>
        <w:ind w:left="360"/>
        <w:rPr>
          <w:rPrChange w:id="6240" w:author="Stephen Reynolds, Jr." w:date="2012-11-13T07:32:00Z">
            <w:rPr/>
          </w:rPrChange>
        </w:rPr>
      </w:pPr>
      <w:r w:rsidRPr="00920A48">
        <w:rPr>
          <w:rPrChange w:id="6241" w:author="Stephen Reynolds, Jr." w:date="2012-11-13T07:32:00Z">
            <w:rPr/>
          </w:rPrChange>
        </w:rPr>
        <w:t>What is meant by the term Word of Knowledge?</w:t>
      </w:r>
    </w:p>
    <w:p w:rsidR="003D39BF" w:rsidRPr="00920A48" w:rsidRDefault="003D39BF" w:rsidP="003D39BF">
      <w:pPr>
        <w:ind w:left="360"/>
        <w:rPr>
          <w:u w:val="single"/>
          <w:rPrChange w:id="6242" w:author="Stephen Reynolds, Jr." w:date="2012-11-13T07:32:00Z">
            <w:rPr>
              <w:color w:val="FFFFFF" w:themeColor="background1"/>
              <w:u w:val="single"/>
            </w:rPr>
          </w:rPrChange>
        </w:rPr>
      </w:pPr>
      <w:r w:rsidRPr="00920A48">
        <w:rPr>
          <w:u w:val="single"/>
          <w:rPrChange w:id="6243" w:author="Stephen Reynolds, Jr." w:date="2012-11-13T07:32:00Z">
            <w:rPr>
              <w:color w:val="FFFFFF" w:themeColor="background1"/>
              <w:u w:val="single"/>
            </w:rPr>
          </w:rPrChange>
        </w:rPr>
        <w:t xml:space="preserve">Out of the vast storehouse of knowledge God takes just a word, and gives it to man. </w:t>
      </w:r>
    </w:p>
    <w:p w:rsidR="003D39BF" w:rsidRPr="00920A48" w:rsidRDefault="003D39BF" w:rsidP="003D39BF">
      <w:pPr>
        <w:rPr>
          <w:rPrChange w:id="6244" w:author="Stephen Reynolds, Jr." w:date="2012-11-13T07:32:00Z">
            <w:rPr/>
          </w:rPrChange>
        </w:rPr>
      </w:pPr>
    </w:p>
    <w:p w:rsidR="003D39BF" w:rsidRPr="00920A48" w:rsidRDefault="003D39BF" w:rsidP="00B657BD">
      <w:pPr>
        <w:numPr>
          <w:ilvl w:val="0"/>
          <w:numId w:val="48"/>
        </w:numPr>
        <w:tabs>
          <w:tab w:val="clear" w:pos="720"/>
        </w:tabs>
        <w:ind w:left="360"/>
        <w:rPr>
          <w:rPrChange w:id="6245" w:author="Stephen Reynolds, Jr." w:date="2012-11-13T07:32:00Z">
            <w:rPr/>
          </w:rPrChange>
        </w:rPr>
      </w:pPr>
      <w:r w:rsidRPr="00920A48">
        <w:rPr>
          <w:rPrChange w:id="6246" w:author="Stephen Reynolds, Jr." w:date="2012-11-13T07:32:00Z">
            <w:rPr/>
          </w:rPrChange>
        </w:rPr>
        <w:t>Name the ultimate source of all knowledge. Give scripture ref.</w:t>
      </w:r>
    </w:p>
    <w:p w:rsidR="003D39BF" w:rsidRPr="00920A48" w:rsidRDefault="003D39BF" w:rsidP="003D39BF">
      <w:pPr>
        <w:ind w:left="360"/>
        <w:rPr>
          <w:u w:val="single"/>
          <w:rPrChange w:id="6247" w:author="Stephen Reynolds, Jr." w:date="2012-11-13T07:32:00Z">
            <w:rPr>
              <w:color w:val="FFFFFF" w:themeColor="background1"/>
              <w:u w:val="single"/>
            </w:rPr>
          </w:rPrChange>
        </w:rPr>
      </w:pPr>
      <w:r w:rsidRPr="00920A48">
        <w:rPr>
          <w:u w:val="single"/>
          <w:rPrChange w:id="6248" w:author="Stephen Reynolds, Jr." w:date="2012-11-13T07:32:00Z">
            <w:rPr>
              <w:color w:val="FFFFFF" w:themeColor="background1"/>
              <w:u w:val="single"/>
            </w:rPr>
          </w:rPrChange>
        </w:rPr>
        <w:t>The ultimate source of all true knowledge is the omniscience of God. (Isaiah 40:28)</w:t>
      </w:r>
    </w:p>
    <w:p w:rsidR="003D39BF" w:rsidRPr="00920A48" w:rsidRDefault="003D39BF" w:rsidP="003D39BF">
      <w:pPr>
        <w:rPr>
          <w:rPrChange w:id="6249" w:author="Stephen Reynolds, Jr." w:date="2012-11-13T07:32:00Z">
            <w:rPr/>
          </w:rPrChange>
        </w:rPr>
      </w:pPr>
    </w:p>
    <w:p w:rsidR="003D39BF" w:rsidRPr="00920A48" w:rsidRDefault="003D39BF" w:rsidP="00B657BD">
      <w:pPr>
        <w:numPr>
          <w:ilvl w:val="0"/>
          <w:numId w:val="48"/>
        </w:numPr>
        <w:tabs>
          <w:tab w:val="clear" w:pos="720"/>
        </w:tabs>
        <w:ind w:left="360"/>
        <w:rPr>
          <w:rPrChange w:id="6250" w:author="Stephen Reynolds, Jr." w:date="2012-11-13T07:32:00Z">
            <w:rPr/>
          </w:rPrChange>
        </w:rPr>
      </w:pPr>
      <w:r w:rsidRPr="00920A48">
        <w:rPr>
          <w:rPrChange w:id="6251" w:author="Stephen Reynolds, Jr." w:date="2012-11-13T07:32:00Z">
            <w:rPr/>
          </w:rPrChange>
        </w:rPr>
        <w:t>Explain what the Word of Knowledge is NOT.</w:t>
      </w:r>
    </w:p>
    <w:p w:rsidR="003D39BF" w:rsidRPr="00920A48" w:rsidRDefault="003D39BF" w:rsidP="00B657BD">
      <w:pPr>
        <w:numPr>
          <w:ilvl w:val="1"/>
          <w:numId w:val="48"/>
        </w:numPr>
        <w:tabs>
          <w:tab w:val="clear" w:pos="1440"/>
        </w:tabs>
        <w:ind w:left="900"/>
        <w:rPr>
          <w:u w:val="single"/>
          <w:rPrChange w:id="6252" w:author="Stephen Reynolds, Jr." w:date="2012-11-13T07:32:00Z">
            <w:rPr>
              <w:color w:val="FFFFFF" w:themeColor="background1"/>
              <w:u w:val="single"/>
            </w:rPr>
          </w:rPrChange>
        </w:rPr>
      </w:pPr>
      <w:r w:rsidRPr="00920A48">
        <w:rPr>
          <w:u w:val="single"/>
          <w:rPrChange w:id="6253" w:author="Stephen Reynolds, Jr." w:date="2012-11-13T07:32:00Z">
            <w:rPr>
              <w:color w:val="FFFFFF" w:themeColor="background1"/>
              <w:u w:val="single"/>
            </w:rPr>
          </w:rPrChange>
        </w:rPr>
        <w:t>It is not natural ability</w:t>
      </w:r>
    </w:p>
    <w:p w:rsidR="003D39BF" w:rsidRPr="00920A48" w:rsidRDefault="003D39BF" w:rsidP="00B657BD">
      <w:pPr>
        <w:numPr>
          <w:ilvl w:val="1"/>
          <w:numId w:val="48"/>
        </w:numPr>
        <w:tabs>
          <w:tab w:val="clear" w:pos="1440"/>
        </w:tabs>
        <w:ind w:left="900"/>
        <w:rPr>
          <w:u w:val="single"/>
          <w:rPrChange w:id="6254" w:author="Stephen Reynolds, Jr." w:date="2012-11-13T07:32:00Z">
            <w:rPr>
              <w:color w:val="FFFFFF" w:themeColor="background1"/>
              <w:u w:val="single"/>
            </w:rPr>
          </w:rPrChange>
        </w:rPr>
      </w:pPr>
      <w:r w:rsidRPr="00920A48">
        <w:rPr>
          <w:u w:val="single"/>
          <w:rPrChange w:id="6255" w:author="Stephen Reynolds, Jr." w:date="2012-11-13T07:32:00Z">
            <w:rPr>
              <w:color w:val="FFFFFF" w:themeColor="background1"/>
              <w:u w:val="single"/>
            </w:rPr>
          </w:rPrChange>
        </w:rPr>
        <w:t>It is not natural learning</w:t>
      </w:r>
    </w:p>
    <w:p w:rsidR="003D39BF" w:rsidRPr="00920A48" w:rsidRDefault="003D39BF" w:rsidP="00B657BD">
      <w:pPr>
        <w:numPr>
          <w:ilvl w:val="1"/>
          <w:numId w:val="48"/>
        </w:numPr>
        <w:tabs>
          <w:tab w:val="clear" w:pos="1440"/>
        </w:tabs>
        <w:ind w:left="900"/>
        <w:rPr>
          <w:u w:val="single"/>
          <w:rPrChange w:id="6256" w:author="Stephen Reynolds, Jr." w:date="2012-11-13T07:32:00Z">
            <w:rPr>
              <w:color w:val="FFFFFF" w:themeColor="background1"/>
              <w:u w:val="single"/>
            </w:rPr>
          </w:rPrChange>
        </w:rPr>
      </w:pPr>
      <w:r w:rsidRPr="00920A48">
        <w:rPr>
          <w:u w:val="single"/>
          <w:rPrChange w:id="6257" w:author="Stephen Reynolds, Jr." w:date="2012-11-13T07:32:00Z">
            <w:rPr>
              <w:color w:val="FFFFFF" w:themeColor="background1"/>
              <w:u w:val="single"/>
            </w:rPr>
          </w:rPrChange>
        </w:rPr>
        <w:t>It is not knowledge that experience gives us</w:t>
      </w:r>
    </w:p>
    <w:p w:rsidR="003D39BF" w:rsidRPr="00920A48" w:rsidRDefault="003D39BF" w:rsidP="003D39BF">
      <w:pPr>
        <w:rPr>
          <w:rPrChange w:id="6258" w:author="Stephen Reynolds, Jr." w:date="2012-11-13T07:32:00Z">
            <w:rPr/>
          </w:rPrChange>
        </w:rPr>
      </w:pPr>
    </w:p>
    <w:p w:rsidR="003D39BF" w:rsidRPr="00920A48" w:rsidRDefault="003D39BF" w:rsidP="00B657BD">
      <w:pPr>
        <w:numPr>
          <w:ilvl w:val="0"/>
          <w:numId w:val="48"/>
        </w:numPr>
        <w:tabs>
          <w:tab w:val="clear" w:pos="720"/>
        </w:tabs>
        <w:ind w:left="360"/>
        <w:rPr>
          <w:rPrChange w:id="6259" w:author="Stephen Reynolds, Jr." w:date="2012-11-13T07:32:00Z">
            <w:rPr/>
          </w:rPrChange>
        </w:rPr>
      </w:pPr>
      <w:r w:rsidRPr="00920A48">
        <w:rPr>
          <w:rPrChange w:id="6260" w:author="Stephen Reynolds, Jr." w:date="2012-11-13T07:32:00Z">
            <w:rPr/>
          </w:rPrChange>
        </w:rPr>
        <w:t>Where did Moses get his matchless and scientific story of creation?</w:t>
      </w:r>
    </w:p>
    <w:p w:rsidR="003D39BF" w:rsidRPr="00920A48" w:rsidRDefault="003D39BF" w:rsidP="003D39BF">
      <w:pPr>
        <w:ind w:left="360"/>
        <w:rPr>
          <w:u w:val="single"/>
          <w:rPrChange w:id="6261" w:author="Stephen Reynolds, Jr." w:date="2012-11-13T07:32:00Z">
            <w:rPr>
              <w:color w:val="FFFFFF" w:themeColor="background1"/>
              <w:u w:val="single"/>
            </w:rPr>
          </w:rPrChange>
        </w:rPr>
      </w:pPr>
      <w:r w:rsidRPr="00920A48">
        <w:rPr>
          <w:u w:val="single"/>
          <w:rPrChange w:id="6262" w:author="Stephen Reynolds, Jr." w:date="2012-11-13T07:32:00Z">
            <w:rPr>
              <w:color w:val="FFFFFF" w:themeColor="background1"/>
              <w:u w:val="single"/>
            </w:rPr>
          </w:rPrChange>
        </w:rPr>
        <w:t xml:space="preserve">Moses got his matchless and scientific story of creation from the Lord. It was not something he could have learned; the Holy Spirit gave him a word of knowledge into creation. </w:t>
      </w:r>
    </w:p>
    <w:p w:rsidR="003D39BF" w:rsidRPr="00920A48" w:rsidRDefault="003D39BF" w:rsidP="003D39BF">
      <w:pPr>
        <w:rPr>
          <w:rPrChange w:id="6263" w:author="Stephen Reynolds, Jr." w:date="2012-11-13T07:32:00Z">
            <w:rPr/>
          </w:rPrChange>
        </w:rPr>
      </w:pPr>
    </w:p>
    <w:p w:rsidR="003D39BF" w:rsidRPr="00920A48" w:rsidRDefault="003D39BF" w:rsidP="00B657BD">
      <w:pPr>
        <w:numPr>
          <w:ilvl w:val="0"/>
          <w:numId w:val="48"/>
        </w:numPr>
        <w:tabs>
          <w:tab w:val="clear" w:pos="720"/>
        </w:tabs>
        <w:ind w:left="360"/>
        <w:rPr>
          <w:rPrChange w:id="6264" w:author="Stephen Reynolds, Jr." w:date="2012-11-13T07:32:00Z">
            <w:rPr/>
          </w:rPrChange>
        </w:rPr>
      </w:pPr>
      <w:r w:rsidRPr="00920A48">
        <w:rPr>
          <w:rPrChange w:id="6265" w:author="Stephen Reynolds, Jr." w:date="2012-11-13T07:32:00Z">
            <w:rPr/>
          </w:rPrChange>
        </w:rPr>
        <w:t>Explain what the Word of Knowledge IS.</w:t>
      </w:r>
    </w:p>
    <w:p w:rsidR="003D39BF" w:rsidRPr="00920A48" w:rsidRDefault="003D39BF" w:rsidP="00B657BD">
      <w:pPr>
        <w:numPr>
          <w:ilvl w:val="1"/>
          <w:numId w:val="48"/>
        </w:numPr>
        <w:tabs>
          <w:tab w:val="clear" w:pos="1440"/>
        </w:tabs>
        <w:ind w:left="900"/>
        <w:rPr>
          <w:u w:val="single"/>
          <w:rPrChange w:id="6266" w:author="Stephen Reynolds, Jr." w:date="2012-11-13T07:32:00Z">
            <w:rPr>
              <w:color w:val="FFFFFF" w:themeColor="background1"/>
              <w:u w:val="single"/>
            </w:rPr>
          </w:rPrChange>
        </w:rPr>
      </w:pPr>
      <w:r w:rsidRPr="00920A48">
        <w:rPr>
          <w:u w:val="single"/>
          <w:rPrChange w:id="6267" w:author="Stephen Reynolds, Jr." w:date="2012-11-13T07:32:00Z">
            <w:rPr>
              <w:color w:val="FFFFFF" w:themeColor="background1"/>
              <w:u w:val="single"/>
            </w:rPr>
          </w:rPrChange>
        </w:rPr>
        <w:t>A supernaturally inspired utterance of facts</w:t>
      </w:r>
    </w:p>
    <w:p w:rsidR="003D39BF" w:rsidRPr="00920A48" w:rsidRDefault="003D39BF" w:rsidP="00B657BD">
      <w:pPr>
        <w:numPr>
          <w:ilvl w:val="1"/>
          <w:numId w:val="48"/>
        </w:numPr>
        <w:tabs>
          <w:tab w:val="clear" w:pos="1440"/>
        </w:tabs>
        <w:ind w:left="900"/>
        <w:rPr>
          <w:u w:val="single"/>
          <w:rPrChange w:id="6268" w:author="Stephen Reynolds, Jr." w:date="2012-11-13T07:32:00Z">
            <w:rPr>
              <w:color w:val="FFFFFF" w:themeColor="background1"/>
              <w:u w:val="single"/>
            </w:rPr>
          </w:rPrChange>
        </w:rPr>
      </w:pPr>
      <w:r w:rsidRPr="00920A48">
        <w:rPr>
          <w:u w:val="single"/>
          <w:rPrChange w:id="6269" w:author="Stephen Reynolds, Jr." w:date="2012-11-13T07:32:00Z">
            <w:rPr>
              <w:color w:val="FFFFFF" w:themeColor="background1"/>
              <w:u w:val="single"/>
            </w:rPr>
          </w:rPrChange>
        </w:rPr>
        <w:t>It is an operation of the Holy Spirit</w:t>
      </w:r>
    </w:p>
    <w:p w:rsidR="003D39BF" w:rsidRPr="00920A48" w:rsidRDefault="003D39BF" w:rsidP="00B657BD">
      <w:pPr>
        <w:numPr>
          <w:ilvl w:val="1"/>
          <w:numId w:val="48"/>
        </w:numPr>
        <w:tabs>
          <w:tab w:val="clear" w:pos="1440"/>
        </w:tabs>
        <w:ind w:left="900"/>
        <w:rPr>
          <w:u w:val="single"/>
          <w:rPrChange w:id="6270" w:author="Stephen Reynolds, Jr." w:date="2012-11-13T07:32:00Z">
            <w:rPr>
              <w:color w:val="FFFFFF" w:themeColor="background1"/>
              <w:u w:val="single"/>
            </w:rPr>
          </w:rPrChange>
        </w:rPr>
      </w:pPr>
      <w:r w:rsidRPr="00920A48">
        <w:rPr>
          <w:u w:val="single"/>
          <w:rPrChange w:id="6271" w:author="Stephen Reynolds, Jr." w:date="2012-11-13T07:32:00Z">
            <w:rPr>
              <w:color w:val="FFFFFF" w:themeColor="background1"/>
              <w:u w:val="single"/>
            </w:rPr>
          </w:rPrChange>
        </w:rPr>
        <w:t>It is a miraculous revelation</w:t>
      </w:r>
    </w:p>
    <w:p w:rsidR="003D39BF" w:rsidRPr="00920A48" w:rsidRDefault="003D39BF" w:rsidP="00B657BD">
      <w:pPr>
        <w:numPr>
          <w:ilvl w:val="1"/>
          <w:numId w:val="48"/>
        </w:numPr>
        <w:tabs>
          <w:tab w:val="clear" w:pos="1440"/>
        </w:tabs>
        <w:ind w:left="900"/>
        <w:rPr>
          <w:u w:val="single"/>
          <w:rPrChange w:id="6272" w:author="Stephen Reynolds, Jr." w:date="2012-11-13T07:32:00Z">
            <w:rPr>
              <w:color w:val="FFFFFF" w:themeColor="background1"/>
              <w:u w:val="single"/>
            </w:rPr>
          </w:rPrChange>
        </w:rPr>
      </w:pPr>
      <w:r w:rsidRPr="00920A48">
        <w:rPr>
          <w:u w:val="single"/>
          <w:rPrChange w:id="6273" w:author="Stephen Reynolds, Jr." w:date="2012-11-13T07:32:00Z">
            <w:rPr>
              <w:color w:val="FFFFFF" w:themeColor="background1"/>
              <w:u w:val="single"/>
            </w:rPr>
          </w:rPrChange>
        </w:rPr>
        <w:t>(It is dependent upon our fellowship with God)</w:t>
      </w:r>
    </w:p>
    <w:p w:rsidR="003D39BF" w:rsidRPr="00920A48" w:rsidRDefault="003D39BF" w:rsidP="003D39BF">
      <w:pPr>
        <w:rPr>
          <w:rPrChange w:id="6274" w:author="Stephen Reynolds, Jr." w:date="2012-11-13T07:32:00Z">
            <w:rPr/>
          </w:rPrChange>
        </w:rPr>
      </w:pPr>
    </w:p>
    <w:p w:rsidR="003D39BF" w:rsidRPr="00920A48" w:rsidRDefault="003D39BF" w:rsidP="00B657BD">
      <w:pPr>
        <w:numPr>
          <w:ilvl w:val="0"/>
          <w:numId w:val="48"/>
        </w:numPr>
        <w:tabs>
          <w:tab w:val="clear" w:pos="720"/>
        </w:tabs>
        <w:ind w:left="360"/>
        <w:rPr>
          <w:rPrChange w:id="6275" w:author="Stephen Reynolds, Jr." w:date="2012-11-13T07:32:00Z">
            <w:rPr/>
          </w:rPrChange>
        </w:rPr>
      </w:pPr>
      <w:r w:rsidRPr="00920A48">
        <w:rPr>
          <w:rPrChange w:id="6276" w:author="Stephen Reynolds, Jr." w:date="2012-11-13T07:32:00Z">
            <w:rPr/>
          </w:rPrChange>
        </w:rPr>
        <w:t xml:space="preserve">Give the definition of the Word of Knowledge. </w:t>
      </w:r>
    </w:p>
    <w:p w:rsidR="003D39BF" w:rsidRPr="00920A48" w:rsidRDefault="003D39BF" w:rsidP="003D39BF">
      <w:pPr>
        <w:ind w:left="360"/>
        <w:rPr>
          <w:u w:val="single"/>
          <w:rPrChange w:id="6277" w:author="Stephen Reynolds, Jr." w:date="2012-11-13T07:32:00Z">
            <w:rPr>
              <w:color w:val="FFFFFF" w:themeColor="background1"/>
              <w:u w:val="single"/>
            </w:rPr>
          </w:rPrChange>
        </w:rPr>
      </w:pPr>
      <w:r w:rsidRPr="00920A48">
        <w:rPr>
          <w:u w:val="single"/>
          <w:rPrChange w:id="6278" w:author="Stephen Reynolds, Jr." w:date="2012-11-13T07:32:00Z">
            <w:rPr>
              <w:color w:val="FFFFFF" w:themeColor="background1"/>
              <w:u w:val="single"/>
            </w:rPr>
          </w:rPrChange>
        </w:rPr>
        <w:t xml:space="preserve">The definition of the Word of Knowledge is it is a divinely inspired revelation and utterance of knowledge. </w:t>
      </w:r>
    </w:p>
    <w:p w:rsidR="003D39BF" w:rsidRPr="00920A48" w:rsidRDefault="003D39BF" w:rsidP="003D39BF">
      <w:pPr>
        <w:rPr>
          <w:rPrChange w:id="6279" w:author="Stephen Reynolds, Jr." w:date="2012-11-13T07:32:00Z">
            <w:rPr/>
          </w:rPrChange>
        </w:rPr>
      </w:pPr>
    </w:p>
    <w:p w:rsidR="003D39BF" w:rsidRPr="00920A48" w:rsidRDefault="003D39BF" w:rsidP="00B657BD">
      <w:pPr>
        <w:numPr>
          <w:ilvl w:val="0"/>
          <w:numId w:val="48"/>
        </w:numPr>
        <w:tabs>
          <w:tab w:val="clear" w:pos="720"/>
        </w:tabs>
        <w:ind w:left="360"/>
        <w:rPr>
          <w:rPrChange w:id="6280" w:author="Stephen Reynolds, Jr." w:date="2012-11-13T07:32:00Z">
            <w:rPr/>
          </w:rPrChange>
        </w:rPr>
      </w:pPr>
      <w:r w:rsidRPr="00920A48">
        <w:rPr>
          <w:rPrChange w:id="6281" w:author="Stephen Reynolds, Jr." w:date="2012-11-13T07:32:00Z">
            <w:rPr/>
          </w:rPrChange>
        </w:rPr>
        <w:t xml:space="preserve">Give the purpose of the gift of the Word of Knowledge. </w:t>
      </w:r>
    </w:p>
    <w:p w:rsidR="003D39BF" w:rsidRPr="00920A48" w:rsidRDefault="003D39BF" w:rsidP="00B657BD">
      <w:pPr>
        <w:numPr>
          <w:ilvl w:val="0"/>
          <w:numId w:val="49"/>
        </w:numPr>
        <w:tabs>
          <w:tab w:val="clear" w:pos="1080"/>
        </w:tabs>
        <w:ind w:left="900"/>
        <w:rPr>
          <w:u w:val="single"/>
          <w:rPrChange w:id="6282" w:author="Stephen Reynolds, Jr." w:date="2012-11-13T07:32:00Z">
            <w:rPr>
              <w:color w:val="FFFFFF" w:themeColor="background1"/>
              <w:u w:val="single"/>
            </w:rPr>
          </w:rPrChange>
        </w:rPr>
      </w:pPr>
      <w:r w:rsidRPr="00920A48">
        <w:rPr>
          <w:u w:val="single"/>
          <w:rPrChange w:id="6283" w:author="Stephen Reynolds, Jr." w:date="2012-11-13T07:32:00Z">
            <w:rPr>
              <w:color w:val="FFFFFF" w:themeColor="background1"/>
              <w:u w:val="single"/>
            </w:rPr>
          </w:rPrChange>
        </w:rPr>
        <w:t>To warn of the enemy’s plans</w:t>
      </w:r>
    </w:p>
    <w:p w:rsidR="003D39BF" w:rsidRPr="00920A48" w:rsidRDefault="003D39BF" w:rsidP="00B657BD">
      <w:pPr>
        <w:numPr>
          <w:ilvl w:val="0"/>
          <w:numId w:val="49"/>
        </w:numPr>
        <w:tabs>
          <w:tab w:val="clear" w:pos="1080"/>
        </w:tabs>
        <w:ind w:left="900"/>
        <w:rPr>
          <w:u w:val="single"/>
          <w:rPrChange w:id="6284" w:author="Stephen Reynolds, Jr." w:date="2012-11-13T07:32:00Z">
            <w:rPr>
              <w:color w:val="FFFFFF" w:themeColor="background1"/>
              <w:u w:val="single"/>
            </w:rPr>
          </w:rPrChange>
        </w:rPr>
      </w:pPr>
      <w:r w:rsidRPr="00920A48">
        <w:rPr>
          <w:u w:val="single"/>
          <w:rPrChange w:id="6285" w:author="Stephen Reynolds, Jr." w:date="2012-11-13T07:32:00Z">
            <w:rPr>
              <w:color w:val="FFFFFF" w:themeColor="background1"/>
              <w:u w:val="single"/>
            </w:rPr>
          </w:rPrChange>
        </w:rPr>
        <w:t>To bring encouragement</w:t>
      </w:r>
    </w:p>
    <w:p w:rsidR="003D39BF" w:rsidRPr="00920A48" w:rsidRDefault="003D39BF" w:rsidP="00B657BD">
      <w:pPr>
        <w:numPr>
          <w:ilvl w:val="0"/>
          <w:numId w:val="49"/>
        </w:numPr>
        <w:tabs>
          <w:tab w:val="clear" w:pos="1080"/>
        </w:tabs>
        <w:ind w:left="900"/>
        <w:rPr>
          <w:u w:val="single"/>
          <w:rPrChange w:id="6286" w:author="Stephen Reynolds, Jr." w:date="2012-11-13T07:32:00Z">
            <w:rPr>
              <w:color w:val="FFFFFF" w:themeColor="background1"/>
              <w:u w:val="single"/>
            </w:rPr>
          </w:rPrChange>
        </w:rPr>
      </w:pPr>
      <w:r w:rsidRPr="00920A48">
        <w:rPr>
          <w:u w:val="single"/>
          <w:rPrChange w:id="6287" w:author="Stephen Reynolds, Jr." w:date="2012-11-13T07:32:00Z">
            <w:rPr>
              <w:color w:val="FFFFFF" w:themeColor="background1"/>
              <w:u w:val="single"/>
            </w:rPr>
          </w:rPrChange>
        </w:rPr>
        <w:t>To expose hypocrites</w:t>
      </w:r>
    </w:p>
    <w:p w:rsidR="003D39BF" w:rsidRPr="00920A48" w:rsidRDefault="003D39BF" w:rsidP="00B657BD">
      <w:pPr>
        <w:numPr>
          <w:ilvl w:val="0"/>
          <w:numId w:val="49"/>
        </w:numPr>
        <w:tabs>
          <w:tab w:val="clear" w:pos="1080"/>
        </w:tabs>
        <w:ind w:left="900"/>
        <w:rPr>
          <w:u w:val="single"/>
          <w:rPrChange w:id="6288" w:author="Stephen Reynolds, Jr." w:date="2012-11-13T07:32:00Z">
            <w:rPr>
              <w:color w:val="FFFFFF" w:themeColor="background1"/>
              <w:u w:val="single"/>
            </w:rPr>
          </w:rPrChange>
        </w:rPr>
      </w:pPr>
      <w:r w:rsidRPr="00920A48">
        <w:rPr>
          <w:u w:val="single"/>
          <w:rPrChange w:id="6289" w:author="Stephen Reynolds, Jr." w:date="2012-11-13T07:32:00Z">
            <w:rPr>
              <w:color w:val="FFFFFF" w:themeColor="background1"/>
              <w:u w:val="single"/>
            </w:rPr>
          </w:rPrChange>
        </w:rPr>
        <w:t>To help in soul winning</w:t>
      </w:r>
    </w:p>
    <w:p w:rsidR="003D39BF" w:rsidRPr="00920A48" w:rsidRDefault="003D39BF" w:rsidP="00B657BD">
      <w:pPr>
        <w:numPr>
          <w:ilvl w:val="0"/>
          <w:numId w:val="49"/>
        </w:numPr>
        <w:tabs>
          <w:tab w:val="clear" w:pos="1080"/>
        </w:tabs>
        <w:ind w:left="900"/>
        <w:rPr>
          <w:u w:val="single"/>
          <w:rPrChange w:id="6290" w:author="Stephen Reynolds, Jr." w:date="2012-11-13T07:32:00Z">
            <w:rPr>
              <w:color w:val="FFFFFF" w:themeColor="background1"/>
              <w:u w:val="single"/>
            </w:rPr>
          </w:rPrChange>
        </w:rPr>
      </w:pPr>
      <w:r w:rsidRPr="00920A48">
        <w:rPr>
          <w:u w:val="single"/>
          <w:rPrChange w:id="6291" w:author="Stephen Reynolds, Jr." w:date="2012-11-13T07:32:00Z">
            <w:rPr>
              <w:color w:val="FFFFFF" w:themeColor="background1"/>
              <w:u w:val="single"/>
            </w:rPr>
          </w:rPrChange>
        </w:rPr>
        <w:t>To reveal corruption</w:t>
      </w:r>
    </w:p>
    <w:p w:rsidR="003D39BF" w:rsidRPr="00920A48" w:rsidRDefault="003D39BF" w:rsidP="003D39BF">
      <w:pPr>
        <w:rPr>
          <w:rPrChange w:id="6292" w:author="Stephen Reynolds, Jr." w:date="2012-11-13T07:32:00Z">
            <w:rPr/>
          </w:rPrChange>
        </w:rPr>
      </w:pPr>
    </w:p>
    <w:p w:rsidR="003D39BF" w:rsidRPr="00920A48" w:rsidRDefault="003D39BF" w:rsidP="00B657BD">
      <w:pPr>
        <w:numPr>
          <w:ilvl w:val="0"/>
          <w:numId w:val="48"/>
        </w:numPr>
        <w:tabs>
          <w:tab w:val="clear" w:pos="720"/>
        </w:tabs>
        <w:ind w:left="360"/>
        <w:rPr>
          <w:rPrChange w:id="6293" w:author="Stephen Reynolds, Jr." w:date="2012-11-13T07:32:00Z">
            <w:rPr/>
          </w:rPrChange>
        </w:rPr>
      </w:pPr>
      <w:r w:rsidRPr="00920A48">
        <w:rPr>
          <w:rPrChange w:id="6294" w:author="Stephen Reynolds, Jr." w:date="2012-11-13T07:32:00Z">
            <w:rPr/>
          </w:rPrChange>
        </w:rPr>
        <w:t xml:space="preserve">Give an O.T. example of the gift. </w:t>
      </w:r>
    </w:p>
    <w:p w:rsidR="003D39BF" w:rsidRPr="00920A48" w:rsidRDefault="003D39BF" w:rsidP="003D39BF">
      <w:pPr>
        <w:ind w:left="360"/>
        <w:rPr>
          <w:u w:val="single"/>
          <w:rPrChange w:id="6295" w:author="Stephen Reynolds, Jr." w:date="2012-11-13T07:32:00Z">
            <w:rPr>
              <w:color w:val="FFFFFF" w:themeColor="background1"/>
              <w:u w:val="single"/>
            </w:rPr>
          </w:rPrChange>
        </w:rPr>
      </w:pPr>
      <w:r w:rsidRPr="00920A48">
        <w:rPr>
          <w:u w:val="single"/>
          <w:rPrChange w:id="6296" w:author="Stephen Reynolds, Jr." w:date="2012-11-13T07:32:00Z">
            <w:rPr>
              <w:color w:val="FFFFFF" w:themeColor="background1"/>
              <w:u w:val="single"/>
            </w:rPr>
          </w:rPrChange>
        </w:rPr>
        <w:t xml:space="preserve">II Kings 5:26 ~ Elisha had a word of knowledge given to him, to see what evil thing </w:t>
      </w:r>
      <w:proofErr w:type="spellStart"/>
      <w:r w:rsidRPr="00920A48">
        <w:rPr>
          <w:u w:val="single"/>
          <w:rPrChange w:id="6297" w:author="Stephen Reynolds, Jr." w:date="2012-11-13T07:32:00Z">
            <w:rPr>
              <w:color w:val="FFFFFF" w:themeColor="background1"/>
              <w:u w:val="single"/>
            </w:rPr>
          </w:rPrChange>
        </w:rPr>
        <w:t>Gehazi</w:t>
      </w:r>
      <w:proofErr w:type="spellEnd"/>
      <w:r w:rsidRPr="00920A48">
        <w:rPr>
          <w:u w:val="single"/>
          <w:rPrChange w:id="6298" w:author="Stephen Reynolds, Jr." w:date="2012-11-13T07:32:00Z">
            <w:rPr>
              <w:color w:val="FFFFFF" w:themeColor="background1"/>
              <w:u w:val="single"/>
            </w:rPr>
          </w:rPrChange>
        </w:rPr>
        <w:t xml:space="preserve"> had done, about lying </w:t>
      </w:r>
    </w:p>
    <w:p w:rsidR="003D39BF" w:rsidRPr="00920A48" w:rsidRDefault="003D39BF" w:rsidP="003D39BF">
      <w:pPr>
        <w:rPr>
          <w:rPrChange w:id="6299" w:author="Stephen Reynolds, Jr." w:date="2012-11-13T07:32:00Z">
            <w:rPr/>
          </w:rPrChange>
        </w:rPr>
      </w:pPr>
    </w:p>
    <w:p w:rsidR="003D39BF" w:rsidRPr="00920A48" w:rsidRDefault="003D39BF" w:rsidP="00B657BD">
      <w:pPr>
        <w:numPr>
          <w:ilvl w:val="0"/>
          <w:numId w:val="48"/>
        </w:numPr>
        <w:tabs>
          <w:tab w:val="clear" w:pos="720"/>
        </w:tabs>
        <w:ind w:left="360"/>
        <w:rPr>
          <w:rPrChange w:id="6300" w:author="Stephen Reynolds, Jr." w:date="2012-11-13T07:32:00Z">
            <w:rPr/>
          </w:rPrChange>
        </w:rPr>
      </w:pPr>
      <w:r w:rsidRPr="00920A48">
        <w:rPr>
          <w:rPrChange w:id="6301" w:author="Stephen Reynolds, Jr." w:date="2012-11-13T07:32:00Z">
            <w:rPr/>
          </w:rPrChange>
        </w:rPr>
        <w:t xml:space="preserve">Give a N.T. example of the gift. </w:t>
      </w:r>
    </w:p>
    <w:p w:rsidR="003D39BF" w:rsidRPr="00920A48" w:rsidRDefault="003D39BF" w:rsidP="003D39BF">
      <w:pPr>
        <w:ind w:left="360"/>
        <w:rPr>
          <w:u w:val="single"/>
          <w:rPrChange w:id="6302" w:author="Stephen Reynolds, Jr." w:date="2012-11-13T07:32:00Z">
            <w:rPr>
              <w:color w:val="FFFFFF" w:themeColor="background1"/>
              <w:u w:val="single"/>
            </w:rPr>
          </w:rPrChange>
        </w:rPr>
      </w:pPr>
      <w:r w:rsidRPr="00920A48">
        <w:rPr>
          <w:u w:val="single"/>
          <w:rPrChange w:id="6303" w:author="Stephen Reynolds, Jr." w:date="2012-11-13T07:32:00Z">
            <w:rPr>
              <w:color w:val="FFFFFF" w:themeColor="background1"/>
              <w:u w:val="single"/>
            </w:rPr>
          </w:rPrChange>
        </w:rPr>
        <w:t>John 4:18, 19, 29 ~ Jesus had a word of knowledge about the woman at the well, that she had five husbands and was living with another man</w:t>
      </w:r>
    </w:p>
    <w:p w:rsidR="003D39BF" w:rsidRPr="00920A48" w:rsidRDefault="003D39BF" w:rsidP="003D39BF">
      <w:pPr>
        <w:rPr>
          <w:rPrChange w:id="6304" w:author="Stephen Reynolds, Jr." w:date="2012-11-13T07:32:00Z">
            <w:rPr/>
          </w:rPrChange>
        </w:rPr>
      </w:pPr>
    </w:p>
    <w:p w:rsidR="003D39BF" w:rsidRPr="00920A48" w:rsidRDefault="003D39BF" w:rsidP="00B657BD">
      <w:pPr>
        <w:numPr>
          <w:ilvl w:val="0"/>
          <w:numId w:val="48"/>
        </w:numPr>
        <w:tabs>
          <w:tab w:val="clear" w:pos="720"/>
        </w:tabs>
        <w:ind w:left="360"/>
        <w:rPr>
          <w:rPrChange w:id="6305" w:author="Stephen Reynolds, Jr." w:date="2012-11-13T07:32:00Z">
            <w:rPr/>
          </w:rPrChange>
        </w:rPr>
      </w:pPr>
      <w:r w:rsidRPr="00920A48">
        <w:rPr>
          <w:rPrChange w:id="6306" w:author="Stephen Reynolds, Jr." w:date="2012-11-13T07:32:00Z">
            <w:rPr/>
          </w:rPrChange>
        </w:rPr>
        <w:t xml:space="preserve">Explain what is meant by the gifts overlapping. </w:t>
      </w:r>
    </w:p>
    <w:p w:rsidR="007E1CA3" w:rsidRPr="00920A48" w:rsidRDefault="003D39BF" w:rsidP="00C41673">
      <w:pPr>
        <w:pStyle w:val="Heading2"/>
        <w:numPr>
          <w:ilvl w:val="0"/>
          <w:numId w:val="0"/>
        </w:numPr>
        <w:ind w:left="360"/>
        <w:rPr>
          <w:sz w:val="24"/>
          <w:u w:val="single"/>
          <w:rPrChange w:id="6307" w:author="Stephen Reynolds, Jr." w:date="2012-11-13T07:32:00Z">
            <w:rPr>
              <w:color w:val="FFFFFF" w:themeColor="background1"/>
              <w:sz w:val="24"/>
              <w:u w:val="single"/>
            </w:rPr>
          </w:rPrChange>
        </w:rPr>
      </w:pPr>
      <w:r w:rsidRPr="00920A48">
        <w:rPr>
          <w:sz w:val="24"/>
          <w:u w:val="single"/>
          <w:rPrChange w:id="6308" w:author="Stephen Reynolds, Jr." w:date="2012-11-13T07:32:00Z">
            <w:rPr>
              <w:color w:val="FFFFFF" w:themeColor="background1"/>
              <w:sz w:val="24"/>
              <w:u w:val="single"/>
            </w:rPr>
          </w:rPrChange>
        </w:rPr>
        <w:t xml:space="preserve">That means that a man filled with the Holy Ghost can operate in more than one gift of the spirit at once. </w:t>
      </w:r>
    </w:p>
    <w:p w:rsidR="007E1CA3" w:rsidRPr="00920A48" w:rsidRDefault="007E1CA3" w:rsidP="007E1CA3">
      <w:pPr>
        <w:rPr>
          <w:sz w:val="28"/>
          <w:rPrChange w:id="6309" w:author="Stephen Reynolds, Jr." w:date="2012-11-13T07:32:00Z">
            <w:rPr>
              <w:sz w:val="28"/>
            </w:rPr>
          </w:rPrChange>
        </w:rPr>
      </w:pPr>
      <w:r w:rsidRPr="00920A48">
        <w:rPr>
          <w:rPrChange w:id="6310" w:author="Stephen Reynolds, Jr." w:date="2012-11-13T07:32:00Z">
            <w:rPr/>
          </w:rPrChange>
        </w:rPr>
        <w:br w:type="page"/>
      </w:r>
    </w:p>
    <w:p w:rsidR="003D39BF" w:rsidRPr="00920A48" w:rsidDel="00920A48" w:rsidRDefault="007E1CA3" w:rsidP="003D39BF">
      <w:pPr>
        <w:pStyle w:val="Heading1"/>
        <w:rPr>
          <w:del w:id="6311" w:author="Stephen Reynolds, Jr." w:date="2012-11-13T07:30:00Z"/>
          <w:rPrChange w:id="6312" w:author="Stephen Reynolds, Jr." w:date="2012-11-13T07:32:00Z">
            <w:rPr>
              <w:del w:id="6313" w:author="Stephen Reynolds, Jr." w:date="2012-11-13T07:30:00Z"/>
            </w:rPr>
          </w:rPrChange>
        </w:rPr>
      </w:pPr>
      <w:bookmarkStart w:id="6314" w:name="_Toc290398393"/>
      <w:del w:id="6315" w:author="Stephen Reynolds, Jr." w:date="2012-11-13T07:30:00Z">
        <w:r w:rsidRPr="00920A48" w:rsidDel="00920A48">
          <w:rPr>
            <w:rPrChange w:id="6316" w:author="Stephen Reynolds, Jr." w:date="2012-11-13T07:32:00Z">
              <w:rPr/>
            </w:rPrChange>
          </w:rPr>
          <w:lastRenderedPageBreak/>
          <w:delText xml:space="preserve">Chapter 6: </w:delText>
        </w:r>
        <w:r w:rsidR="003D39BF" w:rsidRPr="00920A48" w:rsidDel="00920A48">
          <w:rPr>
            <w:rPrChange w:id="6317" w:author="Stephen Reynolds, Jr." w:date="2012-11-13T07:32:00Z">
              <w:rPr/>
            </w:rPrChange>
          </w:rPr>
          <w:delText>Discerning of Spirits</w:delText>
        </w:r>
        <w:bookmarkEnd w:id="6314"/>
      </w:del>
    </w:p>
    <w:p w:rsidR="003D39BF" w:rsidRPr="00920A48" w:rsidDel="00920A48" w:rsidRDefault="00E61C09" w:rsidP="003D39BF">
      <w:pPr>
        <w:pStyle w:val="Subtitle"/>
        <w:jc w:val="left"/>
        <w:rPr>
          <w:del w:id="6318" w:author="Stephen Reynolds, Jr." w:date="2012-11-13T07:30:00Z"/>
          <w:rFonts w:ascii="Times New Roman" w:hAnsi="Times New Roman"/>
          <w:b/>
          <w:bCs/>
          <w:smallCaps/>
          <w:sz w:val="32"/>
          <w:rPrChange w:id="6319" w:author="Stephen Reynolds, Jr." w:date="2012-11-13T07:32:00Z">
            <w:rPr>
              <w:del w:id="6320" w:author="Stephen Reynolds, Jr." w:date="2012-11-13T07:30:00Z"/>
              <w:rFonts w:ascii="Times New Roman" w:hAnsi="Times New Roman"/>
              <w:b/>
              <w:bCs/>
              <w:smallCaps/>
              <w:sz w:val="32"/>
            </w:rPr>
          </w:rPrChange>
        </w:rPr>
      </w:pPr>
      <w:del w:id="6321" w:author="Stephen Reynolds, Jr." w:date="2012-11-13T07:30:00Z">
        <w:r w:rsidRPr="00920A48" w:rsidDel="00920A48">
          <w:rPr>
            <w:rFonts w:ascii="Times New Roman" w:hAnsi="Times New Roman"/>
            <w:noProof/>
            <w:rPrChange w:id="6322" w:author="Stephen Reynolds, Jr." w:date="2012-11-13T07:32:00Z">
              <w:rPr>
                <w:rFonts w:ascii="Times New Roman" w:hAnsi="Times New Roman"/>
                <w:noProof/>
              </w:rPr>
            </w:rPrChange>
          </w:rPr>
          <mc:AlternateContent>
            <mc:Choice Requires="wpg">
              <w:drawing>
                <wp:anchor distT="0" distB="0" distL="114300" distR="114300" simplePos="0" relativeHeight="251730944" behindDoc="0" locked="0" layoutInCell="1" allowOverlap="1" wp14:anchorId="042D6CB1" wp14:editId="5DAF7673">
                  <wp:simplePos x="0" y="0"/>
                  <wp:positionH relativeFrom="column">
                    <wp:posOffset>879475</wp:posOffset>
                  </wp:positionH>
                  <wp:positionV relativeFrom="paragraph">
                    <wp:posOffset>40640</wp:posOffset>
                  </wp:positionV>
                  <wp:extent cx="4489450" cy="1087120"/>
                  <wp:effectExtent l="0" t="0" r="25400" b="17780"/>
                  <wp:wrapNone/>
                  <wp:docPr id="574" name="Group 6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575" name="AutoShape 691"/>
                          <wps:cNvSpPr>
                            <a:spLocks noChangeArrowheads="1"/>
                          </wps:cNvSpPr>
                          <wps:spPr bwMode="auto">
                            <a:xfrm rot="16200000">
                              <a:off x="5264"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Gifts of Healing</w:t>
                                </w:r>
                              </w:p>
                            </w:txbxContent>
                          </wps:txbx>
                          <wps:bodyPr rot="0" vert="vert270" wrap="square" lIns="91440" tIns="45720" rIns="91440" bIns="45720" anchor="t" anchorCtr="0" upright="1">
                            <a:noAutofit/>
                          </wps:bodyPr>
                        </wps:wsp>
                        <wps:wsp>
                          <wps:cNvPr id="576" name="AutoShape 692"/>
                          <wps:cNvSpPr>
                            <a:spLocks noChangeArrowheads="1"/>
                          </wps:cNvSpPr>
                          <wps:spPr bwMode="auto">
                            <a:xfrm rot="16200000">
                              <a:off x="6018"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Working of Miracles</w:t>
                                </w:r>
                                <w:r w:rsidRPr="00BE1420">
                                  <w:rPr>
                                    <w:sz w:val="20"/>
                                    <w:szCs w:val="20"/>
                                  </w:rPr>
                                  <w:t xml:space="preserve"> </w:t>
                                </w:r>
                                <w:r w:rsidRPr="00E7056E">
                                  <w:rPr>
                                    <w:sz w:val="20"/>
                                    <w:szCs w:val="20"/>
                                  </w:rPr>
                                  <w:t>Healing</w:t>
                                </w:r>
                              </w:p>
                              <w:p w:rsidR="00E82CDA" w:rsidRPr="00BE1420" w:rsidRDefault="00E82CDA" w:rsidP="00BE1420"/>
                            </w:txbxContent>
                          </wps:txbx>
                          <wps:bodyPr rot="0" vert="vert270" wrap="square" lIns="91440" tIns="45720" rIns="91440" bIns="45720" anchor="t" anchorCtr="0" upright="1">
                            <a:noAutofit/>
                          </wps:bodyPr>
                        </wps:wsp>
                        <wps:wsp>
                          <wps:cNvPr id="577" name="AutoShape 693"/>
                          <wps:cNvSpPr>
                            <a:spLocks noChangeArrowheads="1"/>
                          </wps:cNvSpPr>
                          <wps:spPr bwMode="auto">
                            <a:xfrm rot="16200000">
                              <a:off x="6772"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Prophecy</w:t>
                                </w:r>
                              </w:p>
                            </w:txbxContent>
                          </wps:txbx>
                          <wps:bodyPr rot="0" vert="vert270" wrap="square" lIns="91440" tIns="45720" rIns="91440" bIns="45720" anchor="t" anchorCtr="0" upright="1">
                            <a:noAutofit/>
                          </wps:bodyPr>
                        </wps:wsp>
                        <wps:wsp>
                          <wps:cNvPr id="578" name="AutoShape 694"/>
                          <wps:cNvSpPr>
                            <a:spLocks noChangeArrowheads="1"/>
                          </wps:cNvSpPr>
                          <wps:spPr bwMode="auto">
                            <a:xfrm rot="16200000">
                              <a:off x="7526"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Diverse Kinds of Tongues</w:t>
                                </w:r>
                              </w:p>
                            </w:txbxContent>
                          </wps:txbx>
                          <wps:bodyPr rot="0" vert="vert270" wrap="square" lIns="91440" tIns="45720" rIns="91440" bIns="45720" anchor="t" anchorCtr="0" upright="1">
                            <a:noAutofit/>
                          </wps:bodyPr>
                        </wps:wsp>
                        <wps:wsp>
                          <wps:cNvPr id="579" name="AutoShape 695"/>
                          <wps:cNvSpPr>
                            <a:spLocks noChangeArrowheads="1"/>
                          </wps:cNvSpPr>
                          <wps:spPr bwMode="auto">
                            <a:xfrm rot="16200000">
                              <a:off x="8280"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Interpretation of Tongues</w:t>
                                </w:r>
                              </w:p>
                            </w:txbxContent>
                          </wps:txbx>
                          <wps:bodyPr rot="0" vert="vert270" wrap="square" lIns="91440" tIns="45720" rIns="91440" bIns="45720" anchor="t" anchorCtr="0" upright="1">
                            <a:noAutofit/>
                          </wps:bodyPr>
                        </wps:wsp>
                        <wps:wsp>
                          <wps:cNvPr id="580" name="AutoShape 696"/>
                          <wps:cNvSpPr>
                            <a:spLocks noChangeArrowheads="1"/>
                          </wps:cNvSpPr>
                          <wps:spPr bwMode="auto">
                            <a:xfrm rot="16200000">
                              <a:off x="2248"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Word of Wisdom</w:t>
                                </w:r>
                              </w:p>
                            </w:txbxContent>
                          </wps:txbx>
                          <wps:bodyPr rot="0" vert="vert270" wrap="square" lIns="91440" tIns="45720" rIns="91440" bIns="45720" anchor="t" anchorCtr="0" upright="1">
                            <a:noAutofit/>
                          </wps:bodyPr>
                        </wps:wsp>
                        <wps:wsp>
                          <wps:cNvPr id="581" name="AutoShape 697"/>
                          <wps:cNvSpPr>
                            <a:spLocks noChangeArrowheads="1"/>
                          </wps:cNvSpPr>
                          <wps:spPr bwMode="auto">
                            <a:xfrm rot="16200000">
                              <a:off x="3002"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Word of Knowledge</w:t>
                                </w:r>
                              </w:p>
                            </w:txbxContent>
                          </wps:txbx>
                          <wps:bodyPr rot="0" vert="vert270" wrap="square" lIns="91440" tIns="45720" rIns="91440" bIns="45720" anchor="t" anchorCtr="0" upright="1">
                            <a:noAutofit/>
                          </wps:bodyPr>
                        </wps:wsp>
                        <wps:wsp>
                          <wps:cNvPr id="582" name="AutoShape 698"/>
                          <wps:cNvSpPr>
                            <a:spLocks noChangeArrowheads="1"/>
                          </wps:cNvSpPr>
                          <wps:spPr bwMode="auto">
                            <a:xfrm rot="16200000">
                              <a:off x="3756"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E7056E" w:rsidRDefault="00E82CDA" w:rsidP="00E7056E">
                                <w:pPr>
                                  <w:jc w:val="center"/>
                                  <w:rPr>
                                    <w:b/>
                                    <w:sz w:val="20"/>
                                    <w:szCs w:val="20"/>
                                  </w:rPr>
                                </w:pPr>
                                <w:r w:rsidRPr="00E7056E">
                                  <w:rPr>
                                    <w:b/>
                                    <w:sz w:val="20"/>
                                    <w:szCs w:val="20"/>
                                  </w:rPr>
                                  <w:t>Discerning of Spirits</w:t>
                                </w:r>
                              </w:p>
                            </w:txbxContent>
                          </wps:txbx>
                          <wps:bodyPr rot="0" vert="vert270" wrap="square" lIns="91440" tIns="45720" rIns="91440" bIns="45720" anchor="t" anchorCtr="0" upright="1">
                            <a:noAutofit/>
                          </wps:bodyPr>
                        </wps:wsp>
                        <wps:wsp>
                          <wps:cNvPr id="583" name="AutoShape 699"/>
                          <wps:cNvSpPr>
                            <a:spLocks noChangeArrowheads="1"/>
                          </wps:cNvSpPr>
                          <wps:spPr bwMode="auto">
                            <a:xfrm rot="16200000">
                              <a:off x="4510"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E7056E" w:rsidRDefault="00E82CDA" w:rsidP="00E7056E">
                                <w:pPr>
                                  <w:jc w:val="center"/>
                                  <w:rPr>
                                    <w:sz w:val="20"/>
                                    <w:szCs w:val="20"/>
                                  </w:rPr>
                                </w:pPr>
                                <w:r w:rsidRPr="00E7056E">
                                  <w:rPr>
                                    <w:sz w:val="20"/>
                                    <w:szCs w:val="20"/>
                                  </w:rPr>
                                  <w:t>Gift of 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0" o:spid="_x0000_s1048" style="position:absolute;margin-left:69.25pt;margin-top:3.2pt;width:353.5pt;height:85.6pt;z-index:251730944"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">
                  <v:shape id="AutoShape 691" o:spid="_x0000_s104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iV8QA&#10;AADcAAAADwAAAGRycy9kb3ducmV2LnhtbESP3YrCMBSE7xd8h3AEb0RTF9xKNYrr4s+tPw9waI5t&#10;sTkpSdZWn94IC3s5zMw3zGLVmVrcyfnKsoLJOAFBnFtdcaHgct6OZiB8QNZYWyYFD/KwWvY+Fphp&#10;2/KR7qdQiAhhn6GCMoQmk9LnJRn0Y9sQR+9qncEQpSukdthGuKnlZ5J8SYMVx4USG9qUlN9Ov0ZB&#10;u98ensOre36nm6Id/kxuLt1dlBr0u/UcRKAu/If/2getYJpO4X0mHgG5f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IlfEAAAA3AAAAA8AAAAAAAAAAAAAAAAAmAIAAGRycy9k&#10;b3ducmV2LnhtbFBLBQYAAAAABAAEAPUAAACJAwAAAAA=&#10;" fillcolor="#bfbfbf [2412]">
                    <v:textbox style="layout-flow:vertical;mso-layout-flow-alt:bottom-to-top">
                      <w:txbxContent>
                        <w:p w:rsidR="00E82CDA" w:rsidRPr="00BE1420" w:rsidRDefault="00E82CDA" w:rsidP="00BE1420">
                          <w:pPr>
                            <w:jc w:val="center"/>
                            <w:rPr>
                              <w:sz w:val="20"/>
                              <w:szCs w:val="20"/>
                            </w:rPr>
                          </w:pPr>
                          <w:r w:rsidRPr="00BE1420">
                            <w:rPr>
                              <w:sz w:val="20"/>
                              <w:szCs w:val="20"/>
                            </w:rPr>
                            <w:t>Gifts of Healing</w:t>
                          </w:r>
                        </w:p>
                      </w:txbxContent>
                    </v:textbox>
                  </v:shape>
                  <v:shape id="AutoShape 692" o:spid="_x0000_s105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8IMQA&#10;AADcAAAADwAAAGRycy9kb3ducmV2LnhtbESP3YrCMBSE7xd8h3AEb0RTF7RSjeK6+HO7rg9waI5t&#10;sTkpSdZWn94Iwl4OM/MNs1x3phY3cr6yrGAyTkAQ51ZXXCg4/+5GcxA+IGusLZOCO3lYr3ofS8y0&#10;bfmHbqdQiAhhn6GCMoQmk9LnJRn0Y9sQR+9incEQpSukdthGuKnlZ5LMpMGK40KJDW1Lyq+nP6Og&#10;PeyOj+HFPb7SbdEOvydXl+7PSg363WYBIlAX/sPv9lErmKYzeJ2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8vCDEAAAA3AAAAA8AAAAAAAAAAAAAAAAAmAIAAGRycy9k&#10;b3ducmV2LnhtbFBLBQYAAAAABAAEAPUAAACJAwAAAAA=&#10;" fillcolor="#bfbfbf [2412]">
                    <v:textbox style="layout-flow:vertical;mso-layout-flow-alt:bottom-to-top">
                      <w:txbxContent>
                        <w:p w:rsidR="00E82CDA" w:rsidRPr="00E7056E" w:rsidRDefault="00E82CDA" w:rsidP="00BE1420">
                          <w:pPr>
                            <w:jc w:val="center"/>
                            <w:rPr>
                              <w:sz w:val="20"/>
                              <w:szCs w:val="20"/>
                            </w:rPr>
                          </w:pPr>
                          <w:r w:rsidRPr="00E7056E">
                            <w:rPr>
                              <w:sz w:val="20"/>
                              <w:szCs w:val="20"/>
                            </w:rPr>
                            <w:t>Working of Miracles</w:t>
                          </w:r>
                          <w:r w:rsidRPr="00BE1420">
                            <w:rPr>
                              <w:sz w:val="20"/>
                              <w:szCs w:val="20"/>
                            </w:rPr>
                            <w:t xml:space="preserve"> </w:t>
                          </w:r>
                          <w:r w:rsidRPr="00E7056E">
                            <w:rPr>
                              <w:sz w:val="20"/>
                              <w:szCs w:val="20"/>
                            </w:rPr>
                            <w:t>Healing</w:t>
                          </w:r>
                        </w:p>
                        <w:p w:rsidR="00E82CDA" w:rsidRPr="00BE1420" w:rsidRDefault="00E82CDA" w:rsidP="00BE1420"/>
                      </w:txbxContent>
                    </v:textbox>
                  </v:shape>
                  <v:shape id="AutoShape 693" o:spid="_x0000_s105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0tMMYA&#10;AADcAAAADwAAAGRycy9kb3ducmV2LnhtbESP0WrCQBRE34X+w3IFX0Q3So02dRURpbZIRO0H3Gav&#10;SWj2bshuNf59Vyj0cZiZM8x82ZpKXKlxpWUFo2EEgjizuuRcwed5O5iBcB5ZY2WZFNzJwXLx1Jlj&#10;ou2Nj3Q9+VwECLsEFRTe14mULivIoBvamjh4F9sY9EE2udQN3gLcVHIcRbE0WHJYKLCmdUHZ9+nH&#10;KNDVNl3v44/n9OUtPbznm378tUmV6nXb1SsIT63/D/+1d1rBZDqFx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0tMMYAAADcAAAADwAAAAAAAAAAAAAAAACYAgAAZHJz&#10;L2Rvd25yZXYueG1sUEsFBgAAAAAEAAQA9QAAAIsDAAAAAA==&#10;" fillcolor="#a5a5a5 [2092]">
                    <v:textbox style="layout-flow:vertical;mso-layout-flow-alt:bottom-to-top">
                      <w:txbxContent>
                        <w:p w:rsidR="00E82CDA" w:rsidRPr="00E7056E" w:rsidRDefault="00E82CDA" w:rsidP="00E7056E">
                          <w:pPr>
                            <w:jc w:val="center"/>
                            <w:rPr>
                              <w:sz w:val="20"/>
                              <w:szCs w:val="20"/>
                            </w:rPr>
                          </w:pPr>
                          <w:r w:rsidRPr="00E7056E">
                            <w:rPr>
                              <w:sz w:val="20"/>
                              <w:szCs w:val="20"/>
                            </w:rPr>
                            <w:t>Prophecy</w:t>
                          </w:r>
                        </w:p>
                      </w:txbxContent>
                    </v:textbox>
                  </v:shape>
                  <v:shape id="AutoShape 694" o:spid="_x0000_s105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5QsMA&#10;AADcAAAADwAAAGRycy9kb3ducmV2LnhtbERP3WrCMBS+F3yHcARvZKYT7bQaZYiyTaRj6gMcm2Nb&#10;bE5KE7V7++VC2OXH979YtaYSd2pcaVnB6zACQZxZXXKu4HTcvkxBOI+ssbJMCn7JwWrZ7Sww0fbB&#10;P3Q/+FyEEHYJKii8rxMpXVaQQTe0NXHgLrYx6ANscqkbfIRwU8lRFMXSYMmhocCa1gVl18PNKNDV&#10;Nl3v4904nX2k31/5ZhCfN6lS/V77PgfhqfX/4qf7UyuYvIW14Uw4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K5QsMAAADcAAAADwAAAAAAAAAAAAAAAACYAgAAZHJzL2Rv&#10;d25yZXYueG1sUEsFBgAAAAAEAAQA9QAAAIgDAAAAAA==&#10;" fillcolor="#a5a5a5 [2092]">
                    <v:textbox style="layout-flow:vertical;mso-layout-flow-alt:bottom-to-top">
                      <w:txbxContent>
                        <w:p w:rsidR="00E82CDA" w:rsidRPr="00E7056E" w:rsidRDefault="00E82CDA" w:rsidP="00E7056E">
                          <w:pPr>
                            <w:jc w:val="center"/>
                            <w:rPr>
                              <w:sz w:val="20"/>
                              <w:szCs w:val="20"/>
                            </w:rPr>
                          </w:pPr>
                          <w:r w:rsidRPr="00E7056E">
                            <w:rPr>
                              <w:sz w:val="20"/>
                              <w:szCs w:val="20"/>
                            </w:rPr>
                            <w:t>Diverse Kinds of Tongues</w:t>
                          </w:r>
                        </w:p>
                      </w:txbxContent>
                    </v:textbox>
                  </v:shape>
                  <v:shape id="AutoShape 695" o:spid="_x0000_s105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4c2cYA&#10;AADcAAAADwAAAGRycy9kb3ducmV2LnhtbESP0WrCQBRE3wv9h+UWfCm6UWzU6CoiSmspEbUfcJu9&#10;JsHs3ZBdNf17tyD0cZiZM8xs0ZpKXKlxpWUF/V4EgjizuuRcwfdx0x2DcB5ZY2WZFPySg8X8+WmG&#10;ibY33tP14HMRIOwSVFB4XydSuqwgg65na+LgnWxj0AfZ5FI3eAtwU8lBFMXSYMlhocCaVgVl58PF&#10;KNDVJl19xZ/DdPKe7rb5+jX+WadKdV7a5RSEp9b/hx/tD63gbTS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4c2cYAAADcAAAADwAAAAAAAAAAAAAAAACYAgAAZHJz&#10;L2Rvd25yZXYueG1sUEsFBgAAAAAEAAQA9QAAAIsDAAAAAA==&#10;" fillcolor="#a5a5a5 [2092]">
                    <v:textbox style="layout-flow:vertical;mso-layout-flow-alt:bottom-to-top">
                      <w:txbxContent>
                        <w:p w:rsidR="00E82CDA" w:rsidRPr="00E7056E" w:rsidRDefault="00E82CDA" w:rsidP="00E7056E">
                          <w:pPr>
                            <w:jc w:val="center"/>
                            <w:rPr>
                              <w:sz w:val="20"/>
                              <w:szCs w:val="20"/>
                            </w:rPr>
                          </w:pPr>
                          <w:r w:rsidRPr="00E7056E">
                            <w:rPr>
                              <w:sz w:val="20"/>
                              <w:szCs w:val="20"/>
                            </w:rPr>
                            <w:t>Interpretation of Tongues</w:t>
                          </w:r>
                        </w:p>
                      </w:txbxContent>
                    </v:textbox>
                  </v:shape>
                  <v:shape id="AutoShape 696" o:spid="_x0000_s105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4MOMMA&#10;AADcAAAADwAAAGRycy9kb3ducmV2LnhtbERPy2oCMRTdC/2HcAvuNGNRkalRRLA4G2unLd1ektt5&#10;dHIzTKIz7dc3C8Hl4bzX28E24kqdrxwrmE0TEMTamYoLBR/vh8kKhA/IBhvHpOCXPGw3D6M1psb1&#10;/EbXPBQihrBPUUEZQptK6XVJFv3UtcSR+3adxRBhV0jTYR/DbSOfkmQpLVYcG0psaV+S/skvVoF+&#10;ka99PT/Vf/oc3PKrydxn1io1fhx2zyACDeEuvrmPRsFiFefHM/EI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4MOMMAAADcAAAADwAAAAAAAAAAAAAAAACYAgAAZHJzL2Rv&#10;d25yZXYueG1sUEsFBgAAAAAEAAQA9QAAAIgDAAAAAA==&#10;" fillcolor="#d8d8d8 [2732]">
                    <v:textbox style="layout-flow:vertical;mso-layout-flow-alt:bottom-to-top">
                      <w:txbxContent>
                        <w:p w:rsidR="00E82CDA" w:rsidRPr="00E7056E" w:rsidRDefault="00E82CDA" w:rsidP="00E7056E">
                          <w:pPr>
                            <w:jc w:val="center"/>
                            <w:rPr>
                              <w:sz w:val="20"/>
                              <w:szCs w:val="20"/>
                            </w:rPr>
                          </w:pPr>
                          <w:r w:rsidRPr="00E7056E">
                            <w:rPr>
                              <w:sz w:val="20"/>
                              <w:szCs w:val="20"/>
                            </w:rPr>
                            <w:t>Word of Wisdom</w:t>
                          </w:r>
                        </w:p>
                      </w:txbxContent>
                    </v:textbox>
                  </v:shape>
                  <v:shape id="AutoShape 697" o:spid="_x0000_s105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Kpo8UA&#10;AADcAAAADwAAAGRycy9kb3ducmV2LnhtbESPQWsCMRSE70L/Q3gFb5pVVGQ1SikoemmrVbw+kufu&#10;6uZl2aTu2l9vhEKPw8x8w8yXrS3FjWpfOFYw6CcgiLUzBWcKDt+r3hSED8gGS8ek4E4elouXzhxT&#10;4xre0W0fMhEh7FNUkIdQpVJ6nZNF33cVcfTOrrYYoqwzaWpsItyWcpgkE2mx4LiQY0XvOenr/scq&#10;0Gv52VxGH5df/RXc5FRu3XFbKdV9bd9mIAK14T/8194YBePpAJ5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qmjxQAAANwAAAAPAAAAAAAAAAAAAAAAAJgCAABkcnMv&#10;ZG93bnJldi54bWxQSwUGAAAAAAQABAD1AAAAigMAAAAA&#10;" fillcolor="#d8d8d8 [2732]">
                    <v:textbox style="layout-flow:vertical;mso-layout-flow-alt:bottom-to-top">
                      <w:txbxContent>
                        <w:p w:rsidR="00E82CDA" w:rsidRPr="00E7056E" w:rsidRDefault="00E82CDA" w:rsidP="00E7056E">
                          <w:pPr>
                            <w:jc w:val="center"/>
                            <w:rPr>
                              <w:sz w:val="20"/>
                              <w:szCs w:val="20"/>
                            </w:rPr>
                          </w:pPr>
                          <w:r w:rsidRPr="00E7056E">
                            <w:rPr>
                              <w:sz w:val="20"/>
                              <w:szCs w:val="20"/>
                            </w:rPr>
                            <w:t>Word of Knowledge</w:t>
                          </w:r>
                        </w:p>
                      </w:txbxContent>
                    </v:textbox>
                  </v:shape>
                  <v:shape id="AutoShape 698" o:spid="_x0000_s105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rQl8YA&#10;AADcAAAADwAAAGRycy9kb3ducmV2LnhtbESPT2vCQBTE7wW/w/IEb82mKUqIrlKFQlrw4B8KvT2y&#10;zyRt9m3Mrhq/vSsIHoeZ+Q0zW/SmEWfqXG1ZwVsUgyAurK65VLDffb6mIJxH1thYJgVXcrCYD15m&#10;mGl74Q2dt74UAcIuQwWV920mpSsqMugi2xIH72A7gz7IrpS6w0uAm0YmcTyRBmsOCxW2tKqo+N+e&#10;jILVX4L5z3rzhb9Xs/w+vhdl3qdKjYb9xxSEp94/w492rhWM0wTuZ8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rQl8YAAADcAAAADwAAAAAAAAAAAAAAAACYAgAAZHJz&#10;L2Rvd25yZXYueG1sUEsFBgAAAAAEAAQA9QAAAIsDAAAAAA==&#10;" fillcolor="white [3212]">
                    <v:textbox style="layout-flow:vertical;mso-layout-flow-alt:bottom-to-top">
                      <w:txbxContent>
                        <w:p w:rsidR="00E82CDA" w:rsidRPr="00E7056E" w:rsidRDefault="00E82CDA" w:rsidP="00E7056E">
                          <w:pPr>
                            <w:jc w:val="center"/>
                            <w:rPr>
                              <w:b/>
                              <w:sz w:val="20"/>
                              <w:szCs w:val="20"/>
                            </w:rPr>
                          </w:pPr>
                          <w:r w:rsidRPr="00E7056E">
                            <w:rPr>
                              <w:b/>
                              <w:sz w:val="20"/>
                              <w:szCs w:val="20"/>
                            </w:rPr>
                            <w:t>Discerning of Spirits</w:t>
                          </w:r>
                        </w:p>
                      </w:txbxContent>
                    </v:textbox>
                  </v:shape>
                  <v:shape id="AutoShape 699" o:spid="_x0000_s105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5vn8QA&#10;AADcAAAADwAAAGRycy9kb3ducmV2LnhtbESP3YrCMBSE7xd8h3AEb0RTlVWpRnFddL315wEOzbEt&#10;NiclydquT2+EBS+HmfmGWa5bU4k7OV9aVjAaJiCIM6tLzhVczrvBHIQPyBory6TgjzysV52PJaba&#10;Nnyk+ynkIkLYp6igCKFOpfRZQQb90NbE0btaZzBE6XKpHTYRbio5TpKpNFhyXCiwpm1B2e30axQ0&#10;P7vDo391j6/ZNm/636Obm+0vSvW67WYBIlAb3uH/9kEr+JxP4HU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eb5/EAAAA3AAAAA8AAAAAAAAAAAAAAAAAmAIAAGRycy9k&#10;b3ducmV2LnhtbFBLBQYAAAAABAAEAPUAAACJAwAAAAA=&#10;" fillcolor="#bfbfbf [2412]">
                    <v:textbox style="layout-flow:vertical;mso-layout-flow-alt:bottom-to-top">
                      <w:txbxContent>
                        <w:p w:rsidR="00E82CDA" w:rsidRPr="00E7056E" w:rsidRDefault="00E82CDA" w:rsidP="00E7056E">
                          <w:pPr>
                            <w:jc w:val="center"/>
                            <w:rPr>
                              <w:sz w:val="20"/>
                              <w:szCs w:val="20"/>
                            </w:rPr>
                          </w:pPr>
                          <w:r w:rsidRPr="00E7056E">
                            <w:rPr>
                              <w:sz w:val="20"/>
                              <w:szCs w:val="20"/>
                            </w:rPr>
                            <w:t>Gift of Faith</w:t>
                          </w:r>
                        </w:p>
                      </w:txbxContent>
                    </v:textbox>
                  </v:shape>
                </v:group>
              </w:pict>
            </mc:Fallback>
          </mc:AlternateContent>
        </w:r>
      </w:del>
    </w:p>
    <w:p w:rsidR="00E7056E" w:rsidRPr="00920A48" w:rsidDel="00920A48" w:rsidRDefault="00E7056E" w:rsidP="00E7056E">
      <w:pPr>
        <w:rPr>
          <w:del w:id="6323" w:author="Stephen Reynolds, Jr." w:date="2012-11-13T07:30:00Z"/>
          <w:rPrChange w:id="6324" w:author="Stephen Reynolds, Jr." w:date="2012-11-13T07:32:00Z">
            <w:rPr>
              <w:del w:id="6325" w:author="Stephen Reynolds, Jr." w:date="2012-11-13T07:30:00Z"/>
            </w:rPr>
          </w:rPrChange>
        </w:rPr>
      </w:pPr>
    </w:p>
    <w:p w:rsidR="00E7056E" w:rsidRPr="00920A48" w:rsidDel="00920A48" w:rsidRDefault="00E7056E" w:rsidP="003D39BF">
      <w:pPr>
        <w:pStyle w:val="Subtitle"/>
        <w:jc w:val="left"/>
        <w:rPr>
          <w:del w:id="6326" w:author="Stephen Reynolds, Jr." w:date="2012-11-13T07:30:00Z"/>
          <w:rFonts w:ascii="Times New Roman" w:hAnsi="Times New Roman"/>
          <w:szCs w:val="28"/>
          <w:rPrChange w:id="6327" w:author="Stephen Reynolds, Jr." w:date="2012-11-13T07:32:00Z">
            <w:rPr>
              <w:del w:id="6328" w:author="Stephen Reynolds, Jr." w:date="2012-11-13T07:30:00Z"/>
              <w:rFonts w:ascii="Times New Roman" w:hAnsi="Times New Roman"/>
              <w:szCs w:val="28"/>
            </w:rPr>
          </w:rPrChange>
        </w:rPr>
      </w:pPr>
    </w:p>
    <w:p w:rsidR="00E7056E" w:rsidRPr="00920A48" w:rsidDel="00920A48" w:rsidRDefault="00E7056E" w:rsidP="003D39BF">
      <w:pPr>
        <w:pStyle w:val="Subtitle"/>
        <w:jc w:val="left"/>
        <w:rPr>
          <w:del w:id="6329" w:author="Stephen Reynolds, Jr." w:date="2012-11-13T07:30:00Z"/>
          <w:rFonts w:ascii="Times New Roman" w:hAnsi="Times New Roman"/>
          <w:szCs w:val="28"/>
          <w:rPrChange w:id="6330" w:author="Stephen Reynolds, Jr." w:date="2012-11-13T07:32:00Z">
            <w:rPr>
              <w:del w:id="6331" w:author="Stephen Reynolds, Jr." w:date="2012-11-13T07:30:00Z"/>
              <w:rFonts w:ascii="Times New Roman" w:hAnsi="Times New Roman"/>
              <w:szCs w:val="28"/>
            </w:rPr>
          </w:rPrChange>
        </w:rPr>
      </w:pPr>
    </w:p>
    <w:p w:rsidR="00E7056E" w:rsidRPr="00920A48" w:rsidDel="00920A48" w:rsidRDefault="00E7056E" w:rsidP="003D39BF">
      <w:pPr>
        <w:pStyle w:val="Subtitle"/>
        <w:jc w:val="left"/>
        <w:rPr>
          <w:del w:id="6332" w:author="Stephen Reynolds, Jr." w:date="2012-11-13T07:30:00Z"/>
          <w:rFonts w:ascii="Times New Roman" w:hAnsi="Times New Roman"/>
          <w:szCs w:val="28"/>
          <w:rPrChange w:id="6333" w:author="Stephen Reynolds, Jr." w:date="2012-11-13T07:32:00Z">
            <w:rPr>
              <w:del w:id="6334" w:author="Stephen Reynolds, Jr." w:date="2012-11-13T07:30:00Z"/>
              <w:rFonts w:ascii="Times New Roman" w:hAnsi="Times New Roman"/>
              <w:szCs w:val="28"/>
            </w:rPr>
          </w:rPrChange>
        </w:rPr>
      </w:pPr>
    </w:p>
    <w:p w:rsidR="00E7056E" w:rsidRPr="00920A48" w:rsidDel="00920A48" w:rsidRDefault="00E7056E" w:rsidP="003D39BF">
      <w:pPr>
        <w:pStyle w:val="Subtitle"/>
        <w:jc w:val="left"/>
        <w:rPr>
          <w:del w:id="6335" w:author="Stephen Reynolds, Jr." w:date="2012-11-13T07:30:00Z"/>
          <w:rFonts w:ascii="Times New Roman" w:hAnsi="Times New Roman"/>
          <w:szCs w:val="28"/>
          <w:rPrChange w:id="6336" w:author="Stephen Reynolds, Jr." w:date="2012-11-13T07:32:00Z">
            <w:rPr>
              <w:del w:id="6337" w:author="Stephen Reynolds, Jr." w:date="2012-11-13T07:30:00Z"/>
              <w:rFonts w:ascii="Times New Roman" w:hAnsi="Times New Roman"/>
              <w:szCs w:val="28"/>
            </w:rPr>
          </w:rPrChange>
        </w:rPr>
      </w:pPr>
    </w:p>
    <w:p w:rsidR="003D39BF" w:rsidRPr="00920A48" w:rsidDel="00920A48" w:rsidRDefault="003D39BF" w:rsidP="00C41673">
      <w:pPr>
        <w:pStyle w:val="Subtitle"/>
        <w:ind w:left="360" w:hanging="360"/>
        <w:jc w:val="left"/>
        <w:rPr>
          <w:del w:id="6338" w:author="Stephen Reynolds, Jr." w:date="2012-11-13T07:30:00Z"/>
          <w:rFonts w:ascii="Times New Roman" w:hAnsi="Times New Roman"/>
          <w:szCs w:val="28"/>
          <w:rPrChange w:id="6339" w:author="Stephen Reynolds, Jr." w:date="2012-11-13T07:32:00Z">
            <w:rPr>
              <w:del w:id="6340" w:author="Stephen Reynolds, Jr." w:date="2012-11-13T07:30:00Z"/>
              <w:rFonts w:ascii="Times New Roman" w:hAnsi="Times New Roman"/>
              <w:szCs w:val="28"/>
            </w:rPr>
          </w:rPrChange>
        </w:rPr>
      </w:pPr>
      <w:del w:id="6341" w:author="Stephen Reynolds, Jr." w:date="2012-11-13T07:30:00Z">
        <w:r w:rsidRPr="00920A48" w:rsidDel="00920A48">
          <w:rPr>
            <w:rFonts w:ascii="Times New Roman" w:hAnsi="Times New Roman"/>
            <w:szCs w:val="28"/>
            <w:rPrChange w:id="6342" w:author="Stephen Reynolds, Jr." w:date="2012-11-13T07:32:00Z">
              <w:rPr>
                <w:rFonts w:ascii="Times New Roman" w:hAnsi="Times New Roman"/>
                <w:szCs w:val="28"/>
              </w:rPr>
            </w:rPrChange>
          </w:rPr>
          <w:delText xml:space="preserve">1Cor. 12:10  To another the working of miracles; to another prophecy; to another </w:delText>
        </w:r>
        <w:r w:rsidRPr="00920A48" w:rsidDel="00920A48">
          <w:rPr>
            <w:rFonts w:ascii="Times New Roman" w:hAnsi="Times New Roman"/>
            <w:b/>
            <w:szCs w:val="28"/>
            <w:u w:val="single"/>
            <w:rPrChange w:id="6343" w:author="Stephen Reynolds, Jr." w:date="2012-11-13T07:32:00Z">
              <w:rPr>
                <w:rFonts w:ascii="Times New Roman" w:hAnsi="Times New Roman"/>
                <w:b/>
                <w:szCs w:val="28"/>
                <w:u w:val="single"/>
              </w:rPr>
            </w:rPrChange>
          </w:rPr>
          <w:delText>discerning of spirits</w:delText>
        </w:r>
        <w:r w:rsidRPr="00920A48" w:rsidDel="00920A48">
          <w:rPr>
            <w:rFonts w:ascii="Times New Roman" w:hAnsi="Times New Roman"/>
            <w:szCs w:val="28"/>
            <w:rPrChange w:id="6344" w:author="Stephen Reynolds, Jr." w:date="2012-11-13T07:32:00Z">
              <w:rPr>
                <w:rFonts w:ascii="Times New Roman" w:hAnsi="Times New Roman"/>
                <w:szCs w:val="28"/>
              </w:rPr>
            </w:rPrChange>
          </w:rPr>
          <w:delText>; to another divers kinds of tongues; to another the interpretation of tongues:</w:delText>
        </w:r>
      </w:del>
    </w:p>
    <w:p w:rsidR="003D39BF" w:rsidRPr="00920A48" w:rsidDel="00920A48" w:rsidRDefault="003D39BF" w:rsidP="00B657BD">
      <w:pPr>
        <w:pStyle w:val="ListParagraph"/>
        <w:numPr>
          <w:ilvl w:val="0"/>
          <w:numId w:val="40"/>
        </w:numPr>
        <w:rPr>
          <w:del w:id="6345" w:author="Stephen Reynolds, Jr." w:date="2012-11-13T07:30:00Z"/>
          <w:rPrChange w:id="6346" w:author="Stephen Reynolds, Jr." w:date="2012-11-13T07:32:00Z">
            <w:rPr>
              <w:del w:id="6347" w:author="Stephen Reynolds, Jr." w:date="2012-11-13T07:30:00Z"/>
            </w:rPr>
          </w:rPrChange>
        </w:rPr>
      </w:pPr>
      <w:del w:id="6348" w:author="Stephen Reynolds, Jr." w:date="2012-11-13T07:30:00Z">
        <w:r w:rsidRPr="00920A48" w:rsidDel="00920A48">
          <w:rPr>
            <w:rPrChange w:id="6349" w:author="Stephen Reynolds, Jr." w:date="2012-11-13T07:32:00Z">
              <w:rPr/>
            </w:rPrChange>
          </w:rPr>
          <w:delText>Discerning of spirits gives one insight into the spirit of the situation.</w:delText>
        </w:r>
      </w:del>
    </w:p>
    <w:p w:rsidR="003D39BF" w:rsidRPr="00920A48" w:rsidDel="00920A48" w:rsidRDefault="003D39BF" w:rsidP="00B657BD">
      <w:pPr>
        <w:pStyle w:val="ListParagraph"/>
        <w:numPr>
          <w:ilvl w:val="0"/>
          <w:numId w:val="40"/>
        </w:numPr>
        <w:rPr>
          <w:del w:id="6350" w:author="Stephen Reynolds, Jr." w:date="2012-11-13T07:30:00Z"/>
          <w:rPrChange w:id="6351" w:author="Stephen Reynolds, Jr." w:date="2012-11-13T07:32:00Z">
            <w:rPr>
              <w:del w:id="6352" w:author="Stephen Reynolds, Jr." w:date="2012-11-13T07:30:00Z"/>
            </w:rPr>
          </w:rPrChange>
        </w:rPr>
      </w:pPr>
      <w:del w:id="6353" w:author="Stephen Reynolds, Jr." w:date="2012-11-13T07:30:00Z">
        <w:r w:rsidRPr="00920A48" w:rsidDel="00920A48">
          <w:rPr>
            <w:rPrChange w:id="6354" w:author="Stephen Reynolds, Jr." w:date="2012-11-13T07:32:00Z">
              <w:rPr/>
            </w:rPrChange>
          </w:rPr>
          <w:delText>Disce</w:delText>
        </w:r>
        <w:r w:rsidR="00C41673" w:rsidRPr="00920A48" w:rsidDel="00920A48">
          <w:rPr>
            <w:rPrChange w:id="6355" w:author="Stephen Reynolds, Jr." w:date="2012-11-13T07:32:00Z">
              <w:rPr/>
            </w:rPrChange>
          </w:rPr>
          <w:delText>rning of spirits enables one to</w:delText>
        </w:r>
        <w:r w:rsidRPr="00920A48" w:rsidDel="00920A48">
          <w:rPr>
            <w:rPrChange w:id="6356" w:author="Stephen Reynolds, Jr." w:date="2012-11-13T07:32:00Z">
              <w:rPr/>
            </w:rPrChange>
          </w:rPr>
          <w:delText xml:space="preserve"> discern a person’s character.</w:delText>
        </w:r>
      </w:del>
    </w:p>
    <w:p w:rsidR="0038032B" w:rsidRPr="00920A48" w:rsidDel="00920A48" w:rsidRDefault="0038032B" w:rsidP="0038032B">
      <w:pPr>
        <w:ind w:left="360"/>
        <w:rPr>
          <w:del w:id="6357" w:author="Stephen Reynolds, Jr." w:date="2012-11-13T07:30:00Z"/>
          <w:rPrChange w:id="6358" w:author="Stephen Reynolds, Jr." w:date="2012-11-13T07:32:00Z">
            <w:rPr>
              <w:del w:id="6359" w:author="Stephen Reynolds, Jr." w:date="2012-11-13T07:30:00Z"/>
            </w:rPr>
          </w:rPrChange>
        </w:rPr>
      </w:pPr>
    </w:p>
    <w:p w:rsidR="0038032B" w:rsidRPr="00920A48" w:rsidDel="00920A48" w:rsidRDefault="0038032B" w:rsidP="0038032B">
      <w:pPr>
        <w:ind w:firstLine="720"/>
        <w:rPr>
          <w:del w:id="6360" w:author="Stephen Reynolds, Jr." w:date="2012-11-13T07:30:00Z"/>
          <w:rPrChange w:id="6361" w:author="Stephen Reynolds, Jr." w:date="2012-11-13T07:32:00Z">
            <w:rPr>
              <w:del w:id="6362" w:author="Stephen Reynolds, Jr." w:date="2012-11-13T07:30:00Z"/>
            </w:rPr>
          </w:rPrChange>
        </w:rPr>
      </w:pPr>
      <w:del w:id="6363" w:author="Stephen Reynolds, Jr." w:date="2012-11-13T07:30:00Z">
        <w:r w:rsidRPr="00920A48" w:rsidDel="00920A48">
          <w:rPr>
            <w:rPrChange w:id="6364" w:author="Stephen Reynolds, Jr." w:date="2012-11-13T07:32:00Z">
              <w:rPr/>
            </w:rPrChange>
          </w:rPr>
          <w:delText>This is a gift of the Holy Spirit to detect the presence of evil spirits.  We will begin with a word of caution, demons have power and those that are not covered by the Blood of Jesus and filled with the Holy Ghost should not attempt to deal with those who are bound by demons.  There were seven sons of Sceva in the Scripture who tried to cast out devils and the devils hurt them. - Acts 19:13-20 The demons knew who Jesus and Paul were, but they attacked these men who were not even saved.  We have been given power in the name of Jesus to cast out devils.</w:delText>
        </w:r>
      </w:del>
    </w:p>
    <w:p w:rsidR="0038032B" w:rsidRPr="00920A48" w:rsidDel="00920A48" w:rsidRDefault="0038032B" w:rsidP="0038032B">
      <w:pPr>
        <w:pStyle w:val="ListParagraph"/>
        <w:rPr>
          <w:del w:id="6365" w:author="Stephen Reynolds, Jr." w:date="2012-11-13T07:30:00Z"/>
          <w:i/>
          <w:rPrChange w:id="6366" w:author="Stephen Reynolds, Jr." w:date="2012-11-13T07:32:00Z">
            <w:rPr>
              <w:del w:id="6367" w:author="Stephen Reynolds, Jr." w:date="2012-11-13T07:30:00Z"/>
              <w:i/>
            </w:rPr>
          </w:rPrChange>
        </w:rPr>
      </w:pPr>
    </w:p>
    <w:p w:rsidR="0038032B" w:rsidRPr="00920A48" w:rsidDel="00920A48" w:rsidRDefault="0038032B" w:rsidP="0038032B">
      <w:pPr>
        <w:pStyle w:val="ListParagraph"/>
        <w:rPr>
          <w:del w:id="6368" w:author="Stephen Reynolds, Jr." w:date="2012-11-13T07:30:00Z"/>
          <w:rPrChange w:id="6369" w:author="Stephen Reynolds, Jr." w:date="2012-11-13T07:32:00Z">
            <w:rPr>
              <w:del w:id="6370" w:author="Stephen Reynolds, Jr." w:date="2012-11-13T07:30:00Z"/>
            </w:rPr>
          </w:rPrChange>
        </w:rPr>
      </w:pPr>
      <w:del w:id="6371" w:author="Stephen Reynolds, Jr." w:date="2012-11-13T07:30:00Z">
        <w:r w:rsidRPr="00920A48" w:rsidDel="00920A48">
          <w:rPr>
            <w:i/>
            <w:rPrChange w:id="6372" w:author="Stephen Reynolds, Jr." w:date="2012-11-13T07:32:00Z">
              <w:rPr>
                <w:i/>
              </w:rPr>
            </w:rPrChange>
          </w:rPr>
          <w:delText xml:space="preserve">And these signs shall follow them that believe; In my name shall they cast out devils; they shall speak with new tongues; </w:delText>
        </w:r>
        <w:r w:rsidRPr="00920A48" w:rsidDel="00920A48">
          <w:rPr>
            <w:rPrChange w:id="6373" w:author="Stephen Reynolds, Jr." w:date="2012-11-13T07:32:00Z">
              <w:rPr/>
            </w:rPrChange>
          </w:rPr>
          <w:delText>- Mark 16:17</w:delText>
        </w:r>
      </w:del>
    </w:p>
    <w:p w:rsidR="003D39BF" w:rsidRPr="00920A48" w:rsidDel="00920A48" w:rsidRDefault="003D39BF" w:rsidP="003D39BF">
      <w:pPr>
        <w:spacing w:before="100" w:beforeAutospacing="1" w:after="100" w:afterAutospacing="1"/>
        <w:rPr>
          <w:del w:id="6374" w:author="Stephen Reynolds, Jr." w:date="2012-11-13T07:30:00Z"/>
          <w:rPrChange w:id="6375" w:author="Stephen Reynolds, Jr." w:date="2012-11-13T07:32:00Z">
            <w:rPr>
              <w:del w:id="6376" w:author="Stephen Reynolds, Jr." w:date="2012-11-13T07:30:00Z"/>
            </w:rPr>
          </w:rPrChange>
        </w:rPr>
      </w:pPr>
      <w:del w:id="6377" w:author="Stephen Reynolds, Jr." w:date="2012-11-13T07:30:00Z">
        <w:r w:rsidRPr="00920A48" w:rsidDel="00920A48">
          <w:rPr>
            <w:rPrChange w:id="6378" w:author="Stephen Reynolds, Jr." w:date="2012-11-13T07:32:00Z">
              <w:rPr/>
            </w:rPrChange>
          </w:rPr>
          <w:delText xml:space="preserve">The </w:delText>
        </w:r>
        <w:r w:rsidRPr="00920A48" w:rsidDel="00920A48">
          <w:rPr>
            <w:rStyle w:val="Strong"/>
            <w:rPrChange w:id="6379" w:author="Stephen Reynolds, Jr." w:date="2012-11-13T07:32:00Z">
              <w:rPr>
                <w:rStyle w:val="Strong"/>
              </w:rPr>
            </w:rPrChange>
          </w:rPr>
          <w:delText>3 Revelation gifts</w:delText>
        </w:r>
        <w:r w:rsidRPr="00920A48" w:rsidDel="00920A48">
          <w:rPr>
            <w:rPrChange w:id="6380" w:author="Stephen Reynolds, Jr." w:date="2012-11-13T07:32:00Z">
              <w:rPr/>
            </w:rPrChange>
          </w:rPr>
          <w:delText xml:space="preserve"> (Gifts that reveal something).</w:delText>
        </w:r>
      </w:del>
    </w:p>
    <w:p w:rsidR="003D39BF" w:rsidRPr="00920A48" w:rsidDel="00920A48" w:rsidRDefault="003D39BF" w:rsidP="003D39BF">
      <w:pPr>
        <w:spacing w:before="100" w:beforeAutospacing="1" w:after="100" w:afterAutospacing="1"/>
        <w:rPr>
          <w:del w:id="6381" w:author="Stephen Reynolds, Jr." w:date="2012-11-13T07:30:00Z"/>
          <w:rPrChange w:id="6382" w:author="Stephen Reynolds, Jr." w:date="2012-11-13T07:32:00Z">
            <w:rPr>
              <w:del w:id="6383" w:author="Stephen Reynolds, Jr." w:date="2012-11-13T07:30:00Z"/>
            </w:rPr>
          </w:rPrChange>
        </w:rPr>
      </w:pPr>
      <w:del w:id="6384" w:author="Stephen Reynolds, Jr." w:date="2012-11-13T07:30:00Z">
        <w:r w:rsidRPr="00920A48" w:rsidDel="00920A48">
          <w:rPr>
            <w:rStyle w:val="Emphasis"/>
            <w:rPrChange w:id="6385" w:author="Stephen Reynolds, Jr." w:date="2012-11-13T07:32:00Z">
              <w:rPr>
                <w:rStyle w:val="Emphasis"/>
              </w:rPr>
            </w:rPrChange>
          </w:rPr>
          <w:delText>1 Corinthians 12:4-11</w:delText>
        </w:r>
        <w:r w:rsidRPr="00920A48" w:rsidDel="00920A48">
          <w:rPr>
            <w:sz w:val="23"/>
            <w:szCs w:val="23"/>
            <w:rPrChange w:id="6386" w:author="Stephen Reynolds, Jr." w:date="2012-11-13T07:32:00Z">
              <w:rPr>
                <w:sz w:val="23"/>
                <w:szCs w:val="23"/>
              </w:rPr>
            </w:rPrChange>
          </w:rPr>
          <w:delText xml:space="preserve"> Now there are </w:delText>
        </w:r>
        <w:r w:rsidRPr="00920A48" w:rsidDel="00920A48">
          <w:rPr>
            <w:sz w:val="23"/>
            <w:szCs w:val="23"/>
            <w:u w:val="single"/>
            <w:rPrChange w:id="6387" w:author="Stephen Reynolds, Jr." w:date="2012-11-13T07:32:00Z">
              <w:rPr>
                <w:sz w:val="23"/>
                <w:szCs w:val="23"/>
                <w:u w:val="single"/>
              </w:rPr>
            </w:rPrChange>
          </w:rPr>
          <w:delText>diversities of gifts</w:delText>
        </w:r>
        <w:r w:rsidRPr="00920A48" w:rsidDel="00920A48">
          <w:rPr>
            <w:sz w:val="23"/>
            <w:szCs w:val="23"/>
            <w:rPrChange w:id="6388" w:author="Stephen Reynolds, Jr." w:date="2012-11-13T07:32:00Z">
              <w:rPr>
                <w:sz w:val="23"/>
                <w:szCs w:val="23"/>
              </w:rPr>
            </w:rPrChange>
          </w:rPr>
          <w:delText xml:space="preserve">, but the </w:delText>
        </w:r>
        <w:r w:rsidRPr="00920A48" w:rsidDel="00920A48">
          <w:rPr>
            <w:sz w:val="23"/>
            <w:szCs w:val="23"/>
            <w:u w:val="single"/>
            <w:rPrChange w:id="6389" w:author="Stephen Reynolds, Jr." w:date="2012-11-13T07:32:00Z">
              <w:rPr>
                <w:sz w:val="23"/>
                <w:szCs w:val="23"/>
                <w:u w:val="single"/>
              </w:rPr>
            </w:rPrChange>
          </w:rPr>
          <w:delText>same Spirit</w:delText>
        </w:r>
        <w:r w:rsidRPr="00920A48" w:rsidDel="00920A48">
          <w:rPr>
            <w:sz w:val="23"/>
            <w:szCs w:val="23"/>
            <w:rPrChange w:id="6390" w:author="Stephen Reynolds, Jr." w:date="2012-11-13T07:32:00Z">
              <w:rPr>
                <w:sz w:val="23"/>
                <w:szCs w:val="23"/>
              </w:rPr>
            </w:rPrChange>
          </w:rPr>
          <w:delText xml:space="preserve">. And there are </w:delText>
        </w:r>
        <w:r w:rsidRPr="00920A48" w:rsidDel="00920A48">
          <w:rPr>
            <w:sz w:val="23"/>
            <w:szCs w:val="23"/>
            <w:u w:val="single"/>
            <w:rPrChange w:id="6391" w:author="Stephen Reynolds, Jr." w:date="2012-11-13T07:32:00Z">
              <w:rPr>
                <w:sz w:val="23"/>
                <w:szCs w:val="23"/>
                <w:u w:val="single"/>
              </w:rPr>
            </w:rPrChange>
          </w:rPr>
          <w:delText>differences of administrations</w:delText>
        </w:r>
        <w:r w:rsidRPr="00920A48" w:rsidDel="00920A48">
          <w:rPr>
            <w:sz w:val="23"/>
            <w:szCs w:val="23"/>
            <w:rPrChange w:id="6392" w:author="Stephen Reynolds, Jr." w:date="2012-11-13T07:32:00Z">
              <w:rPr>
                <w:sz w:val="23"/>
                <w:szCs w:val="23"/>
              </w:rPr>
            </w:rPrChange>
          </w:rPr>
          <w:delText xml:space="preserve">, but the </w:delText>
        </w:r>
        <w:r w:rsidRPr="00920A48" w:rsidDel="00920A48">
          <w:rPr>
            <w:sz w:val="23"/>
            <w:szCs w:val="23"/>
            <w:u w:val="single"/>
            <w:rPrChange w:id="6393" w:author="Stephen Reynolds, Jr." w:date="2012-11-13T07:32:00Z">
              <w:rPr>
                <w:sz w:val="23"/>
                <w:szCs w:val="23"/>
                <w:u w:val="single"/>
              </w:rPr>
            </w:rPrChange>
          </w:rPr>
          <w:delText>same Lord</w:delText>
        </w:r>
        <w:r w:rsidRPr="00920A48" w:rsidDel="00920A48">
          <w:rPr>
            <w:sz w:val="23"/>
            <w:szCs w:val="23"/>
            <w:rPrChange w:id="6394" w:author="Stephen Reynolds, Jr." w:date="2012-11-13T07:32:00Z">
              <w:rPr>
                <w:sz w:val="23"/>
                <w:szCs w:val="23"/>
              </w:rPr>
            </w:rPrChange>
          </w:rPr>
          <w:delText xml:space="preserve">. And there are </w:delText>
        </w:r>
        <w:r w:rsidRPr="00920A48" w:rsidDel="00920A48">
          <w:rPr>
            <w:sz w:val="23"/>
            <w:szCs w:val="23"/>
            <w:u w:val="single"/>
            <w:rPrChange w:id="6395" w:author="Stephen Reynolds, Jr." w:date="2012-11-13T07:32:00Z">
              <w:rPr>
                <w:sz w:val="23"/>
                <w:szCs w:val="23"/>
                <w:u w:val="single"/>
              </w:rPr>
            </w:rPrChange>
          </w:rPr>
          <w:delText>diversities of operations</w:delText>
        </w:r>
        <w:r w:rsidRPr="00920A48" w:rsidDel="00920A48">
          <w:rPr>
            <w:sz w:val="23"/>
            <w:szCs w:val="23"/>
            <w:rPrChange w:id="6396" w:author="Stephen Reynolds, Jr." w:date="2012-11-13T07:32:00Z">
              <w:rPr>
                <w:sz w:val="23"/>
                <w:szCs w:val="23"/>
              </w:rPr>
            </w:rPrChange>
          </w:rPr>
          <w:delText xml:space="preserve">, but it is the same God which worketh all in all. But the </w:delText>
        </w:r>
        <w:r w:rsidRPr="00920A48" w:rsidDel="00920A48">
          <w:rPr>
            <w:sz w:val="23"/>
            <w:szCs w:val="23"/>
            <w:u w:val="single"/>
            <w:rPrChange w:id="6397" w:author="Stephen Reynolds, Jr." w:date="2012-11-13T07:32:00Z">
              <w:rPr>
                <w:sz w:val="23"/>
                <w:szCs w:val="23"/>
                <w:u w:val="single"/>
              </w:rPr>
            </w:rPrChange>
          </w:rPr>
          <w:delText>manifestation of the Spirit</w:delText>
        </w:r>
        <w:r w:rsidRPr="00920A48" w:rsidDel="00920A48">
          <w:rPr>
            <w:sz w:val="23"/>
            <w:szCs w:val="23"/>
            <w:rPrChange w:id="6398" w:author="Stephen Reynolds, Jr." w:date="2012-11-13T07:32:00Z">
              <w:rPr>
                <w:sz w:val="23"/>
                <w:szCs w:val="23"/>
              </w:rPr>
            </w:rPrChange>
          </w:rPr>
          <w:delText xml:space="preserve"> is given to every man to profit withal. For to one is </w:delText>
        </w:r>
        <w:r w:rsidRPr="00920A48" w:rsidDel="00920A48">
          <w:rPr>
            <w:sz w:val="23"/>
            <w:szCs w:val="23"/>
            <w:u w:val="single"/>
            <w:rPrChange w:id="6399" w:author="Stephen Reynolds, Jr." w:date="2012-11-13T07:32:00Z">
              <w:rPr>
                <w:sz w:val="23"/>
                <w:szCs w:val="23"/>
                <w:u w:val="single"/>
              </w:rPr>
            </w:rPrChange>
          </w:rPr>
          <w:delText>given</w:delText>
        </w:r>
        <w:r w:rsidRPr="00920A48" w:rsidDel="00920A48">
          <w:rPr>
            <w:sz w:val="23"/>
            <w:szCs w:val="23"/>
            <w:rPrChange w:id="6400" w:author="Stephen Reynolds, Jr." w:date="2012-11-13T07:32:00Z">
              <w:rPr>
                <w:sz w:val="23"/>
                <w:szCs w:val="23"/>
              </w:rPr>
            </w:rPrChange>
          </w:rPr>
          <w:delText xml:space="preserve"> by the Spirit the word of wisdom; to another the word of knowledge by the same Spirit; To another faith by the same Spirit; to another the gifts of healing’s by the same Spirit;   To another the working of miracles; to another prophecy; </w:delText>
        </w:r>
        <w:r w:rsidRPr="00920A48" w:rsidDel="00920A48">
          <w:rPr>
            <w:rStyle w:val="Strong"/>
            <w:sz w:val="23"/>
            <w:szCs w:val="23"/>
            <w:rPrChange w:id="6401" w:author="Stephen Reynolds, Jr." w:date="2012-11-13T07:32:00Z">
              <w:rPr>
                <w:rStyle w:val="Strong"/>
                <w:sz w:val="23"/>
                <w:szCs w:val="23"/>
              </w:rPr>
            </w:rPrChange>
          </w:rPr>
          <w:delText>to another discerning of spirits</w:delText>
        </w:r>
        <w:r w:rsidRPr="00920A48" w:rsidDel="00920A48">
          <w:rPr>
            <w:sz w:val="23"/>
            <w:szCs w:val="23"/>
            <w:rPrChange w:id="6402" w:author="Stephen Reynolds, Jr." w:date="2012-11-13T07:32:00Z">
              <w:rPr>
                <w:sz w:val="23"/>
                <w:szCs w:val="23"/>
              </w:rPr>
            </w:rPrChange>
          </w:rPr>
          <w:delText>; to another divers kinds of tongues; to another the interpretation of tongues: But all these worketh that one and the selfsame Spirit, dividing to every man severally as he will.</w:delText>
        </w:r>
      </w:del>
    </w:p>
    <w:p w:rsidR="003D39BF" w:rsidRPr="00920A48" w:rsidDel="00920A48" w:rsidRDefault="003D39BF" w:rsidP="003D39BF">
      <w:pPr>
        <w:spacing w:before="100" w:beforeAutospacing="1" w:after="100" w:afterAutospacing="1"/>
        <w:jc w:val="both"/>
        <w:rPr>
          <w:del w:id="6403" w:author="Stephen Reynolds, Jr." w:date="2012-11-13T07:30:00Z"/>
          <w:b/>
          <w:bCs/>
          <w:rPrChange w:id="6404" w:author="Stephen Reynolds, Jr." w:date="2012-11-13T07:32:00Z">
            <w:rPr>
              <w:del w:id="6405" w:author="Stephen Reynolds, Jr." w:date="2012-11-13T07:30:00Z"/>
              <w:b/>
              <w:bCs/>
            </w:rPr>
          </w:rPrChange>
        </w:rPr>
      </w:pPr>
      <w:del w:id="6406" w:author="Stephen Reynolds, Jr." w:date="2012-11-13T07:30:00Z">
        <w:r w:rsidRPr="00920A48" w:rsidDel="00920A48">
          <w:rPr>
            <w:rStyle w:val="Strong"/>
            <w:rPrChange w:id="6407" w:author="Stephen Reynolds, Jr." w:date="2012-11-13T07:32:00Z">
              <w:rPr>
                <w:rStyle w:val="Strong"/>
              </w:rPr>
            </w:rPrChange>
          </w:rPr>
          <w:delText xml:space="preserve">Definition of Discerning of Spirits: </w:delText>
        </w:r>
        <w:r w:rsidRPr="00920A48" w:rsidDel="00920A48">
          <w:rPr>
            <w:rStyle w:val="Strong"/>
            <w:u w:val="single"/>
            <w:rPrChange w:id="6408" w:author="Stephen Reynolds, Jr." w:date="2012-11-13T07:32:00Z">
              <w:rPr>
                <w:rStyle w:val="Strong"/>
                <w:u w:val="single"/>
              </w:rPr>
            </w:rPrChange>
          </w:rPr>
          <w:delText>The God given supernatural insight into the Spirit world</w:delText>
        </w:r>
        <w:r w:rsidRPr="00920A48" w:rsidDel="00920A48">
          <w:rPr>
            <w:rStyle w:val="Strong"/>
            <w:rPrChange w:id="6409" w:author="Stephen Reynolds, Jr." w:date="2012-11-13T07:32:00Z">
              <w:rPr>
                <w:rStyle w:val="Strong"/>
              </w:rPr>
            </w:rPrChange>
          </w:rPr>
          <w:delText xml:space="preserve"> – literally being given (as The Holy Ghost wills) the ability to see &amp; hear in the realm of Spirits.</w:delText>
        </w:r>
      </w:del>
    </w:p>
    <w:p w:rsidR="003D39BF" w:rsidRPr="00920A48" w:rsidDel="00920A48" w:rsidRDefault="003D39BF" w:rsidP="00B657BD">
      <w:pPr>
        <w:numPr>
          <w:ilvl w:val="0"/>
          <w:numId w:val="43"/>
        </w:numPr>
        <w:spacing w:before="100" w:beforeAutospacing="1" w:after="100" w:afterAutospacing="1"/>
        <w:jc w:val="both"/>
        <w:rPr>
          <w:del w:id="6410" w:author="Stephen Reynolds, Jr." w:date="2012-11-13T07:30:00Z"/>
          <w:rPrChange w:id="6411" w:author="Stephen Reynolds, Jr." w:date="2012-11-13T07:32:00Z">
            <w:rPr>
              <w:del w:id="6412" w:author="Stephen Reynolds, Jr." w:date="2012-11-13T07:30:00Z"/>
            </w:rPr>
          </w:rPrChange>
        </w:rPr>
      </w:pPr>
      <w:del w:id="6413" w:author="Stephen Reynolds, Jr." w:date="2012-11-13T07:30:00Z">
        <w:r w:rsidRPr="00920A48" w:rsidDel="00920A48">
          <w:rPr>
            <w:rPrChange w:id="6414" w:author="Stephen Reynolds, Jr." w:date="2012-11-13T07:32:00Z">
              <w:rPr/>
            </w:rPrChange>
          </w:rPr>
          <w:delText>The gift of Discerning of spirits may be checked by a doctrinal te</w:delText>
        </w:r>
        <w:r w:rsidR="0038032B" w:rsidRPr="00920A48" w:rsidDel="00920A48">
          <w:rPr>
            <w:rPrChange w:id="6415" w:author="Stephen Reynolds, Jr." w:date="2012-11-13T07:32:00Z">
              <w:rPr/>
            </w:rPrChange>
          </w:rPr>
          <w:delText>st.</w:delText>
        </w:r>
        <w:r w:rsidR="0038032B" w:rsidRPr="00920A48" w:rsidDel="00920A48">
          <w:rPr>
            <w:rPrChange w:id="6416" w:author="Stephen Reynolds, Jr." w:date="2012-11-13T07:32:00Z">
              <w:rPr/>
            </w:rPrChange>
          </w:rPr>
          <w:tab/>
        </w:r>
        <w:r w:rsidRPr="00920A48" w:rsidDel="00920A48">
          <w:rPr>
            <w:rPrChange w:id="6417" w:author="Stephen Reynolds, Jr." w:date="2012-11-13T07:32:00Z">
              <w:rPr/>
            </w:rPrChange>
          </w:rPr>
          <w:delText>I Jn. 4:1-6</w:delText>
        </w:r>
      </w:del>
    </w:p>
    <w:p w:rsidR="003D39BF" w:rsidRPr="00920A48" w:rsidDel="00920A48" w:rsidRDefault="003D39BF" w:rsidP="00B657BD">
      <w:pPr>
        <w:numPr>
          <w:ilvl w:val="0"/>
          <w:numId w:val="43"/>
        </w:numPr>
        <w:spacing w:before="100" w:beforeAutospacing="1" w:after="100" w:afterAutospacing="1"/>
        <w:jc w:val="both"/>
        <w:rPr>
          <w:del w:id="6418" w:author="Stephen Reynolds, Jr." w:date="2012-11-13T07:30:00Z"/>
          <w:rPrChange w:id="6419" w:author="Stephen Reynolds, Jr." w:date="2012-11-13T07:32:00Z">
            <w:rPr>
              <w:del w:id="6420" w:author="Stephen Reynolds, Jr." w:date="2012-11-13T07:30:00Z"/>
            </w:rPr>
          </w:rPrChange>
        </w:rPr>
      </w:pPr>
      <w:del w:id="6421" w:author="Stephen Reynolds, Jr." w:date="2012-11-13T07:30:00Z">
        <w:r w:rsidRPr="00920A48" w:rsidDel="00920A48">
          <w:rPr>
            <w:rPrChange w:id="6422" w:author="Stephen Reynolds, Jr." w:date="2012-11-13T07:32:00Z">
              <w:rPr/>
            </w:rPrChange>
          </w:rPr>
          <w:delText>The gift of Discerning of spirits may be ch</w:delText>
        </w:r>
        <w:r w:rsidR="0038032B" w:rsidRPr="00920A48" w:rsidDel="00920A48">
          <w:rPr>
            <w:rPrChange w:id="6423" w:author="Stephen Reynolds, Jr." w:date="2012-11-13T07:32:00Z">
              <w:rPr/>
            </w:rPrChange>
          </w:rPr>
          <w:delText>ecked by a practical test.</w:delText>
        </w:r>
        <w:r w:rsidR="0038032B" w:rsidRPr="00920A48" w:rsidDel="00920A48">
          <w:rPr>
            <w:rPrChange w:id="6424" w:author="Stephen Reynolds, Jr." w:date="2012-11-13T07:32:00Z">
              <w:rPr/>
            </w:rPrChange>
          </w:rPr>
          <w:tab/>
        </w:r>
        <w:r w:rsidR="0038032B" w:rsidRPr="00920A48" w:rsidDel="00920A48">
          <w:rPr>
            <w:rPrChange w:id="6425" w:author="Stephen Reynolds, Jr." w:date="2012-11-13T07:32:00Z">
              <w:rPr/>
            </w:rPrChange>
          </w:rPr>
          <w:tab/>
        </w:r>
        <w:r w:rsidRPr="00920A48" w:rsidDel="00920A48">
          <w:rPr>
            <w:rPrChange w:id="6426" w:author="Stephen Reynolds, Jr." w:date="2012-11-13T07:32:00Z">
              <w:rPr/>
            </w:rPrChange>
          </w:rPr>
          <w:delText>Mat. 7:15-23</w:delText>
        </w:r>
      </w:del>
    </w:p>
    <w:p w:rsidR="0038032B" w:rsidRPr="00920A48" w:rsidDel="00920A48" w:rsidRDefault="0038032B" w:rsidP="003D39BF">
      <w:pPr>
        <w:spacing w:before="100" w:beforeAutospacing="1" w:after="100" w:afterAutospacing="1"/>
        <w:jc w:val="both"/>
        <w:rPr>
          <w:del w:id="6427" w:author="Stephen Reynolds, Jr." w:date="2012-11-13T07:30:00Z"/>
          <w:rStyle w:val="Strong"/>
          <w:rPrChange w:id="6428" w:author="Stephen Reynolds, Jr." w:date="2012-11-13T07:32:00Z">
            <w:rPr>
              <w:del w:id="6429" w:author="Stephen Reynolds, Jr." w:date="2012-11-13T07:30:00Z"/>
              <w:rStyle w:val="Strong"/>
            </w:rPr>
          </w:rPrChange>
        </w:rPr>
      </w:pPr>
    </w:p>
    <w:p w:rsidR="0038032B" w:rsidRPr="00920A48" w:rsidDel="00920A48" w:rsidRDefault="0038032B" w:rsidP="0038032B">
      <w:pPr>
        <w:rPr>
          <w:del w:id="6430" w:author="Stephen Reynolds, Jr." w:date="2012-11-13T07:30:00Z"/>
          <w:rPrChange w:id="6431" w:author="Stephen Reynolds, Jr." w:date="2012-11-13T07:32:00Z">
            <w:rPr>
              <w:del w:id="6432" w:author="Stephen Reynolds, Jr." w:date="2012-11-13T07:30:00Z"/>
            </w:rPr>
          </w:rPrChange>
        </w:rPr>
      </w:pPr>
    </w:p>
    <w:p w:rsidR="00570157" w:rsidRPr="00920A48" w:rsidDel="00920A48" w:rsidRDefault="00570157">
      <w:pPr>
        <w:rPr>
          <w:del w:id="6433" w:author="Stephen Reynolds, Jr." w:date="2012-11-13T07:30:00Z"/>
          <w:b/>
          <w:sz w:val="28"/>
          <w:szCs w:val="28"/>
          <w:rPrChange w:id="6434" w:author="Stephen Reynolds, Jr." w:date="2012-11-13T07:32:00Z">
            <w:rPr>
              <w:del w:id="6435" w:author="Stephen Reynolds, Jr." w:date="2012-11-13T07:30:00Z"/>
              <w:b/>
              <w:sz w:val="28"/>
              <w:szCs w:val="28"/>
            </w:rPr>
          </w:rPrChange>
        </w:rPr>
      </w:pPr>
      <w:del w:id="6436" w:author="Stephen Reynolds, Jr." w:date="2012-11-13T07:30:00Z">
        <w:r w:rsidRPr="00920A48" w:rsidDel="00920A48">
          <w:rPr>
            <w:b/>
            <w:sz w:val="28"/>
            <w:szCs w:val="28"/>
            <w:rPrChange w:id="6437" w:author="Stephen Reynolds, Jr." w:date="2012-11-13T07:32:00Z">
              <w:rPr>
                <w:b/>
                <w:sz w:val="28"/>
                <w:szCs w:val="28"/>
              </w:rPr>
            </w:rPrChange>
          </w:rPr>
          <w:br w:type="page"/>
        </w:r>
      </w:del>
    </w:p>
    <w:p w:rsidR="0038032B" w:rsidRPr="00920A48" w:rsidDel="00920A48" w:rsidRDefault="0038032B" w:rsidP="0038032B">
      <w:pPr>
        <w:tabs>
          <w:tab w:val="left" w:pos="540"/>
        </w:tabs>
        <w:rPr>
          <w:del w:id="6438" w:author="Stephen Reynolds, Jr." w:date="2012-11-13T07:30:00Z"/>
          <w:b/>
          <w:sz w:val="28"/>
          <w:szCs w:val="28"/>
          <w:rPrChange w:id="6439" w:author="Stephen Reynolds, Jr." w:date="2012-11-13T07:32:00Z">
            <w:rPr>
              <w:del w:id="6440" w:author="Stephen Reynolds, Jr." w:date="2012-11-13T07:30:00Z"/>
              <w:b/>
              <w:sz w:val="28"/>
              <w:szCs w:val="28"/>
            </w:rPr>
          </w:rPrChange>
        </w:rPr>
      </w:pPr>
      <w:del w:id="6441" w:author="Stephen Reynolds, Jr." w:date="2012-11-13T07:30:00Z">
        <w:r w:rsidRPr="00920A48" w:rsidDel="00920A48">
          <w:rPr>
            <w:b/>
            <w:sz w:val="28"/>
            <w:szCs w:val="28"/>
            <w:rPrChange w:id="6442" w:author="Stephen Reynolds, Jr." w:date="2012-11-13T07:32:00Z">
              <w:rPr>
                <w:b/>
                <w:sz w:val="28"/>
                <w:szCs w:val="28"/>
              </w:rPr>
            </w:rPrChange>
          </w:rPr>
          <w:delText>I.</w:delText>
        </w:r>
        <w:r w:rsidRPr="00920A48" w:rsidDel="00920A48">
          <w:rPr>
            <w:b/>
            <w:sz w:val="28"/>
            <w:szCs w:val="28"/>
            <w:rPrChange w:id="6443" w:author="Stephen Reynolds, Jr." w:date="2012-11-13T07:32:00Z">
              <w:rPr>
                <w:b/>
                <w:sz w:val="28"/>
                <w:szCs w:val="28"/>
              </w:rPr>
            </w:rPrChange>
          </w:rPr>
          <w:tab/>
          <w:delText>What the Gift of Discerning of Spirits is not</w:delText>
        </w:r>
      </w:del>
    </w:p>
    <w:p w:rsidR="0038032B" w:rsidRPr="00920A48" w:rsidDel="00920A48" w:rsidRDefault="0038032B" w:rsidP="0038032B">
      <w:pPr>
        <w:rPr>
          <w:del w:id="6444" w:author="Stephen Reynolds, Jr." w:date="2012-11-13T07:30:00Z"/>
          <w:b/>
          <w:sz w:val="28"/>
          <w:szCs w:val="28"/>
          <w:rPrChange w:id="6445" w:author="Stephen Reynolds, Jr." w:date="2012-11-13T07:32:00Z">
            <w:rPr>
              <w:del w:id="6446" w:author="Stephen Reynolds, Jr." w:date="2012-11-13T07:30:00Z"/>
              <w:b/>
              <w:sz w:val="28"/>
              <w:szCs w:val="28"/>
            </w:rPr>
          </w:rPrChange>
        </w:rPr>
      </w:pPr>
    </w:p>
    <w:p w:rsidR="0038032B" w:rsidRPr="00920A48" w:rsidDel="00920A48" w:rsidRDefault="0038032B" w:rsidP="0038032B">
      <w:pPr>
        <w:tabs>
          <w:tab w:val="left" w:pos="1260"/>
        </w:tabs>
        <w:ind w:firstLine="540"/>
        <w:rPr>
          <w:del w:id="6447" w:author="Stephen Reynolds, Jr." w:date="2012-11-13T07:30:00Z"/>
          <w:rPrChange w:id="6448" w:author="Stephen Reynolds, Jr." w:date="2012-11-13T07:32:00Z">
            <w:rPr>
              <w:del w:id="6449" w:author="Stephen Reynolds, Jr." w:date="2012-11-13T07:30:00Z"/>
            </w:rPr>
          </w:rPrChange>
        </w:rPr>
      </w:pPr>
      <w:del w:id="6450" w:author="Stephen Reynolds, Jr." w:date="2012-11-13T07:30:00Z">
        <w:r w:rsidRPr="00920A48" w:rsidDel="00920A48">
          <w:rPr>
            <w:rPrChange w:id="6451" w:author="Stephen Reynolds, Jr." w:date="2012-11-13T07:32:00Z">
              <w:rPr/>
            </w:rPrChange>
          </w:rPr>
          <w:delText>A.</w:delText>
        </w:r>
        <w:r w:rsidRPr="00920A48" w:rsidDel="00920A48">
          <w:rPr>
            <w:rPrChange w:id="6452" w:author="Stephen Reynolds, Jr." w:date="2012-11-13T07:32:00Z">
              <w:rPr/>
            </w:rPrChange>
          </w:rPr>
          <w:tab/>
          <w:delText>It does not involve guessing as to the presence of a demon.</w:delText>
        </w:r>
      </w:del>
    </w:p>
    <w:p w:rsidR="0038032B" w:rsidRPr="00920A48" w:rsidDel="00920A48" w:rsidRDefault="0038032B" w:rsidP="0038032B">
      <w:pPr>
        <w:ind w:firstLine="720"/>
        <w:rPr>
          <w:del w:id="6453" w:author="Stephen Reynolds, Jr." w:date="2012-11-13T07:30:00Z"/>
          <w:rPrChange w:id="6454" w:author="Stephen Reynolds, Jr." w:date="2012-11-13T07:32:00Z">
            <w:rPr>
              <w:del w:id="6455" w:author="Stephen Reynolds, Jr." w:date="2012-11-13T07:30:00Z"/>
            </w:rPr>
          </w:rPrChange>
        </w:rPr>
      </w:pPr>
    </w:p>
    <w:p w:rsidR="0038032B" w:rsidRPr="00920A48" w:rsidDel="00920A48" w:rsidRDefault="0038032B" w:rsidP="00DC6891">
      <w:pPr>
        <w:tabs>
          <w:tab w:val="left" w:pos="1260"/>
          <w:tab w:val="left" w:pos="1980"/>
        </w:tabs>
        <w:ind w:firstLine="1260"/>
        <w:rPr>
          <w:del w:id="6456" w:author="Stephen Reynolds, Jr." w:date="2012-11-13T07:30:00Z"/>
          <w:rPrChange w:id="6457" w:author="Stephen Reynolds, Jr." w:date="2012-11-13T07:32:00Z">
            <w:rPr>
              <w:del w:id="6458" w:author="Stephen Reynolds, Jr." w:date="2012-11-13T07:30:00Z"/>
            </w:rPr>
          </w:rPrChange>
        </w:rPr>
      </w:pPr>
      <w:del w:id="6459" w:author="Stephen Reynolds, Jr." w:date="2012-11-13T07:30:00Z">
        <w:r w:rsidRPr="00920A48" w:rsidDel="00920A48">
          <w:rPr>
            <w:rPrChange w:id="6460" w:author="Stephen Reynolds, Jr." w:date="2012-11-13T07:32:00Z">
              <w:rPr/>
            </w:rPrChange>
          </w:rPr>
          <w:delText>1.</w:delText>
        </w:r>
        <w:r w:rsidRPr="00920A48" w:rsidDel="00920A48">
          <w:rPr>
            <w:rPrChange w:id="6461" w:author="Stephen Reynolds, Jr." w:date="2012-11-13T07:32:00Z">
              <w:rPr/>
            </w:rPrChange>
          </w:rPr>
          <w:tab/>
          <w:delText>This gift is not natural discernment by observing the look of a person.</w:delText>
        </w:r>
      </w:del>
    </w:p>
    <w:p w:rsidR="0038032B" w:rsidRPr="00920A48" w:rsidDel="00920A48" w:rsidRDefault="0038032B" w:rsidP="0038032B">
      <w:pPr>
        <w:ind w:firstLine="720"/>
        <w:rPr>
          <w:del w:id="6462" w:author="Stephen Reynolds, Jr." w:date="2012-11-13T07:30:00Z"/>
          <w:rPrChange w:id="6463" w:author="Stephen Reynolds, Jr." w:date="2012-11-13T07:32:00Z">
            <w:rPr>
              <w:del w:id="6464" w:author="Stephen Reynolds, Jr." w:date="2012-11-13T07:30:00Z"/>
            </w:rPr>
          </w:rPrChange>
        </w:rPr>
      </w:pPr>
      <w:del w:id="6465" w:author="Stephen Reynolds, Jr." w:date="2012-11-13T07:30:00Z">
        <w:r w:rsidRPr="00920A48" w:rsidDel="00920A48">
          <w:rPr>
            <w:rPrChange w:id="6466" w:author="Stephen Reynolds, Jr." w:date="2012-11-13T07:32:00Z">
              <w:rPr/>
            </w:rPrChange>
          </w:rPr>
          <w:delText>An effeminate spirit for example is easy to discern.  The spirit causes a man to act and look like a woman.  This is not natural, God did not make the man that way, this is a spirit effecting the appearance and actions of a man.</w:delText>
        </w:r>
      </w:del>
    </w:p>
    <w:p w:rsidR="0038032B" w:rsidRPr="00920A48" w:rsidDel="00920A48" w:rsidRDefault="0038032B" w:rsidP="0038032B">
      <w:pPr>
        <w:ind w:firstLine="720"/>
        <w:rPr>
          <w:del w:id="6467" w:author="Stephen Reynolds, Jr." w:date="2012-11-13T07:30:00Z"/>
          <w:rPrChange w:id="6468" w:author="Stephen Reynolds, Jr." w:date="2012-11-13T07:32:00Z">
            <w:rPr>
              <w:del w:id="6469" w:author="Stephen Reynolds, Jr." w:date="2012-11-13T07:30:00Z"/>
            </w:rPr>
          </w:rPrChange>
        </w:rPr>
      </w:pPr>
      <w:del w:id="6470" w:author="Stephen Reynolds, Jr." w:date="2012-11-13T07:30:00Z">
        <w:r w:rsidRPr="00920A48" w:rsidDel="00920A48">
          <w:rPr>
            <w:rPrChange w:id="6471" w:author="Stephen Reynolds, Jr." w:date="2012-11-13T07:32:00Z">
              <w:rPr/>
            </w:rPrChange>
          </w:rPr>
          <w:delText xml:space="preserve">  </w:delText>
        </w:r>
      </w:del>
    </w:p>
    <w:p w:rsidR="0038032B" w:rsidRPr="00920A48" w:rsidDel="00920A48" w:rsidRDefault="0038032B" w:rsidP="0038032B">
      <w:pPr>
        <w:tabs>
          <w:tab w:val="left" w:pos="1980"/>
        </w:tabs>
        <w:ind w:firstLine="1260"/>
        <w:rPr>
          <w:del w:id="6472" w:author="Stephen Reynolds, Jr." w:date="2012-11-13T07:30:00Z"/>
          <w:rPrChange w:id="6473" w:author="Stephen Reynolds, Jr." w:date="2012-11-13T07:32:00Z">
            <w:rPr>
              <w:del w:id="6474" w:author="Stephen Reynolds, Jr." w:date="2012-11-13T07:30:00Z"/>
            </w:rPr>
          </w:rPrChange>
        </w:rPr>
      </w:pPr>
      <w:del w:id="6475" w:author="Stephen Reynolds, Jr." w:date="2012-11-13T07:30:00Z">
        <w:r w:rsidRPr="00920A48" w:rsidDel="00920A48">
          <w:rPr>
            <w:rPrChange w:id="6476" w:author="Stephen Reynolds, Jr." w:date="2012-11-13T07:32:00Z">
              <w:rPr/>
            </w:rPrChange>
          </w:rPr>
          <w:delText>2.</w:delText>
        </w:r>
        <w:r w:rsidRPr="00920A48" w:rsidDel="00920A48">
          <w:rPr>
            <w:rPrChange w:id="6477" w:author="Stephen Reynolds, Jr." w:date="2012-11-13T07:32:00Z">
              <w:rPr/>
            </w:rPrChange>
          </w:rPr>
          <w:tab/>
          <w:delText xml:space="preserve">It is not observing someone under the influence of demon power and  </w:delText>
        </w:r>
        <w:r w:rsidRPr="00920A48" w:rsidDel="00920A48">
          <w:rPr>
            <w:rPrChange w:id="6478" w:author="Stephen Reynolds, Jr." w:date="2012-11-13T07:32:00Z">
              <w:rPr/>
            </w:rPrChange>
          </w:rPr>
          <w:tab/>
          <w:delText>concluding that a demon is present.</w:delText>
        </w:r>
      </w:del>
    </w:p>
    <w:p w:rsidR="0038032B" w:rsidRPr="00920A48" w:rsidDel="00920A48" w:rsidRDefault="0038032B" w:rsidP="0038032B">
      <w:pPr>
        <w:ind w:left="180"/>
        <w:rPr>
          <w:del w:id="6479" w:author="Stephen Reynolds, Jr." w:date="2012-11-13T07:30:00Z"/>
          <w:rPrChange w:id="6480" w:author="Stephen Reynolds, Jr." w:date="2012-11-13T07:32:00Z">
            <w:rPr>
              <w:del w:id="6481" w:author="Stephen Reynolds, Jr." w:date="2012-11-13T07:30:00Z"/>
            </w:rPr>
          </w:rPrChange>
        </w:rPr>
      </w:pPr>
    </w:p>
    <w:p w:rsidR="0038032B" w:rsidRPr="00920A48" w:rsidDel="00920A48" w:rsidRDefault="0038032B" w:rsidP="0038032B">
      <w:pPr>
        <w:tabs>
          <w:tab w:val="left" w:pos="540"/>
          <w:tab w:val="left" w:pos="1260"/>
        </w:tabs>
        <w:ind w:left="180" w:firstLine="360"/>
        <w:rPr>
          <w:del w:id="6482" w:author="Stephen Reynolds, Jr." w:date="2012-11-13T07:30:00Z"/>
          <w:rPrChange w:id="6483" w:author="Stephen Reynolds, Jr." w:date="2012-11-13T07:32:00Z">
            <w:rPr>
              <w:del w:id="6484" w:author="Stephen Reynolds, Jr." w:date="2012-11-13T07:30:00Z"/>
            </w:rPr>
          </w:rPrChange>
        </w:rPr>
      </w:pPr>
      <w:del w:id="6485" w:author="Stephen Reynolds, Jr." w:date="2012-11-13T07:30:00Z">
        <w:r w:rsidRPr="00920A48" w:rsidDel="00920A48">
          <w:rPr>
            <w:rPrChange w:id="6486" w:author="Stephen Reynolds, Jr." w:date="2012-11-13T07:32:00Z">
              <w:rPr/>
            </w:rPrChange>
          </w:rPr>
          <w:delText>B.</w:delText>
        </w:r>
        <w:r w:rsidRPr="00920A48" w:rsidDel="00920A48">
          <w:rPr>
            <w:rPrChange w:id="6487" w:author="Stephen Reynolds, Jr." w:date="2012-11-13T07:32:00Z">
              <w:rPr/>
            </w:rPrChange>
          </w:rPr>
          <w:tab/>
          <w:delText>It is not the ability to know every spirit every time, everywhere you go.</w:delText>
        </w:r>
      </w:del>
    </w:p>
    <w:p w:rsidR="0038032B" w:rsidRPr="00920A48" w:rsidDel="00920A48" w:rsidRDefault="0038032B" w:rsidP="0038032B">
      <w:pPr>
        <w:ind w:left="180" w:firstLine="540"/>
        <w:rPr>
          <w:del w:id="6488" w:author="Stephen Reynolds, Jr." w:date="2012-11-13T07:30:00Z"/>
          <w:rPrChange w:id="6489" w:author="Stephen Reynolds, Jr." w:date="2012-11-13T07:32:00Z">
            <w:rPr>
              <w:del w:id="6490" w:author="Stephen Reynolds, Jr." w:date="2012-11-13T07:30:00Z"/>
            </w:rPr>
          </w:rPrChange>
        </w:rPr>
      </w:pPr>
    </w:p>
    <w:p w:rsidR="0038032B" w:rsidRPr="00920A48" w:rsidDel="00920A48" w:rsidRDefault="0038032B" w:rsidP="0038032B">
      <w:pPr>
        <w:tabs>
          <w:tab w:val="left" w:pos="1260"/>
          <w:tab w:val="left" w:pos="1980"/>
        </w:tabs>
        <w:ind w:left="180" w:firstLine="540"/>
        <w:rPr>
          <w:del w:id="6491" w:author="Stephen Reynolds, Jr." w:date="2012-11-13T07:30:00Z"/>
          <w:rPrChange w:id="6492" w:author="Stephen Reynolds, Jr." w:date="2012-11-13T07:32:00Z">
            <w:rPr>
              <w:del w:id="6493" w:author="Stephen Reynolds, Jr." w:date="2012-11-13T07:30:00Z"/>
            </w:rPr>
          </w:rPrChange>
        </w:rPr>
      </w:pPr>
      <w:del w:id="6494" w:author="Stephen Reynolds, Jr." w:date="2012-11-13T07:30:00Z">
        <w:r w:rsidRPr="00920A48" w:rsidDel="00920A48">
          <w:rPr>
            <w:rPrChange w:id="6495" w:author="Stephen Reynolds, Jr." w:date="2012-11-13T07:32:00Z">
              <w:rPr/>
            </w:rPrChange>
          </w:rPr>
          <w:tab/>
          <w:delText>1.</w:delText>
        </w:r>
        <w:r w:rsidRPr="00920A48" w:rsidDel="00920A48">
          <w:rPr>
            <w:rPrChange w:id="6496" w:author="Stephen Reynolds, Jr." w:date="2012-11-13T07:32:00Z">
              <w:rPr/>
            </w:rPrChange>
          </w:rPr>
          <w:tab/>
          <w:delText>The gift is operated by the Holy Spirit and reveals as He chooses.</w:delText>
        </w:r>
      </w:del>
    </w:p>
    <w:p w:rsidR="0038032B" w:rsidRPr="00920A48" w:rsidDel="00920A48" w:rsidRDefault="0038032B" w:rsidP="0038032B">
      <w:pPr>
        <w:tabs>
          <w:tab w:val="left" w:pos="1260"/>
          <w:tab w:val="left" w:pos="1980"/>
        </w:tabs>
        <w:ind w:left="180" w:firstLine="540"/>
        <w:rPr>
          <w:del w:id="6497" w:author="Stephen Reynolds, Jr." w:date="2012-11-13T07:30:00Z"/>
          <w:rPrChange w:id="6498" w:author="Stephen Reynolds, Jr." w:date="2012-11-13T07:32:00Z">
            <w:rPr>
              <w:del w:id="6499" w:author="Stephen Reynolds, Jr." w:date="2012-11-13T07:30:00Z"/>
            </w:rPr>
          </w:rPrChange>
        </w:rPr>
      </w:pPr>
    </w:p>
    <w:p w:rsidR="0038032B" w:rsidRPr="00920A48" w:rsidDel="00920A48" w:rsidRDefault="0038032B" w:rsidP="0038032B">
      <w:pPr>
        <w:tabs>
          <w:tab w:val="left" w:pos="1260"/>
          <w:tab w:val="left" w:pos="1980"/>
        </w:tabs>
        <w:ind w:left="180" w:firstLine="540"/>
        <w:rPr>
          <w:del w:id="6500" w:author="Stephen Reynolds, Jr." w:date="2012-11-13T07:30:00Z"/>
          <w:rPrChange w:id="6501" w:author="Stephen Reynolds, Jr." w:date="2012-11-13T07:32:00Z">
            <w:rPr>
              <w:del w:id="6502" w:author="Stephen Reynolds, Jr." w:date="2012-11-13T07:30:00Z"/>
            </w:rPr>
          </w:rPrChange>
        </w:rPr>
      </w:pPr>
      <w:del w:id="6503" w:author="Stephen Reynolds, Jr." w:date="2012-11-13T07:30:00Z">
        <w:r w:rsidRPr="00920A48" w:rsidDel="00920A48">
          <w:rPr>
            <w:rPrChange w:id="6504" w:author="Stephen Reynolds, Jr." w:date="2012-11-13T07:32:00Z">
              <w:rPr/>
            </w:rPrChange>
          </w:rPr>
          <w:tab/>
          <w:delText>2.</w:delText>
        </w:r>
        <w:r w:rsidRPr="00920A48" w:rsidDel="00920A48">
          <w:rPr>
            <w:rPrChange w:id="6505" w:author="Stephen Reynolds, Jr." w:date="2012-11-13T07:32:00Z">
              <w:rPr/>
            </w:rPrChange>
          </w:rPr>
          <w:tab/>
          <w:delText xml:space="preserve">The world is full of demons; the Holy Spirit will reveal what He wants </w:delText>
        </w:r>
        <w:r w:rsidRPr="00920A48" w:rsidDel="00920A48">
          <w:rPr>
            <w:rPrChange w:id="6506" w:author="Stephen Reynolds, Jr." w:date="2012-11-13T07:32:00Z">
              <w:rPr/>
            </w:rPrChange>
          </w:rPr>
          <w:tab/>
        </w:r>
        <w:r w:rsidRPr="00920A48" w:rsidDel="00920A48">
          <w:rPr>
            <w:rPrChange w:id="6507" w:author="Stephen Reynolds, Jr." w:date="2012-11-13T07:32:00Z">
              <w:rPr/>
            </w:rPrChange>
          </w:rPr>
          <w:tab/>
          <w:delText>you to know.</w:delText>
        </w:r>
      </w:del>
    </w:p>
    <w:p w:rsidR="0038032B" w:rsidRPr="00920A48" w:rsidDel="00920A48" w:rsidRDefault="0038032B" w:rsidP="0038032B">
      <w:pPr>
        <w:tabs>
          <w:tab w:val="left" w:pos="1260"/>
        </w:tabs>
        <w:ind w:left="180" w:firstLine="540"/>
        <w:rPr>
          <w:del w:id="6508" w:author="Stephen Reynolds, Jr." w:date="2012-11-13T07:30:00Z"/>
          <w:rPrChange w:id="6509" w:author="Stephen Reynolds, Jr." w:date="2012-11-13T07:32:00Z">
            <w:rPr>
              <w:del w:id="6510" w:author="Stephen Reynolds, Jr." w:date="2012-11-13T07:30:00Z"/>
            </w:rPr>
          </w:rPrChange>
        </w:rPr>
      </w:pPr>
      <w:del w:id="6511" w:author="Stephen Reynolds, Jr." w:date="2012-11-13T07:30:00Z">
        <w:r w:rsidRPr="00920A48" w:rsidDel="00920A48">
          <w:rPr>
            <w:rPrChange w:id="6512" w:author="Stephen Reynolds, Jr." w:date="2012-11-13T07:32:00Z">
              <w:rPr/>
            </w:rPrChange>
          </w:rPr>
          <w:tab/>
        </w:r>
      </w:del>
    </w:p>
    <w:p w:rsidR="0038032B" w:rsidRPr="00920A48" w:rsidDel="00920A48" w:rsidRDefault="0038032B" w:rsidP="0038032B">
      <w:pPr>
        <w:tabs>
          <w:tab w:val="left" w:pos="1260"/>
        </w:tabs>
        <w:ind w:left="180" w:firstLine="360"/>
        <w:rPr>
          <w:del w:id="6513" w:author="Stephen Reynolds, Jr." w:date="2012-11-13T07:30:00Z"/>
          <w:rPrChange w:id="6514" w:author="Stephen Reynolds, Jr." w:date="2012-11-13T07:32:00Z">
            <w:rPr>
              <w:del w:id="6515" w:author="Stephen Reynolds, Jr." w:date="2012-11-13T07:30:00Z"/>
            </w:rPr>
          </w:rPrChange>
        </w:rPr>
      </w:pPr>
      <w:del w:id="6516" w:author="Stephen Reynolds, Jr." w:date="2012-11-13T07:30:00Z">
        <w:r w:rsidRPr="00920A48" w:rsidDel="00920A48">
          <w:rPr>
            <w:rPrChange w:id="6517" w:author="Stephen Reynolds, Jr." w:date="2012-11-13T07:32:00Z">
              <w:rPr/>
            </w:rPrChange>
          </w:rPr>
          <w:delText>C.</w:delText>
        </w:r>
        <w:r w:rsidRPr="00920A48" w:rsidDel="00920A48">
          <w:rPr>
            <w:rPrChange w:id="6518" w:author="Stephen Reynolds, Jr." w:date="2012-11-13T07:32:00Z">
              <w:rPr/>
            </w:rPrChange>
          </w:rPr>
          <w:tab/>
          <w:delText>It is not the power to cast out demons.</w:delText>
        </w:r>
      </w:del>
    </w:p>
    <w:p w:rsidR="003D39BF" w:rsidRPr="00920A48" w:rsidDel="00920A48" w:rsidRDefault="003D39BF" w:rsidP="003D39BF">
      <w:pPr>
        <w:spacing w:before="100" w:beforeAutospacing="1" w:after="100" w:afterAutospacing="1"/>
        <w:jc w:val="both"/>
        <w:rPr>
          <w:del w:id="6519" w:author="Stephen Reynolds, Jr." w:date="2012-11-13T07:30:00Z"/>
          <w:rStyle w:val="Strong"/>
          <w:rPrChange w:id="6520" w:author="Stephen Reynolds, Jr." w:date="2012-11-13T07:32:00Z">
            <w:rPr>
              <w:del w:id="6521" w:author="Stephen Reynolds, Jr." w:date="2012-11-13T07:30:00Z"/>
              <w:rStyle w:val="Strong"/>
            </w:rPr>
          </w:rPrChange>
        </w:rPr>
      </w:pPr>
      <w:del w:id="6522" w:author="Stephen Reynolds, Jr." w:date="2012-11-13T07:30:00Z">
        <w:r w:rsidRPr="00920A48" w:rsidDel="00920A48">
          <w:rPr>
            <w:rStyle w:val="Strong"/>
            <w:rPrChange w:id="6523" w:author="Stephen Reynolds, Jr." w:date="2012-11-13T07:32:00Z">
              <w:rPr>
                <w:rStyle w:val="Strong"/>
              </w:rPr>
            </w:rPrChange>
          </w:rPr>
          <w:delText>The gift of Discerning of Spirits in Administration</w:delText>
        </w:r>
      </w:del>
    </w:p>
    <w:p w:rsidR="003D39BF" w:rsidRPr="00920A48" w:rsidDel="00920A48" w:rsidRDefault="003D39BF" w:rsidP="003D39BF">
      <w:pPr>
        <w:spacing w:before="100" w:beforeAutospacing="1" w:after="100" w:afterAutospacing="1"/>
        <w:jc w:val="both"/>
        <w:rPr>
          <w:del w:id="6524" w:author="Stephen Reynolds, Jr." w:date="2012-11-13T07:30:00Z"/>
          <w:rPrChange w:id="6525" w:author="Stephen Reynolds, Jr." w:date="2012-11-13T07:32:00Z">
            <w:rPr>
              <w:del w:id="6526" w:author="Stephen Reynolds, Jr." w:date="2012-11-13T07:30:00Z"/>
            </w:rPr>
          </w:rPrChange>
        </w:rPr>
      </w:pPr>
      <w:del w:id="6527" w:author="Stephen Reynolds, Jr." w:date="2012-11-13T07:30:00Z">
        <w:r w:rsidRPr="00920A48" w:rsidDel="00920A48">
          <w:rPr>
            <w:rPrChange w:id="6528" w:author="Stephen Reynolds, Jr." w:date="2012-11-13T07:32:00Z">
              <w:rPr/>
            </w:rPrChange>
          </w:rPr>
          <w:delText xml:space="preserve"> Administered as the </w:delText>
        </w:r>
        <w:r w:rsidRPr="00920A48" w:rsidDel="00920A48">
          <w:rPr>
            <w:u w:val="single"/>
            <w:rPrChange w:id="6529" w:author="Stephen Reynolds, Jr." w:date="2012-11-13T07:32:00Z">
              <w:rPr>
                <w:u w:val="single"/>
              </w:rPr>
            </w:rPrChange>
          </w:rPr>
          <w:delText>Holy Ghost wills</w:delText>
        </w:r>
        <w:r w:rsidRPr="00920A48" w:rsidDel="00920A48">
          <w:rPr>
            <w:rPrChange w:id="6530" w:author="Stephen Reynolds, Jr." w:date="2012-11-13T07:32:00Z">
              <w:rPr/>
            </w:rPrChange>
          </w:rPr>
          <w:delText xml:space="preserve"> any time &amp; any where through an </w:delText>
        </w:r>
        <w:r w:rsidRPr="00920A48" w:rsidDel="00920A48">
          <w:rPr>
            <w:u w:val="single"/>
            <w:rPrChange w:id="6531" w:author="Stephen Reynolds, Jr." w:date="2012-11-13T07:32:00Z">
              <w:rPr>
                <w:u w:val="single"/>
              </w:rPr>
            </w:rPrChange>
          </w:rPr>
          <w:delText>Individual</w:delText>
        </w:r>
        <w:r w:rsidRPr="00920A48" w:rsidDel="00920A48">
          <w:rPr>
            <w:rPrChange w:id="6532" w:author="Stephen Reynolds, Jr." w:date="2012-11-13T07:32:00Z">
              <w:rPr/>
            </w:rPrChange>
          </w:rPr>
          <w:delText xml:space="preserve"> that has received Jesus Christ  as Lord and Saviour and has received The Baptism in The Holy Ghost and is living a Holy life, submitted to the leading of The Holy Ghost.</w:delText>
        </w:r>
      </w:del>
    </w:p>
    <w:p w:rsidR="003D39BF" w:rsidRPr="00920A48" w:rsidDel="00920A48" w:rsidRDefault="003D39BF" w:rsidP="003D39BF">
      <w:pPr>
        <w:spacing w:before="100" w:beforeAutospacing="1" w:after="100" w:afterAutospacing="1"/>
        <w:jc w:val="both"/>
        <w:rPr>
          <w:del w:id="6533" w:author="Stephen Reynolds, Jr." w:date="2012-11-13T07:30:00Z"/>
          <w:rStyle w:val="Strong"/>
          <w:rPrChange w:id="6534" w:author="Stephen Reynolds, Jr." w:date="2012-11-13T07:32:00Z">
            <w:rPr>
              <w:del w:id="6535" w:author="Stephen Reynolds, Jr." w:date="2012-11-13T07:30:00Z"/>
              <w:rStyle w:val="Strong"/>
            </w:rPr>
          </w:rPrChange>
        </w:rPr>
      </w:pPr>
      <w:del w:id="6536" w:author="Stephen Reynolds, Jr." w:date="2012-11-13T07:30:00Z">
        <w:r w:rsidRPr="00920A48" w:rsidDel="00920A48">
          <w:rPr>
            <w:rStyle w:val="Strong"/>
            <w:rPrChange w:id="6537" w:author="Stephen Reynolds, Jr." w:date="2012-11-13T07:32:00Z">
              <w:rPr>
                <w:rStyle w:val="Strong"/>
              </w:rPr>
            </w:rPrChange>
          </w:rPr>
          <w:delText>The gift of Discerning of Spirits in Demonstration</w:delText>
        </w:r>
      </w:del>
    </w:p>
    <w:p w:rsidR="003D39BF" w:rsidRPr="00920A48" w:rsidDel="00920A48" w:rsidRDefault="003D39BF" w:rsidP="003D39BF">
      <w:pPr>
        <w:spacing w:before="100" w:beforeAutospacing="1" w:after="100" w:afterAutospacing="1"/>
        <w:jc w:val="both"/>
        <w:rPr>
          <w:del w:id="6538" w:author="Stephen Reynolds, Jr." w:date="2012-11-13T07:30:00Z"/>
          <w:rPrChange w:id="6539" w:author="Stephen Reynolds, Jr." w:date="2012-11-13T07:32:00Z">
            <w:rPr>
              <w:del w:id="6540" w:author="Stephen Reynolds, Jr." w:date="2012-11-13T07:30:00Z"/>
            </w:rPr>
          </w:rPrChange>
        </w:rPr>
      </w:pPr>
      <w:del w:id="6541" w:author="Stephen Reynolds, Jr." w:date="2012-11-13T07:30:00Z">
        <w:r w:rsidRPr="00920A48" w:rsidDel="00920A48">
          <w:rPr>
            <w:rPrChange w:id="6542" w:author="Stephen Reynolds, Jr." w:date="2012-11-13T07:32:00Z">
              <w:rPr/>
            </w:rPrChange>
          </w:rPr>
          <w:delText xml:space="preserve"> *Normally, A Born Again believer who has received The Baptism in The Holy Ghost will </w:delText>
        </w:r>
        <w:r w:rsidRPr="00920A48" w:rsidDel="00920A48">
          <w:rPr>
            <w:rStyle w:val="Strong"/>
            <w:u w:val="single"/>
            <w:rPrChange w:id="6543" w:author="Stephen Reynolds, Jr." w:date="2012-11-13T07:32:00Z">
              <w:rPr>
                <w:rStyle w:val="Strong"/>
                <w:u w:val="single"/>
              </w:rPr>
            </w:rPrChange>
          </w:rPr>
          <w:delText>suddenly</w:delText>
        </w:r>
        <w:r w:rsidRPr="00920A48" w:rsidDel="00920A48">
          <w:rPr>
            <w:rStyle w:val="Strong"/>
            <w:rPrChange w:id="6544" w:author="Stephen Reynolds, Jr." w:date="2012-11-13T07:32:00Z">
              <w:rPr>
                <w:rStyle w:val="Strong"/>
              </w:rPr>
            </w:rPrChange>
          </w:rPr>
          <w:delText xml:space="preserve"> be able to see</w:delText>
        </w:r>
        <w:r w:rsidRPr="00920A48" w:rsidDel="00920A48">
          <w:rPr>
            <w:rPrChange w:id="6545" w:author="Stephen Reynolds, Jr." w:date="2012-11-13T07:32:00Z">
              <w:rPr/>
            </w:rPrChange>
          </w:rPr>
          <w:delText xml:space="preserve"> &amp; sometimes </w:delText>
        </w:r>
        <w:r w:rsidRPr="00920A48" w:rsidDel="00920A48">
          <w:rPr>
            <w:u w:val="single"/>
            <w:rPrChange w:id="6546" w:author="Stephen Reynolds, Jr." w:date="2012-11-13T07:32:00Z">
              <w:rPr>
                <w:u w:val="single"/>
              </w:rPr>
            </w:rPrChange>
          </w:rPr>
          <w:delText>hear</w:delText>
        </w:r>
        <w:r w:rsidRPr="00920A48" w:rsidDel="00920A48">
          <w:rPr>
            <w:rPrChange w:id="6547" w:author="Stephen Reynolds, Jr." w:date="2012-11-13T07:32:00Z">
              <w:rPr/>
            </w:rPrChange>
          </w:rPr>
          <w:delText xml:space="preserve"> in the Spirit Realm. </w:delText>
        </w:r>
      </w:del>
    </w:p>
    <w:p w:rsidR="003D39BF" w:rsidRPr="00920A48" w:rsidDel="00920A48" w:rsidRDefault="003D39BF" w:rsidP="003D39BF">
      <w:pPr>
        <w:spacing w:before="100" w:beforeAutospacing="1" w:after="100" w:afterAutospacing="1"/>
        <w:jc w:val="both"/>
        <w:rPr>
          <w:del w:id="6548" w:author="Stephen Reynolds, Jr." w:date="2012-11-13T07:30:00Z"/>
          <w:rPrChange w:id="6549" w:author="Stephen Reynolds, Jr." w:date="2012-11-13T07:32:00Z">
            <w:rPr>
              <w:del w:id="6550" w:author="Stephen Reynolds, Jr." w:date="2012-11-13T07:30:00Z"/>
            </w:rPr>
          </w:rPrChange>
        </w:rPr>
      </w:pPr>
      <w:del w:id="6551" w:author="Stephen Reynolds, Jr." w:date="2012-11-13T07:30:00Z">
        <w:r w:rsidRPr="00920A48" w:rsidDel="00920A48">
          <w:rPr>
            <w:rPrChange w:id="6552" w:author="Stephen Reynolds, Jr." w:date="2012-11-13T07:32:00Z">
              <w:rPr/>
            </w:rPrChange>
          </w:rPr>
          <w:delText>They may even </w:delText>
        </w:r>
        <w:r w:rsidRPr="00920A48" w:rsidDel="00920A48">
          <w:rPr>
            <w:u w:val="single"/>
            <w:rPrChange w:id="6553" w:author="Stephen Reynolds, Jr." w:date="2012-11-13T07:32:00Z">
              <w:rPr>
                <w:u w:val="single"/>
              </w:rPr>
            </w:rPrChange>
          </w:rPr>
          <w:delText>taste</w:delText>
        </w:r>
        <w:r w:rsidRPr="00920A48" w:rsidDel="00920A48">
          <w:rPr>
            <w:rPrChange w:id="6554" w:author="Stephen Reynolds, Jr." w:date="2012-11-13T07:32:00Z">
              <w:rPr/>
            </w:rPrChange>
          </w:rPr>
          <w:delText xml:space="preserve">, </w:delText>
        </w:r>
        <w:r w:rsidRPr="00920A48" w:rsidDel="00920A48">
          <w:rPr>
            <w:u w:val="single"/>
            <w:rPrChange w:id="6555" w:author="Stephen Reynolds, Jr." w:date="2012-11-13T07:32:00Z">
              <w:rPr>
                <w:u w:val="single"/>
              </w:rPr>
            </w:rPrChange>
          </w:rPr>
          <w:delText>touch</w:delText>
        </w:r>
        <w:r w:rsidRPr="00920A48" w:rsidDel="00920A48">
          <w:rPr>
            <w:rPrChange w:id="6556" w:author="Stephen Reynolds, Jr." w:date="2012-11-13T07:32:00Z">
              <w:rPr/>
            </w:rPrChange>
          </w:rPr>
          <w:delText xml:space="preserve"> and</w:delText>
        </w:r>
        <w:r w:rsidRPr="00920A48" w:rsidDel="00920A48">
          <w:rPr>
            <w:u w:val="single"/>
            <w:rPrChange w:id="6557" w:author="Stephen Reynolds, Jr." w:date="2012-11-13T07:32:00Z">
              <w:rPr>
                <w:u w:val="single"/>
              </w:rPr>
            </w:rPrChange>
          </w:rPr>
          <w:delText xml:space="preserve"> smell</w:delText>
        </w:r>
        <w:r w:rsidRPr="00920A48" w:rsidDel="00920A48">
          <w:rPr>
            <w:rPrChange w:id="6558" w:author="Stephen Reynolds, Jr." w:date="2012-11-13T07:32:00Z">
              <w:rPr/>
            </w:rPrChange>
          </w:rPr>
          <w:delText xml:space="preserve"> things as </w:delText>
        </w:r>
        <w:r w:rsidRPr="00920A48" w:rsidDel="00920A48">
          <w:rPr>
            <w:u w:val="single"/>
            <w:rPrChange w:id="6559" w:author="Stephen Reynolds, Jr." w:date="2012-11-13T07:32:00Z">
              <w:rPr>
                <w:u w:val="single"/>
              </w:rPr>
            </w:rPrChange>
          </w:rPr>
          <w:delText>The Holy Ghost wills</w:delText>
        </w:r>
        <w:r w:rsidRPr="00920A48" w:rsidDel="00920A48">
          <w:rPr>
            <w:rPrChange w:id="6560" w:author="Stephen Reynolds, Jr." w:date="2012-11-13T07:32:00Z">
              <w:rPr/>
            </w:rPrChange>
          </w:rPr>
          <w:delText xml:space="preserve">. </w:delText>
        </w:r>
      </w:del>
    </w:p>
    <w:p w:rsidR="003D39BF" w:rsidRPr="00920A48" w:rsidDel="00920A48" w:rsidRDefault="003D39BF" w:rsidP="00570157">
      <w:pPr>
        <w:rPr>
          <w:del w:id="6561" w:author="Stephen Reynolds, Jr." w:date="2012-11-13T07:30:00Z"/>
          <w:rPrChange w:id="6562" w:author="Stephen Reynolds, Jr." w:date="2012-11-13T07:32:00Z">
            <w:rPr>
              <w:del w:id="6563" w:author="Stephen Reynolds, Jr." w:date="2012-11-13T07:30:00Z"/>
            </w:rPr>
          </w:rPrChange>
        </w:rPr>
      </w:pPr>
      <w:del w:id="6564" w:author="Stephen Reynolds, Jr." w:date="2012-11-13T07:30:00Z">
        <w:r w:rsidRPr="00920A48" w:rsidDel="00920A48">
          <w:rPr>
            <w:rPrChange w:id="6565" w:author="Stephen Reynolds, Jr." w:date="2012-11-13T07:32:00Z">
              <w:rPr/>
            </w:rPrChange>
          </w:rPr>
          <w:delText>When this Gift is in operation a person may see:</w:delText>
        </w:r>
      </w:del>
    </w:p>
    <w:p w:rsidR="004E715B" w:rsidRPr="00920A48" w:rsidDel="00920A48" w:rsidRDefault="004E715B" w:rsidP="00B657BD">
      <w:pPr>
        <w:pStyle w:val="ListParagraph"/>
        <w:numPr>
          <w:ilvl w:val="0"/>
          <w:numId w:val="41"/>
        </w:numPr>
        <w:jc w:val="both"/>
        <w:rPr>
          <w:del w:id="6566" w:author="Stephen Reynolds, Jr." w:date="2012-11-13T07:30:00Z"/>
          <w:rPrChange w:id="6567" w:author="Stephen Reynolds, Jr." w:date="2012-11-13T07:32:00Z">
            <w:rPr>
              <w:del w:id="6568" w:author="Stephen Reynolds, Jr." w:date="2012-11-13T07:30:00Z"/>
            </w:rPr>
          </w:rPrChange>
        </w:rPr>
        <w:sectPr w:rsidR="004E715B" w:rsidRPr="00920A48" w:rsidDel="00920A48" w:rsidSect="00E76E24">
          <w:endnotePr>
            <w:numFmt w:val="decimal"/>
          </w:endnotePr>
          <w:type w:val="continuous"/>
          <w:pgSz w:w="12240" w:h="15840" w:code="1"/>
          <w:pgMar w:top="1440" w:right="1440" w:bottom="1440" w:left="1440" w:header="720" w:footer="720" w:gutter="0"/>
          <w:cols w:space="720"/>
          <w:docGrid w:linePitch="360"/>
        </w:sectPr>
      </w:pPr>
    </w:p>
    <w:p w:rsidR="003D39BF" w:rsidRPr="00920A48" w:rsidDel="00920A48" w:rsidRDefault="003D39BF" w:rsidP="00B657BD">
      <w:pPr>
        <w:pStyle w:val="ListParagraph"/>
        <w:numPr>
          <w:ilvl w:val="0"/>
          <w:numId w:val="41"/>
        </w:numPr>
        <w:jc w:val="both"/>
        <w:rPr>
          <w:del w:id="6569" w:author="Stephen Reynolds, Jr." w:date="2012-11-13T07:30:00Z"/>
          <w:rPrChange w:id="6570" w:author="Stephen Reynolds, Jr." w:date="2012-11-13T07:32:00Z">
            <w:rPr>
              <w:del w:id="6571" w:author="Stephen Reynolds, Jr." w:date="2012-11-13T07:30:00Z"/>
            </w:rPr>
          </w:rPrChange>
        </w:rPr>
      </w:pPr>
      <w:del w:id="6572" w:author="Stephen Reynolds, Jr." w:date="2012-11-13T07:30:00Z">
        <w:r w:rsidRPr="00920A48" w:rsidDel="00920A48">
          <w:rPr>
            <w:rPrChange w:id="6573" w:author="Stephen Reynolds, Jr." w:date="2012-11-13T07:32:00Z">
              <w:rPr/>
            </w:rPrChange>
          </w:rPr>
          <w:delText xml:space="preserve">The Holy Spirit, </w:delText>
        </w:r>
      </w:del>
    </w:p>
    <w:p w:rsidR="003D39BF" w:rsidRPr="00920A48" w:rsidDel="00920A48" w:rsidRDefault="003D39BF" w:rsidP="00B657BD">
      <w:pPr>
        <w:pStyle w:val="ListParagraph"/>
        <w:numPr>
          <w:ilvl w:val="0"/>
          <w:numId w:val="41"/>
        </w:numPr>
        <w:spacing w:before="100" w:beforeAutospacing="1" w:after="100" w:afterAutospacing="1"/>
        <w:jc w:val="both"/>
        <w:rPr>
          <w:del w:id="6574" w:author="Stephen Reynolds, Jr." w:date="2012-11-13T07:30:00Z"/>
          <w:rPrChange w:id="6575" w:author="Stephen Reynolds, Jr." w:date="2012-11-13T07:32:00Z">
            <w:rPr>
              <w:del w:id="6576" w:author="Stephen Reynolds, Jr." w:date="2012-11-13T07:30:00Z"/>
            </w:rPr>
          </w:rPrChange>
        </w:rPr>
      </w:pPr>
      <w:del w:id="6577" w:author="Stephen Reynolds, Jr." w:date="2012-11-13T07:30:00Z">
        <w:r w:rsidRPr="00920A48" w:rsidDel="00920A48">
          <w:rPr>
            <w:rPrChange w:id="6578" w:author="Stephen Reynolds, Jr." w:date="2012-11-13T07:32:00Z">
              <w:rPr/>
            </w:rPrChange>
          </w:rPr>
          <w:delText xml:space="preserve">A Human Spirit </w:delText>
        </w:r>
      </w:del>
    </w:p>
    <w:p w:rsidR="003D39BF" w:rsidRPr="00920A48" w:rsidDel="00920A48" w:rsidRDefault="003D39BF" w:rsidP="00B657BD">
      <w:pPr>
        <w:pStyle w:val="ListParagraph"/>
        <w:numPr>
          <w:ilvl w:val="0"/>
          <w:numId w:val="41"/>
        </w:numPr>
        <w:spacing w:before="100" w:beforeAutospacing="1" w:after="100" w:afterAutospacing="1"/>
        <w:jc w:val="both"/>
        <w:rPr>
          <w:del w:id="6579" w:author="Stephen Reynolds, Jr." w:date="2012-11-13T07:30:00Z"/>
          <w:rPrChange w:id="6580" w:author="Stephen Reynolds, Jr." w:date="2012-11-13T07:32:00Z">
            <w:rPr>
              <w:del w:id="6581" w:author="Stephen Reynolds, Jr." w:date="2012-11-13T07:30:00Z"/>
            </w:rPr>
          </w:rPrChange>
        </w:rPr>
      </w:pPr>
      <w:del w:id="6582" w:author="Stephen Reynolds, Jr." w:date="2012-11-13T07:30:00Z">
        <w:r w:rsidRPr="00920A48" w:rsidDel="00920A48">
          <w:rPr>
            <w:rPrChange w:id="6583" w:author="Stephen Reynolds, Jr." w:date="2012-11-13T07:32:00Z">
              <w:rPr/>
            </w:rPrChange>
          </w:rPr>
          <w:delText>An Evil Spirit</w:delText>
        </w:r>
      </w:del>
    </w:p>
    <w:p w:rsidR="003D39BF" w:rsidRPr="00920A48" w:rsidDel="00920A48" w:rsidRDefault="003D39BF" w:rsidP="00B657BD">
      <w:pPr>
        <w:pStyle w:val="ListParagraph"/>
        <w:numPr>
          <w:ilvl w:val="0"/>
          <w:numId w:val="41"/>
        </w:numPr>
        <w:spacing w:before="100" w:beforeAutospacing="1" w:after="100" w:afterAutospacing="1"/>
        <w:jc w:val="both"/>
        <w:rPr>
          <w:del w:id="6584" w:author="Stephen Reynolds, Jr." w:date="2012-11-13T07:30:00Z"/>
          <w:rPrChange w:id="6585" w:author="Stephen Reynolds, Jr." w:date="2012-11-13T07:32:00Z">
            <w:rPr>
              <w:del w:id="6586" w:author="Stephen Reynolds, Jr." w:date="2012-11-13T07:30:00Z"/>
            </w:rPr>
          </w:rPrChange>
        </w:rPr>
      </w:pPr>
      <w:del w:id="6587" w:author="Stephen Reynolds, Jr." w:date="2012-11-13T07:30:00Z">
        <w:r w:rsidRPr="00920A48" w:rsidDel="00920A48">
          <w:rPr>
            <w:rPrChange w:id="6588" w:author="Stephen Reynolds, Jr." w:date="2012-11-13T07:32:00Z">
              <w:rPr/>
            </w:rPrChange>
          </w:rPr>
          <w:delText xml:space="preserve">Jesus </w:delText>
        </w:r>
      </w:del>
    </w:p>
    <w:p w:rsidR="003D39BF" w:rsidRPr="00920A48" w:rsidDel="00920A48" w:rsidRDefault="003D39BF" w:rsidP="00B657BD">
      <w:pPr>
        <w:pStyle w:val="ListParagraph"/>
        <w:numPr>
          <w:ilvl w:val="0"/>
          <w:numId w:val="41"/>
        </w:numPr>
        <w:spacing w:before="100" w:beforeAutospacing="1" w:after="100" w:afterAutospacing="1"/>
        <w:jc w:val="both"/>
        <w:rPr>
          <w:del w:id="6589" w:author="Stephen Reynolds, Jr." w:date="2012-11-13T07:30:00Z"/>
          <w:rPrChange w:id="6590" w:author="Stephen Reynolds, Jr." w:date="2012-11-13T07:32:00Z">
            <w:rPr>
              <w:del w:id="6591" w:author="Stephen Reynolds, Jr." w:date="2012-11-13T07:30:00Z"/>
            </w:rPr>
          </w:rPrChange>
        </w:rPr>
      </w:pPr>
      <w:del w:id="6592" w:author="Stephen Reynolds, Jr." w:date="2012-11-13T07:30:00Z">
        <w:r w:rsidRPr="00920A48" w:rsidDel="00920A48">
          <w:rPr>
            <w:rPrChange w:id="6593" w:author="Stephen Reynolds, Jr." w:date="2012-11-13T07:32:00Z">
              <w:rPr/>
            </w:rPrChange>
          </w:rPr>
          <w:delText>Angels</w:delText>
        </w:r>
      </w:del>
    </w:p>
    <w:p w:rsidR="003D39BF" w:rsidRPr="00920A48" w:rsidDel="00920A48" w:rsidRDefault="003D39BF" w:rsidP="00B657BD">
      <w:pPr>
        <w:pStyle w:val="ListParagraph"/>
        <w:numPr>
          <w:ilvl w:val="0"/>
          <w:numId w:val="41"/>
        </w:numPr>
        <w:spacing w:before="100" w:beforeAutospacing="1" w:after="100" w:afterAutospacing="1"/>
        <w:jc w:val="both"/>
        <w:rPr>
          <w:del w:id="6594" w:author="Stephen Reynolds, Jr." w:date="2012-11-13T07:30:00Z"/>
          <w:rPrChange w:id="6595" w:author="Stephen Reynolds, Jr." w:date="2012-11-13T07:32:00Z">
            <w:rPr>
              <w:del w:id="6596" w:author="Stephen Reynolds, Jr." w:date="2012-11-13T07:30:00Z"/>
            </w:rPr>
          </w:rPrChange>
        </w:rPr>
      </w:pPr>
      <w:del w:id="6597" w:author="Stephen Reynolds, Jr." w:date="2012-11-13T07:30:00Z">
        <w:r w:rsidRPr="00920A48" w:rsidDel="00920A48">
          <w:rPr>
            <w:rPrChange w:id="6598" w:author="Stephen Reynolds, Jr." w:date="2012-11-13T07:32:00Z">
              <w:rPr/>
            </w:rPrChange>
          </w:rPr>
          <w:delText xml:space="preserve">Heaven </w:delText>
        </w:r>
      </w:del>
    </w:p>
    <w:p w:rsidR="003D39BF" w:rsidRPr="00920A48" w:rsidDel="00920A48" w:rsidRDefault="003D39BF" w:rsidP="00B657BD">
      <w:pPr>
        <w:pStyle w:val="ListParagraph"/>
        <w:numPr>
          <w:ilvl w:val="0"/>
          <w:numId w:val="41"/>
        </w:numPr>
        <w:spacing w:before="100" w:beforeAutospacing="1" w:after="100" w:afterAutospacing="1"/>
        <w:jc w:val="both"/>
        <w:rPr>
          <w:del w:id="6599" w:author="Stephen Reynolds, Jr." w:date="2012-11-13T07:30:00Z"/>
          <w:rPrChange w:id="6600" w:author="Stephen Reynolds, Jr." w:date="2012-11-13T07:32:00Z">
            <w:rPr>
              <w:del w:id="6601" w:author="Stephen Reynolds, Jr." w:date="2012-11-13T07:30:00Z"/>
            </w:rPr>
          </w:rPrChange>
        </w:rPr>
      </w:pPr>
      <w:del w:id="6602" w:author="Stephen Reynolds, Jr." w:date="2012-11-13T07:30:00Z">
        <w:r w:rsidRPr="00920A48" w:rsidDel="00920A48">
          <w:rPr>
            <w:rPrChange w:id="6603" w:author="Stephen Reynolds, Jr." w:date="2012-11-13T07:32:00Z">
              <w:rPr/>
            </w:rPrChange>
          </w:rPr>
          <w:delText>or even Hell</w:delText>
        </w:r>
      </w:del>
    </w:p>
    <w:p w:rsidR="004E715B" w:rsidRPr="00920A48" w:rsidDel="00920A48" w:rsidRDefault="004E715B" w:rsidP="004E715B">
      <w:pPr>
        <w:spacing w:before="100" w:beforeAutospacing="1" w:after="100" w:afterAutospacing="1"/>
        <w:ind w:firstLine="720"/>
        <w:jc w:val="both"/>
        <w:rPr>
          <w:del w:id="6604" w:author="Stephen Reynolds, Jr." w:date="2012-11-13T07:30:00Z"/>
          <w:rPrChange w:id="6605" w:author="Stephen Reynolds, Jr." w:date="2012-11-13T07:32:00Z">
            <w:rPr>
              <w:del w:id="6606" w:author="Stephen Reynolds, Jr." w:date="2012-11-13T07:30:00Z"/>
            </w:rPr>
          </w:rPrChange>
        </w:rPr>
        <w:sectPr w:rsidR="004E715B" w:rsidRPr="00920A48" w:rsidDel="00920A48" w:rsidSect="004E715B">
          <w:endnotePr>
            <w:numFmt w:val="decimal"/>
          </w:endnotePr>
          <w:type w:val="continuous"/>
          <w:pgSz w:w="12240" w:h="15840" w:code="1"/>
          <w:pgMar w:top="1440" w:right="1440" w:bottom="1440" w:left="1440" w:header="720" w:footer="720" w:gutter="0"/>
          <w:cols w:num="3" w:space="720"/>
          <w:docGrid w:linePitch="360"/>
        </w:sectPr>
      </w:pPr>
    </w:p>
    <w:p w:rsidR="004E715B" w:rsidRPr="00920A48" w:rsidDel="00920A48" w:rsidRDefault="004E715B" w:rsidP="004E715B">
      <w:pPr>
        <w:spacing w:before="100" w:beforeAutospacing="1" w:after="100" w:afterAutospacing="1"/>
        <w:ind w:firstLine="720"/>
        <w:jc w:val="both"/>
        <w:rPr>
          <w:del w:id="6607" w:author="Stephen Reynolds, Jr." w:date="2012-11-13T07:30:00Z"/>
          <w:rPrChange w:id="6608" w:author="Stephen Reynolds, Jr." w:date="2012-11-13T07:32:00Z">
            <w:rPr>
              <w:del w:id="6609" w:author="Stephen Reynolds, Jr." w:date="2012-11-13T07:30:00Z"/>
            </w:rPr>
          </w:rPrChange>
        </w:rPr>
      </w:pPr>
    </w:p>
    <w:p w:rsidR="003D39BF" w:rsidRPr="00920A48" w:rsidDel="00920A48" w:rsidRDefault="003D39BF" w:rsidP="004E715B">
      <w:pPr>
        <w:ind w:firstLine="720"/>
        <w:jc w:val="both"/>
        <w:rPr>
          <w:del w:id="6610" w:author="Stephen Reynolds, Jr." w:date="2012-11-13T07:30:00Z"/>
          <w:rPrChange w:id="6611" w:author="Stephen Reynolds, Jr." w:date="2012-11-13T07:32:00Z">
            <w:rPr>
              <w:del w:id="6612" w:author="Stephen Reynolds, Jr." w:date="2012-11-13T07:30:00Z"/>
            </w:rPr>
          </w:rPrChange>
        </w:rPr>
      </w:pPr>
      <w:del w:id="6613" w:author="Stephen Reynolds, Jr." w:date="2012-11-13T07:30:00Z">
        <w:r w:rsidRPr="00920A48" w:rsidDel="00920A48">
          <w:rPr>
            <w:rPrChange w:id="6614" w:author="Stephen Reynolds, Jr." w:date="2012-11-13T07:32:00Z">
              <w:rPr/>
            </w:rPrChange>
          </w:rPr>
          <w:delText>They may see a quick picture, A Mini Vision,  A dream, A regular vision  or even have a full fledged interactive open vision where your body is fully involved &amp; you can speak back &amp; forth. If anything is revealed there will be an</w:delText>
        </w:r>
        <w:r w:rsidRPr="00920A48" w:rsidDel="00920A48">
          <w:rPr>
            <w:rStyle w:val="Strong"/>
            <w:rPrChange w:id="6615" w:author="Stephen Reynolds, Jr." w:date="2012-11-13T07:32:00Z">
              <w:rPr>
                <w:rStyle w:val="Strong"/>
              </w:rPr>
            </w:rPrChange>
          </w:rPr>
          <w:delText xml:space="preserve"> </w:delText>
        </w:r>
        <w:r w:rsidRPr="00920A48" w:rsidDel="00920A48">
          <w:rPr>
            <w:rPrChange w:id="6616" w:author="Stephen Reynolds, Jr." w:date="2012-11-13T07:32:00Z">
              <w:rPr/>
            </w:rPrChange>
          </w:rPr>
          <w:delText xml:space="preserve">enablement to do something with what you have seen. </w:delText>
        </w:r>
      </w:del>
    </w:p>
    <w:p w:rsidR="003D39BF" w:rsidRPr="00920A48" w:rsidDel="00920A48" w:rsidRDefault="003D39BF" w:rsidP="004E715B">
      <w:pPr>
        <w:jc w:val="both"/>
        <w:rPr>
          <w:del w:id="6617" w:author="Stephen Reynolds, Jr." w:date="2012-11-13T07:30:00Z"/>
          <w:rPrChange w:id="6618" w:author="Stephen Reynolds, Jr." w:date="2012-11-13T07:32:00Z">
            <w:rPr>
              <w:del w:id="6619" w:author="Stephen Reynolds, Jr." w:date="2012-11-13T07:30:00Z"/>
            </w:rPr>
          </w:rPrChange>
        </w:rPr>
      </w:pPr>
      <w:del w:id="6620" w:author="Stephen Reynolds, Jr." w:date="2012-11-13T07:30:00Z">
        <w:r w:rsidRPr="00920A48" w:rsidDel="00920A48">
          <w:rPr>
            <w:rPrChange w:id="6621" w:author="Stephen Reynolds, Jr." w:date="2012-11-13T07:32:00Z">
              <w:rPr/>
            </w:rPrChange>
          </w:rPr>
          <w:delText xml:space="preserve">*It is not the “norm” </w:delText>
        </w:r>
      </w:del>
    </w:p>
    <w:p w:rsidR="003D39BF" w:rsidRPr="00920A48" w:rsidDel="00920A48" w:rsidRDefault="003D39BF" w:rsidP="003D39BF">
      <w:pPr>
        <w:spacing w:before="100" w:beforeAutospacing="1" w:after="100" w:afterAutospacing="1"/>
        <w:jc w:val="both"/>
        <w:rPr>
          <w:del w:id="6622" w:author="Stephen Reynolds, Jr." w:date="2012-11-13T07:30:00Z"/>
          <w:rStyle w:val="Strong"/>
          <w:b w:val="0"/>
          <w:bCs w:val="0"/>
          <w:rPrChange w:id="6623" w:author="Stephen Reynolds, Jr." w:date="2012-11-13T07:32:00Z">
            <w:rPr>
              <w:del w:id="6624" w:author="Stephen Reynolds, Jr." w:date="2012-11-13T07:30:00Z"/>
              <w:rStyle w:val="Strong"/>
              <w:b w:val="0"/>
              <w:bCs w:val="0"/>
            </w:rPr>
          </w:rPrChange>
        </w:rPr>
      </w:pPr>
      <w:del w:id="6625" w:author="Stephen Reynolds, Jr." w:date="2012-11-13T07:30:00Z">
        <w:r w:rsidRPr="00920A48" w:rsidDel="00920A48">
          <w:rPr>
            <w:rPrChange w:id="6626" w:author="Stephen Reynolds, Jr." w:date="2012-11-13T07:32:00Z">
              <w:rPr/>
            </w:rPrChange>
          </w:rPr>
          <w:delText>But it should be noted that God can &amp; has from time to time enabled non-Christians such as Saul (prior to his conversion) to see &amp; hear into the Spirit Realm in order to accomplish his purposes.</w:delText>
        </w:r>
      </w:del>
    </w:p>
    <w:p w:rsidR="003D39BF" w:rsidRPr="00920A48" w:rsidDel="00920A48" w:rsidRDefault="003D39BF" w:rsidP="003D39BF">
      <w:pPr>
        <w:spacing w:before="100" w:beforeAutospacing="1" w:after="100" w:afterAutospacing="1"/>
        <w:jc w:val="both"/>
        <w:rPr>
          <w:del w:id="6627" w:author="Stephen Reynolds, Jr." w:date="2012-11-13T07:30:00Z"/>
          <w:b/>
          <w:bCs/>
          <w:rPrChange w:id="6628" w:author="Stephen Reynolds, Jr." w:date="2012-11-13T07:32:00Z">
            <w:rPr>
              <w:del w:id="6629" w:author="Stephen Reynolds, Jr." w:date="2012-11-13T07:30:00Z"/>
              <w:b/>
              <w:bCs/>
            </w:rPr>
          </w:rPrChange>
        </w:rPr>
      </w:pPr>
      <w:del w:id="6630" w:author="Stephen Reynolds, Jr." w:date="2012-11-13T07:30:00Z">
        <w:r w:rsidRPr="00920A48" w:rsidDel="00920A48">
          <w:rPr>
            <w:rStyle w:val="Strong"/>
            <w:rPrChange w:id="6631" w:author="Stephen Reynolds, Jr." w:date="2012-11-13T07:32:00Z">
              <w:rPr>
                <w:rStyle w:val="Strong"/>
              </w:rPr>
            </w:rPrChange>
          </w:rPr>
          <w:delText>Delving into the Spirit world in any other way except through the safety of The Holy Spirit is extremely dangerous &amp; results in a lifetime of spiritual bondage to evil Spirits (fallen angels). You can even get killed. The only way to get free from them is through repentance in Christ &amp; Spiritual Intervention!</w:delText>
        </w:r>
      </w:del>
    </w:p>
    <w:p w:rsidR="003D39BF" w:rsidRPr="00920A48" w:rsidDel="00920A48" w:rsidRDefault="003D39BF" w:rsidP="003D39BF">
      <w:pPr>
        <w:spacing w:before="100" w:beforeAutospacing="1" w:after="100" w:afterAutospacing="1"/>
        <w:rPr>
          <w:del w:id="6632" w:author="Stephen Reynolds, Jr." w:date="2012-11-13T07:30:00Z"/>
          <w:rStyle w:val="Emphasis"/>
          <w:sz w:val="23"/>
          <w:szCs w:val="23"/>
          <w:rPrChange w:id="6633" w:author="Stephen Reynolds, Jr." w:date="2012-11-13T07:32:00Z">
            <w:rPr>
              <w:del w:id="6634" w:author="Stephen Reynolds, Jr." w:date="2012-11-13T07:30:00Z"/>
              <w:rStyle w:val="Emphasis"/>
              <w:sz w:val="23"/>
              <w:szCs w:val="23"/>
            </w:rPr>
          </w:rPrChange>
        </w:rPr>
      </w:pPr>
      <w:del w:id="6635" w:author="Stephen Reynolds, Jr." w:date="2012-11-13T07:30:00Z">
        <w:r w:rsidRPr="00920A48" w:rsidDel="00920A48">
          <w:rPr>
            <w:rStyle w:val="Strong"/>
            <w:rPrChange w:id="6636" w:author="Stephen Reynolds, Jr." w:date="2012-11-13T07:32:00Z">
              <w:rPr>
                <w:rStyle w:val="Strong"/>
              </w:rPr>
            </w:rPrChange>
          </w:rPr>
          <w:delText>Discerning of Spirits is a Good Gift &amp; is to be received</w:delText>
        </w:r>
        <w:r w:rsidRPr="00920A48" w:rsidDel="00920A48">
          <w:rPr>
            <w:rStyle w:val="Emphasis"/>
            <w:sz w:val="23"/>
            <w:szCs w:val="23"/>
            <w:rPrChange w:id="6637" w:author="Stephen Reynolds, Jr." w:date="2012-11-13T07:32:00Z">
              <w:rPr>
                <w:rStyle w:val="Emphasis"/>
                <w:sz w:val="23"/>
                <w:szCs w:val="23"/>
              </w:rPr>
            </w:rPrChange>
          </w:rPr>
          <w:delText xml:space="preserve"> </w:delText>
        </w:r>
      </w:del>
    </w:p>
    <w:p w:rsidR="000B2C21" w:rsidRPr="00920A48" w:rsidDel="00920A48" w:rsidRDefault="003D39BF" w:rsidP="000B2C21">
      <w:pPr>
        <w:pStyle w:val="NormalWeb"/>
        <w:spacing w:before="0" w:beforeAutospacing="0" w:after="0" w:afterAutospacing="0"/>
        <w:rPr>
          <w:del w:id="6638" w:author="Stephen Reynolds, Jr." w:date="2012-11-13T07:30:00Z"/>
          <w:rStyle w:val="Strong"/>
          <w:rPrChange w:id="6639" w:author="Stephen Reynolds, Jr." w:date="2012-11-13T07:32:00Z">
            <w:rPr>
              <w:del w:id="6640" w:author="Stephen Reynolds, Jr." w:date="2012-11-13T07:30:00Z"/>
              <w:rStyle w:val="Strong"/>
            </w:rPr>
          </w:rPrChange>
        </w:rPr>
      </w:pPr>
      <w:del w:id="6641" w:author="Stephen Reynolds, Jr." w:date="2012-11-13T07:30:00Z">
        <w:r w:rsidRPr="00920A48" w:rsidDel="00920A48">
          <w:rPr>
            <w:rStyle w:val="Strong"/>
            <w:rPrChange w:id="6642" w:author="Stephen Reynolds, Jr." w:date="2012-11-13T07:32:00Z">
              <w:rPr>
                <w:rStyle w:val="Strong"/>
              </w:rPr>
            </w:rPrChange>
          </w:rPr>
          <w:delText>Biblical Examples of Discerning of Spirits:</w:delText>
        </w:r>
        <w:r w:rsidR="000B2C21" w:rsidRPr="00920A48" w:rsidDel="00920A48">
          <w:rPr>
            <w:rStyle w:val="Strong"/>
            <w:rPrChange w:id="6643" w:author="Stephen Reynolds, Jr." w:date="2012-11-13T07:32:00Z">
              <w:rPr>
                <w:rStyle w:val="Strong"/>
              </w:rPr>
            </w:rPrChange>
          </w:rPr>
          <w:delText xml:space="preserve"> </w:delText>
        </w:r>
        <w:r w:rsidRPr="00920A48" w:rsidDel="00920A48">
          <w:rPr>
            <w:rStyle w:val="Strong"/>
            <w:rPrChange w:id="6644" w:author="Stephen Reynolds, Jr." w:date="2012-11-13T07:32:00Z">
              <w:rPr>
                <w:rStyle w:val="Strong"/>
              </w:rPr>
            </w:rPrChange>
          </w:rPr>
          <w:delText>Mark 5:1-13</w:delText>
        </w:r>
        <w:r w:rsidR="000B2C21" w:rsidRPr="00920A48" w:rsidDel="00920A48">
          <w:rPr>
            <w:rStyle w:val="Strong"/>
            <w:rPrChange w:id="6645" w:author="Stephen Reynolds, Jr." w:date="2012-11-13T07:32:00Z">
              <w:rPr>
                <w:rStyle w:val="Strong"/>
              </w:rPr>
            </w:rPrChange>
          </w:rPr>
          <w:delText xml:space="preserve">; </w:delText>
        </w:r>
        <w:r w:rsidRPr="00920A48" w:rsidDel="00920A48">
          <w:rPr>
            <w:rStyle w:val="Strong"/>
            <w:rPrChange w:id="6646" w:author="Stephen Reynolds, Jr." w:date="2012-11-13T07:32:00Z">
              <w:rPr>
                <w:rStyle w:val="Strong"/>
              </w:rPr>
            </w:rPrChange>
          </w:rPr>
          <w:delText>Luke 9:54-56</w:delText>
        </w:r>
        <w:r w:rsidR="000B2C21" w:rsidRPr="00920A48" w:rsidDel="00920A48">
          <w:rPr>
            <w:rStyle w:val="Strong"/>
            <w:rPrChange w:id="6647" w:author="Stephen Reynolds, Jr." w:date="2012-11-13T07:32:00Z">
              <w:rPr>
                <w:rStyle w:val="Strong"/>
              </w:rPr>
            </w:rPrChange>
          </w:rPr>
          <w:delText xml:space="preserve">; </w:delText>
        </w:r>
        <w:r w:rsidRPr="00920A48" w:rsidDel="00920A48">
          <w:rPr>
            <w:rStyle w:val="Emphasis"/>
            <w:sz w:val="23"/>
            <w:szCs w:val="23"/>
            <w:rPrChange w:id="6648" w:author="Stephen Reynolds, Jr." w:date="2012-11-13T07:32:00Z">
              <w:rPr>
                <w:rStyle w:val="Emphasis"/>
                <w:sz w:val="23"/>
                <w:szCs w:val="23"/>
              </w:rPr>
            </w:rPrChange>
          </w:rPr>
          <w:delText>Luke 11:9-26</w:delText>
        </w:r>
      </w:del>
    </w:p>
    <w:p w:rsidR="000B2C21" w:rsidRPr="00920A48" w:rsidDel="00920A48" w:rsidRDefault="000B2C21" w:rsidP="00B657BD">
      <w:pPr>
        <w:pStyle w:val="NormalWeb"/>
        <w:numPr>
          <w:ilvl w:val="0"/>
          <w:numId w:val="100"/>
        </w:numPr>
        <w:spacing w:before="0" w:beforeAutospacing="0" w:after="0" w:afterAutospacing="0"/>
        <w:rPr>
          <w:del w:id="6649" w:author="Stephen Reynolds, Jr." w:date="2012-11-13T07:30:00Z"/>
          <w:rPrChange w:id="6650" w:author="Stephen Reynolds, Jr." w:date="2012-11-13T07:32:00Z">
            <w:rPr>
              <w:del w:id="6651" w:author="Stephen Reynolds, Jr." w:date="2012-11-13T07:30:00Z"/>
            </w:rPr>
          </w:rPrChange>
        </w:rPr>
      </w:pPr>
      <w:del w:id="6652" w:author="Stephen Reynolds, Jr." w:date="2012-11-13T07:30:00Z">
        <w:r w:rsidRPr="00920A48" w:rsidDel="00920A48">
          <w:rPr>
            <w:rPrChange w:id="6653" w:author="Stephen Reynolds, Jr." w:date="2012-11-13T07:32:00Z">
              <w:rPr/>
            </w:rPrChange>
          </w:rPr>
          <w:delText xml:space="preserve">Moses discerned the Presence of God—Exodus 33:20-23, </w:delText>
        </w:r>
      </w:del>
    </w:p>
    <w:p w:rsidR="000B2C21" w:rsidRPr="00920A48" w:rsidDel="00920A48" w:rsidRDefault="000B2C21" w:rsidP="00B657BD">
      <w:pPr>
        <w:pStyle w:val="NormalWeb"/>
        <w:numPr>
          <w:ilvl w:val="0"/>
          <w:numId w:val="100"/>
        </w:numPr>
        <w:spacing w:before="0" w:beforeAutospacing="0" w:after="0" w:afterAutospacing="0"/>
        <w:rPr>
          <w:del w:id="6654" w:author="Stephen Reynolds, Jr." w:date="2012-11-13T07:30:00Z"/>
          <w:rPrChange w:id="6655" w:author="Stephen Reynolds, Jr." w:date="2012-11-13T07:32:00Z">
            <w:rPr>
              <w:del w:id="6656" w:author="Stephen Reynolds, Jr." w:date="2012-11-13T07:30:00Z"/>
            </w:rPr>
          </w:rPrChange>
        </w:rPr>
      </w:pPr>
      <w:del w:id="6657" w:author="Stephen Reynolds, Jr." w:date="2012-11-13T07:30:00Z">
        <w:r w:rsidRPr="00920A48" w:rsidDel="00920A48">
          <w:rPr>
            <w:rPrChange w:id="6658" w:author="Stephen Reynolds, Jr." w:date="2012-11-13T07:32:00Z">
              <w:rPr/>
            </w:rPrChange>
          </w:rPr>
          <w:delText>Elisha discerned Gehazi’s spirit— II Kings 5:20-26</w:delText>
        </w:r>
      </w:del>
    </w:p>
    <w:p w:rsidR="000B2C21" w:rsidRPr="00920A48" w:rsidDel="00920A48" w:rsidRDefault="000B2C21" w:rsidP="00B657BD">
      <w:pPr>
        <w:pStyle w:val="NormalWeb"/>
        <w:numPr>
          <w:ilvl w:val="0"/>
          <w:numId w:val="100"/>
        </w:numPr>
        <w:spacing w:before="0" w:beforeAutospacing="0" w:after="0" w:afterAutospacing="0"/>
        <w:rPr>
          <w:del w:id="6659" w:author="Stephen Reynolds, Jr." w:date="2012-11-13T07:30:00Z"/>
          <w:rPrChange w:id="6660" w:author="Stephen Reynolds, Jr." w:date="2012-11-13T07:32:00Z">
            <w:rPr>
              <w:del w:id="6661" w:author="Stephen Reynolds, Jr." w:date="2012-11-13T07:30:00Z"/>
            </w:rPr>
          </w:rPrChange>
        </w:rPr>
      </w:pPr>
      <w:del w:id="6662" w:author="Stephen Reynolds, Jr." w:date="2012-11-13T07:30:00Z">
        <w:r w:rsidRPr="00920A48" w:rsidDel="00920A48">
          <w:rPr>
            <w:rPrChange w:id="6663" w:author="Stephen Reynolds, Jr." w:date="2012-11-13T07:32:00Z">
              <w:rPr/>
            </w:rPrChange>
          </w:rPr>
          <w:delText>John discerned The Holy Ghost—Rev 4:5</w:delText>
        </w:r>
      </w:del>
    </w:p>
    <w:p w:rsidR="000B2C21" w:rsidRPr="00920A48" w:rsidDel="00920A48" w:rsidRDefault="000B2C21" w:rsidP="00B657BD">
      <w:pPr>
        <w:pStyle w:val="NormalWeb"/>
        <w:numPr>
          <w:ilvl w:val="0"/>
          <w:numId w:val="100"/>
        </w:numPr>
        <w:spacing w:before="0" w:beforeAutospacing="0" w:after="0" w:afterAutospacing="0"/>
        <w:rPr>
          <w:del w:id="6664" w:author="Stephen Reynolds, Jr." w:date="2012-11-13T07:30:00Z"/>
          <w:rPrChange w:id="6665" w:author="Stephen Reynolds, Jr." w:date="2012-11-13T07:32:00Z">
            <w:rPr>
              <w:del w:id="6666" w:author="Stephen Reynolds, Jr." w:date="2012-11-13T07:30:00Z"/>
            </w:rPr>
          </w:rPrChange>
        </w:rPr>
      </w:pPr>
      <w:del w:id="6667" w:author="Stephen Reynolds, Jr." w:date="2012-11-13T07:30:00Z">
        <w:r w:rsidRPr="00920A48" w:rsidDel="00920A48">
          <w:rPr>
            <w:rPrChange w:id="6668" w:author="Stephen Reynolds, Jr." w:date="2012-11-13T07:32:00Z">
              <w:rPr/>
            </w:rPrChange>
          </w:rPr>
          <w:delText>Luke 24:39; Jn 1:47-50; 2:25; 3:1-3; Acts 1:9; 5:3; 8:23;  16:16-18;  Heb 1:3</w:delText>
        </w:r>
      </w:del>
    </w:p>
    <w:p w:rsidR="003D39BF" w:rsidRPr="00920A48" w:rsidDel="00920A48" w:rsidRDefault="003D39BF" w:rsidP="000B2C21">
      <w:pPr>
        <w:spacing w:before="100" w:beforeAutospacing="1" w:after="100" w:afterAutospacing="1"/>
        <w:rPr>
          <w:del w:id="6669" w:author="Stephen Reynolds, Jr." w:date="2012-11-13T07:30:00Z"/>
          <w:rStyle w:val="Emphasis"/>
          <w:b/>
          <w:i w:val="0"/>
          <w:sz w:val="23"/>
          <w:szCs w:val="23"/>
          <w:u w:val="single"/>
          <w:rPrChange w:id="6670" w:author="Stephen Reynolds, Jr." w:date="2012-11-13T07:32:00Z">
            <w:rPr>
              <w:del w:id="6671" w:author="Stephen Reynolds, Jr." w:date="2012-11-13T07:30:00Z"/>
              <w:rStyle w:val="Emphasis"/>
              <w:b/>
              <w:i w:val="0"/>
              <w:sz w:val="23"/>
              <w:szCs w:val="23"/>
              <w:u w:val="single"/>
            </w:rPr>
          </w:rPrChange>
        </w:rPr>
      </w:pPr>
      <w:del w:id="6672" w:author="Stephen Reynolds, Jr." w:date="2012-11-13T07:30:00Z">
        <w:r w:rsidRPr="00920A48" w:rsidDel="00920A48">
          <w:rPr>
            <w:rStyle w:val="Strong"/>
            <w:rPrChange w:id="6673" w:author="Stephen Reynolds, Jr." w:date="2012-11-13T07:32:00Z">
              <w:rPr>
                <w:rStyle w:val="Strong"/>
              </w:rPr>
            </w:rPrChange>
          </w:rPr>
          <w:delText>Discerning of Spirits</w:delText>
        </w:r>
        <w:r w:rsidRPr="00920A48" w:rsidDel="00920A48">
          <w:rPr>
            <w:rStyle w:val="Emphasis"/>
            <w:b/>
            <w:sz w:val="23"/>
            <w:szCs w:val="23"/>
            <w:rPrChange w:id="6674" w:author="Stephen Reynolds, Jr." w:date="2012-11-13T07:32:00Z">
              <w:rPr>
                <w:rStyle w:val="Emphasis"/>
                <w:b/>
                <w:sz w:val="23"/>
                <w:szCs w:val="23"/>
              </w:rPr>
            </w:rPrChange>
          </w:rPr>
          <w:delText xml:space="preserve"> is</w:delText>
        </w:r>
        <w:r w:rsidRPr="00920A48" w:rsidDel="00920A48">
          <w:rPr>
            <w:rStyle w:val="Emphasis"/>
            <w:b/>
            <w:sz w:val="23"/>
            <w:szCs w:val="23"/>
            <w:u w:val="single"/>
            <w:rPrChange w:id="6675" w:author="Stephen Reynolds, Jr." w:date="2012-11-13T07:32:00Z">
              <w:rPr>
                <w:rStyle w:val="Emphasis"/>
                <w:b/>
                <w:sz w:val="23"/>
                <w:szCs w:val="23"/>
                <w:u w:val="single"/>
              </w:rPr>
            </w:rPrChange>
          </w:rPr>
          <w:delText xml:space="preserve"> Never without a fight of faith</w:delText>
        </w:r>
      </w:del>
    </w:p>
    <w:p w:rsidR="003D39BF" w:rsidRPr="00920A48" w:rsidDel="00920A48" w:rsidRDefault="003D39BF" w:rsidP="000B2C21">
      <w:pPr>
        <w:rPr>
          <w:del w:id="6676" w:author="Stephen Reynolds, Jr." w:date="2012-11-13T07:30:00Z"/>
          <w:rStyle w:val="Emphasis"/>
          <w:i w:val="0"/>
          <w:sz w:val="23"/>
          <w:szCs w:val="23"/>
          <w:rPrChange w:id="6677" w:author="Stephen Reynolds, Jr." w:date="2012-11-13T07:32:00Z">
            <w:rPr>
              <w:del w:id="6678" w:author="Stephen Reynolds, Jr." w:date="2012-11-13T07:30:00Z"/>
              <w:rStyle w:val="Emphasis"/>
              <w:i w:val="0"/>
              <w:sz w:val="23"/>
              <w:szCs w:val="23"/>
            </w:rPr>
          </w:rPrChange>
        </w:rPr>
      </w:pPr>
      <w:del w:id="6679" w:author="Stephen Reynolds, Jr." w:date="2012-11-13T07:30:00Z">
        <w:r w:rsidRPr="00920A48" w:rsidDel="00920A48">
          <w:rPr>
            <w:rStyle w:val="Emphasis"/>
            <w:sz w:val="23"/>
            <w:szCs w:val="23"/>
            <w:rPrChange w:id="6680" w:author="Stephen Reynolds, Jr." w:date="2012-11-13T07:32:00Z">
              <w:rPr>
                <w:rStyle w:val="Emphasis"/>
                <w:sz w:val="23"/>
                <w:szCs w:val="23"/>
              </w:rPr>
            </w:rPrChange>
          </w:rPr>
          <w:delText>Mat.17:14-21; Mark 9:14-29; Luke 9:37-42</w:delText>
        </w:r>
      </w:del>
    </w:p>
    <w:p w:rsidR="003D39BF" w:rsidRPr="00920A48" w:rsidDel="00920A48" w:rsidRDefault="003D39BF" w:rsidP="00B657BD">
      <w:pPr>
        <w:pStyle w:val="ListParagraph"/>
        <w:numPr>
          <w:ilvl w:val="0"/>
          <w:numId w:val="42"/>
        </w:numPr>
        <w:rPr>
          <w:del w:id="6681" w:author="Stephen Reynolds, Jr." w:date="2012-11-13T07:30:00Z"/>
          <w:rStyle w:val="Emphasis"/>
          <w:i w:val="0"/>
          <w:sz w:val="22"/>
          <w:szCs w:val="22"/>
          <w:rPrChange w:id="6682" w:author="Stephen Reynolds, Jr." w:date="2012-11-13T07:32:00Z">
            <w:rPr>
              <w:del w:id="6683" w:author="Stephen Reynolds, Jr." w:date="2012-11-13T07:30:00Z"/>
              <w:rStyle w:val="Emphasis"/>
              <w:i w:val="0"/>
              <w:sz w:val="22"/>
              <w:szCs w:val="22"/>
            </w:rPr>
          </w:rPrChange>
        </w:rPr>
      </w:pPr>
      <w:del w:id="6684" w:author="Stephen Reynolds, Jr." w:date="2012-11-13T07:30:00Z">
        <w:r w:rsidRPr="00920A48" w:rsidDel="00920A48">
          <w:rPr>
            <w:rStyle w:val="Emphasis"/>
            <w:i w:val="0"/>
            <w:sz w:val="22"/>
            <w:szCs w:val="22"/>
            <w:rPrChange w:id="6685" w:author="Stephen Reynolds, Jr." w:date="2012-11-13T07:32:00Z">
              <w:rPr>
                <w:rStyle w:val="Emphasis"/>
                <w:i w:val="0"/>
                <w:sz w:val="22"/>
                <w:szCs w:val="22"/>
              </w:rPr>
            </w:rPrChange>
          </w:rPr>
          <w:delText>Not everything you hear, say or think is of the Holy Ghost.  Let the Holy Ghost confirm the Word  to You through men of God that have been tested and proven.</w:delText>
        </w:r>
      </w:del>
    </w:p>
    <w:p w:rsidR="003D39BF" w:rsidRPr="00920A48" w:rsidDel="00920A48" w:rsidRDefault="003D39BF" w:rsidP="00B657BD">
      <w:pPr>
        <w:pStyle w:val="ListParagraph"/>
        <w:numPr>
          <w:ilvl w:val="0"/>
          <w:numId w:val="42"/>
        </w:numPr>
        <w:rPr>
          <w:del w:id="6686" w:author="Stephen Reynolds, Jr." w:date="2012-11-13T07:30:00Z"/>
          <w:rStyle w:val="Emphasis"/>
          <w:i w:val="0"/>
          <w:sz w:val="22"/>
          <w:szCs w:val="22"/>
          <w:rPrChange w:id="6687" w:author="Stephen Reynolds, Jr." w:date="2012-11-13T07:32:00Z">
            <w:rPr>
              <w:del w:id="6688" w:author="Stephen Reynolds, Jr." w:date="2012-11-13T07:30:00Z"/>
              <w:rStyle w:val="Emphasis"/>
              <w:i w:val="0"/>
              <w:sz w:val="22"/>
              <w:szCs w:val="22"/>
            </w:rPr>
          </w:rPrChange>
        </w:rPr>
      </w:pPr>
      <w:del w:id="6689" w:author="Stephen Reynolds, Jr." w:date="2012-11-13T07:30:00Z">
        <w:r w:rsidRPr="00920A48" w:rsidDel="00920A48">
          <w:rPr>
            <w:rStyle w:val="Emphasis"/>
            <w:i w:val="0"/>
            <w:sz w:val="22"/>
            <w:szCs w:val="22"/>
            <w:rPrChange w:id="6690" w:author="Stephen Reynolds, Jr." w:date="2012-11-13T07:32:00Z">
              <w:rPr>
                <w:rStyle w:val="Emphasis"/>
                <w:i w:val="0"/>
                <w:sz w:val="22"/>
                <w:szCs w:val="22"/>
              </w:rPr>
            </w:rPrChange>
          </w:rPr>
          <w:delText>Not everything you think that has got to be God. Not always will Be God.  Not always for you right then.</w:delText>
        </w:r>
      </w:del>
    </w:p>
    <w:p w:rsidR="003D39BF" w:rsidRPr="00920A48" w:rsidDel="00920A48" w:rsidRDefault="003D39BF" w:rsidP="000B2C21">
      <w:pPr>
        <w:rPr>
          <w:del w:id="6691" w:author="Stephen Reynolds, Jr." w:date="2012-11-13T07:30:00Z"/>
          <w:iCs/>
          <w:sz w:val="23"/>
          <w:szCs w:val="23"/>
          <w:rPrChange w:id="6692" w:author="Stephen Reynolds, Jr." w:date="2012-11-13T07:32:00Z">
            <w:rPr>
              <w:del w:id="6693" w:author="Stephen Reynolds, Jr." w:date="2012-11-13T07:30:00Z"/>
              <w:iCs/>
              <w:sz w:val="23"/>
              <w:szCs w:val="23"/>
            </w:rPr>
          </w:rPrChange>
        </w:rPr>
      </w:pPr>
      <w:del w:id="6694" w:author="Stephen Reynolds, Jr." w:date="2012-11-13T07:30:00Z">
        <w:r w:rsidRPr="00920A48" w:rsidDel="00920A48">
          <w:rPr>
            <w:iCs/>
            <w:sz w:val="23"/>
            <w:szCs w:val="23"/>
            <w:rPrChange w:id="6695" w:author="Stephen Reynolds, Jr." w:date="2012-11-13T07:32:00Z">
              <w:rPr>
                <w:iCs/>
                <w:sz w:val="23"/>
                <w:szCs w:val="23"/>
              </w:rPr>
            </w:rPrChange>
          </w:rPr>
          <w:delText>God confirms His Word with signs following:</w:delText>
        </w:r>
      </w:del>
    </w:p>
    <w:p w:rsidR="003D39BF" w:rsidRPr="00920A48" w:rsidDel="00920A48" w:rsidRDefault="003D39BF" w:rsidP="000B2C21">
      <w:pPr>
        <w:rPr>
          <w:del w:id="6696" w:author="Stephen Reynolds, Jr." w:date="2012-11-13T07:30:00Z"/>
          <w:iCs/>
          <w:sz w:val="22"/>
          <w:szCs w:val="22"/>
          <w:rPrChange w:id="6697" w:author="Stephen Reynolds, Jr." w:date="2012-11-13T07:32:00Z">
            <w:rPr>
              <w:del w:id="6698" w:author="Stephen Reynolds, Jr." w:date="2012-11-13T07:30:00Z"/>
              <w:iCs/>
              <w:sz w:val="22"/>
              <w:szCs w:val="22"/>
            </w:rPr>
          </w:rPrChange>
        </w:rPr>
      </w:pPr>
      <w:del w:id="6699" w:author="Stephen Reynolds, Jr." w:date="2012-11-13T07:30:00Z">
        <w:r w:rsidRPr="00920A48" w:rsidDel="00920A48">
          <w:rPr>
            <w:iCs/>
            <w:sz w:val="22"/>
            <w:szCs w:val="22"/>
            <w:rPrChange w:id="6700" w:author="Stephen Reynolds, Jr." w:date="2012-11-13T07:32:00Z">
              <w:rPr>
                <w:iCs/>
                <w:sz w:val="22"/>
                <w:szCs w:val="22"/>
              </w:rPr>
            </w:rPrChange>
          </w:rPr>
          <w:delText xml:space="preserve">Heb 2:4 God also bearing them witness, both with signs and wonders, and with divers miracles, and gifts of the Holy Ghost, </w:delText>
        </w:r>
        <w:r w:rsidRPr="00920A48" w:rsidDel="00920A48">
          <w:rPr>
            <w:b/>
            <w:iCs/>
            <w:sz w:val="22"/>
            <w:szCs w:val="22"/>
            <w:u w:val="single"/>
            <w:rPrChange w:id="6701" w:author="Stephen Reynolds, Jr." w:date="2012-11-13T07:32:00Z">
              <w:rPr>
                <w:b/>
                <w:iCs/>
                <w:sz w:val="22"/>
                <w:szCs w:val="22"/>
                <w:u w:val="single"/>
              </w:rPr>
            </w:rPrChange>
          </w:rPr>
          <w:delText>according to his own will</w:delText>
        </w:r>
        <w:r w:rsidRPr="00920A48" w:rsidDel="00920A48">
          <w:rPr>
            <w:iCs/>
            <w:sz w:val="22"/>
            <w:szCs w:val="22"/>
            <w:rPrChange w:id="6702" w:author="Stephen Reynolds, Jr." w:date="2012-11-13T07:32:00Z">
              <w:rPr>
                <w:iCs/>
                <w:sz w:val="22"/>
                <w:szCs w:val="22"/>
              </w:rPr>
            </w:rPrChange>
          </w:rPr>
          <w:delText>?      {gifts: or, distributions}</w:delText>
        </w:r>
      </w:del>
    </w:p>
    <w:p w:rsidR="003D39BF" w:rsidRPr="00920A48" w:rsidDel="00920A48" w:rsidRDefault="003D39BF" w:rsidP="000B2C21">
      <w:pPr>
        <w:pStyle w:val="NoSpacing"/>
        <w:ind w:left="360" w:hanging="360"/>
        <w:rPr>
          <w:del w:id="6703" w:author="Stephen Reynolds, Jr." w:date="2012-11-13T07:30:00Z"/>
          <w:rFonts w:ascii="Times New Roman" w:hAnsi="Times New Roman"/>
          <w:sz w:val="24"/>
          <w:szCs w:val="24"/>
          <w:rPrChange w:id="6704" w:author="Stephen Reynolds, Jr." w:date="2012-11-13T07:32:00Z">
            <w:rPr>
              <w:del w:id="6705" w:author="Stephen Reynolds, Jr." w:date="2012-11-13T07:30:00Z"/>
              <w:rFonts w:ascii="Times New Roman" w:hAnsi="Times New Roman"/>
              <w:sz w:val="24"/>
              <w:szCs w:val="24"/>
            </w:rPr>
          </w:rPrChange>
        </w:rPr>
      </w:pPr>
      <w:del w:id="6706" w:author="Stephen Reynolds, Jr." w:date="2012-11-13T07:30:00Z">
        <w:r w:rsidRPr="00920A48" w:rsidDel="00920A48">
          <w:rPr>
            <w:rFonts w:ascii="Times New Roman" w:hAnsi="Times New Roman"/>
            <w:sz w:val="24"/>
            <w:szCs w:val="24"/>
            <w:rPrChange w:id="6707" w:author="Stephen Reynolds, Jr." w:date="2012-11-13T07:32:00Z">
              <w:rPr>
                <w:rFonts w:ascii="Times New Roman" w:hAnsi="Times New Roman"/>
                <w:sz w:val="24"/>
                <w:szCs w:val="24"/>
              </w:rPr>
            </w:rPrChange>
          </w:rPr>
          <w:delText>Eph 6:10</w:delText>
        </w:r>
        <w:r w:rsidR="000B2C21" w:rsidRPr="00920A48" w:rsidDel="00920A48">
          <w:rPr>
            <w:rFonts w:ascii="Times New Roman" w:hAnsi="Times New Roman"/>
            <w:sz w:val="24"/>
            <w:szCs w:val="24"/>
            <w:rPrChange w:id="6708" w:author="Stephen Reynolds, Jr." w:date="2012-11-13T07:32:00Z">
              <w:rPr>
                <w:rFonts w:ascii="Times New Roman" w:hAnsi="Times New Roman"/>
                <w:sz w:val="24"/>
                <w:szCs w:val="24"/>
              </w:rPr>
            </w:rPrChange>
          </w:rPr>
          <w:delText>-19</w:delText>
        </w:r>
      </w:del>
    </w:p>
    <w:p w:rsidR="003D39BF" w:rsidRPr="00920A48" w:rsidDel="00920A48" w:rsidRDefault="003D39BF" w:rsidP="000B2C21">
      <w:pPr>
        <w:rPr>
          <w:del w:id="6709" w:author="Stephen Reynolds, Jr." w:date="2012-11-13T07:30:00Z"/>
          <w:rPrChange w:id="6710" w:author="Stephen Reynolds, Jr." w:date="2012-11-13T07:32:00Z">
            <w:rPr>
              <w:del w:id="6711" w:author="Stephen Reynolds, Jr." w:date="2012-11-13T07:30:00Z"/>
            </w:rPr>
          </w:rPrChange>
        </w:rPr>
      </w:pPr>
    </w:p>
    <w:p w:rsidR="003D39BF" w:rsidRPr="00920A48" w:rsidDel="00920A48" w:rsidRDefault="003D39BF" w:rsidP="000B2C21">
      <w:pPr>
        <w:ind w:firstLine="720"/>
        <w:rPr>
          <w:del w:id="6712" w:author="Stephen Reynolds, Jr." w:date="2012-11-13T07:30:00Z"/>
          <w:rPrChange w:id="6713" w:author="Stephen Reynolds, Jr." w:date="2012-11-13T07:32:00Z">
            <w:rPr>
              <w:del w:id="6714" w:author="Stephen Reynolds, Jr." w:date="2012-11-13T07:30:00Z"/>
            </w:rPr>
          </w:rPrChange>
        </w:rPr>
      </w:pPr>
      <w:del w:id="6715" w:author="Stephen Reynolds, Jr." w:date="2012-11-13T07:30:00Z">
        <w:r w:rsidRPr="00920A48" w:rsidDel="00920A48">
          <w:rPr>
            <w:rPrChange w:id="6716" w:author="Stephen Reynolds, Jr." w:date="2012-11-13T07:32:00Z">
              <w:rPr/>
            </w:rPrChange>
          </w:rPr>
          <w:delText xml:space="preserve">It was the wisdom of God that  placed the gift of discerning of spirits in the midst of the gifts of utterance? </w:delText>
        </w:r>
      </w:del>
    </w:p>
    <w:p w:rsidR="003D39BF" w:rsidRPr="00920A48" w:rsidDel="00920A48" w:rsidRDefault="003D39BF" w:rsidP="000B2C21">
      <w:pPr>
        <w:ind w:firstLine="720"/>
        <w:rPr>
          <w:del w:id="6717" w:author="Stephen Reynolds, Jr." w:date="2012-11-13T07:30:00Z"/>
          <w:rPrChange w:id="6718" w:author="Stephen Reynolds, Jr." w:date="2012-11-13T07:32:00Z">
            <w:rPr>
              <w:del w:id="6719" w:author="Stephen Reynolds, Jr." w:date="2012-11-13T07:30:00Z"/>
            </w:rPr>
          </w:rPrChange>
        </w:rPr>
      </w:pPr>
      <w:del w:id="6720" w:author="Stephen Reynolds, Jr." w:date="2012-11-13T07:30:00Z">
        <w:r w:rsidRPr="00920A48" w:rsidDel="00920A48">
          <w:rPr>
            <w:rPrChange w:id="6721" w:author="Stephen Reynolds, Jr." w:date="2012-11-13T07:32:00Z">
              <w:rPr/>
            </w:rPrChange>
          </w:rPr>
          <w:delText xml:space="preserve">The gift of the discerning of spirits was placed in this order because Satan would attempt to counterfeit the gifts of utterance.  </w:delText>
        </w:r>
      </w:del>
    </w:p>
    <w:p w:rsidR="003D39BF" w:rsidRPr="00920A48" w:rsidDel="00920A48" w:rsidRDefault="003D39BF" w:rsidP="0038032B">
      <w:pPr>
        <w:ind w:left="720"/>
        <w:rPr>
          <w:del w:id="6722" w:author="Stephen Reynolds, Jr." w:date="2012-11-13T07:30:00Z"/>
          <w:rPrChange w:id="6723" w:author="Stephen Reynolds, Jr." w:date="2012-11-13T07:32:00Z">
            <w:rPr>
              <w:del w:id="6724" w:author="Stephen Reynolds, Jr." w:date="2012-11-13T07:30:00Z"/>
            </w:rPr>
          </w:rPrChange>
        </w:rPr>
      </w:pPr>
    </w:p>
    <w:p w:rsidR="0038032B" w:rsidRPr="00920A48" w:rsidDel="00920A48" w:rsidRDefault="0038032B" w:rsidP="0038032B">
      <w:pPr>
        <w:ind w:left="180"/>
        <w:rPr>
          <w:del w:id="6725" w:author="Stephen Reynolds, Jr." w:date="2012-11-13T07:30:00Z"/>
          <w:b/>
          <w:sz w:val="28"/>
          <w:szCs w:val="28"/>
          <w:rPrChange w:id="6726" w:author="Stephen Reynolds, Jr." w:date="2012-11-13T07:32:00Z">
            <w:rPr>
              <w:del w:id="6727" w:author="Stephen Reynolds, Jr." w:date="2012-11-13T07:30:00Z"/>
              <w:b/>
              <w:sz w:val="28"/>
              <w:szCs w:val="28"/>
            </w:rPr>
          </w:rPrChange>
        </w:rPr>
      </w:pPr>
      <w:del w:id="6728" w:author="Stephen Reynolds, Jr." w:date="2012-11-13T07:30:00Z">
        <w:r w:rsidRPr="00920A48" w:rsidDel="00920A48">
          <w:rPr>
            <w:b/>
            <w:sz w:val="28"/>
            <w:szCs w:val="28"/>
            <w:rPrChange w:id="6729" w:author="Stephen Reynolds, Jr." w:date="2012-11-13T07:32:00Z">
              <w:rPr>
                <w:b/>
                <w:sz w:val="28"/>
                <w:szCs w:val="28"/>
              </w:rPr>
            </w:rPrChange>
          </w:rPr>
          <w:delText>II.</w:delText>
        </w:r>
        <w:r w:rsidRPr="00920A48" w:rsidDel="00920A48">
          <w:rPr>
            <w:b/>
            <w:sz w:val="28"/>
            <w:szCs w:val="28"/>
            <w:rPrChange w:id="6730" w:author="Stephen Reynolds, Jr." w:date="2012-11-13T07:32:00Z">
              <w:rPr>
                <w:b/>
                <w:sz w:val="28"/>
                <w:szCs w:val="28"/>
              </w:rPr>
            </w:rPrChange>
          </w:rPr>
          <w:tab/>
          <w:delText>What the Gift of Discerning of Spirits Is</w:delText>
        </w:r>
      </w:del>
    </w:p>
    <w:p w:rsidR="0038032B" w:rsidRPr="00920A48" w:rsidDel="00920A48" w:rsidRDefault="0038032B" w:rsidP="0038032B">
      <w:pPr>
        <w:ind w:left="720"/>
        <w:rPr>
          <w:del w:id="6731" w:author="Stephen Reynolds, Jr." w:date="2012-11-13T07:30:00Z"/>
          <w:rPrChange w:id="6732" w:author="Stephen Reynolds, Jr." w:date="2012-11-13T07:32:00Z">
            <w:rPr>
              <w:del w:id="6733" w:author="Stephen Reynolds, Jr." w:date="2012-11-13T07:30:00Z"/>
            </w:rPr>
          </w:rPrChange>
        </w:rPr>
      </w:pPr>
    </w:p>
    <w:p w:rsidR="0038032B" w:rsidRPr="00920A48" w:rsidDel="00920A48" w:rsidRDefault="0038032B" w:rsidP="0038032B">
      <w:pPr>
        <w:ind w:firstLine="720"/>
        <w:rPr>
          <w:del w:id="6734" w:author="Stephen Reynolds, Jr." w:date="2012-11-13T07:30:00Z"/>
          <w:rPrChange w:id="6735" w:author="Stephen Reynolds, Jr." w:date="2012-11-13T07:32:00Z">
            <w:rPr>
              <w:del w:id="6736" w:author="Stephen Reynolds, Jr." w:date="2012-11-13T07:30:00Z"/>
            </w:rPr>
          </w:rPrChange>
        </w:rPr>
      </w:pPr>
      <w:del w:id="6737" w:author="Stephen Reynolds, Jr." w:date="2012-11-13T07:30:00Z">
        <w:r w:rsidRPr="00920A48" w:rsidDel="00920A48">
          <w:rPr>
            <w:rPrChange w:id="6738" w:author="Stephen Reynolds, Jr." w:date="2012-11-13T07:32:00Z">
              <w:rPr/>
            </w:rPrChange>
          </w:rPr>
          <w:delText>Evidently in the spirit realm the evil spirits are not satisfied unless they possess someone.  You should only try to help people that want to serve God.  You can do more harm unless they want to serve God.  Just casting out demons out of a person not wanting to serve God will only result in seven more spirits coming in making the person worse than before.  Just casting out spirits alone is not enough.  People need to be instructed and admonished to serve God and separate from their sin.  Sin is what got them into the problem to begin with.  People need to live right after the demon spirits have been cast out. They need to fill their life with the things of God, or else they will be filled again by the demon spirits.</w:delText>
        </w:r>
      </w:del>
    </w:p>
    <w:p w:rsidR="00570157" w:rsidRPr="00920A48" w:rsidDel="00920A48" w:rsidRDefault="00570157">
      <w:pPr>
        <w:rPr>
          <w:del w:id="6739" w:author="Stephen Reynolds, Jr." w:date="2012-11-13T07:30:00Z"/>
          <w:rPrChange w:id="6740" w:author="Stephen Reynolds, Jr." w:date="2012-11-13T07:32:00Z">
            <w:rPr>
              <w:del w:id="6741" w:author="Stephen Reynolds, Jr." w:date="2012-11-13T07:30:00Z"/>
            </w:rPr>
          </w:rPrChange>
        </w:rPr>
      </w:pPr>
    </w:p>
    <w:p w:rsidR="00DC6891" w:rsidRPr="00920A48" w:rsidDel="00920A48" w:rsidRDefault="00DC6891">
      <w:pPr>
        <w:rPr>
          <w:del w:id="6742" w:author="Stephen Reynolds, Jr." w:date="2012-11-13T07:30:00Z"/>
          <w:rPrChange w:id="6743" w:author="Stephen Reynolds, Jr." w:date="2012-11-13T07:32:00Z">
            <w:rPr>
              <w:del w:id="6744" w:author="Stephen Reynolds, Jr." w:date="2012-11-13T07:30:00Z"/>
            </w:rPr>
          </w:rPrChange>
        </w:rPr>
      </w:pPr>
      <w:del w:id="6745" w:author="Stephen Reynolds, Jr." w:date="2012-11-13T07:30:00Z">
        <w:r w:rsidRPr="00920A48" w:rsidDel="00920A48">
          <w:rPr>
            <w:rPrChange w:id="6746" w:author="Stephen Reynolds, Jr." w:date="2012-11-13T07:32:00Z">
              <w:rPr/>
            </w:rPrChange>
          </w:rPr>
          <w:br w:type="page"/>
        </w:r>
      </w:del>
    </w:p>
    <w:p w:rsidR="0038032B" w:rsidRPr="00920A48" w:rsidDel="00920A48" w:rsidRDefault="0038032B" w:rsidP="0038032B">
      <w:pPr>
        <w:tabs>
          <w:tab w:val="left" w:pos="1260"/>
        </w:tabs>
        <w:ind w:firstLine="540"/>
        <w:rPr>
          <w:del w:id="6747" w:author="Stephen Reynolds, Jr." w:date="2012-11-13T07:30:00Z"/>
          <w:rPrChange w:id="6748" w:author="Stephen Reynolds, Jr." w:date="2012-11-13T07:32:00Z">
            <w:rPr>
              <w:del w:id="6749" w:author="Stephen Reynolds, Jr." w:date="2012-11-13T07:30:00Z"/>
            </w:rPr>
          </w:rPrChange>
        </w:rPr>
      </w:pPr>
      <w:del w:id="6750" w:author="Stephen Reynolds, Jr." w:date="2012-11-13T07:30:00Z">
        <w:r w:rsidRPr="00920A48" w:rsidDel="00920A48">
          <w:rPr>
            <w:rPrChange w:id="6751" w:author="Stephen Reynolds, Jr." w:date="2012-11-13T07:32:00Z">
              <w:rPr/>
            </w:rPrChange>
          </w:rPr>
          <w:delText>A.</w:delText>
        </w:r>
        <w:r w:rsidRPr="00920A48" w:rsidDel="00920A48">
          <w:rPr>
            <w:rPrChange w:id="6752" w:author="Stephen Reynolds, Jr." w:date="2012-11-13T07:32:00Z">
              <w:rPr/>
            </w:rPrChange>
          </w:rPr>
          <w:tab/>
          <w:delText>It is the ability to identify the presence of an evil spirit.</w:delText>
        </w:r>
      </w:del>
    </w:p>
    <w:p w:rsidR="0038032B" w:rsidRPr="00920A48" w:rsidDel="00920A48" w:rsidRDefault="0038032B" w:rsidP="0038032B">
      <w:pPr>
        <w:rPr>
          <w:del w:id="6753" w:author="Stephen Reynolds, Jr." w:date="2012-11-13T07:30:00Z"/>
          <w:rPrChange w:id="6754" w:author="Stephen Reynolds, Jr." w:date="2012-11-13T07:32:00Z">
            <w:rPr>
              <w:del w:id="6755" w:author="Stephen Reynolds, Jr." w:date="2012-11-13T07:30:00Z"/>
            </w:rPr>
          </w:rPrChange>
        </w:rPr>
      </w:pPr>
    </w:p>
    <w:p w:rsidR="0038032B" w:rsidRPr="00920A48" w:rsidDel="00920A48" w:rsidRDefault="0038032B" w:rsidP="0038032B">
      <w:pPr>
        <w:tabs>
          <w:tab w:val="left" w:pos="1980"/>
        </w:tabs>
        <w:ind w:left="720" w:firstLine="540"/>
        <w:rPr>
          <w:del w:id="6756" w:author="Stephen Reynolds, Jr." w:date="2012-11-13T07:30:00Z"/>
          <w:rPrChange w:id="6757" w:author="Stephen Reynolds, Jr." w:date="2012-11-13T07:32:00Z">
            <w:rPr>
              <w:del w:id="6758" w:author="Stephen Reynolds, Jr." w:date="2012-11-13T07:30:00Z"/>
            </w:rPr>
          </w:rPrChange>
        </w:rPr>
      </w:pPr>
      <w:del w:id="6759" w:author="Stephen Reynolds, Jr." w:date="2012-11-13T07:30:00Z">
        <w:r w:rsidRPr="00920A48" w:rsidDel="00920A48">
          <w:rPr>
            <w:rPrChange w:id="6760" w:author="Stephen Reynolds, Jr." w:date="2012-11-13T07:32:00Z">
              <w:rPr/>
            </w:rPrChange>
          </w:rPr>
          <w:delText>1.</w:delText>
        </w:r>
        <w:r w:rsidRPr="00920A48" w:rsidDel="00920A48">
          <w:rPr>
            <w:rPrChange w:id="6761" w:author="Stephen Reynolds, Jr." w:date="2012-11-13T07:32:00Z">
              <w:rPr/>
            </w:rPrChange>
          </w:rPr>
          <w:tab/>
          <w:delText>There are many different spirits that attach themselves to people.</w:delText>
        </w:r>
      </w:del>
    </w:p>
    <w:p w:rsidR="0038032B" w:rsidRPr="00920A48" w:rsidDel="00920A48" w:rsidRDefault="0038032B" w:rsidP="0038032B">
      <w:pPr>
        <w:ind w:left="720" w:firstLine="720"/>
        <w:rPr>
          <w:del w:id="6762" w:author="Stephen Reynolds, Jr." w:date="2012-11-13T07:30:00Z"/>
          <w:rPrChange w:id="6763" w:author="Stephen Reynolds, Jr." w:date="2012-11-13T07:32:00Z">
            <w:rPr>
              <w:del w:id="6764" w:author="Stephen Reynolds, Jr." w:date="2012-11-13T07:30:00Z"/>
            </w:rPr>
          </w:rPrChange>
        </w:rPr>
      </w:pPr>
    </w:p>
    <w:p w:rsidR="0038032B" w:rsidRPr="00920A48" w:rsidDel="00920A48" w:rsidRDefault="0038032B" w:rsidP="0038032B">
      <w:pPr>
        <w:ind w:firstLine="720"/>
        <w:rPr>
          <w:del w:id="6765" w:author="Stephen Reynolds, Jr." w:date="2012-11-13T07:30:00Z"/>
          <w:rPrChange w:id="6766" w:author="Stephen Reynolds, Jr." w:date="2012-11-13T07:32:00Z">
            <w:rPr>
              <w:del w:id="6767" w:author="Stephen Reynolds, Jr." w:date="2012-11-13T07:30:00Z"/>
            </w:rPr>
          </w:rPrChange>
        </w:rPr>
      </w:pPr>
      <w:del w:id="6768" w:author="Stephen Reynolds, Jr." w:date="2012-11-13T07:30:00Z">
        <w:r w:rsidRPr="00920A48" w:rsidDel="00920A48">
          <w:rPr>
            <w:rPrChange w:id="6769" w:author="Stephen Reynolds, Jr." w:date="2012-11-13T07:32:00Z">
              <w:rPr/>
            </w:rPrChange>
          </w:rPr>
          <w:delText xml:space="preserve">There are many spirits with different names and various missions of destruction.  There are spirits of alcohol and drugs that drive people to addiction.  Every alcoholic and every drug addict is not possessed by a spirit.  It is the sin that will lead to demon possession.  There are too many spirits to name on this page.  For example, there are demons of: sex, stealing, lying, witchcraft, anger and rage.  The spirit of homosexuality is running rampant in the world today.  It is a perverted spirit that causes a man to desire a man. There is an effeminate spirit that will cause a man to act like a woman.  This is not natural it is a perverted demon of hell.  Not all homosexuals have an effeminate spirit.  You cannot always tell by looking at someone if they are a homosexual.  This gift will enable you to identify the demons so you will know how to pray.     </w:delText>
        </w:r>
      </w:del>
    </w:p>
    <w:p w:rsidR="0038032B" w:rsidRPr="00920A48" w:rsidDel="00920A48" w:rsidRDefault="0038032B" w:rsidP="0038032B">
      <w:pPr>
        <w:ind w:firstLine="720"/>
        <w:rPr>
          <w:del w:id="6770" w:author="Stephen Reynolds, Jr." w:date="2012-11-13T07:30:00Z"/>
          <w:rPrChange w:id="6771" w:author="Stephen Reynolds, Jr." w:date="2012-11-13T07:32:00Z">
            <w:rPr>
              <w:del w:id="6772" w:author="Stephen Reynolds, Jr." w:date="2012-11-13T07:30:00Z"/>
            </w:rPr>
          </w:rPrChange>
        </w:rPr>
      </w:pPr>
    </w:p>
    <w:p w:rsidR="0038032B" w:rsidRPr="00920A48" w:rsidDel="00920A48" w:rsidRDefault="0038032B" w:rsidP="0038032B">
      <w:pPr>
        <w:tabs>
          <w:tab w:val="left" w:pos="1980"/>
        </w:tabs>
        <w:ind w:left="720" w:firstLine="540"/>
        <w:rPr>
          <w:del w:id="6773" w:author="Stephen Reynolds, Jr." w:date="2012-11-13T07:30:00Z"/>
          <w:rPrChange w:id="6774" w:author="Stephen Reynolds, Jr." w:date="2012-11-13T07:32:00Z">
            <w:rPr>
              <w:del w:id="6775" w:author="Stephen Reynolds, Jr." w:date="2012-11-13T07:30:00Z"/>
            </w:rPr>
          </w:rPrChange>
        </w:rPr>
      </w:pPr>
      <w:del w:id="6776" w:author="Stephen Reynolds, Jr." w:date="2012-11-13T07:30:00Z">
        <w:r w:rsidRPr="00920A48" w:rsidDel="00920A48">
          <w:rPr>
            <w:rPrChange w:id="6777" w:author="Stephen Reynolds, Jr." w:date="2012-11-13T07:32:00Z">
              <w:rPr/>
            </w:rPrChange>
          </w:rPr>
          <w:delText>2.</w:delText>
        </w:r>
        <w:r w:rsidRPr="00920A48" w:rsidDel="00920A48">
          <w:rPr>
            <w:rPrChange w:id="6778" w:author="Stephen Reynolds, Jr." w:date="2012-11-13T07:32:00Z">
              <w:rPr/>
            </w:rPrChange>
          </w:rPr>
          <w:tab/>
          <w:delText>The Holy Spirit will let you know if there is a spirit causing sickness.</w:delText>
        </w:r>
      </w:del>
    </w:p>
    <w:p w:rsidR="0038032B" w:rsidRPr="00920A48" w:rsidDel="00920A48" w:rsidRDefault="0038032B" w:rsidP="0038032B">
      <w:pPr>
        <w:ind w:left="720"/>
        <w:rPr>
          <w:del w:id="6779" w:author="Stephen Reynolds, Jr." w:date="2012-11-13T07:30:00Z"/>
          <w:rPrChange w:id="6780" w:author="Stephen Reynolds, Jr." w:date="2012-11-13T07:32:00Z">
            <w:rPr>
              <w:del w:id="6781" w:author="Stephen Reynolds, Jr." w:date="2012-11-13T07:30:00Z"/>
            </w:rPr>
          </w:rPrChange>
        </w:rPr>
      </w:pPr>
    </w:p>
    <w:p w:rsidR="0038032B" w:rsidRPr="00920A48" w:rsidDel="00920A48" w:rsidRDefault="0038032B" w:rsidP="0038032B">
      <w:pPr>
        <w:rPr>
          <w:del w:id="6782" w:author="Stephen Reynolds, Jr." w:date="2012-11-13T07:30:00Z"/>
          <w:i/>
          <w:rPrChange w:id="6783" w:author="Stephen Reynolds, Jr." w:date="2012-11-13T07:32:00Z">
            <w:rPr>
              <w:del w:id="6784" w:author="Stephen Reynolds, Jr." w:date="2012-11-13T07:30:00Z"/>
              <w:i/>
            </w:rPr>
          </w:rPrChange>
        </w:rPr>
      </w:pPr>
      <w:del w:id="6785" w:author="Stephen Reynolds, Jr." w:date="2012-11-13T07:30:00Z">
        <w:r w:rsidRPr="00920A48" w:rsidDel="00920A48">
          <w:rPr>
            <w:i/>
            <w:rPrChange w:id="6786" w:author="Stephen Reynolds, Jr." w:date="2012-11-13T07:32:00Z">
              <w:rPr>
                <w:i/>
              </w:rPr>
            </w:rPrChange>
          </w:rPr>
          <w:delText xml:space="preserve">When Jesus saw that the people came running together, he rebuked the foul spirit, saying unto him, Thou dumb and deaf spirit, I charge thee, come out of him, and enter no more into him. </w:delText>
        </w:r>
        <w:r w:rsidRPr="00920A48" w:rsidDel="00920A48">
          <w:rPr>
            <w:rPrChange w:id="6787" w:author="Stephen Reynolds, Jr." w:date="2012-11-13T07:32:00Z">
              <w:rPr/>
            </w:rPrChange>
          </w:rPr>
          <w:delText>- Mark 9:25</w:delText>
        </w:r>
      </w:del>
    </w:p>
    <w:p w:rsidR="0038032B" w:rsidRPr="00920A48" w:rsidDel="00920A48" w:rsidRDefault="0038032B" w:rsidP="0038032B">
      <w:pPr>
        <w:ind w:firstLine="720"/>
        <w:rPr>
          <w:del w:id="6788" w:author="Stephen Reynolds, Jr." w:date="2012-11-13T07:30:00Z"/>
          <w:rPrChange w:id="6789" w:author="Stephen Reynolds, Jr." w:date="2012-11-13T07:32:00Z">
            <w:rPr>
              <w:del w:id="6790" w:author="Stephen Reynolds, Jr." w:date="2012-11-13T07:30:00Z"/>
            </w:rPr>
          </w:rPrChange>
        </w:rPr>
      </w:pPr>
      <w:del w:id="6791" w:author="Stephen Reynolds, Jr." w:date="2012-11-13T07:30:00Z">
        <w:r w:rsidRPr="00920A48" w:rsidDel="00920A48">
          <w:rPr>
            <w:rPrChange w:id="6792" w:author="Stephen Reynolds, Jr." w:date="2012-11-13T07:32:00Z">
              <w:rPr/>
            </w:rPrChange>
          </w:rPr>
          <w:delText xml:space="preserve">Jesus cast a deaf and dumb spirit out of a boy.  This helps us to understand that it was the demon that was causing the physical problem.  Not all deaf people have demons and not all sickness is caused by demons. There is a difference between demon possession and lunacy. They are listed separate in Matthew 4:24. Lunacy doesn’t need to be cast out but it needs a healing.  This gift is used to discern if the cause of sickness is a spirit. You will know how to pray if you know what you are up against.  If you know there is a spirit causing a person to be sick then you can rebuke the spirit of infirmity.  This gift enables you to discern if a spirit is causing the sickness and that there is not just a physical problem.  </w:delText>
        </w:r>
      </w:del>
    </w:p>
    <w:p w:rsidR="0038032B" w:rsidRPr="00920A48" w:rsidDel="00920A48" w:rsidRDefault="0038032B" w:rsidP="0038032B">
      <w:pPr>
        <w:rPr>
          <w:del w:id="6793" w:author="Stephen Reynolds, Jr." w:date="2012-11-13T07:30:00Z"/>
          <w:rPrChange w:id="6794" w:author="Stephen Reynolds, Jr." w:date="2012-11-13T07:32:00Z">
            <w:rPr>
              <w:del w:id="6795" w:author="Stephen Reynolds, Jr." w:date="2012-11-13T07:30:00Z"/>
            </w:rPr>
          </w:rPrChange>
        </w:rPr>
      </w:pPr>
    </w:p>
    <w:p w:rsidR="0038032B" w:rsidRPr="00920A48" w:rsidDel="00920A48" w:rsidRDefault="0038032B" w:rsidP="0038032B">
      <w:pPr>
        <w:rPr>
          <w:del w:id="6796" w:author="Stephen Reynolds, Jr." w:date="2012-11-13T07:30:00Z"/>
          <w:rPrChange w:id="6797" w:author="Stephen Reynolds, Jr." w:date="2012-11-13T07:32:00Z">
            <w:rPr>
              <w:del w:id="6798" w:author="Stephen Reynolds, Jr." w:date="2012-11-13T07:30:00Z"/>
            </w:rPr>
          </w:rPrChange>
        </w:rPr>
      </w:pPr>
      <w:del w:id="6799" w:author="Stephen Reynolds, Jr." w:date="2012-11-13T07:30:00Z">
        <w:r w:rsidRPr="00920A48" w:rsidDel="00920A48">
          <w:rPr>
            <w:rPrChange w:id="6800" w:author="Stephen Reynolds, Jr." w:date="2012-11-13T07:32:00Z">
              <w:rPr/>
            </w:rPrChange>
          </w:rPr>
          <w:tab/>
        </w:r>
        <w:r w:rsidRPr="00920A48" w:rsidDel="00920A48">
          <w:rPr>
            <w:rPrChange w:id="6801" w:author="Stephen Reynolds, Jr." w:date="2012-11-13T07:32:00Z">
              <w:rPr/>
            </w:rPrChange>
          </w:rPr>
          <w:tab/>
          <w:delText>3.</w:delText>
        </w:r>
        <w:r w:rsidRPr="00920A48" w:rsidDel="00920A48">
          <w:rPr>
            <w:rPrChange w:id="6802" w:author="Stephen Reynolds, Jr." w:date="2012-11-13T07:32:00Z">
              <w:rPr/>
            </w:rPrChange>
          </w:rPr>
          <w:tab/>
          <w:delText>You cannot always discern by natural means the presence of a demon.</w:delText>
        </w:r>
      </w:del>
    </w:p>
    <w:p w:rsidR="0038032B" w:rsidRPr="00920A48" w:rsidDel="00920A48" w:rsidRDefault="0038032B" w:rsidP="0038032B">
      <w:pPr>
        <w:rPr>
          <w:del w:id="6803" w:author="Stephen Reynolds, Jr." w:date="2012-11-13T07:30:00Z"/>
          <w:rPrChange w:id="6804" w:author="Stephen Reynolds, Jr." w:date="2012-11-13T07:32:00Z">
            <w:rPr>
              <w:del w:id="6805" w:author="Stephen Reynolds, Jr." w:date="2012-11-13T07:30:00Z"/>
            </w:rPr>
          </w:rPrChange>
        </w:rPr>
      </w:pPr>
    </w:p>
    <w:p w:rsidR="0038032B" w:rsidRPr="00920A48" w:rsidDel="00920A48" w:rsidRDefault="0038032B" w:rsidP="0038032B">
      <w:pPr>
        <w:rPr>
          <w:del w:id="6806" w:author="Stephen Reynolds, Jr." w:date="2012-11-13T07:30:00Z"/>
          <w:rPrChange w:id="6807" w:author="Stephen Reynolds, Jr." w:date="2012-11-13T07:32:00Z">
            <w:rPr>
              <w:del w:id="6808" w:author="Stephen Reynolds, Jr." w:date="2012-11-13T07:30:00Z"/>
            </w:rPr>
          </w:rPrChange>
        </w:rPr>
      </w:pPr>
      <w:del w:id="6809" w:author="Stephen Reynolds, Jr." w:date="2012-11-13T07:30:00Z">
        <w:r w:rsidRPr="00920A48" w:rsidDel="00920A48">
          <w:rPr>
            <w:rPrChange w:id="6810" w:author="Stephen Reynolds, Jr." w:date="2012-11-13T07:32:00Z">
              <w:rPr/>
            </w:rPrChange>
          </w:rPr>
          <w:tab/>
          <w:delText>Every person that is bound by a demon will not be writhing on the floor like a snake.  You can’t tell by looking at a person if they are demon possessed.  Demons will show their presence when there is a strong anointing and the Holy Ghost is moving. This is referred to as demons manifesting.  The demons can talk and make noise and cause the bound person to act out in frenzy.  This will let you know there is demon activity, but you still wouldn’t know what kind of demon or how many there were.  This gift will enable you to know the type of spirits you are dealing with.  Jesus called the demons by name and cast them out.  This gift will help you to follow the example of Jesus and call the demons out by name.</w:delText>
        </w:r>
      </w:del>
    </w:p>
    <w:p w:rsidR="0038032B" w:rsidRPr="00920A48" w:rsidDel="00920A48" w:rsidRDefault="0038032B" w:rsidP="0038032B">
      <w:pPr>
        <w:rPr>
          <w:del w:id="6811" w:author="Stephen Reynolds, Jr." w:date="2012-11-13T07:30:00Z"/>
          <w:rPrChange w:id="6812" w:author="Stephen Reynolds, Jr." w:date="2012-11-13T07:32:00Z">
            <w:rPr>
              <w:del w:id="6813" w:author="Stephen Reynolds, Jr." w:date="2012-11-13T07:30:00Z"/>
            </w:rPr>
          </w:rPrChange>
        </w:rPr>
      </w:pPr>
      <w:del w:id="6814" w:author="Stephen Reynolds, Jr." w:date="2012-11-13T07:30:00Z">
        <w:r w:rsidRPr="00920A48" w:rsidDel="00920A48">
          <w:rPr>
            <w:rPrChange w:id="6815" w:author="Stephen Reynolds, Jr." w:date="2012-11-13T07:32:00Z">
              <w:rPr/>
            </w:rPrChange>
          </w:rPr>
          <w:delText xml:space="preserve"> </w:delText>
        </w:r>
      </w:del>
    </w:p>
    <w:p w:rsidR="0038032B" w:rsidRPr="00920A48" w:rsidDel="00920A48" w:rsidRDefault="0038032B" w:rsidP="0038032B">
      <w:pPr>
        <w:ind w:left="720"/>
        <w:rPr>
          <w:del w:id="6816" w:author="Stephen Reynolds, Jr." w:date="2012-11-13T07:30:00Z"/>
          <w:rPrChange w:id="6817" w:author="Stephen Reynolds, Jr." w:date="2012-11-13T07:32:00Z">
            <w:rPr>
              <w:del w:id="6818" w:author="Stephen Reynolds, Jr." w:date="2012-11-13T07:30:00Z"/>
            </w:rPr>
          </w:rPrChange>
        </w:rPr>
      </w:pPr>
      <w:del w:id="6819" w:author="Stephen Reynolds, Jr." w:date="2012-11-13T07:30:00Z">
        <w:r w:rsidRPr="00920A48" w:rsidDel="00920A48">
          <w:rPr>
            <w:rPrChange w:id="6820" w:author="Stephen Reynolds, Jr." w:date="2012-11-13T07:32:00Z">
              <w:rPr/>
            </w:rPrChange>
          </w:rPr>
          <w:delText>B.</w:delText>
        </w:r>
        <w:r w:rsidRPr="00920A48" w:rsidDel="00920A48">
          <w:rPr>
            <w:rPrChange w:id="6821" w:author="Stephen Reynolds, Jr." w:date="2012-11-13T07:32:00Z">
              <w:rPr/>
            </w:rPrChange>
          </w:rPr>
          <w:tab/>
          <w:delText xml:space="preserve">It is knowledge to discover a workman of the devil. </w:delText>
        </w:r>
      </w:del>
    </w:p>
    <w:p w:rsidR="0038032B" w:rsidRPr="00920A48" w:rsidDel="00920A48" w:rsidRDefault="0038032B" w:rsidP="0038032B">
      <w:pPr>
        <w:ind w:left="720"/>
        <w:rPr>
          <w:del w:id="6822" w:author="Stephen Reynolds, Jr." w:date="2012-11-13T07:30:00Z"/>
          <w:rPrChange w:id="6823" w:author="Stephen Reynolds, Jr." w:date="2012-11-13T07:32:00Z">
            <w:rPr>
              <w:del w:id="6824" w:author="Stephen Reynolds, Jr." w:date="2012-11-13T07:30:00Z"/>
            </w:rPr>
          </w:rPrChange>
        </w:rPr>
      </w:pPr>
      <w:del w:id="6825" w:author="Stephen Reynolds, Jr." w:date="2012-11-13T07:30:00Z">
        <w:r w:rsidRPr="00920A48" w:rsidDel="00920A48">
          <w:rPr>
            <w:rPrChange w:id="6826" w:author="Stephen Reynolds, Jr." w:date="2012-11-13T07:32:00Z">
              <w:rPr/>
            </w:rPrChange>
          </w:rPr>
          <w:tab/>
          <w:delText>1.</w:delText>
        </w:r>
        <w:r w:rsidRPr="00920A48" w:rsidDel="00920A48">
          <w:rPr>
            <w:rPrChange w:id="6827" w:author="Stephen Reynolds, Jr." w:date="2012-11-13T07:32:00Z">
              <w:rPr/>
            </w:rPrChange>
          </w:rPr>
          <w:tab/>
          <w:delText>Paul discerned a false prophet by the Holy Spirit. - Acts 13:4-12</w:delText>
        </w:r>
      </w:del>
    </w:p>
    <w:p w:rsidR="0038032B" w:rsidRPr="00920A48" w:rsidDel="00920A48" w:rsidRDefault="0038032B" w:rsidP="0038032B">
      <w:pPr>
        <w:ind w:left="720" w:firstLine="720"/>
        <w:rPr>
          <w:del w:id="6828" w:author="Stephen Reynolds, Jr." w:date="2012-11-13T07:30:00Z"/>
          <w:rPrChange w:id="6829" w:author="Stephen Reynolds, Jr." w:date="2012-11-13T07:32:00Z">
            <w:rPr>
              <w:del w:id="6830" w:author="Stephen Reynolds, Jr." w:date="2012-11-13T07:30:00Z"/>
            </w:rPr>
          </w:rPrChange>
        </w:rPr>
      </w:pPr>
      <w:del w:id="6831" w:author="Stephen Reynolds, Jr." w:date="2012-11-13T07:30:00Z">
        <w:r w:rsidRPr="00920A48" w:rsidDel="00920A48">
          <w:rPr>
            <w:rPrChange w:id="6832" w:author="Stephen Reynolds, Jr." w:date="2012-11-13T07:32:00Z">
              <w:rPr/>
            </w:rPrChange>
          </w:rPr>
          <w:delText>2.</w:delText>
        </w:r>
        <w:r w:rsidRPr="00920A48" w:rsidDel="00920A48">
          <w:rPr>
            <w:rPrChange w:id="6833" w:author="Stephen Reynolds, Jr." w:date="2012-11-13T07:32:00Z">
              <w:rPr/>
            </w:rPrChange>
          </w:rPr>
          <w:tab/>
          <w:delText>God can expose the wolves in sheep’s clothing.</w:delText>
        </w:r>
      </w:del>
    </w:p>
    <w:p w:rsidR="0038032B" w:rsidRPr="00920A48" w:rsidDel="00920A48" w:rsidRDefault="0038032B" w:rsidP="0038032B">
      <w:pPr>
        <w:ind w:left="720" w:firstLine="720"/>
        <w:rPr>
          <w:del w:id="6834" w:author="Stephen Reynolds, Jr." w:date="2012-11-13T07:30:00Z"/>
          <w:rPrChange w:id="6835" w:author="Stephen Reynolds, Jr." w:date="2012-11-13T07:32:00Z">
            <w:rPr>
              <w:del w:id="6836" w:author="Stephen Reynolds, Jr." w:date="2012-11-13T07:30:00Z"/>
            </w:rPr>
          </w:rPrChange>
        </w:rPr>
      </w:pPr>
      <w:del w:id="6837" w:author="Stephen Reynolds, Jr." w:date="2012-11-13T07:30:00Z">
        <w:r w:rsidRPr="00920A48" w:rsidDel="00920A48">
          <w:rPr>
            <w:rPrChange w:id="6838" w:author="Stephen Reynolds, Jr." w:date="2012-11-13T07:32:00Z">
              <w:rPr/>
            </w:rPrChange>
          </w:rPr>
          <w:delText>3.</w:delText>
        </w:r>
        <w:r w:rsidRPr="00920A48" w:rsidDel="00920A48">
          <w:rPr>
            <w:rPrChange w:id="6839" w:author="Stephen Reynolds, Jr." w:date="2012-11-13T07:32:00Z">
              <w:rPr/>
            </w:rPrChange>
          </w:rPr>
          <w:tab/>
          <w:delText>There are many false prophets in the land today.</w:delText>
        </w:r>
      </w:del>
    </w:p>
    <w:p w:rsidR="0038032B" w:rsidRPr="00920A48" w:rsidDel="00920A48" w:rsidRDefault="0038032B" w:rsidP="0038032B">
      <w:pPr>
        <w:ind w:left="720" w:firstLine="720"/>
        <w:rPr>
          <w:del w:id="6840" w:author="Stephen Reynolds, Jr." w:date="2012-11-13T07:30:00Z"/>
          <w:rPrChange w:id="6841" w:author="Stephen Reynolds, Jr." w:date="2012-11-13T07:32:00Z">
            <w:rPr>
              <w:del w:id="6842" w:author="Stephen Reynolds, Jr." w:date="2012-11-13T07:30:00Z"/>
            </w:rPr>
          </w:rPrChange>
        </w:rPr>
      </w:pPr>
      <w:del w:id="6843" w:author="Stephen Reynolds, Jr." w:date="2012-11-13T07:30:00Z">
        <w:r w:rsidRPr="00920A48" w:rsidDel="00920A48">
          <w:rPr>
            <w:rPrChange w:id="6844" w:author="Stephen Reynolds, Jr." w:date="2012-11-13T07:32:00Z">
              <w:rPr/>
            </w:rPrChange>
          </w:rPr>
          <w:delText xml:space="preserve"> </w:delText>
        </w:r>
      </w:del>
    </w:p>
    <w:p w:rsidR="0038032B" w:rsidRPr="00920A48" w:rsidDel="00920A48" w:rsidRDefault="0038032B" w:rsidP="0038032B">
      <w:pPr>
        <w:ind w:firstLine="720"/>
        <w:rPr>
          <w:del w:id="6845" w:author="Stephen Reynolds, Jr." w:date="2012-11-13T07:30:00Z"/>
          <w:rPrChange w:id="6846" w:author="Stephen Reynolds, Jr." w:date="2012-11-13T07:32:00Z">
            <w:rPr>
              <w:del w:id="6847" w:author="Stephen Reynolds, Jr." w:date="2012-11-13T07:30:00Z"/>
            </w:rPr>
          </w:rPrChange>
        </w:rPr>
      </w:pPr>
      <w:del w:id="6848" w:author="Stephen Reynolds, Jr." w:date="2012-11-13T07:30:00Z">
        <w:r w:rsidRPr="00920A48" w:rsidDel="00920A48">
          <w:rPr>
            <w:rPrChange w:id="6849" w:author="Stephen Reynolds, Jr." w:date="2012-11-13T07:32:00Z">
              <w:rPr/>
            </w:rPrChange>
          </w:rPr>
          <w:delText>C.</w:delText>
        </w:r>
        <w:r w:rsidRPr="00920A48" w:rsidDel="00920A48">
          <w:rPr>
            <w:rPrChange w:id="6850" w:author="Stephen Reynolds, Jr." w:date="2012-11-13T07:32:00Z">
              <w:rPr/>
            </w:rPrChange>
          </w:rPr>
          <w:tab/>
          <w:delText>It is ability to know truthful testimony and check the devil’s work.</w:delText>
        </w:r>
      </w:del>
    </w:p>
    <w:p w:rsidR="0038032B" w:rsidRPr="00920A48" w:rsidDel="00920A48" w:rsidRDefault="0038032B" w:rsidP="0038032B">
      <w:pPr>
        <w:ind w:firstLine="720"/>
        <w:rPr>
          <w:del w:id="6851" w:author="Stephen Reynolds, Jr." w:date="2012-11-13T07:30:00Z"/>
          <w:rPrChange w:id="6852" w:author="Stephen Reynolds, Jr." w:date="2012-11-13T07:32:00Z">
            <w:rPr>
              <w:del w:id="6853" w:author="Stephen Reynolds, Jr." w:date="2012-11-13T07:30:00Z"/>
            </w:rPr>
          </w:rPrChange>
        </w:rPr>
      </w:pPr>
      <w:del w:id="6854" w:author="Stephen Reynolds, Jr." w:date="2012-11-13T07:30:00Z">
        <w:r w:rsidRPr="00920A48" w:rsidDel="00920A48">
          <w:rPr>
            <w:rPrChange w:id="6855" w:author="Stephen Reynolds, Jr." w:date="2012-11-13T07:32:00Z">
              <w:rPr/>
            </w:rPrChange>
          </w:rPr>
          <w:delText xml:space="preserve"> </w:delText>
        </w:r>
        <w:r w:rsidRPr="00920A48" w:rsidDel="00920A48">
          <w:rPr>
            <w:rPrChange w:id="6856" w:author="Stephen Reynolds, Jr." w:date="2012-11-13T07:32:00Z">
              <w:rPr/>
            </w:rPrChange>
          </w:rPr>
          <w:tab/>
          <w:delText>Mark 1:23, 24, 27</w:delText>
        </w:r>
      </w:del>
    </w:p>
    <w:p w:rsidR="0038032B" w:rsidRPr="00920A48" w:rsidDel="00920A48" w:rsidRDefault="0038032B" w:rsidP="0038032B">
      <w:pPr>
        <w:ind w:firstLine="720"/>
        <w:rPr>
          <w:del w:id="6857" w:author="Stephen Reynolds, Jr." w:date="2012-11-13T07:30:00Z"/>
          <w:rPrChange w:id="6858" w:author="Stephen Reynolds, Jr." w:date="2012-11-13T07:32:00Z">
            <w:rPr>
              <w:del w:id="6859" w:author="Stephen Reynolds, Jr." w:date="2012-11-13T07:30:00Z"/>
            </w:rPr>
          </w:rPrChange>
        </w:rPr>
      </w:pPr>
      <w:del w:id="6860" w:author="Stephen Reynolds, Jr." w:date="2012-11-13T07:30:00Z">
        <w:r w:rsidRPr="00920A48" w:rsidDel="00920A48">
          <w:rPr>
            <w:rPrChange w:id="6861" w:author="Stephen Reynolds, Jr." w:date="2012-11-13T07:32:00Z">
              <w:rPr/>
            </w:rPrChange>
          </w:rPr>
          <w:delText>D.</w:delText>
        </w:r>
        <w:r w:rsidRPr="00920A48" w:rsidDel="00920A48">
          <w:rPr>
            <w:rPrChange w:id="6862" w:author="Stephen Reynolds, Jr." w:date="2012-11-13T07:32:00Z">
              <w:rPr/>
            </w:rPrChange>
          </w:rPr>
          <w:tab/>
          <w:delText>It is revelation to reveal demon miracle workers.</w:delText>
        </w:r>
      </w:del>
    </w:p>
    <w:p w:rsidR="0038032B" w:rsidRPr="00920A48" w:rsidDel="00920A48" w:rsidRDefault="0038032B" w:rsidP="0038032B">
      <w:pPr>
        <w:ind w:firstLine="720"/>
        <w:rPr>
          <w:del w:id="6863" w:author="Stephen Reynolds, Jr." w:date="2012-11-13T07:30:00Z"/>
          <w:rPrChange w:id="6864" w:author="Stephen Reynolds, Jr." w:date="2012-11-13T07:32:00Z">
            <w:rPr>
              <w:del w:id="6865" w:author="Stephen Reynolds, Jr." w:date="2012-11-13T07:30:00Z"/>
            </w:rPr>
          </w:rPrChange>
        </w:rPr>
      </w:pPr>
    </w:p>
    <w:p w:rsidR="0038032B" w:rsidRPr="00920A48" w:rsidDel="00920A48" w:rsidRDefault="0038032B" w:rsidP="0038032B">
      <w:pPr>
        <w:ind w:left="720" w:firstLine="720"/>
        <w:rPr>
          <w:del w:id="6866" w:author="Stephen Reynolds, Jr." w:date="2012-11-13T07:30:00Z"/>
          <w:rPrChange w:id="6867" w:author="Stephen Reynolds, Jr." w:date="2012-11-13T07:32:00Z">
            <w:rPr>
              <w:del w:id="6868" w:author="Stephen Reynolds, Jr." w:date="2012-11-13T07:30:00Z"/>
            </w:rPr>
          </w:rPrChange>
        </w:rPr>
      </w:pPr>
      <w:del w:id="6869" w:author="Stephen Reynolds, Jr." w:date="2012-11-13T07:30:00Z">
        <w:r w:rsidRPr="00920A48" w:rsidDel="00920A48">
          <w:rPr>
            <w:rPrChange w:id="6870" w:author="Stephen Reynolds, Jr." w:date="2012-11-13T07:32:00Z">
              <w:rPr/>
            </w:rPrChange>
          </w:rPr>
          <w:delText xml:space="preserve">1. </w:delText>
        </w:r>
        <w:r w:rsidRPr="00920A48" w:rsidDel="00920A48">
          <w:rPr>
            <w:rPrChange w:id="6871" w:author="Stephen Reynolds, Jr." w:date="2012-11-13T07:32:00Z">
              <w:rPr/>
            </w:rPrChange>
          </w:rPr>
          <w:tab/>
          <w:delText>Workers of Satan have power to produce lying signs wonders.</w:delText>
        </w:r>
      </w:del>
    </w:p>
    <w:p w:rsidR="0038032B" w:rsidRPr="00920A48" w:rsidDel="00920A48" w:rsidRDefault="0038032B" w:rsidP="0038032B">
      <w:pPr>
        <w:ind w:firstLine="720"/>
        <w:rPr>
          <w:del w:id="6872" w:author="Stephen Reynolds, Jr." w:date="2012-11-13T07:30:00Z"/>
          <w:rPrChange w:id="6873" w:author="Stephen Reynolds, Jr." w:date="2012-11-13T07:32:00Z">
            <w:rPr>
              <w:del w:id="6874" w:author="Stephen Reynolds, Jr." w:date="2012-11-13T07:30:00Z"/>
            </w:rPr>
          </w:rPrChange>
        </w:rPr>
      </w:pPr>
      <w:del w:id="6875" w:author="Stephen Reynolds, Jr." w:date="2012-11-13T07:30:00Z">
        <w:r w:rsidRPr="00920A48" w:rsidDel="00920A48">
          <w:rPr>
            <w:rPrChange w:id="6876" w:author="Stephen Reynolds, Jr." w:date="2012-11-13T07:32:00Z">
              <w:rPr/>
            </w:rPrChange>
          </w:rPr>
          <w:tab/>
        </w:r>
        <w:r w:rsidRPr="00920A48" w:rsidDel="00920A48">
          <w:rPr>
            <w:rPrChange w:id="6877" w:author="Stephen Reynolds, Jr." w:date="2012-11-13T07:32:00Z">
              <w:rPr/>
            </w:rPrChange>
          </w:rPr>
          <w:tab/>
          <w:delText>-  II Thessalonians 2:9</w:delText>
        </w:r>
      </w:del>
    </w:p>
    <w:p w:rsidR="0038032B" w:rsidRPr="00920A48" w:rsidDel="00920A48" w:rsidRDefault="0038032B" w:rsidP="0038032B">
      <w:pPr>
        <w:ind w:firstLine="720"/>
        <w:rPr>
          <w:del w:id="6878" w:author="Stephen Reynolds, Jr." w:date="2012-11-13T07:30:00Z"/>
          <w:rPrChange w:id="6879" w:author="Stephen Reynolds, Jr." w:date="2012-11-13T07:32:00Z">
            <w:rPr>
              <w:del w:id="6880" w:author="Stephen Reynolds, Jr." w:date="2012-11-13T07:30:00Z"/>
            </w:rPr>
          </w:rPrChange>
        </w:rPr>
      </w:pPr>
    </w:p>
    <w:p w:rsidR="0038032B" w:rsidRPr="00920A48" w:rsidDel="00920A48" w:rsidRDefault="0038032B" w:rsidP="0038032B">
      <w:pPr>
        <w:ind w:left="720" w:firstLine="720"/>
        <w:rPr>
          <w:del w:id="6881" w:author="Stephen Reynolds, Jr." w:date="2012-11-13T07:30:00Z"/>
          <w:rPrChange w:id="6882" w:author="Stephen Reynolds, Jr." w:date="2012-11-13T07:32:00Z">
            <w:rPr>
              <w:del w:id="6883" w:author="Stephen Reynolds, Jr." w:date="2012-11-13T07:30:00Z"/>
            </w:rPr>
          </w:rPrChange>
        </w:rPr>
      </w:pPr>
      <w:del w:id="6884" w:author="Stephen Reynolds, Jr." w:date="2012-11-13T07:30:00Z">
        <w:r w:rsidRPr="00920A48" w:rsidDel="00920A48">
          <w:rPr>
            <w:rPrChange w:id="6885" w:author="Stephen Reynolds, Jr." w:date="2012-11-13T07:32:00Z">
              <w:rPr/>
            </w:rPrChange>
          </w:rPr>
          <w:delText>2.</w:delText>
        </w:r>
        <w:r w:rsidRPr="00920A48" w:rsidDel="00920A48">
          <w:rPr>
            <w:rPrChange w:id="6886" w:author="Stephen Reynolds, Jr." w:date="2012-11-13T07:32:00Z">
              <w:rPr/>
            </w:rPrChange>
          </w:rPr>
          <w:tab/>
          <w:delText>We are living in a time when there is demon activity even in the house of God.</w:delText>
        </w:r>
      </w:del>
    </w:p>
    <w:p w:rsidR="0038032B" w:rsidRPr="00920A48" w:rsidDel="00920A48" w:rsidRDefault="0038032B" w:rsidP="0038032B">
      <w:pPr>
        <w:ind w:left="720" w:firstLine="720"/>
        <w:rPr>
          <w:del w:id="6887" w:author="Stephen Reynolds, Jr." w:date="2012-11-13T07:30:00Z"/>
          <w:rPrChange w:id="6888" w:author="Stephen Reynolds, Jr." w:date="2012-11-13T07:32:00Z">
            <w:rPr>
              <w:del w:id="6889" w:author="Stephen Reynolds, Jr." w:date="2012-11-13T07:30:00Z"/>
            </w:rPr>
          </w:rPrChange>
        </w:rPr>
      </w:pPr>
      <w:del w:id="6890" w:author="Stephen Reynolds, Jr." w:date="2012-11-13T07:30:00Z">
        <w:r w:rsidRPr="00920A48" w:rsidDel="00920A48">
          <w:rPr>
            <w:rPrChange w:id="6891" w:author="Stephen Reynolds, Jr." w:date="2012-11-13T07:32:00Z">
              <w:rPr/>
            </w:rPrChange>
          </w:rPr>
          <w:delText xml:space="preserve"> </w:delText>
        </w:r>
      </w:del>
    </w:p>
    <w:p w:rsidR="0038032B" w:rsidRPr="00920A48" w:rsidDel="00920A48" w:rsidRDefault="0038032B" w:rsidP="0038032B">
      <w:pPr>
        <w:ind w:left="720" w:firstLine="720"/>
        <w:rPr>
          <w:del w:id="6892" w:author="Stephen Reynolds, Jr." w:date="2012-11-13T07:30:00Z"/>
          <w:rPrChange w:id="6893" w:author="Stephen Reynolds, Jr." w:date="2012-11-13T07:32:00Z">
            <w:rPr>
              <w:del w:id="6894" w:author="Stephen Reynolds, Jr." w:date="2012-11-13T07:30:00Z"/>
            </w:rPr>
          </w:rPrChange>
        </w:rPr>
      </w:pPr>
      <w:del w:id="6895" w:author="Stephen Reynolds, Jr." w:date="2012-11-13T07:30:00Z">
        <w:r w:rsidRPr="00920A48" w:rsidDel="00920A48">
          <w:rPr>
            <w:rPrChange w:id="6896" w:author="Stephen Reynolds, Jr." w:date="2012-11-13T07:32:00Z">
              <w:rPr/>
            </w:rPrChange>
          </w:rPr>
          <w:delText>3.</w:delText>
        </w:r>
        <w:r w:rsidRPr="00920A48" w:rsidDel="00920A48">
          <w:rPr>
            <w:rPrChange w:id="6897" w:author="Stephen Reynolds, Jr." w:date="2012-11-13T07:32:00Z">
              <w:rPr/>
            </w:rPrChange>
          </w:rPr>
          <w:tab/>
          <w:delText>Devils can perform miracles.</w:delText>
        </w:r>
      </w:del>
    </w:p>
    <w:p w:rsidR="0038032B" w:rsidRPr="00920A48" w:rsidDel="00920A48" w:rsidRDefault="0038032B" w:rsidP="0038032B">
      <w:pPr>
        <w:ind w:left="720" w:firstLine="720"/>
        <w:rPr>
          <w:del w:id="6898" w:author="Stephen Reynolds, Jr." w:date="2012-11-13T07:30:00Z"/>
          <w:rPrChange w:id="6899" w:author="Stephen Reynolds, Jr." w:date="2012-11-13T07:32:00Z">
            <w:rPr>
              <w:del w:id="6900" w:author="Stephen Reynolds, Jr." w:date="2012-11-13T07:30:00Z"/>
            </w:rPr>
          </w:rPrChange>
        </w:rPr>
      </w:pPr>
    </w:p>
    <w:p w:rsidR="0038032B" w:rsidRPr="00920A48" w:rsidDel="00920A48" w:rsidRDefault="0038032B" w:rsidP="0038032B">
      <w:pPr>
        <w:ind w:left="720" w:hanging="720"/>
        <w:rPr>
          <w:del w:id="6901" w:author="Stephen Reynolds, Jr." w:date="2012-11-13T07:30:00Z"/>
          <w:rPrChange w:id="6902" w:author="Stephen Reynolds, Jr." w:date="2012-11-13T07:32:00Z">
            <w:rPr>
              <w:del w:id="6903" w:author="Stephen Reynolds, Jr." w:date="2012-11-13T07:30:00Z"/>
            </w:rPr>
          </w:rPrChange>
        </w:rPr>
      </w:pPr>
      <w:del w:id="6904" w:author="Stephen Reynolds, Jr." w:date="2012-11-13T07:30:00Z">
        <w:r w:rsidRPr="00920A48" w:rsidDel="00920A48">
          <w:rPr>
            <w:i/>
            <w:rPrChange w:id="6905" w:author="Stephen Reynolds, Jr." w:date="2012-11-13T07:32:00Z">
              <w:rPr>
                <w:i/>
              </w:rPr>
            </w:rPrChange>
          </w:rPr>
          <w:delText>For they are the spirits of devils, working miracles,</w:delText>
        </w:r>
        <w:r w:rsidRPr="00920A48" w:rsidDel="00920A48">
          <w:rPr>
            <w:rPrChange w:id="6906" w:author="Stephen Reynolds, Jr." w:date="2012-11-13T07:32:00Z">
              <w:rPr/>
            </w:rPrChange>
          </w:rPr>
          <w:delText>... - Revelation 16:14</w:delText>
        </w:r>
      </w:del>
    </w:p>
    <w:p w:rsidR="0038032B" w:rsidRPr="00920A48" w:rsidDel="00920A48" w:rsidRDefault="0038032B" w:rsidP="0038032B">
      <w:pPr>
        <w:rPr>
          <w:del w:id="6907" w:author="Stephen Reynolds, Jr." w:date="2012-11-13T07:30:00Z"/>
          <w:i/>
          <w:rPrChange w:id="6908" w:author="Stephen Reynolds, Jr." w:date="2012-11-13T07:32:00Z">
            <w:rPr>
              <w:del w:id="6909" w:author="Stephen Reynolds, Jr." w:date="2012-11-13T07:30:00Z"/>
              <w:i/>
            </w:rPr>
          </w:rPrChange>
        </w:rPr>
      </w:pPr>
      <w:del w:id="6910" w:author="Stephen Reynolds, Jr." w:date="2012-11-13T07:30:00Z">
        <w:r w:rsidRPr="00920A48" w:rsidDel="00920A48">
          <w:rPr>
            <w:i/>
            <w:rPrChange w:id="6911" w:author="Stephen Reynolds, Jr." w:date="2012-11-13T07:32:00Z">
              <w:rPr>
                <w:i/>
              </w:rPr>
            </w:rPrChange>
          </w:rPr>
          <w:delText xml:space="preserve">For there shall arise false Christs, and false prophets, and shall shew great signs and wonders; insomuch that, if it were possible, they shall deceive the very elect. </w:delText>
        </w:r>
      </w:del>
    </w:p>
    <w:p w:rsidR="0038032B" w:rsidRPr="00920A48" w:rsidDel="00920A48" w:rsidRDefault="0038032B" w:rsidP="0038032B">
      <w:pPr>
        <w:ind w:left="720" w:hanging="720"/>
        <w:rPr>
          <w:del w:id="6912" w:author="Stephen Reynolds, Jr." w:date="2012-11-13T07:30:00Z"/>
          <w:rPrChange w:id="6913" w:author="Stephen Reynolds, Jr." w:date="2012-11-13T07:32:00Z">
            <w:rPr>
              <w:del w:id="6914" w:author="Stephen Reynolds, Jr." w:date="2012-11-13T07:30:00Z"/>
            </w:rPr>
          </w:rPrChange>
        </w:rPr>
      </w:pPr>
      <w:del w:id="6915" w:author="Stephen Reynolds, Jr." w:date="2012-11-13T07:30:00Z">
        <w:r w:rsidRPr="00920A48" w:rsidDel="00920A48">
          <w:rPr>
            <w:rPrChange w:id="6916" w:author="Stephen Reynolds, Jr." w:date="2012-11-13T07:32:00Z">
              <w:rPr/>
            </w:rPrChange>
          </w:rPr>
          <w:delText xml:space="preserve"> - Matthew 24:24</w:delText>
        </w:r>
      </w:del>
    </w:p>
    <w:p w:rsidR="0038032B" w:rsidRPr="00920A48" w:rsidDel="00920A48" w:rsidRDefault="0038032B" w:rsidP="0038032B">
      <w:pPr>
        <w:rPr>
          <w:del w:id="6917" w:author="Stephen Reynolds, Jr." w:date="2012-11-13T07:30:00Z"/>
          <w:rPrChange w:id="6918" w:author="Stephen Reynolds, Jr." w:date="2012-11-13T07:32:00Z">
            <w:rPr>
              <w:del w:id="6919" w:author="Stephen Reynolds, Jr." w:date="2012-11-13T07:30:00Z"/>
            </w:rPr>
          </w:rPrChange>
        </w:rPr>
      </w:pPr>
      <w:del w:id="6920" w:author="Stephen Reynolds, Jr." w:date="2012-11-13T07:30:00Z">
        <w:r w:rsidRPr="00920A48" w:rsidDel="00920A48">
          <w:rPr>
            <w:rPrChange w:id="6921" w:author="Stephen Reynolds, Jr." w:date="2012-11-13T07:32:00Z">
              <w:rPr/>
            </w:rPrChange>
          </w:rPr>
          <w:tab/>
        </w:r>
        <w:r w:rsidRPr="00920A48" w:rsidDel="00920A48">
          <w:rPr>
            <w:i/>
            <w:rPrChange w:id="6922" w:author="Stephen Reynolds, Jr." w:date="2012-11-13T07:32:00Z">
              <w:rPr>
                <w:i/>
              </w:rPr>
            </w:rPrChange>
          </w:rPr>
          <w:delText>False Christs</w:delText>
        </w:r>
        <w:r w:rsidRPr="00920A48" w:rsidDel="00920A48">
          <w:rPr>
            <w:rPrChange w:id="6923" w:author="Stephen Reynolds, Jr." w:date="2012-11-13T07:32:00Z">
              <w:rPr/>
            </w:rPrChange>
          </w:rPr>
          <w:delText xml:space="preserve"> refers to those that will come with a false anointing.  We are seeing some of the finest people being deceived by these false spirits.   Evil spirits can work miracles to deceive people to believe a lie. </w:delText>
        </w:r>
      </w:del>
    </w:p>
    <w:p w:rsidR="000B2C21" w:rsidRPr="00920A48" w:rsidDel="00920A48" w:rsidRDefault="000B2C21">
      <w:pPr>
        <w:rPr>
          <w:del w:id="6924" w:author="Stephen Reynolds, Jr." w:date="2012-11-13T07:30:00Z"/>
          <w:b/>
          <w:sz w:val="28"/>
          <w:szCs w:val="28"/>
          <w:rPrChange w:id="6925" w:author="Stephen Reynolds, Jr." w:date="2012-11-13T07:32:00Z">
            <w:rPr>
              <w:del w:id="6926" w:author="Stephen Reynolds, Jr." w:date="2012-11-13T07:30:00Z"/>
              <w:b/>
              <w:sz w:val="28"/>
              <w:szCs w:val="28"/>
            </w:rPr>
          </w:rPrChange>
        </w:rPr>
      </w:pPr>
    </w:p>
    <w:p w:rsidR="0038032B" w:rsidRPr="00920A48" w:rsidDel="00920A48" w:rsidRDefault="0038032B" w:rsidP="0038032B">
      <w:pPr>
        <w:tabs>
          <w:tab w:val="left" w:pos="540"/>
        </w:tabs>
        <w:rPr>
          <w:del w:id="6927" w:author="Stephen Reynolds, Jr." w:date="2012-11-13T07:30:00Z"/>
          <w:b/>
          <w:sz w:val="28"/>
          <w:szCs w:val="28"/>
          <w:rPrChange w:id="6928" w:author="Stephen Reynolds, Jr." w:date="2012-11-13T07:32:00Z">
            <w:rPr>
              <w:del w:id="6929" w:author="Stephen Reynolds, Jr." w:date="2012-11-13T07:30:00Z"/>
              <w:b/>
              <w:sz w:val="28"/>
              <w:szCs w:val="28"/>
            </w:rPr>
          </w:rPrChange>
        </w:rPr>
      </w:pPr>
      <w:del w:id="6930" w:author="Stephen Reynolds, Jr." w:date="2012-11-13T07:30:00Z">
        <w:r w:rsidRPr="00920A48" w:rsidDel="00920A48">
          <w:rPr>
            <w:b/>
            <w:sz w:val="28"/>
            <w:szCs w:val="28"/>
            <w:rPrChange w:id="6931" w:author="Stephen Reynolds, Jr." w:date="2012-11-13T07:32:00Z">
              <w:rPr>
                <w:b/>
                <w:sz w:val="28"/>
                <w:szCs w:val="28"/>
              </w:rPr>
            </w:rPrChange>
          </w:rPr>
          <w:delText>III.</w:delText>
        </w:r>
        <w:r w:rsidRPr="00920A48" w:rsidDel="00920A48">
          <w:rPr>
            <w:b/>
            <w:sz w:val="28"/>
            <w:szCs w:val="28"/>
            <w:rPrChange w:id="6932" w:author="Stephen Reynolds, Jr." w:date="2012-11-13T07:32:00Z">
              <w:rPr>
                <w:b/>
                <w:sz w:val="28"/>
                <w:szCs w:val="28"/>
              </w:rPr>
            </w:rPrChange>
          </w:rPr>
          <w:tab/>
          <w:delText>The Purpose of the Gift</w:delText>
        </w:r>
      </w:del>
    </w:p>
    <w:p w:rsidR="0038032B" w:rsidRPr="00920A48" w:rsidDel="00920A48" w:rsidRDefault="0038032B" w:rsidP="0038032B">
      <w:pPr>
        <w:rPr>
          <w:del w:id="6933" w:author="Stephen Reynolds, Jr." w:date="2012-11-13T07:30:00Z"/>
          <w:rPrChange w:id="6934" w:author="Stephen Reynolds, Jr." w:date="2012-11-13T07:32:00Z">
            <w:rPr>
              <w:del w:id="6935" w:author="Stephen Reynolds, Jr." w:date="2012-11-13T07:30:00Z"/>
            </w:rPr>
          </w:rPrChange>
        </w:rPr>
      </w:pPr>
    </w:p>
    <w:p w:rsidR="0038032B" w:rsidRPr="00920A48" w:rsidDel="00920A48" w:rsidRDefault="0038032B" w:rsidP="00570157">
      <w:pPr>
        <w:tabs>
          <w:tab w:val="left" w:pos="1260"/>
        </w:tabs>
        <w:ind w:left="1440" w:hanging="900"/>
        <w:rPr>
          <w:del w:id="6936" w:author="Stephen Reynolds, Jr." w:date="2012-11-13T07:30:00Z"/>
          <w:rPrChange w:id="6937" w:author="Stephen Reynolds, Jr." w:date="2012-11-13T07:32:00Z">
            <w:rPr>
              <w:del w:id="6938" w:author="Stephen Reynolds, Jr." w:date="2012-11-13T07:30:00Z"/>
            </w:rPr>
          </w:rPrChange>
        </w:rPr>
      </w:pPr>
      <w:del w:id="6939" w:author="Stephen Reynolds, Jr." w:date="2012-11-13T07:30:00Z">
        <w:r w:rsidRPr="00920A48" w:rsidDel="00920A48">
          <w:rPr>
            <w:rPrChange w:id="6940" w:author="Stephen Reynolds, Jr." w:date="2012-11-13T07:32:00Z">
              <w:rPr/>
            </w:rPrChange>
          </w:rPr>
          <w:delText>A.</w:delText>
        </w:r>
        <w:r w:rsidRPr="00920A48" w:rsidDel="00920A48">
          <w:rPr>
            <w:rPrChange w:id="6941" w:author="Stephen Reynolds, Jr." w:date="2012-11-13T07:32:00Z">
              <w:rPr/>
            </w:rPrChange>
          </w:rPr>
          <w:tab/>
          <w:delText xml:space="preserve">It aids in the instruction of those that have been delivered.- Matthew 12:43-45 </w:delText>
        </w:r>
      </w:del>
    </w:p>
    <w:p w:rsidR="0038032B" w:rsidRPr="00920A48" w:rsidDel="00920A48" w:rsidRDefault="0038032B" w:rsidP="0038032B">
      <w:pPr>
        <w:ind w:left="720"/>
        <w:rPr>
          <w:del w:id="6942" w:author="Stephen Reynolds, Jr." w:date="2012-11-13T07:30:00Z"/>
          <w:rPrChange w:id="6943" w:author="Stephen Reynolds, Jr." w:date="2012-11-13T07:32:00Z">
            <w:rPr>
              <w:del w:id="6944" w:author="Stephen Reynolds, Jr." w:date="2012-11-13T07:30:00Z"/>
            </w:rPr>
          </w:rPrChange>
        </w:rPr>
      </w:pPr>
    </w:p>
    <w:p w:rsidR="0038032B" w:rsidRPr="00920A48" w:rsidDel="00920A48" w:rsidRDefault="0038032B" w:rsidP="0038032B">
      <w:pPr>
        <w:tabs>
          <w:tab w:val="left" w:pos="1980"/>
        </w:tabs>
        <w:ind w:left="720" w:firstLine="540"/>
        <w:rPr>
          <w:del w:id="6945" w:author="Stephen Reynolds, Jr." w:date="2012-11-13T07:30:00Z"/>
          <w:rPrChange w:id="6946" w:author="Stephen Reynolds, Jr." w:date="2012-11-13T07:32:00Z">
            <w:rPr>
              <w:del w:id="6947" w:author="Stephen Reynolds, Jr." w:date="2012-11-13T07:30:00Z"/>
            </w:rPr>
          </w:rPrChange>
        </w:rPr>
      </w:pPr>
      <w:del w:id="6948" w:author="Stephen Reynolds, Jr." w:date="2012-11-13T07:30:00Z">
        <w:r w:rsidRPr="00920A48" w:rsidDel="00920A48">
          <w:rPr>
            <w:rPrChange w:id="6949" w:author="Stephen Reynolds, Jr." w:date="2012-11-13T07:32:00Z">
              <w:rPr/>
            </w:rPrChange>
          </w:rPr>
          <w:delText>1.</w:delText>
        </w:r>
        <w:r w:rsidRPr="00920A48" w:rsidDel="00920A48">
          <w:rPr>
            <w:rPrChange w:id="6950" w:author="Stephen Reynolds, Jr." w:date="2012-11-13T07:32:00Z">
              <w:rPr/>
            </w:rPrChange>
          </w:rPr>
          <w:tab/>
          <w:delText>People need to be taught that the demons want to come back in.</w:delText>
        </w:r>
      </w:del>
    </w:p>
    <w:p w:rsidR="0038032B" w:rsidRPr="00920A48" w:rsidDel="00920A48" w:rsidRDefault="0038032B" w:rsidP="0038032B">
      <w:pPr>
        <w:ind w:firstLine="720"/>
        <w:rPr>
          <w:del w:id="6951" w:author="Stephen Reynolds, Jr." w:date="2012-11-13T07:30:00Z"/>
          <w:rPrChange w:id="6952" w:author="Stephen Reynolds, Jr." w:date="2012-11-13T07:32:00Z">
            <w:rPr>
              <w:del w:id="6953" w:author="Stephen Reynolds, Jr." w:date="2012-11-13T07:30:00Z"/>
            </w:rPr>
          </w:rPrChange>
        </w:rPr>
      </w:pPr>
      <w:del w:id="6954" w:author="Stephen Reynolds, Jr." w:date="2012-11-13T07:30:00Z">
        <w:r w:rsidRPr="00920A48" w:rsidDel="00920A48">
          <w:rPr>
            <w:rPrChange w:id="6955" w:author="Stephen Reynolds, Jr." w:date="2012-11-13T07:32:00Z">
              <w:rPr/>
            </w:rPrChange>
          </w:rPr>
          <w:delText xml:space="preserve">Those that have been delivered from demons must be taught that they must close every door to sin and the devil.  The demons that left want to come back to inhabit the person who has been set free.  If the person returns to the sin that allowed the demon to come in then the door will be open for the demon to return.  For example, if a person was bound by a spirit of lust and they return to the sin of lusting after the flesh, they can become bound again by a spirit of lust.  </w:delText>
        </w:r>
      </w:del>
    </w:p>
    <w:p w:rsidR="0038032B" w:rsidRPr="00920A48" w:rsidDel="00920A48" w:rsidRDefault="0038032B" w:rsidP="0038032B">
      <w:pPr>
        <w:ind w:firstLine="720"/>
        <w:rPr>
          <w:del w:id="6956" w:author="Stephen Reynolds, Jr." w:date="2012-11-13T07:30:00Z"/>
          <w:rPrChange w:id="6957" w:author="Stephen Reynolds, Jr." w:date="2012-11-13T07:32:00Z">
            <w:rPr>
              <w:del w:id="6958" w:author="Stephen Reynolds, Jr." w:date="2012-11-13T07:30:00Z"/>
            </w:rPr>
          </w:rPrChange>
        </w:rPr>
      </w:pPr>
    </w:p>
    <w:p w:rsidR="0038032B" w:rsidRPr="00920A48" w:rsidDel="00920A48" w:rsidRDefault="0038032B" w:rsidP="0038032B">
      <w:pPr>
        <w:tabs>
          <w:tab w:val="left" w:pos="1980"/>
        </w:tabs>
        <w:ind w:left="720" w:firstLine="540"/>
        <w:rPr>
          <w:del w:id="6959" w:author="Stephen Reynolds, Jr." w:date="2012-11-13T07:30:00Z"/>
          <w:rPrChange w:id="6960" w:author="Stephen Reynolds, Jr." w:date="2012-11-13T07:32:00Z">
            <w:rPr>
              <w:del w:id="6961" w:author="Stephen Reynolds, Jr." w:date="2012-11-13T07:30:00Z"/>
            </w:rPr>
          </w:rPrChange>
        </w:rPr>
      </w:pPr>
      <w:del w:id="6962" w:author="Stephen Reynolds, Jr." w:date="2012-11-13T07:30:00Z">
        <w:r w:rsidRPr="00920A48" w:rsidDel="00920A48">
          <w:rPr>
            <w:rPrChange w:id="6963" w:author="Stephen Reynolds, Jr." w:date="2012-11-13T07:32:00Z">
              <w:rPr/>
            </w:rPrChange>
          </w:rPr>
          <w:delText>2.</w:delText>
        </w:r>
        <w:r w:rsidRPr="00920A48" w:rsidDel="00920A48">
          <w:rPr>
            <w:rPrChange w:id="6964" w:author="Stephen Reynolds, Jr." w:date="2012-11-13T07:32:00Z">
              <w:rPr/>
            </w:rPrChange>
          </w:rPr>
          <w:tab/>
          <w:delText>This gift will enable you to know if a spirit has come back into a person.</w:delText>
        </w:r>
      </w:del>
    </w:p>
    <w:p w:rsidR="0038032B" w:rsidRPr="00920A48" w:rsidDel="00920A48" w:rsidRDefault="0038032B" w:rsidP="0038032B">
      <w:pPr>
        <w:ind w:firstLine="720"/>
        <w:rPr>
          <w:del w:id="6965" w:author="Stephen Reynolds, Jr." w:date="2012-11-13T07:30:00Z"/>
          <w:rPrChange w:id="6966" w:author="Stephen Reynolds, Jr." w:date="2012-11-13T07:32:00Z">
            <w:rPr>
              <w:del w:id="6967" w:author="Stephen Reynolds, Jr." w:date="2012-11-13T07:30:00Z"/>
            </w:rPr>
          </w:rPrChange>
        </w:rPr>
      </w:pPr>
      <w:del w:id="6968" w:author="Stephen Reynolds, Jr." w:date="2012-11-13T07:30:00Z">
        <w:r w:rsidRPr="00920A48" w:rsidDel="00920A48">
          <w:rPr>
            <w:rPrChange w:id="6969" w:author="Stephen Reynolds, Jr." w:date="2012-11-13T07:32:00Z">
              <w:rPr/>
            </w:rPrChange>
          </w:rPr>
          <w:delText>People who have been delivered need to break the habit of their sin and stand against the works of the devil.  Many people struggle with the habit of sin and the carnal desire to satisfy the flesh.  The devil does not quit because a person has been delivered from demons.  The demons will continue to tempt and to seduce the person to sin.  Temptation is not a sin; yielding to temptation is what will lead to sin.  Sometimes a person will fall back to their sin and give an open door for the demons to return.  People don’t need to invite the demons into them.  Sin will give demons an open door to enter into a person.  This gift will let you know if a person has become bound again by demons.  We should always have the attitude to help people and not to condemn them.  If people fall we need to help them up and get back on their feet.</w:delText>
        </w:r>
      </w:del>
    </w:p>
    <w:p w:rsidR="0038032B" w:rsidRPr="00920A48" w:rsidDel="00920A48" w:rsidRDefault="0038032B" w:rsidP="0038032B">
      <w:pPr>
        <w:ind w:left="720" w:firstLine="720"/>
        <w:rPr>
          <w:del w:id="6970" w:author="Stephen Reynolds, Jr." w:date="2012-11-13T07:30:00Z"/>
          <w:rPrChange w:id="6971" w:author="Stephen Reynolds, Jr." w:date="2012-11-13T07:32:00Z">
            <w:rPr>
              <w:del w:id="6972" w:author="Stephen Reynolds, Jr." w:date="2012-11-13T07:30:00Z"/>
            </w:rPr>
          </w:rPrChange>
        </w:rPr>
      </w:pPr>
    </w:p>
    <w:p w:rsidR="0038032B" w:rsidRPr="00920A48" w:rsidDel="00920A48" w:rsidRDefault="0038032B" w:rsidP="0038032B">
      <w:pPr>
        <w:tabs>
          <w:tab w:val="left" w:pos="1980"/>
        </w:tabs>
        <w:ind w:left="720" w:firstLine="540"/>
        <w:rPr>
          <w:del w:id="6973" w:author="Stephen Reynolds, Jr." w:date="2012-11-13T07:30:00Z"/>
          <w:rPrChange w:id="6974" w:author="Stephen Reynolds, Jr." w:date="2012-11-13T07:32:00Z">
            <w:rPr>
              <w:del w:id="6975" w:author="Stephen Reynolds, Jr." w:date="2012-11-13T07:30:00Z"/>
            </w:rPr>
          </w:rPrChange>
        </w:rPr>
      </w:pPr>
      <w:del w:id="6976" w:author="Stephen Reynolds, Jr." w:date="2012-11-13T07:30:00Z">
        <w:r w:rsidRPr="00920A48" w:rsidDel="00920A48">
          <w:rPr>
            <w:rPrChange w:id="6977" w:author="Stephen Reynolds, Jr." w:date="2012-11-13T07:32:00Z">
              <w:rPr/>
            </w:rPrChange>
          </w:rPr>
          <w:delText>3.</w:delText>
        </w:r>
        <w:r w:rsidRPr="00920A48" w:rsidDel="00920A48">
          <w:rPr>
            <w:rPrChange w:id="6978" w:author="Stephen Reynolds, Jr." w:date="2012-11-13T07:32:00Z">
              <w:rPr/>
            </w:rPrChange>
          </w:rPr>
          <w:tab/>
          <w:delText xml:space="preserve">The Scripture tells us that when a demon returns it brings seven more </w:delText>
        </w:r>
        <w:r w:rsidRPr="00920A48" w:rsidDel="00920A48">
          <w:rPr>
            <w:rPrChange w:id="6979" w:author="Stephen Reynolds, Jr." w:date="2012-11-13T07:32:00Z">
              <w:rPr/>
            </w:rPrChange>
          </w:rPr>
          <w:tab/>
          <w:delText>demons with him, so the last state is worse than the first.</w:delText>
        </w:r>
      </w:del>
    </w:p>
    <w:p w:rsidR="0038032B" w:rsidRPr="00920A48" w:rsidDel="00920A48" w:rsidRDefault="0038032B" w:rsidP="00570157">
      <w:pPr>
        <w:ind w:firstLine="720"/>
        <w:rPr>
          <w:del w:id="6980" w:author="Stephen Reynolds, Jr." w:date="2012-11-13T07:30:00Z"/>
          <w:rPrChange w:id="6981" w:author="Stephen Reynolds, Jr." w:date="2012-11-13T07:32:00Z">
            <w:rPr>
              <w:del w:id="6982" w:author="Stephen Reynolds, Jr." w:date="2012-11-13T07:30:00Z"/>
            </w:rPr>
          </w:rPrChange>
        </w:rPr>
      </w:pPr>
      <w:del w:id="6983" w:author="Stephen Reynolds, Jr." w:date="2012-11-13T07:30:00Z">
        <w:r w:rsidRPr="00920A48" w:rsidDel="00920A48">
          <w:rPr>
            <w:rPrChange w:id="6984" w:author="Stephen Reynolds, Jr." w:date="2012-11-13T07:32:00Z">
              <w:rPr/>
            </w:rPrChange>
          </w:rPr>
          <w:delText>This is why you should never pray deliverance for a person who does not want to serve God. You do not help people by casting out their demons if they show no desire to serve God and repent of their sin.</w:delText>
        </w:r>
      </w:del>
    </w:p>
    <w:p w:rsidR="0038032B" w:rsidRPr="00920A48" w:rsidDel="00920A48" w:rsidRDefault="0038032B" w:rsidP="0038032B">
      <w:pPr>
        <w:ind w:firstLine="720"/>
        <w:rPr>
          <w:del w:id="6985" w:author="Stephen Reynolds, Jr." w:date="2012-11-13T07:30:00Z"/>
          <w:rPrChange w:id="6986" w:author="Stephen Reynolds, Jr." w:date="2012-11-13T07:32:00Z">
            <w:rPr>
              <w:del w:id="6987" w:author="Stephen Reynolds, Jr." w:date="2012-11-13T07:30:00Z"/>
            </w:rPr>
          </w:rPrChange>
        </w:rPr>
      </w:pPr>
    </w:p>
    <w:p w:rsidR="0038032B" w:rsidRPr="00920A48" w:rsidDel="00920A48" w:rsidRDefault="0038032B" w:rsidP="0038032B">
      <w:pPr>
        <w:tabs>
          <w:tab w:val="left" w:pos="1260"/>
        </w:tabs>
        <w:ind w:left="720" w:hanging="180"/>
        <w:rPr>
          <w:del w:id="6988" w:author="Stephen Reynolds, Jr." w:date="2012-11-13T07:30:00Z"/>
          <w:rPrChange w:id="6989" w:author="Stephen Reynolds, Jr." w:date="2012-11-13T07:32:00Z">
            <w:rPr>
              <w:del w:id="6990" w:author="Stephen Reynolds, Jr." w:date="2012-11-13T07:30:00Z"/>
            </w:rPr>
          </w:rPrChange>
        </w:rPr>
      </w:pPr>
      <w:del w:id="6991" w:author="Stephen Reynolds, Jr." w:date="2012-11-13T07:30:00Z">
        <w:r w:rsidRPr="00920A48" w:rsidDel="00920A48">
          <w:rPr>
            <w:rPrChange w:id="6992" w:author="Stephen Reynolds, Jr." w:date="2012-11-13T07:32:00Z">
              <w:rPr/>
            </w:rPrChange>
          </w:rPr>
          <w:delText>B.</w:delText>
        </w:r>
        <w:r w:rsidRPr="00920A48" w:rsidDel="00920A48">
          <w:rPr>
            <w:rPrChange w:id="6993" w:author="Stephen Reynolds, Jr." w:date="2012-11-13T07:32:00Z">
              <w:rPr/>
            </w:rPrChange>
          </w:rPr>
          <w:tab/>
          <w:delText xml:space="preserve">It helps you to know the activities of demons. </w:delText>
        </w:r>
      </w:del>
    </w:p>
    <w:p w:rsidR="0038032B" w:rsidRPr="00920A48" w:rsidDel="00920A48" w:rsidRDefault="0038032B" w:rsidP="0038032B">
      <w:pPr>
        <w:ind w:left="720" w:firstLine="180"/>
        <w:rPr>
          <w:del w:id="6994" w:author="Stephen Reynolds, Jr." w:date="2012-11-13T07:30:00Z"/>
          <w:rPrChange w:id="6995" w:author="Stephen Reynolds, Jr." w:date="2012-11-13T07:32:00Z">
            <w:rPr>
              <w:del w:id="6996" w:author="Stephen Reynolds, Jr." w:date="2012-11-13T07:30:00Z"/>
            </w:rPr>
          </w:rPrChange>
        </w:rPr>
      </w:pPr>
    </w:p>
    <w:p w:rsidR="0038032B" w:rsidRPr="00920A48" w:rsidDel="00920A48" w:rsidRDefault="0038032B" w:rsidP="00570157">
      <w:pPr>
        <w:tabs>
          <w:tab w:val="left" w:pos="1980"/>
        </w:tabs>
        <w:ind w:left="720" w:firstLine="540"/>
        <w:rPr>
          <w:del w:id="6997" w:author="Stephen Reynolds, Jr." w:date="2012-11-13T07:30:00Z"/>
          <w:rPrChange w:id="6998" w:author="Stephen Reynolds, Jr." w:date="2012-11-13T07:32:00Z">
            <w:rPr>
              <w:del w:id="6999" w:author="Stephen Reynolds, Jr." w:date="2012-11-13T07:30:00Z"/>
            </w:rPr>
          </w:rPrChange>
        </w:rPr>
      </w:pPr>
      <w:del w:id="7000" w:author="Stephen Reynolds, Jr." w:date="2012-11-13T07:30:00Z">
        <w:r w:rsidRPr="00920A48" w:rsidDel="00920A48">
          <w:rPr>
            <w:rPrChange w:id="7001" w:author="Stephen Reynolds, Jr." w:date="2012-11-13T07:32:00Z">
              <w:rPr/>
            </w:rPrChange>
          </w:rPr>
          <w:delText>1.</w:delText>
        </w:r>
        <w:r w:rsidRPr="00920A48" w:rsidDel="00920A48">
          <w:rPr>
            <w:rPrChange w:id="7002" w:author="Stephen Reynolds, Jr." w:date="2012-11-13T07:32:00Z">
              <w:rPr/>
            </w:rPrChange>
          </w:rPr>
          <w:tab/>
          <w:delText xml:space="preserve">This gift does not always give power to deliver. </w:delText>
        </w:r>
      </w:del>
    </w:p>
    <w:p w:rsidR="0038032B" w:rsidRPr="00920A48" w:rsidDel="00920A48" w:rsidRDefault="0038032B" w:rsidP="0038032B">
      <w:pPr>
        <w:ind w:firstLine="720"/>
        <w:rPr>
          <w:del w:id="7003" w:author="Stephen Reynolds, Jr." w:date="2012-11-13T07:30:00Z"/>
          <w:rPrChange w:id="7004" w:author="Stephen Reynolds, Jr." w:date="2012-11-13T07:32:00Z">
            <w:rPr>
              <w:del w:id="7005" w:author="Stephen Reynolds, Jr." w:date="2012-11-13T07:30:00Z"/>
            </w:rPr>
          </w:rPrChange>
        </w:rPr>
      </w:pPr>
      <w:del w:id="7006" w:author="Stephen Reynolds, Jr." w:date="2012-11-13T07:30:00Z">
        <w:r w:rsidRPr="00920A48" w:rsidDel="00920A48">
          <w:rPr>
            <w:rPrChange w:id="7007" w:author="Stephen Reynolds, Jr." w:date="2012-11-13T07:32:00Z">
              <w:rPr/>
            </w:rPrChange>
          </w:rPr>
          <w:delText xml:space="preserve">Our hearts must be right before casting out demons. Acts 19:13-20 You have to be living right, and filled with the Holy Spirit and power of God or else it is dangerous.   </w:delText>
        </w:r>
      </w:del>
    </w:p>
    <w:p w:rsidR="0038032B" w:rsidRPr="00920A48" w:rsidDel="00920A48" w:rsidRDefault="0038032B" w:rsidP="0038032B">
      <w:pPr>
        <w:rPr>
          <w:del w:id="7008" w:author="Stephen Reynolds, Jr." w:date="2012-11-13T07:30:00Z"/>
          <w:rPrChange w:id="7009" w:author="Stephen Reynolds, Jr." w:date="2012-11-13T07:32:00Z">
            <w:rPr>
              <w:del w:id="7010" w:author="Stephen Reynolds, Jr." w:date="2012-11-13T07:30:00Z"/>
            </w:rPr>
          </w:rPrChange>
        </w:rPr>
      </w:pPr>
      <w:del w:id="7011" w:author="Stephen Reynolds, Jr." w:date="2012-11-13T07:30:00Z">
        <w:r w:rsidRPr="00920A48" w:rsidDel="00920A48">
          <w:rPr>
            <w:rPrChange w:id="7012" w:author="Stephen Reynolds, Jr." w:date="2012-11-13T07:32:00Z">
              <w:rPr/>
            </w:rPrChange>
          </w:rPr>
          <w:delText>Demons are nothing to play around with; they can really hurt you, and others.  If you are not right with God then don’t try to deal with demon power.  This does not mean that we should be afraid of demons either.  Through Jesus we have authority over the devil.  We just need to know our place in God and act accordingly.</w:delText>
        </w:r>
      </w:del>
    </w:p>
    <w:p w:rsidR="0038032B" w:rsidRPr="00920A48" w:rsidDel="00920A48" w:rsidRDefault="0038032B" w:rsidP="0038032B">
      <w:pPr>
        <w:rPr>
          <w:del w:id="7013" w:author="Stephen Reynolds, Jr." w:date="2012-11-13T07:30:00Z"/>
          <w:rPrChange w:id="7014" w:author="Stephen Reynolds, Jr." w:date="2012-11-13T07:32:00Z">
            <w:rPr>
              <w:del w:id="7015" w:author="Stephen Reynolds, Jr." w:date="2012-11-13T07:30:00Z"/>
            </w:rPr>
          </w:rPrChange>
        </w:rPr>
      </w:pPr>
    </w:p>
    <w:p w:rsidR="0038032B" w:rsidRPr="00920A48" w:rsidDel="00920A48" w:rsidRDefault="0038032B" w:rsidP="00570157">
      <w:pPr>
        <w:tabs>
          <w:tab w:val="left" w:pos="1980"/>
        </w:tabs>
        <w:ind w:firstLine="1260"/>
        <w:rPr>
          <w:del w:id="7016" w:author="Stephen Reynolds, Jr." w:date="2012-11-13T07:30:00Z"/>
          <w:rPrChange w:id="7017" w:author="Stephen Reynolds, Jr." w:date="2012-11-13T07:32:00Z">
            <w:rPr>
              <w:del w:id="7018" w:author="Stephen Reynolds, Jr." w:date="2012-11-13T07:30:00Z"/>
            </w:rPr>
          </w:rPrChange>
        </w:rPr>
      </w:pPr>
      <w:del w:id="7019" w:author="Stephen Reynolds, Jr." w:date="2012-11-13T07:30:00Z">
        <w:r w:rsidRPr="00920A48" w:rsidDel="00920A48">
          <w:rPr>
            <w:rPrChange w:id="7020" w:author="Stephen Reynolds, Jr." w:date="2012-11-13T07:32:00Z">
              <w:rPr/>
            </w:rPrChange>
          </w:rPr>
          <w:delText>2.</w:delText>
        </w:r>
        <w:r w:rsidRPr="00920A48" w:rsidDel="00920A48">
          <w:rPr>
            <w:rPrChange w:id="7021" w:author="Stephen Reynolds, Jr." w:date="2012-11-13T07:32:00Z">
              <w:rPr/>
            </w:rPrChange>
          </w:rPr>
          <w:tab/>
          <w:delText>There can be spirits at work that do not actually possess a person.</w:delText>
        </w:r>
      </w:del>
    </w:p>
    <w:p w:rsidR="0038032B" w:rsidRPr="00920A48" w:rsidDel="00920A48" w:rsidRDefault="0038032B" w:rsidP="0038032B">
      <w:pPr>
        <w:rPr>
          <w:del w:id="7022" w:author="Stephen Reynolds, Jr." w:date="2012-11-13T07:30:00Z"/>
          <w:i/>
          <w:rPrChange w:id="7023" w:author="Stephen Reynolds, Jr." w:date="2012-11-13T07:32:00Z">
            <w:rPr>
              <w:del w:id="7024" w:author="Stephen Reynolds, Jr." w:date="2012-11-13T07:30:00Z"/>
              <w:i/>
            </w:rPr>
          </w:rPrChange>
        </w:rPr>
      </w:pPr>
      <w:del w:id="7025" w:author="Stephen Reynolds, Jr." w:date="2012-11-13T07:30:00Z">
        <w:r w:rsidRPr="00920A48" w:rsidDel="00920A48">
          <w:rPr>
            <w:i/>
            <w:rPrChange w:id="7026" w:author="Stephen Reynolds, Jr." w:date="2012-11-13T07:32:00Z">
              <w:rPr>
                <w:i/>
              </w:rPr>
            </w:rPrChange>
          </w:rPr>
          <w:delText xml:space="preserve">For we wrestle not against flesh and blood, but against principalities, against powers, against the rulers of the darkness of this world, against spiritual wickedness in high places. </w:delText>
        </w:r>
      </w:del>
    </w:p>
    <w:p w:rsidR="0038032B" w:rsidRPr="00920A48" w:rsidDel="00920A48" w:rsidRDefault="0038032B" w:rsidP="0038032B">
      <w:pPr>
        <w:rPr>
          <w:del w:id="7027" w:author="Stephen Reynolds, Jr." w:date="2012-11-13T07:30:00Z"/>
          <w:rPrChange w:id="7028" w:author="Stephen Reynolds, Jr." w:date="2012-11-13T07:32:00Z">
            <w:rPr>
              <w:del w:id="7029" w:author="Stephen Reynolds, Jr." w:date="2012-11-13T07:30:00Z"/>
            </w:rPr>
          </w:rPrChange>
        </w:rPr>
      </w:pPr>
      <w:del w:id="7030" w:author="Stephen Reynolds, Jr." w:date="2012-11-13T07:30:00Z">
        <w:r w:rsidRPr="00920A48" w:rsidDel="00920A48">
          <w:rPr>
            <w:rPrChange w:id="7031" w:author="Stephen Reynolds, Jr." w:date="2012-11-13T07:32:00Z">
              <w:rPr/>
            </w:rPrChange>
          </w:rPr>
          <w:delText>- Ephesians 6:12</w:delText>
        </w:r>
      </w:del>
    </w:p>
    <w:p w:rsidR="0038032B" w:rsidRPr="00920A48" w:rsidDel="00920A48" w:rsidRDefault="0038032B" w:rsidP="0038032B">
      <w:pPr>
        <w:ind w:firstLine="720"/>
        <w:rPr>
          <w:del w:id="7032" w:author="Stephen Reynolds, Jr." w:date="2012-11-13T07:30:00Z"/>
          <w:rPrChange w:id="7033" w:author="Stephen Reynolds, Jr." w:date="2012-11-13T07:32:00Z">
            <w:rPr>
              <w:del w:id="7034" w:author="Stephen Reynolds, Jr." w:date="2012-11-13T07:30:00Z"/>
            </w:rPr>
          </w:rPrChange>
        </w:rPr>
      </w:pPr>
      <w:del w:id="7035" w:author="Stephen Reynolds, Jr." w:date="2012-11-13T07:30:00Z">
        <w:r w:rsidRPr="00920A48" w:rsidDel="00920A48">
          <w:rPr>
            <w:rPrChange w:id="7036" w:author="Stephen Reynolds, Jr." w:date="2012-11-13T07:32:00Z">
              <w:rPr/>
            </w:rPrChange>
          </w:rPr>
          <w:delText xml:space="preserve">There can be principalities and demon powers trying to hinder the work of God. </w:delText>
        </w:r>
      </w:del>
    </w:p>
    <w:p w:rsidR="0038032B" w:rsidRPr="00920A48" w:rsidDel="00920A48" w:rsidRDefault="0038032B" w:rsidP="0038032B">
      <w:pPr>
        <w:rPr>
          <w:del w:id="7037" w:author="Stephen Reynolds, Jr." w:date="2012-11-13T07:30:00Z"/>
          <w:rPrChange w:id="7038" w:author="Stephen Reynolds, Jr." w:date="2012-11-13T07:32:00Z">
            <w:rPr>
              <w:del w:id="7039" w:author="Stephen Reynolds, Jr." w:date="2012-11-13T07:30:00Z"/>
            </w:rPr>
          </w:rPrChange>
        </w:rPr>
      </w:pPr>
      <w:del w:id="7040" w:author="Stephen Reynolds, Jr." w:date="2012-11-13T07:30:00Z">
        <w:r w:rsidRPr="00920A48" w:rsidDel="00920A48">
          <w:rPr>
            <w:rPrChange w:id="7041" w:author="Stephen Reynolds, Jr." w:date="2012-11-13T07:32:00Z">
              <w:rPr/>
            </w:rPrChange>
          </w:rPr>
          <w:delText>Demons work in many ways to come against the work of God.  Paul prayed concerning a messenger of satan that was sent to hinder him. – II Cor. 12:7 There is a difference between possession and oppression.  Demons can oppress and attack people without them actually inhabiting that person.  This gift will let you know what spirits are trying to hinder and oppress a person so that you can help them.</w:delText>
        </w:r>
      </w:del>
    </w:p>
    <w:p w:rsidR="0038032B" w:rsidRPr="00920A48" w:rsidDel="00920A48" w:rsidRDefault="0038032B" w:rsidP="0038032B">
      <w:pPr>
        <w:rPr>
          <w:del w:id="7042" w:author="Stephen Reynolds, Jr." w:date="2012-11-13T07:30:00Z"/>
          <w:rPrChange w:id="7043" w:author="Stephen Reynolds, Jr." w:date="2012-11-13T07:32:00Z">
            <w:rPr>
              <w:del w:id="7044" w:author="Stephen Reynolds, Jr." w:date="2012-11-13T07:30:00Z"/>
            </w:rPr>
          </w:rPrChange>
        </w:rPr>
      </w:pPr>
    </w:p>
    <w:p w:rsidR="0038032B" w:rsidRPr="00920A48" w:rsidDel="00920A48" w:rsidRDefault="0038032B" w:rsidP="00570157">
      <w:pPr>
        <w:tabs>
          <w:tab w:val="left" w:pos="1980"/>
        </w:tabs>
        <w:ind w:firstLine="1260"/>
        <w:rPr>
          <w:del w:id="7045" w:author="Stephen Reynolds, Jr." w:date="2012-11-13T07:30:00Z"/>
          <w:rPrChange w:id="7046" w:author="Stephen Reynolds, Jr." w:date="2012-11-13T07:32:00Z">
            <w:rPr>
              <w:del w:id="7047" w:author="Stephen Reynolds, Jr." w:date="2012-11-13T07:30:00Z"/>
            </w:rPr>
          </w:rPrChange>
        </w:rPr>
      </w:pPr>
      <w:del w:id="7048" w:author="Stephen Reynolds, Jr." w:date="2012-11-13T07:30:00Z">
        <w:r w:rsidRPr="00920A48" w:rsidDel="00920A48">
          <w:rPr>
            <w:rPrChange w:id="7049" w:author="Stephen Reynolds, Jr." w:date="2012-11-13T07:32:00Z">
              <w:rPr/>
            </w:rPrChange>
          </w:rPr>
          <w:delText>3.</w:delText>
        </w:r>
        <w:r w:rsidRPr="00920A48" w:rsidDel="00920A48">
          <w:rPr>
            <w:rPrChange w:id="7050" w:author="Stephen Reynolds, Jr." w:date="2012-11-13T07:32:00Z">
              <w:rPr/>
            </w:rPrChange>
          </w:rPr>
          <w:tab/>
          <w:delText xml:space="preserve">This gift will reveal to you the powers of darkness that are at work so </w:delText>
        </w:r>
        <w:r w:rsidRPr="00920A48" w:rsidDel="00920A48">
          <w:rPr>
            <w:rPrChange w:id="7051" w:author="Stephen Reynolds, Jr." w:date="2012-11-13T07:32:00Z">
              <w:rPr/>
            </w:rPrChange>
          </w:rPr>
          <w:tab/>
          <w:delText>you will know how to pray.</w:delText>
        </w:r>
      </w:del>
    </w:p>
    <w:p w:rsidR="0038032B" w:rsidRPr="00920A48" w:rsidDel="00920A48" w:rsidRDefault="0038032B" w:rsidP="0038032B">
      <w:pPr>
        <w:rPr>
          <w:del w:id="7052" w:author="Stephen Reynolds, Jr." w:date="2012-11-13T07:30:00Z"/>
          <w:rPrChange w:id="7053" w:author="Stephen Reynolds, Jr." w:date="2012-11-13T07:32:00Z">
            <w:rPr>
              <w:del w:id="7054" w:author="Stephen Reynolds, Jr." w:date="2012-11-13T07:30:00Z"/>
            </w:rPr>
          </w:rPrChange>
        </w:rPr>
      </w:pPr>
      <w:del w:id="7055" w:author="Stephen Reynolds, Jr." w:date="2012-11-13T07:30:00Z">
        <w:r w:rsidRPr="00920A48" w:rsidDel="00920A48">
          <w:rPr>
            <w:i/>
            <w:rPrChange w:id="7056" w:author="Stephen Reynolds, Jr." w:date="2012-11-13T07:32:00Z">
              <w:rPr>
                <w:i/>
              </w:rPr>
            </w:rPrChange>
          </w:rPr>
          <w:delText xml:space="preserve">(For the weapons of our warfare are not carnal, but mighty through God to the pulling down of strong holds;) </w:delText>
        </w:r>
        <w:r w:rsidRPr="00920A48" w:rsidDel="00920A48">
          <w:rPr>
            <w:rPrChange w:id="7057" w:author="Stephen Reynolds, Jr." w:date="2012-11-13T07:32:00Z">
              <w:rPr/>
            </w:rPrChange>
          </w:rPr>
          <w:delText>- II Corinthians 10:4</w:delText>
        </w:r>
      </w:del>
    </w:p>
    <w:p w:rsidR="0038032B" w:rsidRPr="00920A48" w:rsidDel="00920A48" w:rsidRDefault="0038032B" w:rsidP="0038032B">
      <w:pPr>
        <w:rPr>
          <w:del w:id="7058" w:author="Stephen Reynolds, Jr." w:date="2012-11-13T07:30:00Z"/>
          <w:rPrChange w:id="7059" w:author="Stephen Reynolds, Jr." w:date="2012-11-13T07:32:00Z">
            <w:rPr>
              <w:del w:id="7060" w:author="Stephen Reynolds, Jr." w:date="2012-11-13T07:30:00Z"/>
            </w:rPr>
          </w:rPrChange>
        </w:rPr>
      </w:pPr>
      <w:del w:id="7061" w:author="Stephen Reynolds, Jr." w:date="2012-11-13T07:30:00Z">
        <w:r w:rsidRPr="00920A48" w:rsidDel="00920A48">
          <w:rPr>
            <w:rPrChange w:id="7062" w:author="Stephen Reynolds, Jr." w:date="2012-11-13T07:32:00Z">
              <w:rPr/>
            </w:rPrChange>
          </w:rPr>
          <w:delText xml:space="preserve">  </w:delText>
        </w:r>
        <w:r w:rsidRPr="00920A48" w:rsidDel="00920A48">
          <w:rPr>
            <w:rPrChange w:id="7063" w:author="Stephen Reynolds, Jr." w:date="2012-11-13T07:32:00Z">
              <w:rPr/>
            </w:rPrChange>
          </w:rPr>
          <w:tab/>
          <w:delText>God has given us power over the strong holds of the devil. Some locations are controlled by religious spirits while others have spirits of witchcraft.  If you know your enemy then you know how to pray.</w:delText>
        </w:r>
      </w:del>
    </w:p>
    <w:p w:rsidR="0038032B" w:rsidRPr="00920A48" w:rsidDel="00920A48" w:rsidRDefault="0038032B" w:rsidP="0038032B">
      <w:pPr>
        <w:rPr>
          <w:del w:id="7064" w:author="Stephen Reynolds, Jr." w:date="2012-11-13T07:30:00Z"/>
          <w:rPrChange w:id="7065" w:author="Stephen Reynolds, Jr." w:date="2012-11-13T07:32:00Z">
            <w:rPr>
              <w:del w:id="7066" w:author="Stephen Reynolds, Jr." w:date="2012-11-13T07:30:00Z"/>
            </w:rPr>
          </w:rPrChange>
        </w:rPr>
      </w:pPr>
    </w:p>
    <w:p w:rsidR="0038032B" w:rsidRPr="00920A48" w:rsidDel="00920A48" w:rsidRDefault="0038032B" w:rsidP="0038032B">
      <w:pPr>
        <w:tabs>
          <w:tab w:val="left" w:pos="1260"/>
        </w:tabs>
        <w:ind w:firstLine="540"/>
        <w:rPr>
          <w:del w:id="7067" w:author="Stephen Reynolds, Jr." w:date="2012-11-13T07:30:00Z"/>
          <w:rPrChange w:id="7068" w:author="Stephen Reynolds, Jr." w:date="2012-11-13T07:32:00Z">
            <w:rPr>
              <w:del w:id="7069" w:author="Stephen Reynolds, Jr." w:date="2012-11-13T07:30:00Z"/>
            </w:rPr>
          </w:rPrChange>
        </w:rPr>
      </w:pPr>
      <w:del w:id="7070" w:author="Stephen Reynolds, Jr." w:date="2012-11-13T07:30:00Z">
        <w:r w:rsidRPr="00920A48" w:rsidDel="00920A48">
          <w:rPr>
            <w:rPrChange w:id="7071" w:author="Stephen Reynolds, Jr." w:date="2012-11-13T07:32:00Z">
              <w:rPr/>
            </w:rPrChange>
          </w:rPr>
          <w:delText>C.</w:delText>
        </w:r>
        <w:r w:rsidRPr="00920A48" w:rsidDel="00920A48">
          <w:rPr>
            <w:rPrChange w:id="7072" w:author="Stephen Reynolds, Jr." w:date="2012-11-13T07:32:00Z">
              <w:rPr/>
            </w:rPrChange>
          </w:rPr>
          <w:tab/>
          <w:delText>To give the man of God insight into the realm of the spirit world.</w:delText>
        </w:r>
      </w:del>
    </w:p>
    <w:p w:rsidR="0038032B" w:rsidRPr="00920A48" w:rsidDel="00920A48" w:rsidRDefault="0038032B" w:rsidP="0038032B">
      <w:pPr>
        <w:ind w:firstLine="720"/>
        <w:rPr>
          <w:del w:id="7073" w:author="Stephen Reynolds, Jr." w:date="2012-11-13T07:30:00Z"/>
          <w:rPrChange w:id="7074" w:author="Stephen Reynolds, Jr." w:date="2012-11-13T07:32:00Z">
            <w:rPr>
              <w:del w:id="7075" w:author="Stephen Reynolds, Jr." w:date="2012-11-13T07:30:00Z"/>
            </w:rPr>
          </w:rPrChange>
        </w:rPr>
      </w:pPr>
    </w:p>
    <w:p w:rsidR="0038032B" w:rsidRPr="00920A48" w:rsidDel="00920A48" w:rsidRDefault="0038032B" w:rsidP="00570157">
      <w:pPr>
        <w:ind w:firstLine="720"/>
        <w:rPr>
          <w:del w:id="7076" w:author="Stephen Reynolds, Jr." w:date="2012-11-13T07:30:00Z"/>
          <w:rPrChange w:id="7077" w:author="Stephen Reynolds, Jr." w:date="2012-11-13T07:32:00Z">
            <w:rPr>
              <w:del w:id="7078" w:author="Stephen Reynolds, Jr." w:date="2012-11-13T07:30:00Z"/>
            </w:rPr>
          </w:rPrChange>
        </w:rPr>
      </w:pPr>
      <w:del w:id="7079" w:author="Stephen Reynolds, Jr." w:date="2012-11-13T07:30:00Z">
        <w:r w:rsidRPr="00920A48" w:rsidDel="00920A48">
          <w:rPr>
            <w:rPrChange w:id="7080" w:author="Stephen Reynolds, Jr." w:date="2012-11-13T07:32:00Z">
              <w:rPr/>
            </w:rPrChange>
          </w:rPr>
          <w:delText>God will expose the works of the devil.  This gift gives the man of God a look at what is going on in the spirit world.  When the spirits are exposed then they can be dealt with. Some people try to cast the demons out of everything and everyone when there are no demons involved.  There was even an account of a man who was casting devils out of plywood.  Of course that is foolish because demons don’t inhabit plywood.  This gift will give you clear insight about the spirits that are involved so you are not just guessing or casting demons out of everyone.</w:delText>
        </w:r>
      </w:del>
    </w:p>
    <w:p w:rsidR="0038032B" w:rsidRPr="00920A48" w:rsidDel="00920A48" w:rsidRDefault="0038032B" w:rsidP="00570157">
      <w:pPr>
        <w:tabs>
          <w:tab w:val="left" w:pos="1980"/>
        </w:tabs>
        <w:ind w:firstLine="1260"/>
        <w:rPr>
          <w:del w:id="7081" w:author="Stephen Reynolds, Jr." w:date="2012-11-13T07:30:00Z"/>
          <w:rPrChange w:id="7082" w:author="Stephen Reynolds, Jr." w:date="2012-11-13T07:32:00Z">
            <w:rPr>
              <w:del w:id="7083" w:author="Stephen Reynolds, Jr." w:date="2012-11-13T07:30:00Z"/>
            </w:rPr>
          </w:rPrChange>
        </w:rPr>
      </w:pPr>
      <w:del w:id="7084" w:author="Stephen Reynolds, Jr." w:date="2012-11-13T07:30:00Z">
        <w:r w:rsidRPr="00920A48" w:rsidDel="00920A48">
          <w:rPr>
            <w:rPrChange w:id="7085" w:author="Stephen Reynolds, Jr." w:date="2012-11-13T07:32:00Z">
              <w:rPr/>
            </w:rPrChange>
          </w:rPr>
          <w:delText>1.</w:delText>
        </w:r>
        <w:r w:rsidRPr="00920A48" w:rsidDel="00920A48">
          <w:rPr>
            <w:rPrChange w:id="7086" w:author="Stephen Reynolds, Jr." w:date="2012-11-13T07:32:00Z">
              <w:rPr/>
            </w:rPrChange>
          </w:rPr>
          <w:tab/>
          <w:delText>The forces of darkness are at work to try to hinder what God is doing.</w:delText>
        </w:r>
      </w:del>
    </w:p>
    <w:p w:rsidR="0038032B" w:rsidRPr="00920A48" w:rsidDel="00920A48" w:rsidRDefault="0038032B" w:rsidP="00570157">
      <w:pPr>
        <w:tabs>
          <w:tab w:val="left" w:pos="1980"/>
        </w:tabs>
        <w:ind w:firstLine="1260"/>
        <w:rPr>
          <w:del w:id="7087" w:author="Stephen Reynolds, Jr." w:date="2012-11-13T07:30:00Z"/>
          <w:rPrChange w:id="7088" w:author="Stephen Reynolds, Jr." w:date="2012-11-13T07:32:00Z">
            <w:rPr>
              <w:del w:id="7089" w:author="Stephen Reynolds, Jr." w:date="2012-11-13T07:30:00Z"/>
            </w:rPr>
          </w:rPrChange>
        </w:rPr>
      </w:pPr>
      <w:del w:id="7090" w:author="Stephen Reynolds, Jr." w:date="2012-11-13T07:30:00Z">
        <w:r w:rsidRPr="00920A48" w:rsidDel="00920A48">
          <w:rPr>
            <w:rPrChange w:id="7091" w:author="Stephen Reynolds, Jr." w:date="2012-11-13T07:32:00Z">
              <w:rPr/>
            </w:rPrChange>
          </w:rPr>
          <w:delText>2.</w:delText>
        </w:r>
        <w:r w:rsidRPr="00920A48" w:rsidDel="00920A48">
          <w:rPr>
            <w:rPrChange w:id="7092" w:author="Stephen Reynolds, Jr." w:date="2012-11-13T07:32:00Z">
              <w:rPr/>
            </w:rPrChange>
          </w:rPr>
          <w:tab/>
          <w:delText>To shed light on the works of darkness.</w:delText>
        </w:r>
      </w:del>
    </w:p>
    <w:p w:rsidR="0038032B" w:rsidRPr="00920A48" w:rsidDel="00920A48" w:rsidRDefault="0038032B" w:rsidP="0038032B">
      <w:pPr>
        <w:tabs>
          <w:tab w:val="left" w:pos="1980"/>
        </w:tabs>
        <w:ind w:firstLine="1260"/>
        <w:rPr>
          <w:del w:id="7093" w:author="Stephen Reynolds, Jr." w:date="2012-11-13T07:30:00Z"/>
          <w:rPrChange w:id="7094" w:author="Stephen Reynolds, Jr." w:date="2012-11-13T07:32:00Z">
            <w:rPr>
              <w:del w:id="7095" w:author="Stephen Reynolds, Jr." w:date="2012-11-13T07:30:00Z"/>
            </w:rPr>
          </w:rPrChange>
        </w:rPr>
      </w:pPr>
      <w:del w:id="7096" w:author="Stephen Reynolds, Jr." w:date="2012-11-13T07:30:00Z">
        <w:r w:rsidRPr="00920A48" w:rsidDel="00920A48">
          <w:rPr>
            <w:rPrChange w:id="7097" w:author="Stephen Reynolds, Jr." w:date="2012-11-13T07:32:00Z">
              <w:rPr/>
            </w:rPrChange>
          </w:rPr>
          <w:delText>3.</w:delText>
        </w:r>
        <w:r w:rsidRPr="00920A48" w:rsidDel="00920A48">
          <w:rPr>
            <w:rPrChange w:id="7098" w:author="Stephen Reynolds, Jr." w:date="2012-11-13T07:32:00Z">
              <w:rPr/>
            </w:rPrChange>
          </w:rPr>
          <w:tab/>
          <w:delText xml:space="preserve">To keep him totally aware of the subtle works of the demons of </w:delText>
        </w:r>
        <w:r w:rsidRPr="00920A48" w:rsidDel="00920A48">
          <w:rPr>
            <w:rPrChange w:id="7099" w:author="Stephen Reynolds, Jr." w:date="2012-11-13T07:32:00Z">
              <w:rPr/>
            </w:rPrChange>
          </w:rPr>
          <w:tab/>
        </w:r>
        <w:r w:rsidRPr="00920A48" w:rsidDel="00920A48">
          <w:rPr>
            <w:rPrChange w:id="7100" w:author="Stephen Reynolds, Jr." w:date="2012-11-13T07:32:00Z">
              <w:rPr/>
            </w:rPrChange>
          </w:rPr>
          <w:tab/>
          <w:delText>darkness.</w:delText>
        </w:r>
      </w:del>
    </w:p>
    <w:p w:rsidR="0038032B" w:rsidRPr="00920A48" w:rsidDel="00920A48" w:rsidRDefault="0038032B" w:rsidP="0038032B">
      <w:pPr>
        <w:ind w:firstLine="1440"/>
        <w:rPr>
          <w:del w:id="7101" w:author="Stephen Reynolds, Jr." w:date="2012-11-13T07:30:00Z"/>
          <w:rPrChange w:id="7102" w:author="Stephen Reynolds, Jr." w:date="2012-11-13T07:32:00Z">
            <w:rPr>
              <w:del w:id="7103" w:author="Stephen Reynolds, Jr." w:date="2012-11-13T07:30:00Z"/>
            </w:rPr>
          </w:rPrChange>
        </w:rPr>
      </w:pPr>
    </w:p>
    <w:p w:rsidR="00570157" w:rsidRPr="00920A48" w:rsidDel="00920A48" w:rsidRDefault="00570157" w:rsidP="00B657BD">
      <w:pPr>
        <w:numPr>
          <w:ilvl w:val="0"/>
          <w:numId w:val="52"/>
        </w:numPr>
        <w:rPr>
          <w:del w:id="7104" w:author="Stephen Reynolds, Jr." w:date="2012-11-13T07:30:00Z"/>
          <w:rPrChange w:id="7105" w:author="Stephen Reynolds, Jr." w:date="2012-11-13T07:32:00Z">
            <w:rPr>
              <w:del w:id="7106" w:author="Stephen Reynolds, Jr." w:date="2012-11-13T07:30:00Z"/>
            </w:rPr>
          </w:rPrChange>
        </w:rPr>
      </w:pPr>
      <w:del w:id="7107" w:author="Stephen Reynolds, Jr." w:date="2012-11-13T07:30:00Z">
        <w:r w:rsidRPr="00920A48" w:rsidDel="00920A48">
          <w:rPr>
            <w:rPrChange w:id="7108" w:author="Stephen Reynolds, Jr." w:date="2012-11-13T07:32:00Z">
              <w:rPr/>
            </w:rPrChange>
          </w:rPr>
          <w:delText>It is knowledge to discover a workman of the devil. Acts 13:4-12</w:delText>
        </w:r>
      </w:del>
    </w:p>
    <w:p w:rsidR="00570157" w:rsidRPr="00920A48" w:rsidDel="00920A48" w:rsidRDefault="00570157" w:rsidP="00B657BD">
      <w:pPr>
        <w:numPr>
          <w:ilvl w:val="0"/>
          <w:numId w:val="52"/>
        </w:numPr>
        <w:rPr>
          <w:del w:id="7109" w:author="Stephen Reynolds, Jr." w:date="2012-11-13T07:30:00Z"/>
          <w:rPrChange w:id="7110" w:author="Stephen Reynolds, Jr." w:date="2012-11-13T07:32:00Z">
            <w:rPr>
              <w:del w:id="7111" w:author="Stephen Reynolds, Jr." w:date="2012-11-13T07:30:00Z"/>
            </w:rPr>
          </w:rPrChange>
        </w:rPr>
      </w:pPr>
      <w:del w:id="7112" w:author="Stephen Reynolds, Jr." w:date="2012-11-13T07:30:00Z">
        <w:r w:rsidRPr="00920A48" w:rsidDel="00920A48">
          <w:rPr>
            <w:rPrChange w:id="7113" w:author="Stephen Reynolds, Jr." w:date="2012-11-13T07:32:00Z">
              <w:rPr/>
            </w:rPrChange>
          </w:rPr>
          <w:delText>It is revelation to reveal demon miracle workers. II Thessalonians 2:9; Revelation 16:14</w:delText>
        </w:r>
      </w:del>
    </w:p>
    <w:p w:rsidR="00570157" w:rsidRPr="00920A48" w:rsidDel="00920A48" w:rsidRDefault="00570157" w:rsidP="00B657BD">
      <w:pPr>
        <w:numPr>
          <w:ilvl w:val="0"/>
          <w:numId w:val="52"/>
        </w:numPr>
        <w:rPr>
          <w:del w:id="7114" w:author="Stephen Reynolds, Jr." w:date="2012-11-13T07:30:00Z"/>
          <w:rPrChange w:id="7115" w:author="Stephen Reynolds, Jr." w:date="2012-11-13T07:32:00Z">
            <w:rPr>
              <w:del w:id="7116" w:author="Stephen Reynolds, Jr." w:date="2012-11-13T07:30:00Z"/>
            </w:rPr>
          </w:rPrChange>
        </w:rPr>
      </w:pPr>
      <w:del w:id="7117" w:author="Stephen Reynolds, Jr." w:date="2012-11-13T07:30:00Z">
        <w:r w:rsidRPr="00920A48" w:rsidDel="00920A48">
          <w:rPr>
            <w:rPrChange w:id="7118" w:author="Stephen Reynolds, Jr." w:date="2012-11-13T07:32:00Z">
              <w:rPr/>
            </w:rPrChange>
          </w:rPr>
          <w:delText>False Christs: meaning false anointed</w:delText>
        </w:r>
      </w:del>
    </w:p>
    <w:p w:rsidR="0038032B" w:rsidRPr="00920A48" w:rsidDel="00920A48" w:rsidRDefault="0038032B" w:rsidP="00570157">
      <w:pPr>
        <w:ind w:firstLine="720"/>
        <w:rPr>
          <w:del w:id="7119" w:author="Stephen Reynolds, Jr." w:date="2012-11-13T07:30:00Z"/>
          <w:rPrChange w:id="7120" w:author="Stephen Reynolds, Jr." w:date="2012-11-13T07:32:00Z">
            <w:rPr>
              <w:del w:id="7121" w:author="Stephen Reynolds, Jr." w:date="2012-11-13T07:30:00Z"/>
            </w:rPr>
          </w:rPrChange>
        </w:rPr>
      </w:pPr>
      <w:del w:id="7122" w:author="Stephen Reynolds, Jr." w:date="2012-11-13T07:30:00Z">
        <w:r w:rsidRPr="00920A48" w:rsidDel="00920A48">
          <w:rPr>
            <w:rPrChange w:id="7123" w:author="Stephen Reynolds, Jr." w:date="2012-11-13T07:32:00Z">
              <w:rPr/>
            </w:rPrChange>
          </w:rPr>
          <w:delText>NEVER CAST SPIRITS OUT OF A PERSON WHO DOESN’T HAVE ANY DESIRE TO SERVE GOD.  You will not help them if they do not want to turn from their sin.  You must use wisdom when dealing with demons.  Sometimes a spirit can leave possessing one person and go and posses another person.  You need to get the congregation to be reverent and take the situation seriously.  Devils have tremendous power, don’t minimize it.  Demons are nothing to play with. Know who you are, and where you are at with the Lord. There are different strengths of demons – some that are very weak and some very strong.  Jesus said some kinds only go out by prayer and fasting. – Mk. 9:29  This gift will enable you to know if the person is set free or if a demon is still hiding.  Some demons will stay quiet and try to hide.  Many people only get some deliverance, but because the one praying didn’t have discernment to know to keep on praying through to victory.</w:delText>
        </w:r>
      </w:del>
    </w:p>
    <w:p w:rsidR="0038032B" w:rsidRPr="00920A48" w:rsidDel="00920A48" w:rsidRDefault="0038032B" w:rsidP="0038032B">
      <w:pPr>
        <w:rPr>
          <w:del w:id="7124" w:author="Stephen Reynolds, Jr." w:date="2012-11-13T07:30:00Z"/>
          <w:rPrChange w:id="7125" w:author="Stephen Reynolds, Jr." w:date="2012-11-13T07:32:00Z">
            <w:rPr>
              <w:del w:id="7126" w:author="Stephen Reynolds, Jr." w:date="2012-11-13T07:30:00Z"/>
            </w:rPr>
          </w:rPrChange>
        </w:rPr>
      </w:pPr>
    </w:p>
    <w:p w:rsidR="000B2C21" w:rsidRPr="00920A48" w:rsidDel="00920A48" w:rsidRDefault="0038032B" w:rsidP="000B2C21">
      <w:pPr>
        <w:ind w:firstLine="720"/>
        <w:rPr>
          <w:del w:id="7127" w:author="Stephen Reynolds, Jr." w:date="2012-11-13T07:30:00Z"/>
          <w:rPrChange w:id="7128" w:author="Stephen Reynolds, Jr." w:date="2012-11-13T07:32:00Z">
            <w:rPr>
              <w:del w:id="7129" w:author="Stephen Reynolds, Jr." w:date="2012-11-13T07:30:00Z"/>
            </w:rPr>
          </w:rPrChange>
        </w:rPr>
      </w:pPr>
      <w:del w:id="7130" w:author="Stephen Reynolds, Jr." w:date="2012-11-13T07:30:00Z">
        <w:r w:rsidRPr="00920A48" w:rsidDel="00920A48">
          <w:rPr>
            <w:rPrChange w:id="7131" w:author="Stephen Reynolds, Jr." w:date="2012-11-13T07:32:00Z">
              <w:rPr/>
            </w:rPrChange>
          </w:rPr>
          <w:tab/>
          <w:delText>Every person who is bound by a spirit has not necessarily totally given in to the spirit.  For example a person bound by a homosexual spirit may never have actually committed a homosexual act.  Some people who are bound are trying to fight on their own and don’t even want the spirit.  Sin opens the door to demons.  Evil music sung by homosexuals carries a perverted spirit.  People can open the door to demons through devilish worldly music.  You need to keep this in mind when dealing with those who are possessed by a demon.  Also understand that some things you cast out, and some things you work out.  Anything that is of a spiritual nature you can cast it out; anything that is of a carnal nature has to be worked out.  You can’t cast out the carnal nature; it needs to be worked out</w:delText>
        </w:r>
        <w:r w:rsidR="00570157" w:rsidRPr="00920A48" w:rsidDel="00920A48">
          <w:rPr>
            <w:rPrChange w:id="7132" w:author="Stephen Reynolds, Jr." w:date="2012-11-13T07:32:00Z">
              <w:rPr/>
            </w:rPrChange>
          </w:rPr>
          <w:delText>.</w:delText>
        </w:r>
      </w:del>
    </w:p>
    <w:p w:rsidR="003D39BF" w:rsidRPr="00920A48" w:rsidDel="00920A48" w:rsidRDefault="003D39BF" w:rsidP="003D39BF">
      <w:pPr>
        <w:rPr>
          <w:del w:id="7133" w:author="Stephen Reynolds, Jr." w:date="2012-11-13T07:30:00Z"/>
          <w:rPrChange w:id="7134" w:author="Stephen Reynolds, Jr." w:date="2012-11-13T07:32:00Z">
            <w:rPr>
              <w:del w:id="7135" w:author="Stephen Reynolds, Jr." w:date="2012-11-13T07:30:00Z"/>
            </w:rPr>
          </w:rPrChange>
        </w:rPr>
      </w:pPr>
      <w:del w:id="7136" w:author="Stephen Reynolds, Jr." w:date="2012-11-13T07:30:00Z">
        <w:r w:rsidRPr="00920A48" w:rsidDel="00920A48">
          <w:rPr>
            <w:rPrChange w:id="7137" w:author="Stephen Reynolds, Jr." w:date="2012-11-13T07:32:00Z">
              <w:rPr/>
            </w:rPrChange>
          </w:rPr>
          <w:delText>It aids in the instruction of those that have been delivered. Matthew 12:43-45 It knows the activities of demons. This gift does not always give power to deliver. Our hearts must be right before casting out demons. Acts 19:13-20</w:delText>
        </w:r>
        <w:r w:rsidR="000B2C21" w:rsidRPr="00920A48" w:rsidDel="00920A48">
          <w:rPr>
            <w:rPrChange w:id="7138" w:author="Stephen Reynolds, Jr." w:date="2012-11-13T07:32:00Z">
              <w:rPr/>
            </w:rPrChange>
          </w:rPr>
          <w:delText xml:space="preserve">. </w:delText>
        </w:r>
        <w:r w:rsidRPr="00920A48" w:rsidDel="00920A48">
          <w:rPr>
            <w:rPrChange w:id="7139" w:author="Stephen Reynolds, Jr." w:date="2012-11-13T07:32:00Z">
              <w:rPr/>
            </w:rPrChange>
          </w:rPr>
          <w:delText>You have to live right, and it is best not to play around with the spirits. Demons are nothing to play around with; they can really hurt you, and others</w:delText>
        </w:r>
      </w:del>
    </w:p>
    <w:p w:rsidR="003D39BF" w:rsidRPr="00920A48" w:rsidDel="00920A48" w:rsidRDefault="003D39BF" w:rsidP="00B657BD">
      <w:pPr>
        <w:numPr>
          <w:ilvl w:val="0"/>
          <w:numId w:val="53"/>
        </w:numPr>
        <w:rPr>
          <w:del w:id="7140" w:author="Stephen Reynolds, Jr." w:date="2012-11-13T07:30:00Z"/>
          <w:rPrChange w:id="7141" w:author="Stephen Reynolds, Jr." w:date="2012-11-13T07:32:00Z">
            <w:rPr>
              <w:del w:id="7142" w:author="Stephen Reynolds, Jr." w:date="2012-11-13T07:30:00Z"/>
            </w:rPr>
          </w:rPrChange>
        </w:rPr>
      </w:pPr>
      <w:del w:id="7143" w:author="Stephen Reynolds, Jr." w:date="2012-11-13T07:30:00Z">
        <w:r w:rsidRPr="00920A48" w:rsidDel="00920A48">
          <w:rPr>
            <w:rPrChange w:id="7144" w:author="Stephen Reynolds, Jr." w:date="2012-11-13T07:32:00Z">
              <w:rPr/>
            </w:rPrChange>
          </w:rPr>
          <w:delText>You wont help a person unless they want to serve God</w:delText>
        </w:r>
      </w:del>
    </w:p>
    <w:p w:rsidR="003D39BF" w:rsidRPr="00920A48" w:rsidDel="00920A48" w:rsidRDefault="003D39BF" w:rsidP="00B657BD">
      <w:pPr>
        <w:numPr>
          <w:ilvl w:val="0"/>
          <w:numId w:val="53"/>
        </w:numPr>
        <w:rPr>
          <w:del w:id="7145" w:author="Stephen Reynolds, Jr." w:date="2012-11-13T07:30:00Z"/>
          <w:rPrChange w:id="7146" w:author="Stephen Reynolds, Jr." w:date="2012-11-13T07:32:00Z">
            <w:rPr>
              <w:del w:id="7147" w:author="Stephen Reynolds, Jr." w:date="2012-11-13T07:30:00Z"/>
            </w:rPr>
          </w:rPrChange>
        </w:rPr>
      </w:pPr>
      <w:del w:id="7148" w:author="Stephen Reynolds, Jr." w:date="2012-11-13T07:30:00Z">
        <w:r w:rsidRPr="00920A48" w:rsidDel="00920A48">
          <w:rPr>
            <w:rPrChange w:id="7149" w:author="Stephen Reynolds, Jr." w:date="2012-11-13T07:32:00Z">
              <w:rPr/>
            </w:rPrChange>
          </w:rPr>
          <w:delText>You have to live right</w:delText>
        </w:r>
      </w:del>
    </w:p>
    <w:p w:rsidR="003D39BF" w:rsidRPr="00920A48" w:rsidDel="00920A48" w:rsidRDefault="003D39BF" w:rsidP="003D39BF">
      <w:pPr>
        <w:rPr>
          <w:del w:id="7150" w:author="Stephen Reynolds, Jr." w:date="2012-11-13T07:30:00Z"/>
          <w:rPrChange w:id="7151" w:author="Stephen Reynolds, Jr." w:date="2012-11-13T07:32:00Z">
            <w:rPr>
              <w:del w:id="7152" w:author="Stephen Reynolds, Jr." w:date="2012-11-13T07:30:00Z"/>
            </w:rPr>
          </w:rPrChange>
        </w:rPr>
      </w:pPr>
    </w:p>
    <w:p w:rsidR="003D39BF" w:rsidRPr="00920A48" w:rsidDel="00920A48" w:rsidRDefault="003D39BF" w:rsidP="003D39BF">
      <w:pPr>
        <w:rPr>
          <w:del w:id="7153" w:author="Stephen Reynolds, Jr." w:date="2012-11-13T07:30:00Z"/>
          <w:rPrChange w:id="7154" w:author="Stephen Reynolds, Jr." w:date="2012-11-13T07:32:00Z">
            <w:rPr>
              <w:del w:id="7155" w:author="Stephen Reynolds, Jr." w:date="2012-11-13T07:30:00Z"/>
            </w:rPr>
          </w:rPrChange>
        </w:rPr>
      </w:pPr>
      <w:del w:id="7156" w:author="Stephen Reynolds, Jr." w:date="2012-11-13T07:30:00Z">
        <w:r w:rsidRPr="00920A48" w:rsidDel="00920A48">
          <w:rPr>
            <w:rPrChange w:id="7157" w:author="Stephen Reynolds, Jr." w:date="2012-11-13T07:32:00Z">
              <w:rPr/>
            </w:rPrChange>
          </w:rPr>
          <w:delText>Acts 19:13-20</w:delText>
        </w:r>
      </w:del>
    </w:p>
    <w:p w:rsidR="003D39BF" w:rsidRPr="00920A48" w:rsidDel="00920A48" w:rsidRDefault="003D39BF" w:rsidP="003D39BF">
      <w:pPr>
        <w:rPr>
          <w:del w:id="7158" w:author="Stephen Reynolds, Jr." w:date="2012-11-13T07:30:00Z"/>
          <w:rPrChange w:id="7159" w:author="Stephen Reynolds, Jr." w:date="2012-11-13T07:32:00Z">
            <w:rPr>
              <w:del w:id="7160" w:author="Stephen Reynolds, Jr." w:date="2012-11-13T07:30:00Z"/>
            </w:rPr>
          </w:rPrChange>
        </w:rPr>
      </w:pPr>
      <w:del w:id="7161" w:author="Stephen Reynolds, Jr." w:date="2012-11-13T07:30:00Z">
        <w:r w:rsidRPr="00920A48" w:rsidDel="00920A48">
          <w:rPr>
            <w:rPrChange w:id="7162" w:author="Stephen Reynolds, Jr." w:date="2012-11-13T07:32:00Z">
              <w:rPr/>
            </w:rPrChange>
          </w:rPr>
          <w:delText xml:space="preserve"> </w:delText>
        </w:r>
        <w:r w:rsidRPr="00920A48" w:rsidDel="00920A48">
          <w:rPr>
            <w:rPrChange w:id="7163" w:author="Stephen Reynolds, Jr." w:date="2012-11-13T07:32:00Z">
              <w:rPr/>
            </w:rPrChange>
          </w:rPr>
          <w:sym w:font="Wingdings" w:char="F0C7"/>
        </w:r>
        <w:r w:rsidRPr="00920A48" w:rsidDel="00920A48">
          <w:rPr>
            <w:rPrChange w:id="7164" w:author="Stephen Reynolds, Jr." w:date="2012-11-13T07:32:00Z">
              <w:rPr/>
            </w:rPrChange>
          </w:rPr>
          <w:delText>They were involved with witchcraft themselves</w:delText>
        </w:r>
      </w:del>
    </w:p>
    <w:p w:rsidR="003D39BF" w:rsidRPr="00920A48" w:rsidDel="00920A48" w:rsidRDefault="003D39BF" w:rsidP="003D39BF">
      <w:pPr>
        <w:rPr>
          <w:del w:id="7165" w:author="Stephen Reynolds, Jr." w:date="2012-11-13T07:30:00Z"/>
          <w:rPrChange w:id="7166" w:author="Stephen Reynolds, Jr." w:date="2012-11-13T07:32:00Z">
            <w:rPr>
              <w:del w:id="7167" w:author="Stephen Reynolds, Jr." w:date="2012-11-13T07:30:00Z"/>
            </w:rPr>
          </w:rPrChange>
        </w:rPr>
      </w:pPr>
      <w:del w:id="7168" w:author="Stephen Reynolds, Jr." w:date="2012-11-13T07:30:00Z">
        <w:r w:rsidRPr="00920A48" w:rsidDel="00920A48">
          <w:rPr>
            <w:rPrChange w:id="7169" w:author="Stephen Reynolds, Jr." w:date="2012-11-13T07:32:00Z">
              <w:rPr/>
            </w:rPrChange>
          </w:rPr>
          <w:delText>vs. 19- it was approximately 6 million, 400 thousand</w:delText>
        </w:r>
      </w:del>
    </w:p>
    <w:p w:rsidR="003D39BF" w:rsidRPr="00920A48" w:rsidDel="00920A48" w:rsidRDefault="003D39BF" w:rsidP="00570157">
      <w:pPr>
        <w:ind w:firstLine="810"/>
        <w:rPr>
          <w:del w:id="7170" w:author="Stephen Reynolds, Jr." w:date="2012-11-13T07:30:00Z"/>
          <w:rPrChange w:id="7171" w:author="Stephen Reynolds, Jr." w:date="2012-11-13T07:32:00Z">
            <w:rPr>
              <w:del w:id="7172" w:author="Stephen Reynolds, Jr." w:date="2012-11-13T07:30:00Z"/>
            </w:rPr>
          </w:rPrChange>
        </w:rPr>
      </w:pPr>
      <w:del w:id="7173" w:author="Stephen Reynolds, Jr." w:date="2012-11-13T07:30:00Z">
        <w:r w:rsidRPr="00920A48" w:rsidDel="00920A48">
          <w:rPr>
            <w:rPrChange w:id="7174" w:author="Stephen Reynolds, Jr." w:date="2012-11-13T07:32:00Z">
              <w:rPr/>
            </w:rPrChange>
          </w:rPr>
          <w:delText>The demons knew who Jesus was and who Paul was, but if the Father doesn’t know, you have no name with the devils, no power over the devil</w:delText>
        </w:r>
      </w:del>
    </w:p>
    <w:p w:rsidR="003D39BF" w:rsidRPr="00920A48" w:rsidDel="00920A48" w:rsidRDefault="003D39BF" w:rsidP="003D39BF">
      <w:pPr>
        <w:rPr>
          <w:del w:id="7175" w:author="Stephen Reynolds, Jr." w:date="2012-11-13T07:30:00Z"/>
          <w:rPrChange w:id="7176" w:author="Stephen Reynolds, Jr." w:date="2012-11-13T07:32:00Z">
            <w:rPr>
              <w:del w:id="7177" w:author="Stephen Reynolds, Jr." w:date="2012-11-13T07:30:00Z"/>
            </w:rPr>
          </w:rPrChange>
        </w:rPr>
      </w:pPr>
      <w:del w:id="7178" w:author="Stephen Reynolds, Jr." w:date="2012-11-13T07:30:00Z">
        <w:r w:rsidRPr="00920A48" w:rsidDel="00920A48">
          <w:rPr>
            <w:rPrChange w:id="7179" w:author="Stephen Reynolds, Jr." w:date="2012-11-13T07:32:00Z">
              <w:rPr/>
            </w:rPrChange>
          </w:rPr>
          <w:delText>Sometimes people have gotten themselves in trouble, when they tried to cast out demons and they were not living right and when they were casting out the demons and left that person and came right in and filled him</w:delText>
        </w:r>
      </w:del>
    </w:p>
    <w:p w:rsidR="003D39BF" w:rsidRPr="00920A48" w:rsidDel="00920A48" w:rsidRDefault="003D39BF" w:rsidP="003D39BF">
      <w:pPr>
        <w:rPr>
          <w:del w:id="7180" w:author="Stephen Reynolds, Jr." w:date="2012-11-13T07:30:00Z"/>
          <w:rPrChange w:id="7181" w:author="Stephen Reynolds, Jr." w:date="2012-11-13T07:32:00Z">
            <w:rPr>
              <w:del w:id="7182" w:author="Stephen Reynolds, Jr." w:date="2012-11-13T07:30:00Z"/>
            </w:rPr>
          </w:rPrChange>
        </w:rPr>
      </w:pPr>
    </w:p>
    <w:p w:rsidR="003D39BF" w:rsidRPr="00920A48" w:rsidDel="00920A48" w:rsidRDefault="003D39BF" w:rsidP="00B657BD">
      <w:pPr>
        <w:numPr>
          <w:ilvl w:val="0"/>
          <w:numId w:val="52"/>
        </w:numPr>
        <w:rPr>
          <w:del w:id="7183" w:author="Stephen Reynolds, Jr." w:date="2012-11-13T07:30:00Z"/>
          <w:rPrChange w:id="7184" w:author="Stephen Reynolds, Jr." w:date="2012-11-13T07:32:00Z">
            <w:rPr>
              <w:del w:id="7185" w:author="Stephen Reynolds, Jr." w:date="2012-11-13T07:30:00Z"/>
            </w:rPr>
          </w:rPrChange>
        </w:rPr>
      </w:pPr>
      <w:del w:id="7186" w:author="Stephen Reynolds, Jr." w:date="2012-11-13T07:30:00Z">
        <w:r w:rsidRPr="00920A48" w:rsidDel="00920A48">
          <w:rPr>
            <w:rPrChange w:id="7187" w:author="Stephen Reynolds, Jr." w:date="2012-11-13T07:32:00Z">
              <w:rPr/>
            </w:rPrChange>
          </w:rPr>
          <w:delText>There is a difference between demon possession and lunacy…Matthew 4:24</w:delText>
        </w:r>
      </w:del>
    </w:p>
    <w:p w:rsidR="003D39BF" w:rsidRPr="00920A48" w:rsidDel="00920A48" w:rsidRDefault="003D39BF" w:rsidP="003D39BF">
      <w:pPr>
        <w:rPr>
          <w:del w:id="7188" w:author="Stephen Reynolds, Jr." w:date="2012-11-13T07:30:00Z"/>
          <w:rPrChange w:id="7189" w:author="Stephen Reynolds, Jr." w:date="2012-11-13T07:32:00Z">
            <w:rPr>
              <w:del w:id="7190" w:author="Stephen Reynolds, Jr." w:date="2012-11-13T07:30:00Z"/>
            </w:rPr>
          </w:rPrChange>
        </w:rPr>
      </w:pPr>
      <w:del w:id="7191" w:author="Stephen Reynolds, Jr." w:date="2012-11-13T07:30:00Z">
        <w:r w:rsidRPr="00920A48" w:rsidDel="00920A48">
          <w:rPr>
            <w:rPrChange w:id="7192" w:author="Stephen Reynolds, Jr." w:date="2012-11-13T07:32:00Z">
              <w:rPr/>
            </w:rPrChange>
          </w:rPr>
          <w:delText>Lunacy doesn’t need to be cast out but it needs a healing</w:delText>
        </w:r>
        <w:r w:rsidR="00570157" w:rsidRPr="00920A48" w:rsidDel="00920A48">
          <w:rPr>
            <w:rPrChange w:id="7193" w:author="Stephen Reynolds, Jr." w:date="2012-11-13T07:32:00Z">
              <w:rPr/>
            </w:rPrChange>
          </w:rPr>
          <w:delText xml:space="preserve">. </w:delText>
        </w:r>
        <w:r w:rsidRPr="00920A48" w:rsidDel="00920A48">
          <w:rPr>
            <w:rPrChange w:id="7194" w:author="Stephen Reynolds, Jr." w:date="2012-11-13T07:32:00Z">
              <w:rPr/>
            </w:rPrChange>
          </w:rPr>
          <w:delText>Some things you cast out, and some things you work out</w:delText>
        </w:r>
        <w:r w:rsidR="00570157" w:rsidRPr="00920A48" w:rsidDel="00920A48">
          <w:rPr>
            <w:rPrChange w:id="7195" w:author="Stephen Reynolds, Jr." w:date="2012-11-13T07:32:00Z">
              <w:rPr/>
            </w:rPrChange>
          </w:rPr>
          <w:delText xml:space="preserve">. </w:delText>
        </w:r>
        <w:r w:rsidRPr="00920A48" w:rsidDel="00920A48">
          <w:rPr>
            <w:rPrChange w:id="7196" w:author="Stephen Reynolds, Jr." w:date="2012-11-13T07:32:00Z">
              <w:rPr/>
            </w:rPrChange>
          </w:rPr>
          <w:delText>Anything that is of a spiritual nature you can cast it out, anything that is of a carnal nature has to be worked out. You can’t cast out the carnal nature, it needs to be worked out</w:delText>
        </w:r>
      </w:del>
    </w:p>
    <w:p w:rsidR="000B2C21" w:rsidRPr="00920A48" w:rsidDel="00920A48" w:rsidRDefault="000B2C21">
      <w:pPr>
        <w:rPr>
          <w:del w:id="7197" w:author="Stephen Reynolds, Jr." w:date="2012-11-13T07:30:00Z"/>
          <w:sz w:val="28"/>
          <w:rPrChange w:id="7198" w:author="Stephen Reynolds, Jr." w:date="2012-11-13T07:32:00Z">
            <w:rPr>
              <w:del w:id="7199" w:author="Stephen Reynolds, Jr." w:date="2012-11-13T07:30:00Z"/>
              <w:sz w:val="28"/>
            </w:rPr>
          </w:rPrChange>
        </w:rPr>
      </w:pPr>
      <w:del w:id="7200" w:author="Stephen Reynolds, Jr." w:date="2012-11-13T07:30:00Z">
        <w:r w:rsidRPr="00920A48" w:rsidDel="00920A48">
          <w:rPr>
            <w:rPrChange w:id="7201" w:author="Stephen Reynolds, Jr." w:date="2012-11-13T07:32:00Z">
              <w:rPr/>
            </w:rPrChange>
          </w:rPr>
          <w:br w:type="page"/>
        </w:r>
      </w:del>
    </w:p>
    <w:p w:rsidR="007E1CA3" w:rsidRPr="00920A48" w:rsidRDefault="007E1CA3" w:rsidP="00920A48">
      <w:pPr>
        <w:rPr>
          <w:b/>
          <w:rPrChange w:id="7202" w:author="Stephen Reynolds, Jr." w:date="2012-11-13T07:32:00Z">
            <w:rPr>
              <w:b/>
            </w:rPr>
          </w:rPrChange>
        </w:rPr>
        <w:pPrChange w:id="7203" w:author="Stephen Reynolds, Jr." w:date="2012-11-13T07:30:00Z">
          <w:pPr>
            <w:pStyle w:val="Heading2"/>
            <w:numPr>
              <w:numId w:val="0"/>
            </w:numPr>
            <w:ind w:left="0" w:firstLine="0"/>
            <w:jc w:val="center"/>
          </w:pPr>
        </w:pPrChange>
      </w:pPr>
      <w:r w:rsidRPr="00920A48">
        <w:rPr>
          <w:b/>
          <w:rPrChange w:id="7204" w:author="Stephen Reynolds, Jr." w:date="2012-11-13T07:32:00Z">
            <w:rPr>
              <w:b/>
            </w:rPr>
          </w:rPrChange>
        </w:rPr>
        <w:t>Studying Questions 6: Discerning of Spirits</w:t>
      </w:r>
    </w:p>
    <w:p w:rsidR="007E1CA3" w:rsidRPr="00920A48" w:rsidRDefault="007E1CA3" w:rsidP="007E1CA3">
      <w:pPr>
        <w:ind w:left="360"/>
        <w:rPr>
          <w:rPrChange w:id="7205" w:author="Stephen Reynolds, Jr." w:date="2012-11-13T07:32:00Z">
            <w:rPr/>
          </w:rPrChange>
        </w:rPr>
      </w:pPr>
    </w:p>
    <w:p w:rsidR="003D39BF" w:rsidRPr="00920A48" w:rsidRDefault="003D39BF" w:rsidP="00B657BD">
      <w:pPr>
        <w:numPr>
          <w:ilvl w:val="0"/>
          <w:numId w:val="44"/>
        </w:numPr>
        <w:tabs>
          <w:tab w:val="clear" w:pos="720"/>
        </w:tabs>
        <w:ind w:left="360"/>
        <w:rPr>
          <w:rPrChange w:id="7206" w:author="Stephen Reynolds, Jr." w:date="2012-11-13T07:32:00Z">
            <w:rPr/>
          </w:rPrChange>
        </w:rPr>
      </w:pPr>
      <w:r w:rsidRPr="00920A48">
        <w:rPr>
          <w:rPrChange w:id="7207" w:author="Stephen Reynolds, Jr." w:date="2012-11-13T07:32:00Z">
            <w:rPr/>
          </w:rPrChange>
        </w:rPr>
        <w:t xml:space="preserve">What was it that placed the gift of discerning of spirits in the midst of the gifts of utterance? </w:t>
      </w:r>
    </w:p>
    <w:p w:rsidR="003D39BF" w:rsidRPr="00920A48" w:rsidRDefault="003D39BF" w:rsidP="003D39BF">
      <w:pPr>
        <w:ind w:left="360"/>
        <w:rPr>
          <w:u w:val="single"/>
          <w:rPrChange w:id="7208" w:author="Stephen Reynolds, Jr." w:date="2012-11-13T07:32:00Z">
            <w:rPr>
              <w:color w:val="FFFFFF" w:themeColor="background1"/>
              <w:u w:val="single"/>
            </w:rPr>
          </w:rPrChange>
        </w:rPr>
      </w:pPr>
      <w:r w:rsidRPr="00920A48">
        <w:rPr>
          <w:u w:val="single"/>
          <w:rPrChange w:id="7209" w:author="Stephen Reynolds, Jr." w:date="2012-11-13T07:32:00Z">
            <w:rPr>
              <w:color w:val="FFFFFF" w:themeColor="background1"/>
              <w:u w:val="single"/>
            </w:rPr>
          </w:rPrChange>
        </w:rPr>
        <w:t>It was wisdom of God that placed the gift of discerning spirits in the midst of the gifts of utterance.</w:t>
      </w:r>
    </w:p>
    <w:p w:rsidR="003D39BF" w:rsidRPr="00920A48" w:rsidRDefault="003D39BF" w:rsidP="003D39BF">
      <w:pPr>
        <w:rPr>
          <w:rPrChange w:id="7210" w:author="Stephen Reynolds, Jr." w:date="2012-11-13T07:32:00Z">
            <w:rPr/>
          </w:rPrChange>
        </w:rPr>
      </w:pPr>
    </w:p>
    <w:p w:rsidR="003D39BF" w:rsidRPr="00920A48" w:rsidRDefault="003D39BF" w:rsidP="00B657BD">
      <w:pPr>
        <w:numPr>
          <w:ilvl w:val="0"/>
          <w:numId w:val="44"/>
        </w:numPr>
        <w:ind w:left="360"/>
        <w:rPr>
          <w:rPrChange w:id="7211" w:author="Stephen Reynolds, Jr." w:date="2012-11-13T07:32:00Z">
            <w:rPr/>
          </w:rPrChange>
        </w:rPr>
      </w:pPr>
      <w:r w:rsidRPr="00920A48">
        <w:rPr>
          <w:rPrChange w:id="7212" w:author="Stephen Reynolds, Jr." w:date="2012-11-13T07:32:00Z">
            <w:rPr/>
          </w:rPrChange>
        </w:rPr>
        <w:t xml:space="preserve">Why was this gift placed in this order? </w:t>
      </w:r>
    </w:p>
    <w:p w:rsidR="003D39BF" w:rsidRPr="00920A48" w:rsidRDefault="003D39BF" w:rsidP="003D39BF">
      <w:pPr>
        <w:ind w:left="360"/>
        <w:rPr>
          <w:u w:val="single"/>
          <w:rPrChange w:id="7213" w:author="Stephen Reynolds, Jr." w:date="2012-11-13T07:32:00Z">
            <w:rPr>
              <w:color w:val="FFFFFF" w:themeColor="background1"/>
              <w:u w:val="single"/>
            </w:rPr>
          </w:rPrChange>
        </w:rPr>
      </w:pPr>
      <w:r w:rsidRPr="00920A48">
        <w:rPr>
          <w:u w:val="single"/>
          <w:rPrChange w:id="7214" w:author="Stephen Reynolds, Jr." w:date="2012-11-13T07:32:00Z">
            <w:rPr>
              <w:color w:val="FFFFFF" w:themeColor="background1"/>
              <w:u w:val="single"/>
            </w:rPr>
          </w:rPrChange>
        </w:rPr>
        <w:t xml:space="preserve">The gift was placed in that order because </w:t>
      </w:r>
      <w:proofErr w:type="spellStart"/>
      <w:proofErr w:type="gramStart"/>
      <w:r w:rsidRPr="00920A48">
        <w:rPr>
          <w:u w:val="single"/>
          <w:rPrChange w:id="7215" w:author="Stephen Reynolds, Jr." w:date="2012-11-13T07:32:00Z">
            <w:rPr>
              <w:color w:val="FFFFFF" w:themeColor="background1"/>
              <w:u w:val="single"/>
            </w:rPr>
          </w:rPrChange>
        </w:rPr>
        <w:t>satan</w:t>
      </w:r>
      <w:proofErr w:type="spellEnd"/>
      <w:proofErr w:type="gramEnd"/>
      <w:r w:rsidRPr="00920A48">
        <w:rPr>
          <w:u w:val="single"/>
          <w:rPrChange w:id="7216" w:author="Stephen Reynolds, Jr." w:date="2012-11-13T07:32:00Z">
            <w:rPr>
              <w:color w:val="FFFFFF" w:themeColor="background1"/>
              <w:u w:val="single"/>
            </w:rPr>
          </w:rPrChange>
        </w:rPr>
        <w:t xml:space="preserve"> would attempt to counterfeit the gifts of utterance.  </w:t>
      </w:r>
    </w:p>
    <w:p w:rsidR="003D39BF" w:rsidRPr="00920A48" w:rsidRDefault="003D39BF" w:rsidP="003D39BF">
      <w:pPr>
        <w:rPr>
          <w:rPrChange w:id="7217" w:author="Stephen Reynolds, Jr." w:date="2012-11-13T07:32:00Z">
            <w:rPr/>
          </w:rPrChange>
        </w:rPr>
      </w:pPr>
    </w:p>
    <w:p w:rsidR="003D39BF" w:rsidRPr="00920A48" w:rsidRDefault="003D39BF" w:rsidP="00A46170">
      <w:pPr>
        <w:numPr>
          <w:ilvl w:val="0"/>
          <w:numId w:val="44"/>
        </w:numPr>
        <w:ind w:left="360"/>
        <w:rPr>
          <w:rPrChange w:id="7218" w:author="Stephen Reynolds, Jr." w:date="2012-11-13T07:32:00Z">
            <w:rPr/>
          </w:rPrChange>
        </w:rPr>
      </w:pPr>
      <w:r w:rsidRPr="00920A48">
        <w:rPr>
          <w:rPrChange w:id="7219" w:author="Stephen Reynolds, Jr." w:date="2012-11-13T07:32:00Z">
            <w:rPr/>
          </w:rPrChange>
        </w:rPr>
        <w:t xml:space="preserve">How many kinds of spirits are there? Name them. </w:t>
      </w:r>
    </w:p>
    <w:p w:rsidR="003D39BF" w:rsidRPr="00920A48" w:rsidRDefault="003D39BF" w:rsidP="00A46170">
      <w:pPr>
        <w:numPr>
          <w:ilvl w:val="1"/>
          <w:numId w:val="44"/>
        </w:numPr>
        <w:tabs>
          <w:tab w:val="clear" w:pos="1440"/>
        </w:tabs>
        <w:ind w:left="720"/>
        <w:rPr>
          <w:u w:val="single"/>
          <w:rPrChange w:id="7220" w:author="Stephen Reynolds, Jr." w:date="2012-11-13T07:32:00Z">
            <w:rPr>
              <w:color w:val="FFFFFF" w:themeColor="background1"/>
              <w:u w:val="single"/>
            </w:rPr>
          </w:rPrChange>
        </w:rPr>
      </w:pPr>
      <w:r w:rsidRPr="00920A48">
        <w:rPr>
          <w:u w:val="single"/>
          <w:rPrChange w:id="7221" w:author="Stephen Reynolds, Jr." w:date="2012-11-13T07:32:00Z">
            <w:rPr>
              <w:color w:val="FFFFFF" w:themeColor="background1"/>
              <w:u w:val="single"/>
            </w:rPr>
          </w:rPrChange>
        </w:rPr>
        <w:t>Human</w:t>
      </w:r>
    </w:p>
    <w:p w:rsidR="003D39BF" w:rsidRPr="00920A48" w:rsidRDefault="003D39BF" w:rsidP="00A46170">
      <w:pPr>
        <w:numPr>
          <w:ilvl w:val="1"/>
          <w:numId w:val="44"/>
        </w:numPr>
        <w:tabs>
          <w:tab w:val="clear" w:pos="1440"/>
        </w:tabs>
        <w:ind w:left="720"/>
        <w:rPr>
          <w:u w:val="single"/>
          <w:rPrChange w:id="7222" w:author="Stephen Reynolds, Jr." w:date="2012-11-13T07:32:00Z">
            <w:rPr>
              <w:color w:val="FFFFFF" w:themeColor="background1"/>
              <w:u w:val="single"/>
            </w:rPr>
          </w:rPrChange>
        </w:rPr>
      </w:pPr>
      <w:r w:rsidRPr="00920A48">
        <w:rPr>
          <w:u w:val="single"/>
          <w:rPrChange w:id="7223" w:author="Stephen Reynolds, Jr." w:date="2012-11-13T07:32:00Z">
            <w:rPr>
              <w:color w:val="FFFFFF" w:themeColor="background1"/>
              <w:u w:val="single"/>
            </w:rPr>
          </w:rPrChange>
        </w:rPr>
        <w:t>Satanic</w:t>
      </w:r>
    </w:p>
    <w:p w:rsidR="003D39BF" w:rsidRPr="00920A48" w:rsidRDefault="003D39BF" w:rsidP="00A46170">
      <w:pPr>
        <w:numPr>
          <w:ilvl w:val="1"/>
          <w:numId w:val="44"/>
        </w:numPr>
        <w:tabs>
          <w:tab w:val="clear" w:pos="1440"/>
        </w:tabs>
        <w:ind w:left="720"/>
        <w:rPr>
          <w:u w:val="single"/>
          <w:rPrChange w:id="7224" w:author="Stephen Reynolds, Jr." w:date="2012-11-13T07:32:00Z">
            <w:rPr>
              <w:color w:val="FFFFFF" w:themeColor="background1"/>
              <w:u w:val="single"/>
            </w:rPr>
          </w:rPrChange>
        </w:rPr>
      </w:pPr>
      <w:r w:rsidRPr="00920A48">
        <w:rPr>
          <w:u w:val="single"/>
          <w:rPrChange w:id="7225" w:author="Stephen Reynolds, Jr." w:date="2012-11-13T07:32:00Z">
            <w:rPr>
              <w:color w:val="FFFFFF" w:themeColor="background1"/>
              <w:u w:val="single"/>
            </w:rPr>
          </w:rPrChange>
        </w:rPr>
        <w:t>Divine</w:t>
      </w:r>
    </w:p>
    <w:p w:rsidR="003D39BF" w:rsidRPr="00920A48" w:rsidRDefault="003D39BF" w:rsidP="003D39BF">
      <w:pPr>
        <w:rPr>
          <w:rPrChange w:id="7226" w:author="Stephen Reynolds, Jr." w:date="2012-11-13T07:32:00Z">
            <w:rPr/>
          </w:rPrChange>
        </w:rPr>
      </w:pPr>
    </w:p>
    <w:p w:rsidR="003D39BF" w:rsidRPr="00920A48" w:rsidRDefault="003D39BF" w:rsidP="00B657BD">
      <w:pPr>
        <w:numPr>
          <w:ilvl w:val="0"/>
          <w:numId w:val="44"/>
        </w:numPr>
        <w:ind w:left="360"/>
        <w:rPr>
          <w:rPrChange w:id="7227" w:author="Stephen Reynolds, Jr." w:date="2012-11-13T07:32:00Z">
            <w:rPr/>
          </w:rPrChange>
        </w:rPr>
      </w:pPr>
      <w:r w:rsidRPr="00920A48">
        <w:rPr>
          <w:rPrChange w:id="7228" w:author="Stephen Reynolds, Jr." w:date="2012-11-13T07:32:00Z">
            <w:rPr/>
          </w:rPrChange>
        </w:rPr>
        <w:t xml:space="preserve">What kind of weapon is this gift? </w:t>
      </w:r>
    </w:p>
    <w:p w:rsidR="003D39BF" w:rsidRPr="00920A48" w:rsidRDefault="003D39BF" w:rsidP="003D39BF">
      <w:pPr>
        <w:ind w:left="360"/>
        <w:rPr>
          <w:u w:val="single"/>
          <w:rPrChange w:id="7229" w:author="Stephen Reynolds, Jr." w:date="2012-11-13T07:32:00Z">
            <w:rPr>
              <w:color w:val="FFFFFF" w:themeColor="background1"/>
              <w:u w:val="single"/>
            </w:rPr>
          </w:rPrChange>
        </w:rPr>
      </w:pPr>
      <w:r w:rsidRPr="00920A48">
        <w:rPr>
          <w:u w:val="single"/>
          <w:rPrChange w:id="7230" w:author="Stephen Reynolds, Jr." w:date="2012-11-13T07:32:00Z">
            <w:rPr>
              <w:color w:val="FFFFFF" w:themeColor="background1"/>
              <w:u w:val="single"/>
            </w:rPr>
          </w:rPrChange>
        </w:rPr>
        <w:t xml:space="preserve">This gift is both an offensive and defensive weapon. </w:t>
      </w:r>
    </w:p>
    <w:p w:rsidR="003D39BF" w:rsidRPr="00920A48" w:rsidRDefault="003D39BF" w:rsidP="003D39BF">
      <w:pPr>
        <w:rPr>
          <w:u w:val="single"/>
          <w:rPrChange w:id="7231" w:author="Stephen Reynolds, Jr." w:date="2012-11-13T07:32:00Z">
            <w:rPr>
              <w:u w:val="single"/>
            </w:rPr>
          </w:rPrChange>
        </w:rPr>
      </w:pPr>
    </w:p>
    <w:p w:rsidR="003D39BF" w:rsidRPr="00920A48" w:rsidRDefault="003D39BF" w:rsidP="00B657BD">
      <w:pPr>
        <w:numPr>
          <w:ilvl w:val="0"/>
          <w:numId w:val="44"/>
        </w:numPr>
        <w:ind w:left="360"/>
        <w:rPr>
          <w:rPrChange w:id="7232" w:author="Stephen Reynolds, Jr." w:date="2012-11-13T07:32:00Z">
            <w:rPr/>
          </w:rPrChange>
        </w:rPr>
      </w:pPr>
      <w:r w:rsidRPr="00920A48">
        <w:rPr>
          <w:rPrChange w:id="7233" w:author="Stephen Reynolds, Jr." w:date="2012-11-13T07:32:00Z">
            <w:rPr/>
          </w:rPrChange>
        </w:rPr>
        <w:t xml:space="preserve">Does this gift only discern between evil and good? Explain. </w:t>
      </w:r>
    </w:p>
    <w:p w:rsidR="003D39BF" w:rsidRPr="00920A48" w:rsidRDefault="003D39BF" w:rsidP="003D39BF">
      <w:pPr>
        <w:ind w:left="360"/>
        <w:rPr>
          <w:u w:val="single"/>
          <w:rPrChange w:id="7234" w:author="Stephen Reynolds, Jr." w:date="2012-11-13T07:32:00Z">
            <w:rPr>
              <w:color w:val="FFFFFF" w:themeColor="background1"/>
              <w:u w:val="single"/>
            </w:rPr>
          </w:rPrChange>
        </w:rPr>
      </w:pPr>
      <w:r w:rsidRPr="00920A48">
        <w:rPr>
          <w:u w:val="single"/>
          <w:rPrChange w:id="7235" w:author="Stephen Reynolds, Jr." w:date="2012-11-13T07:32:00Z">
            <w:rPr>
              <w:color w:val="FFFFFF" w:themeColor="background1"/>
              <w:u w:val="single"/>
            </w:rPr>
          </w:rPrChange>
        </w:rPr>
        <w:t xml:space="preserve">No, this gift not only discerns between an evil spirit and the Holy Spirit, but it also </w:t>
      </w:r>
      <w:proofErr w:type="gramStart"/>
      <w:r w:rsidRPr="00920A48">
        <w:rPr>
          <w:u w:val="single"/>
          <w:rPrChange w:id="7236" w:author="Stephen Reynolds, Jr." w:date="2012-11-13T07:32:00Z">
            <w:rPr>
              <w:color w:val="FFFFFF" w:themeColor="background1"/>
              <w:u w:val="single"/>
            </w:rPr>
          </w:rPrChange>
        </w:rPr>
        <w:t>give</w:t>
      </w:r>
      <w:proofErr w:type="gramEnd"/>
      <w:r w:rsidRPr="00920A48">
        <w:rPr>
          <w:u w:val="single"/>
          <w:rPrChange w:id="7237" w:author="Stephen Reynolds, Jr." w:date="2012-11-13T07:32:00Z">
            <w:rPr>
              <w:color w:val="FFFFFF" w:themeColor="background1"/>
              <w:u w:val="single"/>
            </w:rPr>
          </w:rPrChange>
        </w:rPr>
        <w:t xml:space="preserve"> you an ability to know the evil spirits. </w:t>
      </w:r>
    </w:p>
    <w:p w:rsidR="003D39BF" w:rsidRPr="00920A48" w:rsidRDefault="003D39BF" w:rsidP="003D39BF">
      <w:pPr>
        <w:rPr>
          <w:rPrChange w:id="7238" w:author="Stephen Reynolds, Jr." w:date="2012-11-13T07:32:00Z">
            <w:rPr/>
          </w:rPrChange>
        </w:rPr>
      </w:pPr>
    </w:p>
    <w:p w:rsidR="003D39BF" w:rsidRPr="00920A48" w:rsidRDefault="003D39BF" w:rsidP="00B657BD">
      <w:pPr>
        <w:numPr>
          <w:ilvl w:val="0"/>
          <w:numId w:val="44"/>
        </w:numPr>
        <w:ind w:left="360"/>
        <w:rPr>
          <w:rPrChange w:id="7239" w:author="Stephen Reynolds, Jr." w:date="2012-11-13T07:32:00Z">
            <w:rPr/>
          </w:rPrChange>
        </w:rPr>
      </w:pPr>
      <w:r w:rsidRPr="00920A48">
        <w:rPr>
          <w:rPrChange w:id="7240" w:author="Stephen Reynolds, Jr." w:date="2012-11-13T07:32:00Z">
            <w:rPr/>
          </w:rPrChange>
        </w:rPr>
        <w:t xml:space="preserve">What did Jesus ask the demons to do? </w:t>
      </w:r>
    </w:p>
    <w:p w:rsidR="003D39BF" w:rsidRPr="00920A48" w:rsidRDefault="003D39BF" w:rsidP="003D39BF">
      <w:pPr>
        <w:ind w:left="360"/>
        <w:rPr>
          <w:u w:val="single"/>
          <w:rPrChange w:id="7241" w:author="Stephen Reynolds, Jr." w:date="2012-11-13T07:32:00Z">
            <w:rPr>
              <w:color w:val="FFFFFF" w:themeColor="background1"/>
              <w:u w:val="single"/>
            </w:rPr>
          </w:rPrChange>
        </w:rPr>
      </w:pPr>
      <w:r w:rsidRPr="00920A48">
        <w:rPr>
          <w:u w:val="single"/>
          <w:rPrChange w:id="7242" w:author="Stephen Reynolds, Jr." w:date="2012-11-13T07:32:00Z">
            <w:rPr>
              <w:color w:val="FFFFFF" w:themeColor="background1"/>
              <w:u w:val="single"/>
            </w:rPr>
          </w:rPrChange>
        </w:rPr>
        <w:t xml:space="preserve">Jesus asked the demons to identify themselves. </w:t>
      </w:r>
    </w:p>
    <w:p w:rsidR="003D39BF" w:rsidRPr="00920A48" w:rsidRDefault="003D39BF" w:rsidP="003D39BF">
      <w:pPr>
        <w:rPr>
          <w:rPrChange w:id="7243" w:author="Stephen Reynolds, Jr." w:date="2012-11-13T07:32:00Z">
            <w:rPr/>
          </w:rPrChange>
        </w:rPr>
      </w:pPr>
    </w:p>
    <w:p w:rsidR="003D39BF" w:rsidRPr="00920A48" w:rsidRDefault="003D39BF" w:rsidP="00B657BD">
      <w:pPr>
        <w:numPr>
          <w:ilvl w:val="0"/>
          <w:numId w:val="44"/>
        </w:numPr>
        <w:ind w:left="360"/>
        <w:rPr>
          <w:rPrChange w:id="7244" w:author="Stephen Reynolds, Jr." w:date="2012-11-13T07:32:00Z">
            <w:rPr/>
          </w:rPrChange>
        </w:rPr>
      </w:pPr>
      <w:r w:rsidRPr="00920A48">
        <w:rPr>
          <w:rPrChange w:id="7245" w:author="Stephen Reynolds, Jr." w:date="2012-11-13T07:32:00Z">
            <w:rPr/>
          </w:rPrChange>
        </w:rPr>
        <w:t xml:space="preserve">What happened to the woman when Jesus cast out the spirit of infirmity from a woman? </w:t>
      </w:r>
    </w:p>
    <w:p w:rsidR="003D39BF" w:rsidRPr="00920A48" w:rsidRDefault="003D39BF" w:rsidP="003D39BF">
      <w:pPr>
        <w:ind w:left="360"/>
        <w:rPr>
          <w:u w:val="single"/>
          <w:rPrChange w:id="7246" w:author="Stephen Reynolds, Jr." w:date="2012-11-13T07:32:00Z">
            <w:rPr>
              <w:color w:val="FFFFFF" w:themeColor="background1"/>
              <w:u w:val="single"/>
            </w:rPr>
          </w:rPrChange>
        </w:rPr>
      </w:pPr>
      <w:r w:rsidRPr="00920A48">
        <w:rPr>
          <w:u w:val="single"/>
          <w:rPrChange w:id="7247" w:author="Stephen Reynolds, Jr." w:date="2012-11-13T07:32:00Z">
            <w:rPr>
              <w:color w:val="FFFFFF" w:themeColor="background1"/>
              <w:u w:val="single"/>
            </w:rPr>
          </w:rPrChange>
        </w:rPr>
        <w:t xml:space="preserve">When Jesus cast out the spirit of infirmity from a woman she became straight. </w:t>
      </w:r>
    </w:p>
    <w:p w:rsidR="003D39BF" w:rsidRPr="00920A48" w:rsidRDefault="003D39BF" w:rsidP="003D39BF">
      <w:pPr>
        <w:rPr>
          <w:rPrChange w:id="7248" w:author="Stephen Reynolds, Jr." w:date="2012-11-13T07:32:00Z">
            <w:rPr/>
          </w:rPrChange>
        </w:rPr>
      </w:pPr>
    </w:p>
    <w:p w:rsidR="003D39BF" w:rsidRPr="00920A48" w:rsidRDefault="003D39BF" w:rsidP="00B657BD">
      <w:pPr>
        <w:numPr>
          <w:ilvl w:val="0"/>
          <w:numId w:val="44"/>
        </w:numPr>
        <w:ind w:left="360"/>
        <w:rPr>
          <w:rPrChange w:id="7249" w:author="Stephen Reynolds, Jr." w:date="2012-11-13T07:32:00Z">
            <w:rPr/>
          </w:rPrChange>
        </w:rPr>
      </w:pPr>
      <w:r w:rsidRPr="00920A48">
        <w:rPr>
          <w:rPrChange w:id="7250" w:author="Stephen Reynolds, Jr." w:date="2012-11-13T07:32:00Z">
            <w:rPr/>
          </w:rPrChange>
        </w:rPr>
        <w:t xml:space="preserve">Explain what the Gift of Discerning of Spirits is not. </w:t>
      </w:r>
    </w:p>
    <w:p w:rsidR="003D39BF" w:rsidRPr="00920A48" w:rsidRDefault="003D39BF" w:rsidP="00B657BD">
      <w:pPr>
        <w:numPr>
          <w:ilvl w:val="1"/>
          <w:numId w:val="44"/>
        </w:numPr>
        <w:ind w:left="900"/>
        <w:rPr>
          <w:u w:val="single"/>
          <w:rPrChange w:id="7251" w:author="Stephen Reynolds, Jr." w:date="2012-11-13T07:32:00Z">
            <w:rPr>
              <w:color w:val="FFFFFF" w:themeColor="background1"/>
              <w:u w:val="single"/>
            </w:rPr>
          </w:rPrChange>
        </w:rPr>
      </w:pPr>
      <w:r w:rsidRPr="00920A48">
        <w:rPr>
          <w:u w:val="single"/>
          <w:rPrChange w:id="7252" w:author="Stephen Reynolds, Jr." w:date="2012-11-13T07:32:00Z">
            <w:rPr>
              <w:color w:val="FFFFFF" w:themeColor="background1"/>
              <w:u w:val="single"/>
            </w:rPr>
          </w:rPrChange>
        </w:rPr>
        <w:t xml:space="preserve">It is not mind reading or thought reading or motive reading. </w:t>
      </w:r>
    </w:p>
    <w:p w:rsidR="003D39BF" w:rsidRPr="00920A48" w:rsidRDefault="003D39BF" w:rsidP="00B657BD">
      <w:pPr>
        <w:numPr>
          <w:ilvl w:val="1"/>
          <w:numId w:val="44"/>
        </w:numPr>
        <w:ind w:left="900"/>
        <w:rPr>
          <w:u w:val="single"/>
          <w:rPrChange w:id="7253" w:author="Stephen Reynolds, Jr." w:date="2012-11-13T07:32:00Z">
            <w:rPr>
              <w:color w:val="FFFFFF" w:themeColor="background1"/>
              <w:u w:val="single"/>
            </w:rPr>
          </w:rPrChange>
        </w:rPr>
      </w:pPr>
      <w:r w:rsidRPr="00920A48">
        <w:rPr>
          <w:u w:val="single"/>
          <w:rPrChange w:id="7254" w:author="Stephen Reynolds, Jr." w:date="2012-11-13T07:32:00Z">
            <w:rPr>
              <w:color w:val="FFFFFF" w:themeColor="background1"/>
              <w:u w:val="single"/>
            </w:rPr>
          </w:rPrChange>
        </w:rPr>
        <w:t xml:space="preserve">It is not mental insight. </w:t>
      </w:r>
    </w:p>
    <w:p w:rsidR="003D39BF" w:rsidRPr="00920A48" w:rsidRDefault="003D39BF" w:rsidP="00B657BD">
      <w:pPr>
        <w:numPr>
          <w:ilvl w:val="1"/>
          <w:numId w:val="44"/>
        </w:numPr>
        <w:ind w:left="900"/>
        <w:rPr>
          <w:u w:val="single"/>
          <w:rPrChange w:id="7255" w:author="Stephen Reynolds, Jr." w:date="2012-11-13T07:32:00Z">
            <w:rPr>
              <w:color w:val="FFFFFF" w:themeColor="background1"/>
              <w:u w:val="single"/>
            </w:rPr>
          </w:rPrChange>
        </w:rPr>
      </w:pPr>
      <w:r w:rsidRPr="00920A48">
        <w:rPr>
          <w:u w:val="single"/>
          <w:rPrChange w:id="7256" w:author="Stephen Reynolds, Jr." w:date="2012-11-13T07:32:00Z">
            <w:rPr>
              <w:color w:val="FFFFFF" w:themeColor="background1"/>
              <w:u w:val="single"/>
            </w:rPr>
          </w:rPrChange>
        </w:rPr>
        <w:t xml:space="preserve">It is not the ability to discover fault in others. </w:t>
      </w:r>
    </w:p>
    <w:p w:rsidR="003D39BF" w:rsidRPr="00920A48" w:rsidRDefault="003D39BF" w:rsidP="003D39BF">
      <w:pPr>
        <w:rPr>
          <w:rPrChange w:id="7257" w:author="Stephen Reynolds, Jr." w:date="2012-11-13T07:32:00Z">
            <w:rPr/>
          </w:rPrChange>
        </w:rPr>
      </w:pPr>
    </w:p>
    <w:p w:rsidR="003D39BF" w:rsidRPr="00920A48" w:rsidRDefault="003D39BF" w:rsidP="00B657BD">
      <w:pPr>
        <w:numPr>
          <w:ilvl w:val="0"/>
          <w:numId w:val="44"/>
        </w:numPr>
        <w:ind w:left="360"/>
        <w:rPr>
          <w:rPrChange w:id="7258" w:author="Stephen Reynolds, Jr." w:date="2012-11-13T07:32:00Z">
            <w:rPr/>
          </w:rPrChange>
        </w:rPr>
      </w:pPr>
      <w:r w:rsidRPr="00920A48">
        <w:rPr>
          <w:rPrChange w:id="7259" w:author="Stephen Reynolds, Jr." w:date="2012-11-13T07:32:00Z">
            <w:rPr/>
          </w:rPrChange>
        </w:rPr>
        <w:t xml:space="preserve">Explain what the Gift of Discerning of Spirits is. </w:t>
      </w:r>
    </w:p>
    <w:p w:rsidR="003D39BF" w:rsidRPr="00920A48" w:rsidRDefault="003D39BF" w:rsidP="00B657BD">
      <w:pPr>
        <w:numPr>
          <w:ilvl w:val="1"/>
          <w:numId w:val="44"/>
        </w:numPr>
        <w:ind w:left="900"/>
        <w:rPr>
          <w:u w:val="single"/>
          <w:rPrChange w:id="7260" w:author="Stephen Reynolds, Jr." w:date="2012-11-13T07:32:00Z">
            <w:rPr>
              <w:color w:val="FFFFFF" w:themeColor="background1"/>
              <w:u w:val="single"/>
            </w:rPr>
          </w:rPrChange>
        </w:rPr>
      </w:pPr>
      <w:r w:rsidRPr="00920A48">
        <w:rPr>
          <w:u w:val="single"/>
          <w:rPrChange w:id="7261" w:author="Stephen Reynolds, Jr." w:date="2012-11-13T07:32:00Z">
            <w:rPr>
              <w:color w:val="FFFFFF" w:themeColor="background1"/>
              <w:u w:val="single"/>
            </w:rPr>
          </w:rPrChange>
        </w:rPr>
        <w:t xml:space="preserve">It is power to help in delivering the oppressed and the possessed. </w:t>
      </w:r>
    </w:p>
    <w:p w:rsidR="003D39BF" w:rsidRPr="00920A48" w:rsidRDefault="003D39BF" w:rsidP="00B657BD">
      <w:pPr>
        <w:numPr>
          <w:ilvl w:val="1"/>
          <w:numId w:val="44"/>
        </w:numPr>
        <w:ind w:left="900"/>
        <w:rPr>
          <w:u w:val="single"/>
          <w:rPrChange w:id="7262" w:author="Stephen Reynolds, Jr." w:date="2012-11-13T07:32:00Z">
            <w:rPr>
              <w:color w:val="FFFFFF" w:themeColor="background1"/>
              <w:u w:val="single"/>
            </w:rPr>
          </w:rPrChange>
        </w:rPr>
      </w:pPr>
      <w:r w:rsidRPr="00920A48">
        <w:rPr>
          <w:u w:val="single"/>
          <w:rPrChange w:id="7263" w:author="Stephen Reynolds, Jr." w:date="2012-11-13T07:32:00Z">
            <w:rPr>
              <w:color w:val="FFFFFF" w:themeColor="background1"/>
              <w:u w:val="single"/>
            </w:rPr>
          </w:rPrChange>
        </w:rPr>
        <w:t xml:space="preserve">It is knowledge to discover a workman of the devil. </w:t>
      </w:r>
    </w:p>
    <w:p w:rsidR="003D39BF" w:rsidRPr="00920A48" w:rsidRDefault="003D39BF" w:rsidP="00B657BD">
      <w:pPr>
        <w:numPr>
          <w:ilvl w:val="1"/>
          <w:numId w:val="44"/>
        </w:numPr>
        <w:ind w:left="900"/>
        <w:rPr>
          <w:u w:val="single"/>
          <w:rPrChange w:id="7264" w:author="Stephen Reynolds, Jr." w:date="2012-11-13T07:32:00Z">
            <w:rPr>
              <w:color w:val="FFFFFF" w:themeColor="background1"/>
              <w:u w:val="single"/>
            </w:rPr>
          </w:rPrChange>
        </w:rPr>
      </w:pPr>
      <w:r w:rsidRPr="00920A48">
        <w:rPr>
          <w:u w:val="single"/>
          <w:rPrChange w:id="7265" w:author="Stephen Reynolds, Jr." w:date="2012-11-13T07:32:00Z">
            <w:rPr>
              <w:color w:val="FFFFFF" w:themeColor="background1"/>
              <w:u w:val="single"/>
            </w:rPr>
          </w:rPrChange>
        </w:rPr>
        <w:t xml:space="preserve">It is ability to know truthful testimony and check the devil’s work. </w:t>
      </w:r>
    </w:p>
    <w:p w:rsidR="003D39BF" w:rsidRPr="00920A48" w:rsidRDefault="003D39BF" w:rsidP="00B657BD">
      <w:pPr>
        <w:numPr>
          <w:ilvl w:val="1"/>
          <w:numId w:val="44"/>
        </w:numPr>
        <w:ind w:left="900"/>
        <w:rPr>
          <w:u w:val="single"/>
          <w:rPrChange w:id="7266" w:author="Stephen Reynolds, Jr." w:date="2012-11-13T07:32:00Z">
            <w:rPr>
              <w:color w:val="FFFFFF" w:themeColor="background1"/>
              <w:u w:val="single"/>
            </w:rPr>
          </w:rPrChange>
        </w:rPr>
      </w:pPr>
      <w:r w:rsidRPr="00920A48">
        <w:rPr>
          <w:u w:val="single"/>
          <w:rPrChange w:id="7267" w:author="Stephen Reynolds, Jr." w:date="2012-11-13T07:32:00Z">
            <w:rPr>
              <w:color w:val="FFFFFF" w:themeColor="background1"/>
              <w:u w:val="single"/>
            </w:rPr>
          </w:rPrChange>
        </w:rPr>
        <w:t xml:space="preserve">It is revelation to reveal demon miracle workers. </w:t>
      </w:r>
    </w:p>
    <w:p w:rsidR="003D39BF" w:rsidRPr="00920A48" w:rsidRDefault="003D39BF" w:rsidP="003D39BF">
      <w:pPr>
        <w:rPr>
          <w:rPrChange w:id="7268" w:author="Stephen Reynolds, Jr." w:date="2012-11-13T07:32:00Z">
            <w:rPr/>
          </w:rPrChange>
        </w:rPr>
      </w:pPr>
    </w:p>
    <w:p w:rsidR="003D39BF" w:rsidRPr="00920A48" w:rsidRDefault="003D39BF" w:rsidP="00B657BD">
      <w:pPr>
        <w:numPr>
          <w:ilvl w:val="0"/>
          <w:numId w:val="44"/>
        </w:numPr>
        <w:ind w:left="360"/>
        <w:rPr>
          <w:rPrChange w:id="7269" w:author="Stephen Reynolds, Jr." w:date="2012-11-13T07:32:00Z">
            <w:rPr/>
          </w:rPrChange>
        </w:rPr>
      </w:pPr>
      <w:r w:rsidRPr="00920A48">
        <w:rPr>
          <w:rPrChange w:id="7270" w:author="Stephen Reynolds, Jr." w:date="2012-11-13T07:32:00Z">
            <w:rPr/>
          </w:rPrChange>
        </w:rPr>
        <w:t>Gi</w:t>
      </w:r>
      <w:r w:rsidR="005C182F" w:rsidRPr="00920A48">
        <w:rPr>
          <w:rPrChange w:id="7271" w:author="Stephen Reynolds, Jr." w:date="2012-11-13T07:32:00Z">
            <w:rPr/>
          </w:rPrChange>
        </w:rPr>
        <w:t>ve an example of the gift from S</w:t>
      </w:r>
      <w:r w:rsidRPr="00920A48">
        <w:rPr>
          <w:rPrChange w:id="7272" w:author="Stephen Reynolds, Jr." w:date="2012-11-13T07:32:00Z">
            <w:rPr/>
          </w:rPrChange>
        </w:rPr>
        <w:t xml:space="preserve">cripture. </w:t>
      </w:r>
      <w:r w:rsidR="006A4C49" w:rsidRPr="00920A48">
        <w:rPr>
          <w:rPrChange w:id="7273" w:author="Stephen Reynolds, Jr." w:date="2012-11-13T07:32:00Z">
            <w:rPr/>
          </w:rPrChange>
        </w:rPr>
        <w:t>(Include Scripture reference)</w:t>
      </w:r>
    </w:p>
    <w:p w:rsidR="003D39BF" w:rsidRPr="00920A48" w:rsidRDefault="003D39BF" w:rsidP="003D39BF">
      <w:pPr>
        <w:ind w:left="360"/>
        <w:rPr>
          <w:u w:val="single"/>
          <w:rPrChange w:id="7274" w:author="Stephen Reynolds, Jr." w:date="2012-11-13T07:32:00Z">
            <w:rPr>
              <w:color w:val="FFFFFF" w:themeColor="background1"/>
              <w:u w:val="single"/>
            </w:rPr>
          </w:rPrChange>
        </w:rPr>
      </w:pPr>
      <w:r w:rsidRPr="00920A48">
        <w:rPr>
          <w:u w:val="single"/>
          <w:rPrChange w:id="7275" w:author="Stephen Reynolds, Jr." w:date="2012-11-13T07:32:00Z">
            <w:rPr>
              <w:color w:val="FFFFFF" w:themeColor="background1"/>
              <w:u w:val="single"/>
            </w:rPr>
          </w:rPrChange>
        </w:rPr>
        <w:t xml:space="preserve">In Mark 5:9 Jesus asked the demon what his name was, to identify himself. </w:t>
      </w:r>
    </w:p>
    <w:p w:rsidR="007E1CA3" w:rsidRPr="00920A48" w:rsidRDefault="007E1CA3">
      <w:pPr>
        <w:rPr>
          <w:rPrChange w:id="7276" w:author="Stephen Reynolds, Jr." w:date="2012-11-13T07:32:00Z">
            <w:rPr/>
          </w:rPrChange>
        </w:rPr>
      </w:pPr>
      <w:r w:rsidRPr="00920A48">
        <w:rPr>
          <w:rPrChange w:id="7277" w:author="Stephen Reynolds, Jr." w:date="2012-11-13T07:32:00Z">
            <w:rPr/>
          </w:rPrChange>
        </w:rPr>
        <w:br w:type="page"/>
      </w:r>
    </w:p>
    <w:p w:rsidR="003D39BF" w:rsidRPr="00920A48" w:rsidDel="00920A48" w:rsidRDefault="00367177" w:rsidP="003D39BF">
      <w:pPr>
        <w:pStyle w:val="Heading1"/>
        <w:rPr>
          <w:del w:id="7278" w:author="Stephen Reynolds, Jr." w:date="2012-11-13T07:30:00Z"/>
          <w:rPrChange w:id="7279" w:author="Stephen Reynolds, Jr." w:date="2012-11-13T07:32:00Z">
            <w:rPr>
              <w:del w:id="7280" w:author="Stephen Reynolds, Jr." w:date="2012-11-13T07:30:00Z"/>
            </w:rPr>
          </w:rPrChange>
        </w:rPr>
      </w:pPr>
      <w:bookmarkStart w:id="7281" w:name="_Toc290398394"/>
      <w:del w:id="7282" w:author="Stephen Reynolds, Jr." w:date="2012-11-13T07:30:00Z">
        <w:r w:rsidRPr="00920A48" w:rsidDel="00920A48">
          <w:rPr>
            <w:rPrChange w:id="7283" w:author="Stephen Reynolds, Jr." w:date="2012-11-13T07:32:00Z">
              <w:rPr/>
            </w:rPrChange>
          </w:rPr>
          <w:lastRenderedPageBreak/>
          <w:delText xml:space="preserve">Chapter 7: </w:delText>
        </w:r>
        <w:r w:rsidR="009C764A" w:rsidRPr="00920A48" w:rsidDel="00920A48">
          <w:rPr>
            <w:rPrChange w:id="7284" w:author="Stephen Reynolds, Jr." w:date="2012-11-13T07:32:00Z">
              <w:rPr/>
            </w:rPrChange>
          </w:rPr>
          <w:delText xml:space="preserve">Gift of </w:delText>
        </w:r>
        <w:r w:rsidR="003D39BF" w:rsidRPr="00920A48" w:rsidDel="00920A48">
          <w:rPr>
            <w:rPrChange w:id="7285" w:author="Stephen Reynolds, Jr." w:date="2012-11-13T07:32:00Z">
              <w:rPr/>
            </w:rPrChange>
          </w:rPr>
          <w:delText>Faith</w:delText>
        </w:r>
        <w:bookmarkEnd w:id="7281"/>
      </w:del>
    </w:p>
    <w:p w:rsidR="003D39BF" w:rsidRPr="00920A48" w:rsidDel="00920A48" w:rsidRDefault="00E61C09" w:rsidP="003D39BF">
      <w:pPr>
        <w:rPr>
          <w:del w:id="7286" w:author="Stephen Reynolds, Jr." w:date="2012-11-13T07:30:00Z"/>
          <w:rPrChange w:id="7287" w:author="Stephen Reynolds, Jr." w:date="2012-11-13T07:32:00Z">
            <w:rPr>
              <w:del w:id="7288" w:author="Stephen Reynolds, Jr." w:date="2012-11-13T07:30:00Z"/>
            </w:rPr>
          </w:rPrChange>
        </w:rPr>
      </w:pPr>
      <w:del w:id="7289" w:author="Stephen Reynolds, Jr." w:date="2012-11-13T07:30:00Z">
        <w:r w:rsidRPr="00920A48" w:rsidDel="00920A48">
          <w:rPr>
            <w:noProof/>
            <w:rPrChange w:id="7290" w:author="Stephen Reynolds, Jr." w:date="2012-11-13T07:32:00Z">
              <w:rPr>
                <w:noProof/>
              </w:rPr>
            </w:rPrChange>
          </w:rPr>
          <mc:AlternateContent>
            <mc:Choice Requires="wpg">
              <w:drawing>
                <wp:anchor distT="0" distB="0" distL="114300" distR="114300" simplePos="0" relativeHeight="251731968" behindDoc="0" locked="0" layoutInCell="1" allowOverlap="1" wp14:anchorId="2F6003CD" wp14:editId="117EAA24">
                  <wp:simplePos x="0" y="0"/>
                  <wp:positionH relativeFrom="column">
                    <wp:posOffset>727075</wp:posOffset>
                  </wp:positionH>
                  <wp:positionV relativeFrom="paragraph">
                    <wp:posOffset>33020</wp:posOffset>
                  </wp:positionV>
                  <wp:extent cx="4489450" cy="1087120"/>
                  <wp:effectExtent l="0" t="0" r="25400" b="17780"/>
                  <wp:wrapNone/>
                  <wp:docPr id="564" name="Group 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565" name="AutoShape 701"/>
                          <wps:cNvSpPr>
                            <a:spLocks noChangeArrowheads="1"/>
                          </wps:cNvSpPr>
                          <wps:spPr bwMode="auto">
                            <a:xfrm rot="16200000">
                              <a:off x="5264"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Gifts of Healing</w:t>
                                </w:r>
                                <w:r w:rsidRPr="00BE1420">
                                  <w:rPr>
                                    <w:sz w:val="20"/>
                                    <w:szCs w:val="20"/>
                                  </w:rPr>
                                  <w:t xml:space="preserve"> </w:t>
                                </w:r>
                                <w:r w:rsidRPr="00E7056E">
                                  <w:rPr>
                                    <w:sz w:val="20"/>
                                    <w:szCs w:val="20"/>
                                  </w:rPr>
                                  <w:t>Working of Miracles</w:t>
                                </w:r>
                              </w:p>
                              <w:p w:rsidR="00E82CDA" w:rsidRPr="00BE1420" w:rsidRDefault="00E82CDA" w:rsidP="00BE1420"/>
                            </w:txbxContent>
                          </wps:txbx>
                          <wps:bodyPr rot="0" vert="vert270" wrap="square" lIns="91440" tIns="45720" rIns="91440" bIns="45720" anchor="t" anchorCtr="0" upright="1">
                            <a:noAutofit/>
                          </wps:bodyPr>
                        </wps:wsp>
                        <wps:wsp>
                          <wps:cNvPr id="566" name="AutoShape 702"/>
                          <wps:cNvSpPr>
                            <a:spLocks noChangeArrowheads="1"/>
                          </wps:cNvSpPr>
                          <wps:spPr bwMode="auto">
                            <a:xfrm rot="16200000">
                              <a:off x="6018"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Working of Miracles</w:t>
                                </w:r>
                              </w:p>
                            </w:txbxContent>
                          </wps:txbx>
                          <wps:bodyPr rot="0" vert="vert270" wrap="square" lIns="91440" tIns="45720" rIns="91440" bIns="45720" anchor="t" anchorCtr="0" upright="1">
                            <a:noAutofit/>
                          </wps:bodyPr>
                        </wps:wsp>
                        <wps:wsp>
                          <wps:cNvPr id="567" name="AutoShape 703"/>
                          <wps:cNvSpPr>
                            <a:spLocks noChangeArrowheads="1"/>
                          </wps:cNvSpPr>
                          <wps:spPr bwMode="auto">
                            <a:xfrm rot="16200000">
                              <a:off x="6772"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931E08">
                                <w:pPr>
                                  <w:jc w:val="center"/>
                                  <w:rPr>
                                    <w:sz w:val="20"/>
                                    <w:szCs w:val="20"/>
                                  </w:rPr>
                                </w:pPr>
                                <w:r w:rsidRPr="00E7056E">
                                  <w:rPr>
                                    <w:sz w:val="20"/>
                                    <w:szCs w:val="20"/>
                                  </w:rPr>
                                  <w:t>Prophecy</w:t>
                                </w:r>
                              </w:p>
                            </w:txbxContent>
                          </wps:txbx>
                          <wps:bodyPr rot="0" vert="vert270" wrap="square" lIns="91440" tIns="45720" rIns="91440" bIns="45720" anchor="t" anchorCtr="0" upright="1">
                            <a:noAutofit/>
                          </wps:bodyPr>
                        </wps:wsp>
                        <wps:wsp>
                          <wps:cNvPr id="568" name="AutoShape 704"/>
                          <wps:cNvSpPr>
                            <a:spLocks noChangeArrowheads="1"/>
                          </wps:cNvSpPr>
                          <wps:spPr bwMode="auto">
                            <a:xfrm rot="16200000">
                              <a:off x="7526"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931E08">
                                <w:pPr>
                                  <w:jc w:val="center"/>
                                  <w:rPr>
                                    <w:sz w:val="20"/>
                                    <w:szCs w:val="20"/>
                                  </w:rPr>
                                </w:pPr>
                                <w:r w:rsidRPr="00E7056E">
                                  <w:rPr>
                                    <w:sz w:val="20"/>
                                    <w:szCs w:val="20"/>
                                  </w:rPr>
                                  <w:t>Diverse Kinds of Tongues</w:t>
                                </w:r>
                              </w:p>
                            </w:txbxContent>
                          </wps:txbx>
                          <wps:bodyPr rot="0" vert="vert270" wrap="square" lIns="91440" tIns="45720" rIns="91440" bIns="45720" anchor="t" anchorCtr="0" upright="1">
                            <a:noAutofit/>
                          </wps:bodyPr>
                        </wps:wsp>
                        <wps:wsp>
                          <wps:cNvPr id="569" name="AutoShape 705"/>
                          <wps:cNvSpPr>
                            <a:spLocks noChangeArrowheads="1"/>
                          </wps:cNvSpPr>
                          <wps:spPr bwMode="auto">
                            <a:xfrm rot="16200000">
                              <a:off x="8280"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931E08">
                                <w:pPr>
                                  <w:jc w:val="center"/>
                                  <w:rPr>
                                    <w:sz w:val="20"/>
                                    <w:szCs w:val="20"/>
                                  </w:rPr>
                                </w:pPr>
                                <w:r w:rsidRPr="00E7056E">
                                  <w:rPr>
                                    <w:sz w:val="20"/>
                                    <w:szCs w:val="20"/>
                                  </w:rPr>
                                  <w:t>Interpretation of Tongues</w:t>
                                </w:r>
                              </w:p>
                            </w:txbxContent>
                          </wps:txbx>
                          <wps:bodyPr rot="0" vert="vert270" wrap="square" lIns="91440" tIns="45720" rIns="91440" bIns="45720" anchor="t" anchorCtr="0" upright="1">
                            <a:noAutofit/>
                          </wps:bodyPr>
                        </wps:wsp>
                        <wps:wsp>
                          <wps:cNvPr id="570" name="AutoShape 706"/>
                          <wps:cNvSpPr>
                            <a:spLocks noChangeArrowheads="1"/>
                          </wps:cNvSpPr>
                          <wps:spPr bwMode="auto">
                            <a:xfrm rot="16200000">
                              <a:off x="2248"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931E08">
                                <w:pPr>
                                  <w:jc w:val="center"/>
                                  <w:rPr>
                                    <w:sz w:val="20"/>
                                    <w:szCs w:val="20"/>
                                  </w:rPr>
                                </w:pPr>
                                <w:r w:rsidRPr="00E7056E">
                                  <w:rPr>
                                    <w:sz w:val="20"/>
                                    <w:szCs w:val="20"/>
                                  </w:rPr>
                                  <w:t>Word of Wisdom</w:t>
                                </w:r>
                              </w:p>
                            </w:txbxContent>
                          </wps:txbx>
                          <wps:bodyPr rot="0" vert="vert270" wrap="square" lIns="91440" tIns="45720" rIns="91440" bIns="45720" anchor="t" anchorCtr="0" upright="1">
                            <a:noAutofit/>
                          </wps:bodyPr>
                        </wps:wsp>
                        <wps:wsp>
                          <wps:cNvPr id="571" name="AutoShape 707"/>
                          <wps:cNvSpPr>
                            <a:spLocks noChangeArrowheads="1"/>
                          </wps:cNvSpPr>
                          <wps:spPr bwMode="auto">
                            <a:xfrm rot="16200000">
                              <a:off x="3002"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931E08">
                                <w:pPr>
                                  <w:jc w:val="center"/>
                                  <w:rPr>
                                    <w:sz w:val="20"/>
                                    <w:szCs w:val="20"/>
                                  </w:rPr>
                                </w:pPr>
                                <w:r w:rsidRPr="00E7056E">
                                  <w:rPr>
                                    <w:sz w:val="20"/>
                                    <w:szCs w:val="20"/>
                                  </w:rPr>
                                  <w:t>Word of Knowledge</w:t>
                                </w:r>
                              </w:p>
                            </w:txbxContent>
                          </wps:txbx>
                          <wps:bodyPr rot="0" vert="vert270" wrap="square" lIns="91440" tIns="45720" rIns="91440" bIns="45720" anchor="t" anchorCtr="0" upright="1">
                            <a:noAutofit/>
                          </wps:bodyPr>
                        </wps:wsp>
                        <wps:wsp>
                          <wps:cNvPr id="572" name="AutoShape 708"/>
                          <wps:cNvSpPr>
                            <a:spLocks noChangeArrowheads="1"/>
                          </wps:cNvSpPr>
                          <wps:spPr bwMode="auto">
                            <a:xfrm rot="16200000">
                              <a:off x="3756"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F70ABE" w:rsidRDefault="00E82CDA" w:rsidP="00931E08">
                                <w:pPr>
                                  <w:jc w:val="center"/>
                                  <w:rPr>
                                    <w:sz w:val="20"/>
                                    <w:szCs w:val="20"/>
                                  </w:rPr>
                                </w:pPr>
                                <w:r w:rsidRPr="00F70ABE">
                                  <w:rPr>
                                    <w:sz w:val="20"/>
                                    <w:szCs w:val="20"/>
                                  </w:rPr>
                                  <w:t>Discerning of Spirits</w:t>
                                </w:r>
                              </w:p>
                            </w:txbxContent>
                          </wps:txbx>
                          <wps:bodyPr rot="0" vert="vert270" wrap="square" lIns="91440" tIns="45720" rIns="91440" bIns="45720" anchor="t" anchorCtr="0" upright="1">
                            <a:noAutofit/>
                          </wps:bodyPr>
                        </wps:wsp>
                        <wps:wsp>
                          <wps:cNvPr id="573" name="AutoShape 709"/>
                          <wps:cNvSpPr>
                            <a:spLocks noChangeArrowheads="1"/>
                          </wps:cNvSpPr>
                          <wps:spPr bwMode="auto">
                            <a:xfrm rot="16200000">
                              <a:off x="4510"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F70ABE" w:rsidRDefault="00E82CDA" w:rsidP="00931E08">
                                <w:pPr>
                                  <w:jc w:val="center"/>
                                  <w:rPr>
                                    <w:b/>
                                    <w:sz w:val="20"/>
                                    <w:szCs w:val="20"/>
                                  </w:rPr>
                                </w:pPr>
                                <w:r>
                                  <w:rPr>
                                    <w:b/>
                                    <w:sz w:val="20"/>
                                    <w:szCs w:val="20"/>
                                  </w:rPr>
                                  <w:t xml:space="preserve">Gift of </w:t>
                                </w:r>
                                <w:r w:rsidRPr="00F70ABE">
                                  <w:rPr>
                                    <w:b/>
                                    <w:sz w:val="20"/>
                                    <w:szCs w:val="20"/>
                                  </w:rPr>
                                  <w:t>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0" o:spid="_x0000_s1058" style="position:absolute;margin-left:57.25pt;margin-top:2.6pt;width:353.5pt;height:85.6pt;z-index:251731968"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">
                  <v:shape id="AutoShape 701" o:spid="_x0000_s105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0isQA&#10;AADcAAAADwAAAGRycy9kb3ducmV2LnhtbESPW4vCMBSE3xf8D+EIvoimCl6oRlEXL69efsChObbF&#10;5qQkWdv1128EYR+HmfmGWa5bU4knOV9aVjAaJiCIM6tLzhXcrvvBHIQPyBory6TglzysV52vJaba&#10;Nnym5yXkIkLYp6igCKFOpfRZQQb90NbE0btbZzBE6XKpHTYRbio5TpKpNFhyXCiwpl1B2ePyYxQ0&#10;x/3p1b+713a2y5v+9+jhZoebUr1uu1mACNSG//CnfdIKJtMJvM/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3tIrEAAAA3AAAAA8AAAAAAAAAAAAAAAAAmAIAAGRycy9k&#10;b3ducmV2LnhtbFBLBQYAAAAABAAEAPUAAACJAwAAAAA=&#10;" fillcolor="#bfbfbf [2412]">
                    <v:textbox style="layout-flow:vertical;mso-layout-flow-alt:bottom-to-top">
                      <w:txbxContent>
                        <w:p w:rsidR="00E82CDA" w:rsidRPr="00E7056E" w:rsidRDefault="00E82CDA" w:rsidP="00BE1420">
                          <w:pPr>
                            <w:jc w:val="center"/>
                            <w:rPr>
                              <w:sz w:val="20"/>
                              <w:szCs w:val="20"/>
                            </w:rPr>
                          </w:pPr>
                          <w:r w:rsidRPr="00E7056E">
                            <w:rPr>
                              <w:sz w:val="20"/>
                              <w:szCs w:val="20"/>
                            </w:rPr>
                            <w:t>Gifts of Healing</w:t>
                          </w:r>
                          <w:r w:rsidRPr="00BE1420">
                            <w:rPr>
                              <w:sz w:val="20"/>
                              <w:szCs w:val="20"/>
                            </w:rPr>
                            <w:t xml:space="preserve"> </w:t>
                          </w:r>
                          <w:r w:rsidRPr="00E7056E">
                            <w:rPr>
                              <w:sz w:val="20"/>
                              <w:szCs w:val="20"/>
                            </w:rPr>
                            <w:t>Working of Miracles</w:t>
                          </w:r>
                        </w:p>
                        <w:p w:rsidR="00E82CDA" w:rsidRPr="00BE1420" w:rsidRDefault="00E82CDA" w:rsidP="00BE1420"/>
                      </w:txbxContent>
                    </v:textbox>
                  </v:shape>
                  <v:shape id="AutoShape 702" o:spid="_x0000_s106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Uq/cMA&#10;AADcAAAADwAAAGRycy9kb3ducmV2LnhtbESP0YrCMBRE34X9h3AFX0RTha1SjbIqrr6u6wdcmmtb&#10;bG5KEm316zcLgo/DzJxhluvO1OJOzleWFUzGCQji3OqKCwXn3/1oDsIHZI21ZVLwIA/r1UdviZm2&#10;Lf/Q/RQKESHsM1RQhtBkUvq8JIN+bBvi6F2sMxiidIXUDtsIN7WcJkkqDVYcF0psaFtSfj3djIL2&#10;sD8+hxf33My2RTvcTa5u9n1WatDvvhYgAnXhHX61j1rBZ5rC/5l4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Uq/cMAAADcAAAADwAAAAAAAAAAAAAAAACYAgAAZHJzL2Rv&#10;d25yZXYueG1sUEsFBgAAAAAEAAQA9QAAAIgDAAAAAA==&#10;" fillcolor="#bfbfbf [2412]">
                    <v:textbox style="layout-flow:vertical;mso-layout-flow-alt:bottom-to-top">
                      <w:txbxContent>
                        <w:p w:rsidR="00E82CDA" w:rsidRPr="00BE1420" w:rsidRDefault="00E82CDA" w:rsidP="00BE1420">
                          <w:pPr>
                            <w:jc w:val="center"/>
                            <w:rPr>
                              <w:sz w:val="20"/>
                              <w:szCs w:val="20"/>
                            </w:rPr>
                          </w:pPr>
                          <w:r w:rsidRPr="00BE1420">
                            <w:rPr>
                              <w:sz w:val="20"/>
                              <w:szCs w:val="20"/>
                            </w:rPr>
                            <w:t>Working of Miracles</w:t>
                          </w:r>
                        </w:p>
                      </w:txbxContent>
                    </v:textbox>
                  </v:shape>
                  <v:shape id="AutoShape 703" o:spid="_x0000_s106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77cYA&#10;AADcAAAADwAAAGRycy9kb3ducmV2LnhtbESP0WrCQBRE3wv9h+UWfCm6UWy00VVElFaRiLYfcJu9&#10;JsHs3ZBdNf17tyD0cZiZM8x03ppKXKlxpWUF/V4EgjizuuRcwffXujsG4TyyxsoyKfglB/PZ89MU&#10;E21vfKDr0eciQNglqKDwvk6kdFlBBl3P1sTBO9nGoA+yyaVu8BbgppKDKIqlwZLDQoE1LQvKzseL&#10;UaCrdbrcxdth+v6R7jf56jX+WaVKdV7axQSEp9b/hx/tT63gLR7B35l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S77cYAAADcAAAADwAAAAAAAAAAAAAAAACYAgAAZHJz&#10;L2Rvd25yZXYueG1sUEsFBgAAAAAEAAQA9QAAAIsDAAAAAA==&#10;" fillcolor="#a5a5a5 [2092]">
                    <v:textbox style="layout-flow:vertical;mso-layout-flow-alt:bottom-to-top">
                      <w:txbxContent>
                        <w:p w:rsidR="00E82CDA" w:rsidRPr="00E7056E" w:rsidRDefault="00E82CDA" w:rsidP="00931E08">
                          <w:pPr>
                            <w:jc w:val="center"/>
                            <w:rPr>
                              <w:sz w:val="20"/>
                              <w:szCs w:val="20"/>
                            </w:rPr>
                          </w:pPr>
                          <w:r w:rsidRPr="00E7056E">
                            <w:rPr>
                              <w:sz w:val="20"/>
                              <w:szCs w:val="20"/>
                            </w:rPr>
                            <w:t>Prophecy</w:t>
                          </w:r>
                        </w:p>
                      </w:txbxContent>
                    </v:textbox>
                  </v:shape>
                  <v:shape id="AutoShape 704" o:spid="_x0000_s106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vn8MA&#10;AADcAAAADwAAAGRycy9kb3ducmV2LnhtbERP3WrCMBS+H/gO4QjejJluzOKqUUSUqUhlzgc4Nse2&#10;2JyUJmp9e3MhePnx/Y+nranElRpXWlbw2Y9AEGdWl5wrOPwvP4YgnEfWWFkmBXdyMJ103saYaHvj&#10;P7rufS5CCLsEFRTe14mULivIoOvbmjhwJ9sY9AE2udQN3kK4qeRXFMXSYMmhocCa5gVl5/3FKNDV&#10;Mp1v4813+vOb7tb54j0+LlKlet12NgLhqfUv8dO90goGcVgbzoQj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svn8MAAADcAAAADwAAAAAAAAAAAAAAAACYAgAAZHJzL2Rv&#10;d25yZXYueG1sUEsFBgAAAAAEAAQA9QAAAIgDAAAAAA==&#10;" fillcolor="#a5a5a5 [2092]">
                    <v:textbox style="layout-flow:vertical;mso-layout-flow-alt:bottom-to-top">
                      <w:txbxContent>
                        <w:p w:rsidR="00E82CDA" w:rsidRPr="00E7056E" w:rsidRDefault="00E82CDA" w:rsidP="00931E08">
                          <w:pPr>
                            <w:jc w:val="center"/>
                            <w:rPr>
                              <w:sz w:val="20"/>
                              <w:szCs w:val="20"/>
                            </w:rPr>
                          </w:pPr>
                          <w:r w:rsidRPr="00E7056E">
                            <w:rPr>
                              <w:sz w:val="20"/>
                              <w:szCs w:val="20"/>
                            </w:rPr>
                            <w:t>Diverse Kinds of Tongues</w:t>
                          </w:r>
                        </w:p>
                      </w:txbxContent>
                    </v:textbox>
                  </v:shape>
                  <v:shape id="AutoShape 705" o:spid="_x0000_s106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KBMcA&#10;AADcAAAADwAAAGRycy9kb3ducmV2LnhtbESP0WrCQBRE3wX/YblCX0Q3LTbU6CYUUWpFUrT9gGv2&#10;mgSzd0N2q+nfdwsFH4eZOcMss9404kqdqy0reJxGIIgLq2suFXx9biYvIJxH1thYJgU/5CBLh4Ml&#10;Jtre+EDXoy9FgLBLUEHlfZtI6YqKDLqpbYmDd7adQR9kV0rd4S3ATSOfoiiWBmsOCxW2tKqouBy/&#10;jQLdbPLVPt7N8vlb/vFersfxaZ0r9TDqXxcgPPX+Hv5vb7WC53gOf2fCEZ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3igTHAAAA3AAAAA8AAAAAAAAAAAAAAAAAmAIAAGRy&#10;cy9kb3ducmV2LnhtbFBLBQYAAAAABAAEAPUAAACMAwAAAAA=&#10;" fillcolor="#a5a5a5 [2092]">
                    <v:textbox style="layout-flow:vertical;mso-layout-flow-alt:bottom-to-top">
                      <w:txbxContent>
                        <w:p w:rsidR="00E82CDA" w:rsidRPr="00E7056E" w:rsidRDefault="00E82CDA" w:rsidP="00931E08">
                          <w:pPr>
                            <w:jc w:val="center"/>
                            <w:rPr>
                              <w:sz w:val="20"/>
                              <w:szCs w:val="20"/>
                            </w:rPr>
                          </w:pPr>
                          <w:r w:rsidRPr="00E7056E">
                            <w:rPr>
                              <w:sz w:val="20"/>
                              <w:szCs w:val="20"/>
                            </w:rPr>
                            <w:t>Interpretation of Tongues</w:t>
                          </w:r>
                        </w:p>
                      </w:txbxContent>
                    </v:textbox>
                  </v:shape>
                  <v:shape id="AutoShape 706" o:spid="_x0000_s106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8H8IA&#10;AADcAAAADwAAAGRycy9kb3ducmV2LnhtbERPy2oCMRTdC/2HcAvuNFPxUaZGEaFFN77a0u0luZ0Z&#10;ndwMk+iMfr1ZCC4P5z2dt7YUF6p94VjBWz8BQaydKThT8PP92XsH4QOywdIxKbiSh/nspTPF1LiG&#10;93Q5hEzEEPYpKshDqFIpvc7Jou+7ijhy/662GCKsM2lqbGK4LeUgScbSYsGxIceKljnp0+FsFegv&#10;uW2Ow83xpnfBjf/KtftdV0p1X9vFB4hAbXiKH+6VUTCaxPnxTDwC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3wfwgAAANwAAAAPAAAAAAAAAAAAAAAAAJgCAABkcnMvZG93&#10;bnJldi54bWxQSwUGAAAAAAQABAD1AAAAhwMAAAAA&#10;" fillcolor="#d8d8d8 [2732]">
                    <v:textbox style="layout-flow:vertical;mso-layout-flow-alt:bottom-to-top">
                      <w:txbxContent>
                        <w:p w:rsidR="00E82CDA" w:rsidRPr="00E7056E" w:rsidRDefault="00E82CDA" w:rsidP="00931E08">
                          <w:pPr>
                            <w:jc w:val="center"/>
                            <w:rPr>
                              <w:sz w:val="20"/>
                              <w:szCs w:val="20"/>
                            </w:rPr>
                          </w:pPr>
                          <w:r w:rsidRPr="00E7056E">
                            <w:rPr>
                              <w:sz w:val="20"/>
                              <w:szCs w:val="20"/>
                            </w:rPr>
                            <w:t>Word of Wisdom</w:t>
                          </w:r>
                        </w:p>
                      </w:txbxContent>
                    </v:textbox>
                  </v:shape>
                  <v:shape id="AutoShape 707" o:spid="_x0000_s106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fZhMUA&#10;AADcAAAADwAAAGRycy9kb3ducmV2LnhtbESPQWvCQBSE70L/w/IK3nSjVCvRVUrBopfWRsXrY/c1&#10;ic2+DdnVpP313YLgcZiZb5jFqrOVuFLjS8cKRsMEBLF2puRcwWG/HsxA+IBssHJMCn7Iw2r50Ftg&#10;alzLn3TNQi4ihH2KCooQ6lRKrwuy6IeuJo7el2sshiibXJoG2wi3lRwnyVRaLDkuFFjTa0H6O7tY&#10;BfpNfrTnp/fzr94FNz1VW3fc1kr1H7uXOYhAXbiHb+2NUTB5Hs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9mExQAAANwAAAAPAAAAAAAAAAAAAAAAAJgCAABkcnMv&#10;ZG93bnJldi54bWxQSwUGAAAAAAQABAD1AAAAigMAAAAA&#10;" fillcolor="#d8d8d8 [2732]">
                    <v:textbox style="layout-flow:vertical;mso-layout-flow-alt:bottom-to-top">
                      <w:txbxContent>
                        <w:p w:rsidR="00E82CDA" w:rsidRPr="00E7056E" w:rsidRDefault="00E82CDA" w:rsidP="00931E08">
                          <w:pPr>
                            <w:jc w:val="center"/>
                            <w:rPr>
                              <w:sz w:val="20"/>
                              <w:szCs w:val="20"/>
                            </w:rPr>
                          </w:pPr>
                          <w:r w:rsidRPr="00E7056E">
                            <w:rPr>
                              <w:sz w:val="20"/>
                              <w:szCs w:val="20"/>
                            </w:rPr>
                            <w:t>Word of Knowledge</w:t>
                          </w:r>
                        </w:p>
                      </w:txbxContent>
                    </v:textbox>
                  </v:shape>
                  <v:shape id="AutoShape 708" o:spid="_x0000_s106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H88UA&#10;AADcAAAADwAAAGRycy9kb3ducmV2LnhtbESPQWvCQBSE70L/w/IKvdVNxVqJrlIEpV7URsXrY/c1&#10;ic2+Ddmtif31XaHgcZiZb5jpvLOVuFDjS8cKXvoJCGLtTMm5gsN++TwG4QOywcoxKbiSh/nsoTfF&#10;1LiWP+mShVxECPsUFRQh1KmUXhdk0fddTRy9L9dYDFE2uTQNthFuKzlIkpG0WHJcKLCmRUH6O/ux&#10;CvRKbtvzcHP+1bvgRqdq7Y7rWqmnx+59AiJQF+7h//aHUfD6NoD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UfzxQAAANwAAAAPAAAAAAAAAAAAAAAAAJgCAABkcnMv&#10;ZG93bnJldi54bWxQSwUGAAAAAAQABAD1AAAAigMAAAAA&#10;" fillcolor="#d8d8d8 [2732]">
                    <v:textbox style="layout-flow:vertical;mso-layout-flow-alt:bottom-to-top">
                      <w:txbxContent>
                        <w:p w:rsidR="00E82CDA" w:rsidRPr="00F70ABE" w:rsidRDefault="00E82CDA" w:rsidP="00931E08">
                          <w:pPr>
                            <w:jc w:val="center"/>
                            <w:rPr>
                              <w:sz w:val="20"/>
                              <w:szCs w:val="20"/>
                            </w:rPr>
                          </w:pPr>
                          <w:r w:rsidRPr="00F70ABE">
                            <w:rPr>
                              <w:sz w:val="20"/>
                              <w:szCs w:val="20"/>
                            </w:rPr>
                            <w:t>Discerning of Spirits</w:t>
                          </w:r>
                        </w:p>
                      </w:txbxContent>
                    </v:textbox>
                  </v:shape>
                  <v:shape id="AutoShape 709" o:spid="_x0000_s106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MFK8cA&#10;AADcAAAADwAAAGRycy9kb3ducmV2LnhtbESPT2vCQBTE74V+h+UJvTUbldqQukorFGLBg38QvD2y&#10;r0na7Ns0uybx27uC0OMwM79h5svB1KKj1lWWFYyjGARxbnXFhYLD/vM5AeE8ssbaMim4kIPl4vFh&#10;jqm2PW+p2/lCBAi7FBWU3jeplC4vyaCLbEMcvG/bGvRBtoXULfYBbmo5ieOZNFhxWCixoVVJ+e/u&#10;bBSsfiaYHTfbNZ4u5uPrb5oX2ZAo9TQa3t9AeBr8f/jezrSCl9cp3M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BSvHAAAA3AAAAA8AAAAAAAAAAAAAAAAAmAIAAGRy&#10;cy9kb3ducmV2LnhtbFBLBQYAAAAABAAEAPUAAACMAwAAAAA=&#10;" fillcolor="white [3212]">
                    <v:textbox style="layout-flow:vertical;mso-layout-flow-alt:bottom-to-top">
                      <w:txbxContent>
                        <w:p w:rsidR="00E82CDA" w:rsidRPr="00F70ABE" w:rsidRDefault="00E82CDA" w:rsidP="00931E08">
                          <w:pPr>
                            <w:jc w:val="center"/>
                            <w:rPr>
                              <w:b/>
                              <w:sz w:val="20"/>
                              <w:szCs w:val="20"/>
                            </w:rPr>
                          </w:pPr>
                          <w:r>
                            <w:rPr>
                              <w:b/>
                              <w:sz w:val="20"/>
                              <w:szCs w:val="20"/>
                            </w:rPr>
                            <w:t xml:space="preserve">Gift of </w:t>
                          </w:r>
                          <w:r w:rsidRPr="00F70ABE">
                            <w:rPr>
                              <w:b/>
                              <w:sz w:val="20"/>
                              <w:szCs w:val="20"/>
                            </w:rPr>
                            <w:t>Faith</w:t>
                          </w:r>
                        </w:p>
                      </w:txbxContent>
                    </v:textbox>
                  </v:shape>
                </v:group>
              </w:pict>
            </mc:Fallback>
          </mc:AlternateContent>
        </w:r>
      </w:del>
    </w:p>
    <w:p w:rsidR="00931E08" w:rsidRPr="00920A48" w:rsidDel="00920A48" w:rsidRDefault="00931E08" w:rsidP="003D39BF">
      <w:pPr>
        <w:rPr>
          <w:del w:id="7291" w:author="Stephen Reynolds, Jr." w:date="2012-11-13T07:30:00Z"/>
          <w:rPrChange w:id="7292" w:author="Stephen Reynolds, Jr." w:date="2012-11-13T07:32:00Z">
            <w:rPr>
              <w:del w:id="7293" w:author="Stephen Reynolds, Jr." w:date="2012-11-13T07:30:00Z"/>
            </w:rPr>
          </w:rPrChange>
        </w:rPr>
      </w:pPr>
    </w:p>
    <w:p w:rsidR="00931E08" w:rsidRPr="00920A48" w:rsidDel="00920A48" w:rsidRDefault="00931E08" w:rsidP="003D39BF">
      <w:pPr>
        <w:rPr>
          <w:del w:id="7294" w:author="Stephen Reynolds, Jr." w:date="2012-11-13T07:30:00Z"/>
          <w:rPrChange w:id="7295" w:author="Stephen Reynolds, Jr." w:date="2012-11-13T07:32:00Z">
            <w:rPr>
              <w:del w:id="7296" w:author="Stephen Reynolds, Jr." w:date="2012-11-13T07:30:00Z"/>
            </w:rPr>
          </w:rPrChange>
        </w:rPr>
      </w:pPr>
    </w:p>
    <w:p w:rsidR="00931E08" w:rsidRPr="00920A48" w:rsidDel="00920A48" w:rsidRDefault="00931E08" w:rsidP="003D39BF">
      <w:pPr>
        <w:rPr>
          <w:del w:id="7297" w:author="Stephen Reynolds, Jr." w:date="2012-11-13T07:30:00Z"/>
          <w:rPrChange w:id="7298" w:author="Stephen Reynolds, Jr." w:date="2012-11-13T07:32:00Z">
            <w:rPr>
              <w:del w:id="7299" w:author="Stephen Reynolds, Jr." w:date="2012-11-13T07:30:00Z"/>
            </w:rPr>
          </w:rPrChange>
        </w:rPr>
      </w:pPr>
    </w:p>
    <w:p w:rsidR="00931E08" w:rsidRPr="00920A48" w:rsidDel="00920A48" w:rsidRDefault="00931E08" w:rsidP="003D39BF">
      <w:pPr>
        <w:rPr>
          <w:del w:id="7300" w:author="Stephen Reynolds, Jr." w:date="2012-11-13T07:30:00Z"/>
          <w:rPrChange w:id="7301" w:author="Stephen Reynolds, Jr." w:date="2012-11-13T07:32:00Z">
            <w:rPr>
              <w:del w:id="7302" w:author="Stephen Reynolds, Jr." w:date="2012-11-13T07:30:00Z"/>
            </w:rPr>
          </w:rPrChange>
        </w:rPr>
      </w:pPr>
    </w:p>
    <w:p w:rsidR="00F70ABE" w:rsidRPr="00920A48" w:rsidDel="00920A48" w:rsidRDefault="00F70ABE" w:rsidP="003D39BF">
      <w:pPr>
        <w:rPr>
          <w:del w:id="7303" w:author="Stephen Reynolds, Jr." w:date="2012-11-13T07:30:00Z"/>
          <w:rPrChange w:id="7304" w:author="Stephen Reynolds, Jr." w:date="2012-11-13T07:32:00Z">
            <w:rPr>
              <w:del w:id="7305" w:author="Stephen Reynolds, Jr." w:date="2012-11-13T07:30:00Z"/>
            </w:rPr>
          </w:rPrChange>
        </w:rPr>
      </w:pPr>
    </w:p>
    <w:p w:rsidR="00F70ABE" w:rsidRPr="00920A48" w:rsidDel="00920A48" w:rsidRDefault="00F70ABE" w:rsidP="003D39BF">
      <w:pPr>
        <w:rPr>
          <w:del w:id="7306" w:author="Stephen Reynolds, Jr." w:date="2012-11-13T07:30:00Z"/>
          <w:rPrChange w:id="7307" w:author="Stephen Reynolds, Jr." w:date="2012-11-13T07:32:00Z">
            <w:rPr>
              <w:del w:id="7308" w:author="Stephen Reynolds, Jr." w:date="2012-11-13T07:30:00Z"/>
            </w:rPr>
          </w:rPrChange>
        </w:rPr>
      </w:pPr>
    </w:p>
    <w:p w:rsidR="00C96582" w:rsidRPr="00920A48" w:rsidDel="00920A48" w:rsidRDefault="00C96582" w:rsidP="003D39BF">
      <w:pPr>
        <w:rPr>
          <w:del w:id="7309" w:author="Stephen Reynolds, Jr." w:date="2012-11-13T07:30:00Z"/>
          <w:rPrChange w:id="7310" w:author="Stephen Reynolds, Jr." w:date="2012-11-13T07:32:00Z">
            <w:rPr>
              <w:del w:id="7311" w:author="Stephen Reynolds, Jr." w:date="2012-11-13T07:30:00Z"/>
            </w:rPr>
          </w:rPrChange>
        </w:rPr>
      </w:pPr>
    </w:p>
    <w:p w:rsidR="00534AD0" w:rsidRPr="00920A48" w:rsidDel="00920A48" w:rsidRDefault="00534AD0" w:rsidP="003D39BF">
      <w:pPr>
        <w:rPr>
          <w:del w:id="7312" w:author="Stephen Reynolds, Jr." w:date="2012-11-13T07:30:00Z"/>
          <w:b/>
          <w:rPrChange w:id="7313" w:author="Stephen Reynolds, Jr." w:date="2012-11-13T07:32:00Z">
            <w:rPr>
              <w:del w:id="7314" w:author="Stephen Reynolds, Jr." w:date="2012-11-13T07:30:00Z"/>
              <w:b/>
            </w:rPr>
          </w:rPrChange>
        </w:rPr>
      </w:pPr>
      <w:del w:id="7315" w:author="Stephen Reynolds, Jr." w:date="2012-11-13T07:30:00Z">
        <w:r w:rsidRPr="00920A48" w:rsidDel="00920A48">
          <w:rPr>
            <w:b/>
            <w:rPrChange w:id="7316" w:author="Stephen Reynolds, Jr." w:date="2012-11-13T07:32:00Z">
              <w:rPr>
                <w:b/>
              </w:rPr>
            </w:rPrChange>
          </w:rPr>
          <w:delText>INTRODUCTION to the GIFT OF FAITH</w:delText>
        </w:r>
      </w:del>
    </w:p>
    <w:p w:rsidR="00C96582" w:rsidRPr="00920A48" w:rsidDel="00920A48" w:rsidRDefault="00534AD0" w:rsidP="00534AD0">
      <w:pPr>
        <w:ind w:left="360" w:hanging="360"/>
        <w:rPr>
          <w:del w:id="7317" w:author="Stephen Reynolds, Jr." w:date="2012-11-13T07:30:00Z"/>
          <w:i/>
          <w:rPrChange w:id="7318" w:author="Stephen Reynolds, Jr." w:date="2012-11-13T07:32:00Z">
            <w:rPr>
              <w:del w:id="7319" w:author="Stephen Reynolds, Jr." w:date="2012-11-13T07:30:00Z"/>
              <w:i/>
            </w:rPr>
          </w:rPrChange>
        </w:rPr>
      </w:pPr>
      <w:del w:id="7320" w:author="Stephen Reynolds, Jr." w:date="2012-11-13T07:30:00Z">
        <w:r w:rsidRPr="00920A48" w:rsidDel="00920A48">
          <w:rPr>
            <w:rPrChange w:id="7321" w:author="Stephen Reynolds, Jr." w:date="2012-11-13T07:32:00Z">
              <w:rPr/>
            </w:rPrChange>
          </w:rPr>
          <w:delText>I Corinthians 12:9—</w:delText>
        </w:r>
        <w:r w:rsidR="00C96582" w:rsidRPr="00920A48" w:rsidDel="00920A48">
          <w:rPr>
            <w:i/>
            <w:rPrChange w:id="7322" w:author="Stephen Reynolds, Jr." w:date="2012-11-13T07:32:00Z">
              <w:rPr>
                <w:i/>
              </w:rPr>
            </w:rPrChange>
          </w:rPr>
          <w:delText xml:space="preserve">To another faith by the same Spirit; to another the gifts of healing by the same Spirit; </w:delText>
        </w:r>
      </w:del>
    </w:p>
    <w:p w:rsidR="00E91158" w:rsidRPr="00920A48" w:rsidDel="00920A48" w:rsidRDefault="00E91158" w:rsidP="00E91158">
      <w:pPr>
        <w:rPr>
          <w:del w:id="7323" w:author="Stephen Reynolds, Jr." w:date="2012-11-13T07:30:00Z"/>
          <w:rPrChange w:id="7324" w:author="Stephen Reynolds, Jr." w:date="2012-11-13T07:32:00Z">
            <w:rPr>
              <w:del w:id="7325" w:author="Stephen Reynolds, Jr." w:date="2012-11-13T07:30:00Z"/>
            </w:rPr>
          </w:rPrChange>
        </w:rPr>
      </w:pPr>
    </w:p>
    <w:p w:rsidR="00E91158" w:rsidRPr="00920A48" w:rsidDel="00920A48" w:rsidRDefault="00E91158" w:rsidP="00E91158">
      <w:pPr>
        <w:rPr>
          <w:del w:id="7326" w:author="Stephen Reynolds, Jr." w:date="2012-11-13T07:30:00Z"/>
          <w:rPrChange w:id="7327" w:author="Stephen Reynolds, Jr." w:date="2012-11-13T07:32:00Z">
            <w:rPr>
              <w:del w:id="7328" w:author="Stephen Reynolds, Jr." w:date="2012-11-13T07:30:00Z"/>
            </w:rPr>
          </w:rPrChange>
        </w:rPr>
      </w:pPr>
      <w:del w:id="7329" w:author="Stephen Reynolds, Jr." w:date="2012-11-13T07:30:00Z">
        <w:r w:rsidRPr="00920A48" w:rsidDel="00920A48">
          <w:rPr>
            <w:rPrChange w:id="7330" w:author="Stephen Reynolds, Jr." w:date="2012-11-13T07:32:00Z">
              <w:rPr/>
            </w:rPrChange>
          </w:rPr>
          <w:delText>This is a Scriptural definition of faith:</w:delText>
        </w:r>
      </w:del>
    </w:p>
    <w:p w:rsidR="00C96582" w:rsidRPr="00920A48" w:rsidDel="00920A48" w:rsidRDefault="00534AD0" w:rsidP="00C96582">
      <w:pPr>
        <w:rPr>
          <w:del w:id="7331" w:author="Stephen Reynolds, Jr." w:date="2012-11-13T07:30:00Z"/>
          <w:i/>
          <w:rPrChange w:id="7332" w:author="Stephen Reynolds, Jr." w:date="2012-11-13T07:32:00Z">
            <w:rPr>
              <w:del w:id="7333" w:author="Stephen Reynolds, Jr." w:date="2012-11-13T07:30:00Z"/>
              <w:i/>
            </w:rPr>
          </w:rPrChange>
        </w:rPr>
      </w:pPr>
      <w:del w:id="7334" w:author="Stephen Reynolds, Jr." w:date="2012-11-13T07:30:00Z">
        <w:r w:rsidRPr="00920A48" w:rsidDel="00920A48">
          <w:rPr>
            <w:rPrChange w:id="7335" w:author="Stephen Reynolds, Jr." w:date="2012-11-13T07:32:00Z">
              <w:rPr/>
            </w:rPrChange>
          </w:rPr>
          <w:delText>Hebrews 11:1—</w:delText>
        </w:r>
        <w:r w:rsidR="00C96582" w:rsidRPr="00920A48" w:rsidDel="00920A48">
          <w:rPr>
            <w:i/>
            <w:rPrChange w:id="7336" w:author="Stephen Reynolds, Jr." w:date="2012-11-13T07:32:00Z">
              <w:rPr>
                <w:i/>
              </w:rPr>
            </w:rPrChange>
          </w:rPr>
          <w:delText xml:space="preserve">Now faith is the substance of things hoped for, the evidence of things not seen. </w:delText>
        </w:r>
      </w:del>
    </w:p>
    <w:p w:rsidR="00C96582" w:rsidRPr="00920A48" w:rsidDel="00920A48" w:rsidRDefault="00C96582" w:rsidP="00C96582">
      <w:pPr>
        <w:rPr>
          <w:del w:id="7337" w:author="Stephen Reynolds, Jr." w:date="2012-11-13T07:30:00Z"/>
          <w:rPrChange w:id="7338" w:author="Stephen Reynolds, Jr." w:date="2012-11-13T07:32:00Z">
            <w:rPr>
              <w:del w:id="7339" w:author="Stephen Reynolds, Jr." w:date="2012-11-13T07:30:00Z"/>
            </w:rPr>
          </w:rPrChange>
        </w:rPr>
      </w:pPr>
      <w:del w:id="7340" w:author="Stephen Reynolds, Jr." w:date="2012-11-13T07:30:00Z">
        <w:r w:rsidRPr="00920A48" w:rsidDel="00920A48">
          <w:rPr>
            <w:rPrChange w:id="7341" w:author="Stephen Reynolds, Jr." w:date="2012-11-13T07:32:00Z">
              <w:rPr/>
            </w:rPrChange>
          </w:rPr>
          <w:tab/>
          <w:delText>Faith is a hope or trust in God. It is more than a natural hope or a desire to see something happen. It believes God for things that are not seen based upon the promises in His Word that have been revealed to you by the Holy Spirit.</w:delText>
        </w:r>
      </w:del>
    </w:p>
    <w:p w:rsidR="00C96582" w:rsidRPr="00920A48" w:rsidDel="00920A48" w:rsidRDefault="00C96582" w:rsidP="00C96582">
      <w:pPr>
        <w:rPr>
          <w:del w:id="7342" w:author="Stephen Reynolds, Jr." w:date="2012-11-13T07:30:00Z"/>
          <w:rPrChange w:id="7343" w:author="Stephen Reynolds, Jr." w:date="2012-11-13T07:32:00Z">
            <w:rPr>
              <w:del w:id="7344" w:author="Stephen Reynolds, Jr." w:date="2012-11-13T07:30:00Z"/>
            </w:rPr>
          </w:rPrChange>
        </w:rPr>
      </w:pPr>
    </w:p>
    <w:p w:rsidR="00C96582" w:rsidRPr="00920A48" w:rsidDel="00920A48" w:rsidRDefault="00534AD0" w:rsidP="00C96582">
      <w:pPr>
        <w:rPr>
          <w:del w:id="7345" w:author="Stephen Reynolds, Jr." w:date="2012-11-13T07:30:00Z"/>
          <w:rPrChange w:id="7346" w:author="Stephen Reynolds, Jr." w:date="2012-11-13T07:32:00Z">
            <w:rPr>
              <w:del w:id="7347" w:author="Stephen Reynolds, Jr." w:date="2012-11-13T07:30:00Z"/>
            </w:rPr>
          </w:rPrChange>
        </w:rPr>
      </w:pPr>
      <w:del w:id="7348" w:author="Stephen Reynolds, Jr." w:date="2012-11-13T07:30:00Z">
        <w:r w:rsidRPr="00920A48" w:rsidDel="00920A48">
          <w:rPr>
            <w:rPrChange w:id="7349" w:author="Stephen Reynolds, Jr." w:date="2012-11-13T07:32:00Z">
              <w:rPr/>
            </w:rPrChange>
          </w:rPr>
          <w:delText>Romans 10:17—</w:delText>
        </w:r>
        <w:r w:rsidR="00C96582" w:rsidRPr="00920A48" w:rsidDel="00920A48">
          <w:rPr>
            <w:i/>
            <w:rPrChange w:id="7350" w:author="Stephen Reynolds, Jr." w:date="2012-11-13T07:32:00Z">
              <w:rPr>
                <w:i/>
              </w:rPr>
            </w:rPrChange>
          </w:rPr>
          <w:delText>So then faith cometh by hearing, and hearing by the word of God.</w:delText>
        </w:r>
      </w:del>
    </w:p>
    <w:p w:rsidR="00880224" w:rsidRPr="00920A48" w:rsidDel="00920A48" w:rsidRDefault="00C96582" w:rsidP="00880224">
      <w:pPr>
        <w:ind w:firstLine="720"/>
        <w:rPr>
          <w:del w:id="7351" w:author="Stephen Reynolds, Jr." w:date="2012-11-13T07:30:00Z"/>
          <w:rPrChange w:id="7352" w:author="Stephen Reynolds, Jr." w:date="2012-11-13T07:32:00Z">
            <w:rPr>
              <w:del w:id="7353" w:author="Stephen Reynolds, Jr." w:date="2012-11-13T07:30:00Z"/>
            </w:rPr>
          </w:rPrChange>
        </w:rPr>
      </w:pPr>
      <w:del w:id="7354" w:author="Stephen Reynolds, Jr." w:date="2012-11-13T07:30:00Z">
        <w:r w:rsidRPr="00920A48" w:rsidDel="00920A48">
          <w:rPr>
            <w:rPrChange w:id="7355" w:author="Stephen Reynolds, Jr." w:date="2012-11-13T07:32:00Z">
              <w:rPr/>
            </w:rPrChange>
          </w:rPr>
          <w:delText xml:space="preserve">The Greek word here for faith is </w:delText>
        </w:r>
        <w:r w:rsidRPr="00920A48" w:rsidDel="00920A48">
          <w:rPr>
            <w:i/>
            <w:rPrChange w:id="7356" w:author="Stephen Reynolds, Jr." w:date="2012-11-13T07:32:00Z">
              <w:rPr>
                <w:i/>
              </w:rPr>
            </w:rPrChange>
          </w:rPr>
          <w:delText xml:space="preserve">Pistis </w:delText>
        </w:r>
        <w:r w:rsidRPr="00920A48" w:rsidDel="00920A48">
          <w:rPr>
            <w:rPrChange w:id="7357" w:author="Stephen Reynolds, Jr." w:date="2012-11-13T07:32:00Z">
              <w:rPr/>
            </w:rPrChange>
          </w:rPr>
          <w:delText xml:space="preserve">which means assurance, belief or to be persuaded.  The word that is used for “word” here is </w:delText>
        </w:r>
        <w:r w:rsidRPr="00920A48" w:rsidDel="00920A48">
          <w:rPr>
            <w:i/>
            <w:rPrChange w:id="7358" w:author="Stephen Reynolds, Jr." w:date="2012-11-13T07:32:00Z">
              <w:rPr>
                <w:i/>
              </w:rPr>
            </w:rPrChange>
          </w:rPr>
          <w:delText xml:space="preserve">Rhema </w:delText>
        </w:r>
        <w:r w:rsidRPr="00920A48" w:rsidDel="00920A48">
          <w:rPr>
            <w:rPrChange w:id="7359" w:author="Stephen Reynolds, Jr." w:date="2012-11-13T07:32:00Z">
              <w:rPr/>
            </w:rPrChange>
          </w:rPr>
          <w:delText xml:space="preserve">which means an utterance or revealed word. It is an impartation of God’s Word into the heart of a man. The revealed Word is to be distinguished from the </w:delText>
        </w:r>
        <w:r w:rsidRPr="00920A48" w:rsidDel="00920A48">
          <w:rPr>
            <w:i/>
            <w:rPrChange w:id="7360" w:author="Stephen Reynolds, Jr." w:date="2012-11-13T07:32:00Z">
              <w:rPr>
                <w:i/>
              </w:rPr>
            </w:rPrChange>
          </w:rPr>
          <w:delText xml:space="preserve">Logos </w:delText>
        </w:r>
        <w:r w:rsidRPr="00920A48" w:rsidDel="00920A48">
          <w:rPr>
            <w:rPrChange w:id="7361" w:author="Stephen Reynolds, Jr." w:date="2012-11-13T07:32:00Z">
              <w:rPr/>
            </w:rPrChange>
          </w:rPr>
          <w:delText xml:space="preserve">which is the written word.  Most commentaries say just to read the word, and great faith comes.  Faith is produced as God reveals or speaks His Word to an individual.  Faith comes by hearing the Divine utterance.  Faith is not blindly hoping or trusting.  Faith must </w:delText>
        </w:r>
        <w:r w:rsidR="00880224" w:rsidRPr="00920A48" w:rsidDel="00920A48">
          <w:rPr>
            <w:rPrChange w:id="7362" w:author="Stephen Reynolds, Jr." w:date="2012-11-13T07:32:00Z">
              <w:rPr/>
            </w:rPrChange>
          </w:rPr>
          <w:delText xml:space="preserve">be based upon the Word of God. </w:delText>
        </w:r>
        <w:r w:rsidR="00880224" w:rsidRPr="00920A48" w:rsidDel="00920A48">
          <w:rPr>
            <w:i/>
            <w:rPrChange w:id="7363" w:author="Stephen Reynolds, Jr." w:date="2012-11-13T07:32:00Z">
              <w:rPr>
                <w:i/>
              </w:rPr>
            </w:rPrChange>
          </w:rPr>
          <w:delText>Faith cometh by hearing, and hearing by the revealed word of God.</w:delText>
        </w:r>
        <w:r w:rsidR="00880224" w:rsidRPr="00920A48" w:rsidDel="00920A48">
          <w:rPr>
            <w:rPrChange w:id="7364" w:author="Stephen Reynolds, Jr." w:date="2012-11-13T07:32:00Z">
              <w:rPr/>
            </w:rPrChange>
          </w:rPr>
          <w:delText xml:space="preserve"> </w:delText>
        </w:r>
      </w:del>
    </w:p>
    <w:p w:rsidR="00C96582" w:rsidRPr="00920A48" w:rsidDel="00920A48" w:rsidRDefault="00C96582" w:rsidP="00C96582">
      <w:pPr>
        <w:rPr>
          <w:del w:id="7365" w:author="Stephen Reynolds, Jr." w:date="2012-11-13T07:30:00Z"/>
          <w:rPrChange w:id="7366" w:author="Stephen Reynolds, Jr." w:date="2012-11-13T07:32:00Z">
            <w:rPr>
              <w:del w:id="7367" w:author="Stephen Reynolds, Jr." w:date="2012-11-13T07:30:00Z"/>
            </w:rPr>
          </w:rPrChange>
        </w:rPr>
      </w:pPr>
    </w:p>
    <w:p w:rsidR="00C96582" w:rsidRPr="00920A48" w:rsidDel="00920A48" w:rsidRDefault="00C96582" w:rsidP="00C96582">
      <w:pPr>
        <w:rPr>
          <w:del w:id="7368" w:author="Stephen Reynolds, Jr." w:date="2012-11-13T07:30:00Z"/>
          <w:rPrChange w:id="7369" w:author="Stephen Reynolds, Jr." w:date="2012-11-13T07:32:00Z">
            <w:rPr>
              <w:del w:id="7370" w:author="Stephen Reynolds, Jr." w:date="2012-11-13T07:30:00Z"/>
            </w:rPr>
          </w:rPrChange>
        </w:rPr>
      </w:pPr>
      <w:del w:id="7371" w:author="Stephen Reynolds, Jr." w:date="2012-11-13T07:30:00Z">
        <w:r w:rsidRPr="00920A48" w:rsidDel="00920A48">
          <w:rPr>
            <w:rPrChange w:id="7372" w:author="Stephen Reynolds, Jr." w:date="2012-11-13T07:32:00Z">
              <w:rPr/>
            </w:rPrChange>
          </w:rPr>
          <w:delText xml:space="preserve">What is Faith?  Is it a feeling, a thought?  </w:delText>
        </w:r>
      </w:del>
    </w:p>
    <w:p w:rsidR="00C96582" w:rsidRPr="00920A48" w:rsidDel="00920A48" w:rsidRDefault="00C96582" w:rsidP="00C96582">
      <w:pPr>
        <w:rPr>
          <w:del w:id="7373" w:author="Stephen Reynolds, Jr." w:date="2012-11-13T07:30:00Z"/>
          <w:rPrChange w:id="7374" w:author="Stephen Reynolds, Jr." w:date="2012-11-13T07:32:00Z">
            <w:rPr>
              <w:del w:id="7375" w:author="Stephen Reynolds, Jr." w:date="2012-11-13T07:30:00Z"/>
            </w:rPr>
          </w:rPrChange>
        </w:rPr>
      </w:pPr>
      <w:del w:id="7376" w:author="Stephen Reynolds, Jr." w:date="2012-11-13T07:30:00Z">
        <w:r w:rsidRPr="00920A48" w:rsidDel="00920A48">
          <w:rPr>
            <w:rPrChange w:id="7377" w:author="Stephen Reynolds, Jr." w:date="2012-11-13T07:32:00Z">
              <w:rPr/>
            </w:rPrChange>
          </w:rPr>
          <w:tab/>
          <w:delText xml:space="preserve">Faith is a persuasion of the heart and mind that something </w:delText>
        </w:r>
        <w:r w:rsidR="00880224" w:rsidRPr="00920A48" w:rsidDel="00920A48">
          <w:rPr>
            <w:rPrChange w:id="7378" w:author="Stephen Reynolds, Jr." w:date="2012-11-13T07:32:00Z">
              <w:rPr/>
            </w:rPrChange>
          </w:rPr>
          <w:delText>God is</w:delText>
        </w:r>
        <w:r w:rsidRPr="00920A48" w:rsidDel="00920A48">
          <w:rPr>
            <w:rPrChange w:id="7379" w:author="Stephen Reynolds, Jr." w:date="2012-11-13T07:32:00Z">
              <w:rPr/>
            </w:rPrChange>
          </w:rPr>
          <w:delText xml:space="preserve"> true. The Scripture tells us to: </w:delText>
        </w:r>
        <w:r w:rsidRPr="00920A48" w:rsidDel="00920A48">
          <w:rPr>
            <w:i/>
            <w:rPrChange w:id="7380" w:author="Stephen Reynolds, Jr." w:date="2012-11-13T07:32:00Z">
              <w:rPr>
                <w:i/>
              </w:rPr>
            </w:rPrChange>
          </w:rPr>
          <w:delText>Have faith in God.</w:delText>
        </w:r>
        <w:r w:rsidRPr="00920A48" w:rsidDel="00920A48">
          <w:rPr>
            <w:rPrChange w:id="7381" w:author="Stephen Reynolds, Jr." w:date="2012-11-13T07:32:00Z">
              <w:rPr/>
            </w:rPrChange>
          </w:rPr>
          <w:delText xml:space="preserve"> – Mk. 11:22  Faith is believing that God will do what He said.</w:delText>
        </w:r>
      </w:del>
    </w:p>
    <w:p w:rsidR="00C96582" w:rsidRPr="00920A48" w:rsidDel="00920A48" w:rsidRDefault="00C96582" w:rsidP="00C96582">
      <w:pPr>
        <w:rPr>
          <w:del w:id="7382" w:author="Stephen Reynolds, Jr." w:date="2012-11-13T07:30:00Z"/>
          <w:rPrChange w:id="7383" w:author="Stephen Reynolds, Jr." w:date="2012-11-13T07:32:00Z">
            <w:rPr>
              <w:del w:id="7384" w:author="Stephen Reynolds, Jr." w:date="2012-11-13T07:30:00Z"/>
            </w:rPr>
          </w:rPrChange>
        </w:rPr>
      </w:pPr>
      <w:del w:id="7385" w:author="Stephen Reynolds, Jr." w:date="2012-11-13T07:30:00Z">
        <w:r w:rsidRPr="00920A48" w:rsidDel="00920A48">
          <w:rPr>
            <w:rPrChange w:id="7386" w:author="Stephen Reynolds, Jr." w:date="2012-11-13T07:32:00Z">
              <w:rPr/>
            </w:rPrChange>
          </w:rPr>
          <w:tab/>
          <w:delText>The faith of the gospel is that emotion of the mind, which is called trust or confidence, exercised towards the moral character of God, and particularly of the Savior.</w:delText>
        </w:r>
      </w:del>
    </w:p>
    <w:p w:rsidR="00C96582" w:rsidRPr="00920A48" w:rsidDel="00920A48" w:rsidRDefault="00C96582" w:rsidP="00C96582">
      <w:pPr>
        <w:rPr>
          <w:del w:id="7387" w:author="Stephen Reynolds, Jr." w:date="2012-11-13T07:30:00Z"/>
          <w:rPrChange w:id="7388" w:author="Stephen Reynolds, Jr." w:date="2012-11-13T07:32:00Z">
            <w:rPr>
              <w:del w:id="7389" w:author="Stephen Reynolds, Jr." w:date="2012-11-13T07:30:00Z"/>
            </w:rPr>
          </w:rPrChange>
        </w:rPr>
      </w:pPr>
      <w:del w:id="7390" w:author="Stephen Reynolds, Jr." w:date="2012-11-13T07:30:00Z">
        <w:r w:rsidRPr="00920A48" w:rsidDel="00920A48">
          <w:rPr>
            <w:rPrChange w:id="7391" w:author="Stephen Reynolds, Jr." w:date="2012-11-13T07:32:00Z">
              <w:rPr/>
            </w:rPrChange>
          </w:rPr>
          <w:delText>Faith is an affectionate practical confidence in the testimony of God. - Webster</w:delText>
        </w:r>
      </w:del>
    </w:p>
    <w:p w:rsidR="003D39BF" w:rsidRPr="00920A48" w:rsidDel="00920A48" w:rsidRDefault="00C96582" w:rsidP="003D39BF">
      <w:pPr>
        <w:rPr>
          <w:del w:id="7392" w:author="Stephen Reynolds, Jr." w:date="2012-11-13T07:30:00Z"/>
          <w:rPrChange w:id="7393" w:author="Stephen Reynolds, Jr." w:date="2012-11-13T07:32:00Z">
            <w:rPr>
              <w:del w:id="7394" w:author="Stephen Reynolds, Jr." w:date="2012-11-13T07:30:00Z"/>
            </w:rPr>
          </w:rPrChange>
        </w:rPr>
      </w:pPr>
      <w:del w:id="7395" w:author="Stephen Reynolds, Jr." w:date="2012-11-13T07:30:00Z">
        <w:r w:rsidRPr="00920A48" w:rsidDel="00920A48">
          <w:rPr>
            <w:rPrChange w:id="7396" w:author="Stephen Reynolds, Jr." w:date="2012-11-13T07:32:00Z">
              <w:rPr/>
            </w:rPrChange>
          </w:rPr>
          <w:tab/>
          <w:delText>Faith requires obedience or acting on the Word.  Faith without works is dead. – James 2:20  Noah built the Ark by faith. – Heb. 11:7  He acted upon the Word he received from God; this is faith.  By faith Abram left his country. – Heb. 11:8  He had to obey the Word of God.  Faith believes God’s Word to the extent that it produces action.</w:delText>
        </w:r>
        <w:r w:rsidR="00880224" w:rsidRPr="00920A48" w:rsidDel="00920A48">
          <w:rPr>
            <w:rPrChange w:id="7397" w:author="Stephen Reynolds, Jr." w:date="2012-11-13T07:32:00Z">
              <w:rPr/>
            </w:rPrChange>
          </w:rPr>
          <w:delText xml:space="preserve"> </w:delText>
        </w:r>
        <w:r w:rsidR="003D39BF" w:rsidRPr="00920A48" w:rsidDel="00920A48">
          <w:rPr>
            <w:rPrChange w:id="7398" w:author="Stephen Reynolds, Jr." w:date="2012-11-13T07:32:00Z">
              <w:rPr/>
            </w:rPrChange>
          </w:rPr>
          <w:delText xml:space="preserve">Faith is a supernatural trust in God for the miraculous. </w:delText>
        </w:r>
      </w:del>
    </w:p>
    <w:p w:rsidR="003D39BF" w:rsidRPr="00920A48" w:rsidDel="00920A48" w:rsidRDefault="003D39BF" w:rsidP="003D39BF">
      <w:pPr>
        <w:rPr>
          <w:del w:id="7399" w:author="Stephen Reynolds, Jr." w:date="2012-11-13T07:30:00Z"/>
          <w:rPrChange w:id="7400" w:author="Stephen Reynolds, Jr." w:date="2012-11-13T07:32:00Z">
            <w:rPr>
              <w:del w:id="7401" w:author="Stephen Reynolds, Jr." w:date="2012-11-13T07:30:00Z"/>
            </w:rPr>
          </w:rPrChange>
        </w:rPr>
      </w:pPr>
    </w:p>
    <w:p w:rsidR="003D39BF" w:rsidRPr="00920A48" w:rsidDel="00920A48" w:rsidRDefault="003D39BF" w:rsidP="003D39BF">
      <w:pPr>
        <w:rPr>
          <w:del w:id="7402" w:author="Stephen Reynolds, Jr." w:date="2012-11-13T07:30:00Z"/>
          <w:i/>
          <w:rPrChange w:id="7403" w:author="Stephen Reynolds, Jr." w:date="2012-11-13T07:32:00Z">
            <w:rPr>
              <w:del w:id="7404" w:author="Stephen Reynolds, Jr." w:date="2012-11-13T07:30:00Z"/>
              <w:i/>
            </w:rPr>
          </w:rPrChange>
        </w:rPr>
      </w:pPr>
      <w:del w:id="7405" w:author="Stephen Reynolds, Jr." w:date="2012-11-13T07:30:00Z">
        <w:r w:rsidRPr="00920A48" w:rsidDel="00920A48">
          <w:rPr>
            <w:i/>
            <w:rPrChange w:id="7406" w:author="Stephen Reynolds, Jr." w:date="2012-11-13T07:32:00Z">
              <w:rPr>
                <w:i/>
              </w:rPr>
            </w:rPrChange>
          </w:rPr>
          <w:delText>Illustration: About buying his first tent, God gave him a word</w:delText>
        </w:r>
      </w:del>
    </w:p>
    <w:p w:rsidR="003D39BF" w:rsidRPr="00920A48" w:rsidDel="00920A48" w:rsidRDefault="003D39BF" w:rsidP="003D39BF">
      <w:pPr>
        <w:rPr>
          <w:del w:id="7407" w:author="Stephen Reynolds, Jr." w:date="2012-11-13T07:30:00Z"/>
          <w:i/>
          <w:rPrChange w:id="7408" w:author="Stephen Reynolds, Jr." w:date="2012-11-13T07:32:00Z">
            <w:rPr>
              <w:del w:id="7409" w:author="Stephen Reynolds, Jr." w:date="2012-11-13T07:30:00Z"/>
              <w:i/>
            </w:rPr>
          </w:rPrChange>
        </w:rPr>
      </w:pPr>
      <w:del w:id="7410" w:author="Stephen Reynolds, Jr." w:date="2012-11-13T07:30:00Z">
        <w:r w:rsidRPr="00920A48" w:rsidDel="00920A48">
          <w:rPr>
            <w:i/>
            <w:rPrChange w:id="7411" w:author="Stephen Reynolds, Jr." w:date="2012-11-13T07:32:00Z">
              <w:rPr>
                <w:i/>
              </w:rPr>
            </w:rPrChange>
          </w:rPr>
          <w:delText>Illustration: About the healing of his son Stephen, at the age of three, God gave him word</w:delText>
        </w:r>
      </w:del>
    </w:p>
    <w:p w:rsidR="003D39BF" w:rsidRPr="00920A48" w:rsidDel="00920A48" w:rsidRDefault="003D39BF" w:rsidP="003D39BF">
      <w:pPr>
        <w:rPr>
          <w:del w:id="7412" w:author="Stephen Reynolds, Jr." w:date="2012-11-13T07:30:00Z"/>
          <w:rPrChange w:id="7413" w:author="Stephen Reynolds, Jr." w:date="2012-11-13T07:32:00Z">
            <w:rPr>
              <w:del w:id="7414" w:author="Stephen Reynolds, Jr." w:date="2012-11-13T07:30:00Z"/>
            </w:rPr>
          </w:rPrChange>
        </w:rPr>
      </w:pPr>
    </w:p>
    <w:p w:rsidR="00534AD0" w:rsidRPr="00920A48" w:rsidDel="00920A48" w:rsidRDefault="00534AD0" w:rsidP="00534AD0">
      <w:pPr>
        <w:rPr>
          <w:del w:id="7415" w:author="Stephen Reynolds, Jr." w:date="2012-11-13T07:30:00Z"/>
          <w:rPrChange w:id="7416" w:author="Stephen Reynolds, Jr." w:date="2012-11-13T07:32:00Z">
            <w:rPr>
              <w:del w:id="7417" w:author="Stephen Reynolds, Jr." w:date="2012-11-13T07:30:00Z"/>
            </w:rPr>
          </w:rPrChange>
        </w:rPr>
      </w:pPr>
    </w:p>
    <w:p w:rsidR="00534AD0" w:rsidRPr="00920A48" w:rsidDel="00920A48" w:rsidRDefault="00534AD0" w:rsidP="00534AD0">
      <w:pPr>
        <w:tabs>
          <w:tab w:val="left" w:pos="540"/>
          <w:tab w:val="left" w:pos="720"/>
          <w:tab w:val="left" w:pos="1260"/>
          <w:tab w:val="left" w:pos="2070"/>
        </w:tabs>
        <w:ind w:left="360" w:hanging="360"/>
        <w:rPr>
          <w:del w:id="7418" w:author="Stephen Reynolds, Jr." w:date="2012-11-13T07:30:00Z"/>
          <w:b/>
          <w:sz w:val="28"/>
          <w:szCs w:val="28"/>
          <w:rPrChange w:id="7419" w:author="Stephen Reynolds, Jr." w:date="2012-11-13T07:32:00Z">
            <w:rPr>
              <w:del w:id="7420" w:author="Stephen Reynolds, Jr." w:date="2012-11-13T07:30:00Z"/>
              <w:b/>
              <w:sz w:val="28"/>
              <w:szCs w:val="28"/>
            </w:rPr>
          </w:rPrChange>
        </w:rPr>
      </w:pPr>
      <w:del w:id="7421" w:author="Stephen Reynolds, Jr." w:date="2012-11-13T07:30:00Z">
        <w:r w:rsidRPr="00920A48" w:rsidDel="00920A48">
          <w:rPr>
            <w:b/>
            <w:sz w:val="28"/>
            <w:szCs w:val="28"/>
            <w:rPrChange w:id="7422" w:author="Stephen Reynolds, Jr." w:date="2012-11-13T07:32:00Z">
              <w:rPr>
                <w:b/>
                <w:sz w:val="28"/>
                <w:szCs w:val="28"/>
              </w:rPr>
            </w:rPrChange>
          </w:rPr>
          <w:delText>I.</w:delText>
        </w:r>
        <w:r w:rsidRPr="00920A48" w:rsidDel="00920A48">
          <w:rPr>
            <w:b/>
            <w:sz w:val="28"/>
            <w:szCs w:val="28"/>
            <w:rPrChange w:id="7423" w:author="Stephen Reynolds, Jr." w:date="2012-11-13T07:32:00Z">
              <w:rPr>
                <w:b/>
                <w:sz w:val="28"/>
                <w:szCs w:val="28"/>
              </w:rPr>
            </w:rPrChange>
          </w:rPr>
          <w:tab/>
          <w:delText xml:space="preserve">  There Are Different Kinds of Faith.</w:delText>
        </w:r>
      </w:del>
    </w:p>
    <w:p w:rsidR="00534AD0" w:rsidRPr="00920A48" w:rsidDel="00920A48" w:rsidRDefault="00534AD0" w:rsidP="00534AD0">
      <w:pPr>
        <w:ind w:left="540"/>
        <w:rPr>
          <w:del w:id="7424" w:author="Stephen Reynolds, Jr." w:date="2012-11-13T07:30:00Z"/>
          <w:b/>
          <w:rPrChange w:id="7425" w:author="Stephen Reynolds, Jr." w:date="2012-11-13T07:32:00Z">
            <w:rPr>
              <w:del w:id="7426" w:author="Stephen Reynolds, Jr." w:date="2012-11-13T07:30:00Z"/>
              <w:b/>
            </w:rPr>
          </w:rPrChange>
        </w:rPr>
      </w:pPr>
    </w:p>
    <w:p w:rsidR="00534AD0" w:rsidRPr="00920A48" w:rsidDel="00920A48" w:rsidRDefault="00534AD0" w:rsidP="00534AD0">
      <w:pPr>
        <w:tabs>
          <w:tab w:val="left" w:pos="900"/>
          <w:tab w:val="left" w:pos="1260"/>
        </w:tabs>
        <w:ind w:left="540"/>
        <w:rPr>
          <w:del w:id="7427" w:author="Stephen Reynolds, Jr." w:date="2012-11-13T07:30:00Z"/>
          <w:rPrChange w:id="7428" w:author="Stephen Reynolds, Jr." w:date="2012-11-13T07:32:00Z">
            <w:rPr>
              <w:del w:id="7429" w:author="Stephen Reynolds, Jr." w:date="2012-11-13T07:30:00Z"/>
            </w:rPr>
          </w:rPrChange>
        </w:rPr>
      </w:pPr>
      <w:del w:id="7430" w:author="Stephen Reynolds, Jr." w:date="2012-11-13T07:30:00Z">
        <w:r w:rsidRPr="00920A48" w:rsidDel="00920A48">
          <w:rPr>
            <w:rPrChange w:id="7431" w:author="Stephen Reynolds, Jr." w:date="2012-11-13T07:32:00Z">
              <w:rPr/>
            </w:rPrChange>
          </w:rPr>
          <w:delText xml:space="preserve">A.        There is Natural Faith </w:delText>
        </w:r>
      </w:del>
    </w:p>
    <w:p w:rsidR="00534AD0" w:rsidRPr="00920A48" w:rsidDel="00920A48" w:rsidRDefault="00534AD0" w:rsidP="00534AD0">
      <w:pPr>
        <w:tabs>
          <w:tab w:val="left" w:pos="900"/>
        </w:tabs>
        <w:ind w:left="540" w:hanging="180"/>
        <w:rPr>
          <w:del w:id="7432" w:author="Stephen Reynolds, Jr." w:date="2012-11-13T07:30:00Z"/>
          <w:rPrChange w:id="7433" w:author="Stephen Reynolds, Jr." w:date="2012-11-13T07:32:00Z">
            <w:rPr>
              <w:del w:id="7434" w:author="Stephen Reynolds, Jr." w:date="2012-11-13T07:30:00Z"/>
            </w:rPr>
          </w:rPrChange>
        </w:rPr>
      </w:pPr>
    </w:p>
    <w:p w:rsidR="00534AD0" w:rsidRPr="00920A48" w:rsidDel="00920A48" w:rsidRDefault="00534AD0" w:rsidP="00880224">
      <w:pPr>
        <w:ind w:firstLine="720"/>
        <w:rPr>
          <w:del w:id="7435" w:author="Stephen Reynolds, Jr." w:date="2012-11-13T07:30:00Z"/>
          <w:rPrChange w:id="7436" w:author="Stephen Reynolds, Jr." w:date="2012-11-13T07:32:00Z">
            <w:rPr>
              <w:del w:id="7437" w:author="Stephen Reynolds, Jr." w:date="2012-11-13T07:30:00Z"/>
            </w:rPr>
          </w:rPrChange>
        </w:rPr>
      </w:pPr>
      <w:del w:id="7438" w:author="Stephen Reynolds, Jr." w:date="2012-11-13T07:30:00Z">
        <w:r w:rsidRPr="00920A48" w:rsidDel="00920A48">
          <w:rPr>
            <w:rPrChange w:id="7439" w:author="Stephen Reynolds, Jr." w:date="2012-11-13T07:32:00Z">
              <w:rPr/>
            </w:rPrChange>
          </w:rPr>
          <w:delText>1.         The farmer has a natural faith to believe the seed will produce a crop.</w:delText>
        </w:r>
        <w:r w:rsidR="00880224" w:rsidRPr="00920A48" w:rsidDel="00920A48">
          <w:rPr>
            <w:rPrChange w:id="7440" w:author="Stephen Reynolds, Jr." w:date="2012-11-13T07:32:00Z">
              <w:rPr/>
            </w:rPrChange>
          </w:rPr>
          <w:delText xml:space="preserve"> </w:delText>
        </w:r>
        <w:r w:rsidRPr="00920A48" w:rsidDel="00920A48">
          <w:rPr>
            <w:rPrChange w:id="7441" w:author="Stephen Reynolds, Jr." w:date="2012-11-13T07:32:00Z">
              <w:rPr/>
            </w:rPrChange>
          </w:rPr>
          <w:delText>A farmer plants a seed and works the soil because he believes his effort will produce fruit or vegetables.  This is a perfect natural example that faith without works will not produce anything.</w:delText>
        </w:r>
      </w:del>
    </w:p>
    <w:p w:rsidR="00534AD0" w:rsidRPr="00920A48" w:rsidDel="00920A48" w:rsidRDefault="00534AD0" w:rsidP="00880224">
      <w:pPr>
        <w:ind w:firstLine="720"/>
        <w:rPr>
          <w:del w:id="7442" w:author="Stephen Reynolds, Jr." w:date="2012-11-13T07:30:00Z"/>
          <w:rPrChange w:id="7443" w:author="Stephen Reynolds, Jr." w:date="2012-11-13T07:32:00Z">
            <w:rPr>
              <w:del w:id="7444" w:author="Stephen Reynolds, Jr." w:date="2012-11-13T07:30:00Z"/>
            </w:rPr>
          </w:rPrChange>
        </w:rPr>
      </w:pPr>
      <w:del w:id="7445" w:author="Stephen Reynolds, Jr." w:date="2012-11-13T07:30:00Z">
        <w:r w:rsidRPr="00920A48" w:rsidDel="00920A48">
          <w:rPr>
            <w:rPrChange w:id="7446" w:author="Stephen Reynolds, Jr." w:date="2012-11-13T07:32:00Z">
              <w:rPr/>
            </w:rPrChange>
          </w:rPr>
          <w:delText>2.</w:delText>
        </w:r>
        <w:r w:rsidRPr="00920A48" w:rsidDel="00920A48">
          <w:rPr>
            <w:rPrChange w:id="7447" w:author="Stephen Reynolds, Jr." w:date="2012-11-13T07:32:00Z">
              <w:rPr/>
            </w:rPrChange>
          </w:rPr>
          <w:tab/>
          <w:delText>You can have faith to believe in a person or their testimony.</w:delText>
        </w:r>
        <w:r w:rsidR="00880224" w:rsidRPr="00920A48" w:rsidDel="00920A48">
          <w:rPr>
            <w:rPrChange w:id="7448" w:author="Stephen Reynolds, Jr." w:date="2012-11-13T07:32:00Z">
              <w:rPr/>
            </w:rPrChange>
          </w:rPr>
          <w:delText xml:space="preserve"> </w:delText>
        </w:r>
        <w:r w:rsidRPr="00920A48" w:rsidDel="00920A48">
          <w:rPr>
            <w:rPrChange w:id="7449" w:author="Stephen Reynolds, Jr." w:date="2012-11-13T07:32:00Z">
              <w:rPr/>
            </w:rPrChange>
          </w:rPr>
          <w:delText>If you believe what a person is saying is true then you are having a natural faith or assurance that you can trust their testimony.  This may be based on their record of being honest and truthful.  Some people can believe man based on their record, but they have a difficult time to believe God who has a perfect record of being true to His word.</w:delText>
        </w:r>
      </w:del>
    </w:p>
    <w:p w:rsidR="00534AD0" w:rsidRPr="00920A48" w:rsidDel="00920A48" w:rsidRDefault="00534AD0" w:rsidP="00516CD5">
      <w:pPr>
        <w:ind w:firstLine="720"/>
        <w:rPr>
          <w:del w:id="7450" w:author="Stephen Reynolds, Jr." w:date="2012-11-13T07:30:00Z"/>
          <w:rPrChange w:id="7451" w:author="Stephen Reynolds, Jr." w:date="2012-11-13T07:32:00Z">
            <w:rPr>
              <w:del w:id="7452" w:author="Stephen Reynolds, Jr." w:date="2012-11-13T07:30:00Z"/>
            </w:rPr>
          </w:rPrChange>
        </w:rPr>
      </w:pPr>
      <w:del w:id="7453" w:author="Stephen Reynolds, Jr." w:date="2012-11-13T07:30:00Z">
        <w:r w:rsidRPr="00920A48" w:rsidDel="00920A48">
          <w:rPr>
            <w:rPrChange w:id="7454" w:author="Stephen Reynolds, Jr." w:date="2012-11-13T07:32:00Z">
              <w:rPr/>
            </w:rPrChange>
          </w:rPr>
          <w:delText>3.</w:delText>
        </w:r>
        <w:r w:rsidRPr="00920A48" w:rsidDel="00920A48">
          <w:rPr>
            <w:rPrChange w:id="7455" w:author="Stephen Reynolds, Jr." w:date="2012-11-13T07:32:00Z">
              <w:rPr/>
            </w:rPrChange>
          </w:rPr>
          <w:tab/>
          <w:delText>This is a belief that something will take p</w:delText>
        </w:r>
        <w:r w:rsidR="00516CD5" w:rsidRPr="00920A48" w:rsidDel="00920A48">
          <w:rPr>
            <w:rPrChange w:id="7456" w:author="Stephen Reynolds, Jr." w:date="2012-11-13T07:32:00Z">
              <w:rPr/>
            </w:rPrChange>
          </w:rPr>
          <w:delText>lace based on knowledge or</w:delText>
        </w:r>
        <w:r w:rsidRPr="00920A48" w:rsidDel="00920A48">
          <w:rPr>
            <w:rPrChange w:id="7457" w:author="Stephen Reynolds, Jr." w:date="2012-11-13T07:32:00Z">
              <w:rPr/>
            </w:rPrChange>
          </w:rPr>
          <w:delText xml:space="preserve"> experience.</w:delText>
        </w:r>
        <w:r w:rsidR="00880224" w:rsidRPr="00920A48" w:rsidDel="00920A48">
          <w:rPr>
            <w:rPrChange w:id="7458" w:author="Stephen Reynolds, Jr." w:date="2012-11-13T07:32:00Z">
              <w:rPr/>
            </w:rPrChange>
          </w:rPr>
          <w:delText xml:space="preserve"> </w:delText>
        </w:r>
        <w:r w:rsidRPr="00920A48" w:rsidDel="00920A48">
          <w:rPr>
            <w:rPrChange w:id="7459" w:author="Stephen Reynolds, Jr." w:date="2012-11-13T07:32:00Z">
              <w:rPr/>
            </w:rPrChange>
          </w:rPr>
          <w:delText xml:space="preserve">When you sit in a chair </w:delText>
        </w:r>
        <w:r w:rsidR="00516CD5" w:rsidRPr="00920A48" w:rsidDel="00920A48">
          <w:rPr>
            <w:rPrChange w:id="7460" w:author="Stephen Reynolds, Jr." w:date="2012-11-13T07:32:00Z">
              <w:rPr/>
            </w:rPrChange>
          </w:rPr>
          <w:delText xml:space="preserve">you exercise a natural faith. </w:delText>
        </w:r>
        <w:r w:rsidRPr="00920A48" w:rsidDel="00920A48">
          <w:rPr>
            <w:rPrChange w:id="7461" w:author="Stephen Reynolds, Jr." w:date="2012-11-13T07:32:00Z">
              <w:rPr/>
            </w:rPrChange>
          </w:rPr>
          <w:delText>You believe the chair will hold you because chairs have done so in the past.  If the chair looks broken you would not sit in it because you would not believe that it would hold you. You believe the sun will rise in the morning.  Why do you believe this?  You believe it because the sun has always risen every morning all of your life.  This is a natural faith in a natural pattern of the sun rise.</w:delText>
        </w:r>
      </w:del>
    </w:p>
    <w:p w:rsidR="00534AD0" w:rsidRPr="00920A48" w:rsidDel="00920A48" w:rsidRDefault="00534AD0" w:rsidP="00534AD0">
      <w:pPr>
        <w:tabs>
          <w:tab w:val="left" w:pos="540"/>
          <w:tab w:val="left" w:pos="1260"/>
        </w:tabs>
        <w:rPr>
          <w:del w:id="7462" w:author="Stephen Reynolds, Jr." w:date="2012-11-13T07:30:00Z"/>
          <w:rPrChange w:id="7463" w:author="Stephen Reynolds, Jr." w:date="2012-11-13T07:32:00Z">
            <w:rPr>
              <w:del w:id="7464" w:author="Stephen Reynolds, Jr." w:date="2012-11-13T07:30:00Z"/>
            </w:rPr>
          </w:rPrChange>
        </w:rPr>
      </w:pPr>
    </w:p>
    <w:p w:rsidR="00534AD0" w:rsidRPr="00920A48" w:rsidDel="00920A48" w:rsidRDefault="00534AD0" w:rsidP="00534AD0">
      <w:pPr>
        <w:tabs>
          <w:tab w:val="left" w:pos="540"/>
          <w:tab w:val="left" w:pos="1260"/>
        </w:tabs>
        <w:ind w:firstLine="540"/>
        <w:rPr>
          <w:del w:id="7465" w:author="Stephen Reynolds, Jr." w:date="2012-11-13T07:30:00Z"/>
          <w:rPrChange w:id="7466" w:author="Stephen Reynolds, Jr." w:date="2012-11-13T07:32:00Z">
            <w:rPr>
              <w:del w:id="7467" w:author="Stephen Reynolds, Jr." w:date="2012-11-13T07:30:00Z"/>
            </w:rPr>
          </w:rPrChange>
        </w:rPr>
      </w:pPr>
      <w:del w:id="7468" w:author="Stephen Reynolds, Jr." w:date="2012-11-13T07:30:00Z">
        <w:r w:rsidRPr="00920A48" w:rsidDel="00920A48">
          <w:rPr>
            <w:rPrChange w:id="7469" w:author="Stephen Reynolds, Jr." w:date="2012-11-13T07:32:00Z">
              <w:rPr/>
            </w:rPrChange>
          </w:rPr>
          <w:delText xml:space="preserve">B.        There is the measure of Faith that is given to every man. </w:delText>
        </w:r>
      </w:del>
    </w:p>
    <w:p w:rsidR="00534AD0" w:rsidRPr="00920A48" w:rsidDel="00920A48" w:rsidRDefault="00880224" w:rsidP="00534AD0">
      <w:pPr>
        <w:tabs>
          <w:tab w:val="left" w:pos="540"/>
          <w:tab w:val="left" w:pos="1260"/>
          <w:tab w:val="left" w:pos="1980"/>
        </w:tabs>
        <w:rPr>
          <w:del w:id="7470" w:author="Stephen Reynolds, Jr." w:date="2012-11-13T07:30:00Z"/>
          <w:i/>
          <w:rPrChange w:id="7471" w:author="Stephen Reynolds, Jr." w:date="2012-11-13T07:32:00Z">
            <w:rPr>
              <w:del w:id="7472" w:author="Stephen Reynolds, Jr." w:date="2012-11-13T07:30:00Z"/>
              <w:i/>
            </w:rPr>
          </w:rPrChange>
        </w:rPr>
      </w:pPr>
      <w:del w:id="7473" w:author="Stephen Reynolds, Jr." w:date="2012-11-13T07:30:00Z">
        <w:r w:rsidRPr="00920A48" w:rsidDel="00920A48">
          <w:rPr>
            <w:i/>
            <w:rPrChange w:id="7474" w:author="Stephen Reynolds, Jr." w:date="2012-11-13T07:32:00Z">
              <w:rPr>
                <w:i/>
              </w:rPr>
            </w:rPrChange>
          </w:rPr>
          <w:delText>…</w:delText>
        </w:r>
        <w:r w:rsidR="00534AD0" w:rsidRPr="00920A48" w:rsidDel="00920A48">
          <w:rPr>
            <w:i/>
            <w:rPrChange w:id="7475" w:author="Stephen Reynolds, Jr." w:date="2012-11-13T07:32:00Z">
              <w:rPr>
                <w:i/>
              </w:rPr>
            </w:rPrChange>
          </w:rPr>
          <w:delText xml:space="preserve">God hath dealt to every man the measure of faith. </w:delText>
        </w:r>
        <w:r w:rsidR="00534AD0" w:rsidRPr="00920A48" w:rsidDel="00920A48">
          <w:rPr>
            <w:rPrChange w:id="7476" w:author="Stephen Reynolds, Jr." w:date="2012-11-13T07:32:00Z">
              <w:rPr/>
            </w:rPrChange>
          </w:rPr>
          <w:delText>- Romans 12:3 (Greek “metron”)</w:delText>
        </w:r>
      </w:del>
    </w:p>
    <w:p w:rsidR="00880224" w:rsidRPr="00920A48" w:rsidDel="00920A48" w:rsidRDefault="00534AD0" w:rsidP="00880224">
      <w:pPr>
        <w:tabs>
          <w:tab w:val="left" w:pos="1260"/>
          <w:tab w:val="left" w:pos="1980"/>
        </w:tabs>
        <w:ind w:firstLine="720"/>
        <w:rPr>
          <w:del w:id="7477" w:author="Stephen Reynolds, Jr." w:date="2012-11-13T07:30:00Z"/>
          <w:rPrChange w:id="7478" w:author="Stephen Reynolds, Jr." w:date="2012-11-13T07:32:00Z">
            <w:rPr>
              <w:del w:id="7479" w:author="Stephen Reynolds, Jr." w:date="2012-11-13T07:30:00Z"/>
            </w:rPr>
          </w:rPrChange>
        </w:rPr>
      </w:pPr>
      <w:del w:id="7480" w:author="Stephen Reynolds, Jr." w:date="2012-11-13T07:30:00Z">
        <w:r w:rsidRPr="00920A48" w:rsidDel="00920A48">
          <w:rPr>
            <w:rPrChange w:id="7481" w:author="Stephen Reynolds, Jr." w:date="2012-11-13T07:32:00Z">
              <w:rPr/>
            </w:rPrChange>
          </w:rPr>
          <w:delText>1. The Scripture reveals to us that God has</w:delText>
        </w:r>
        <w:r w:rsidR="00880224" w:rsidRPr="00920A48" w:rsidDel="00920A48">
          <w:rPr>
            <w:rPrChange w:id="7482" w:author="Stephen Reynolds, Jr." w:date="2012-11-13T07:32:00Z">
              <w:rPr/>
            </w:rPrChange>
          </w:rPr>
          <w:delText xml:space="preserve"> given every man a measure of </w:delText>
        </w:r>
        <w:r w:rsidRPr="00920A48" w:rsidDel="00920A48">
          <w:rPr>
            <w:rPrChange w:id="7483" w:author="Stephen Reynolds, Jr." w:date="2012-11-13T07:32:00Z">
              <w:rPr/>
            </w:rPrChange>
          </w:rPr>
          <w:delText>faith.</w:delText>
        </w:r>
      </w:del>
    </w:p>
    <w:p w:rsidR="00880224" w:rsidRPr="00920A48" w:rsidDel="00920A48" w:rsidRDefault="00880224" w:rsidP="00880224">
      <w:pPr>
        <w:tabs>
          <w:tab w:val="left" w:pos="1260"/>
          <w:tab w:val="left" w:pos="1980"/>
        </w:tabs>
        <w:ind w:firstLine="720"/>
        <w:rPr>
          <w:del w:id="7484" w:author="Stephen Reynolds, Jr." w:date="2012-11-13T07:30:00Z"/>
          <w:rPrChange w:id="7485" w:author="Stephen Reynolds, Jr." w:date="2012-11-13T07:32:00Z">
            <w:rPr>
              <w:del w:id="7486" w:author="Stephen Reynolds, Jr." w:date="2012-11-13T07:30:00Z"/>
            </w:rPr>
          </w:rPrChange>
        </w:rPr>
      </w:pPr>
      <w:del w:id="7487" w:author="Stephen Reynolds, Jr." w:date="2012-11-13T07:30:00Z">
        <w:r w:rsidRPr="00920A48" w:rsidDel="00920A48">
          <w:rPr>
            <w:rPrChange w:id="7488" w:author="Stephen Reynolds, Jr." w:date="2012-11-13T07:32:00Z">
              <w:rPr/>
            </w:rPrChange>
          </w:rPr>
          <w:delText xml:space="preserve">2. </w:delText>
        </w:r>
        <w:r w:rsidR="00534AD0" w:rsidRPr="00920A48" w:rsidDel="00920A48">
          <w:rPr>
            <w:rPrChange w:id="7489" w:author="Stephen Reynolds, Jr." w:date="2012-11-13T07:32:00Z">
              <w:rPr/>
            </w:rPrChange>
          </w:rPr>
          <w:delText>No one has an excuse because God gives to every man the</w:delText>
        </w:r>
        <w:r w:rsidRPr="00920A48" w:rsidDel="00920A48">
          <w:rPr>
            <w:rPrChange w:id="7490" w:author="Stephen Reynolds, Jr." w:date="2012-11-13T07:32:00Z">
              <w:rPr/>
            </w:rPrChange>
          </w:rPr>
          <w:delText xml:space="preserve"> ability to </w:delText>
        </w:r>
        <w:r w:rsidR="00534AD0" w:rsidRPr="00920A48" w:rsidDel="00920A48">
          <w:rPr>
            <w:rPrChange w:id="7491" w:author="Stephen Reynolds, Jr." w:date="2012-11-13T07:32:00Z">
              <w:rPr/>
            </w:rPrChange>
          </w:rPr>
          <w:delText>bel</w:delText>
        </w:r>
        <w:r w:rsidR="00516CD5" w:rsidRPr="00920A48" w:rsidDel="00920A48">
          <w:rPr>
            <w:rPrChange w:id="7492" w:author="Stephen Reynolds, Jr." w:date="2012-11-13T07:32:00Z">
              <w:rPr/>
            </w:rPrChange>
          </w:rPr>
          <w:delText>ieve God</w:delText>
        </w:r>
        <w:r w:rsidR="00534AD0" w:rsidRPr="00920A48" w:rsidDel="00920A48">
          <w:rPr>
            <w:rPrChange w:id="7493" w:author="Stephen Reynolds, Jr." w:date="2012-11-13T07:32:00Z">
              <w:rPr/>
            </w:rPrChange>
          </w:rPr>
          <w:delText>.</w:delText>
        </w:r>
      </w:del>
    </w:p>
    <w:p w:rsidR="00534AD0" w:rsidRPr="00920A48" w:rsidDel="00920A48" w:rsidRDefault="00880224" w:rsidP="00880224">
      <w:pPr>
        <w:tabs>
          <w:tab w:val="left" w:pos="1260"/>
          <w:tab w:val="left" w:pos="1980"/>
        </w:tabs>
        <w:ind w:firstLine="720"/>
        <w:rPr>
          <w:del w:id="7494" w:author="Stephen Reynolds, Jr." w:date="2012-11-13T07:30:00Z"/>
          <w:rPrChange w:id="7495" w:author="Stephen Reynolds, Jr." w:date="2012-11-13T07:32:00Z">
            <w:rPr>
              <w:del w:id="7496" w:author="Stephen Reynolds, Jr." w:date="2012-11-13T07:30:00Z"/>
            </w:rPr>
          </w:rPrChange>
        </w:rPr>
      </w:pPr>
      <w:del w:id="7497" w:author="Stephen Reynolds, Jr." w:date="2012-11-13T07:30:00Z">
        <w:r w:rsidRPr="00920A48" w:rsidDel="00920A48">
          <w:rPr>
            <w:rPrChange w:id="7498" w:author="Stephen Reynolds, Jr." w:date="2012-11-13T07:32:00Z">
              <w:rPr/>
            </w:rPrChange>
          </w:rPr>
          <w:delText xml:space="preserve">3. </w:delText>
        </w:r>
        <w:r w:rsidR="00516CD5" w:rsidRPr="00920A48" w:rsidDel="00920A48">
          <w:rPr>
            <w:rPrChange w:id="7499" w:author="Stephen Reynolds, Jr." w:date="2012-11-13T07:32:00Z">
              <w:rPr/>
            </w:rPrChange>
          </w:rPr>
          <w:delText xml:space="preserve">That </w:delText>
        </w:r>
        <w:r w:rsidR="00534AD0" w:rsidRPr="00920A48" w:rsidDel="00920A48">
          <w:rPr>
            <w:rPrChange w:id="7500" w:author="Stephen Reynolds, Jr." w:date="2012-11-13T07:32:00Z">
              <w:rPr/>
            </w:rPrChange>
          </w:rPr>
          <w:delText xml:space="preserve">measure </w:delText>
        </w:r>
        <w:r w:rsidR="00516CD5" w:rsidRPr="00920A48" w:rsidDel="00920A48">
          <w:rPr>
            <w:rPrChange w:id="7501" w:author="Stephen Reynolds, Jr." w:date="2012-11-13T07:32:00Z">
              <w:rPr/>
            </w:rPrChange>
          </w:rPr>
          <w:delText xml:space="preserve">of faith </w:delText>
        </w:r>
        <w:r w:rsidR="00534AD0" w:rsidRPr="00920A48" w:rsidDel="00920A48">
          <w:rPr>
            <w:rPrChange w:id="7502" w:author="Stephen Reynolds, Jr." w:date="2012-11-13T07:32:00Z">
              <w:rPr/>
            </w:rPrChange>
          </w:rPr>
          <w:delText xml:space="preserve">needs to grow.  Faith matures by using what faith we have been </w:delText>
        </w:r>
        <w:r w:rsidR="00516CD5" w:rsidRPr="00920A48" w:rsidDel="00920A48">
          <w:rPr>
            <w:rPrChange w:id="7503" w:author="Stephen Reynolds, Jr." w:date="2012-11-13T07:32:00Z">
              <w:rPr/>
            </w:rPrChange>
          </w:rPr>
          <w:delText>given.  …</w:delText>
        </w:r>
        <w:r w:rsidR="00534AD0" w:rsidRPr="00920A48" w:rsidDel="00920A48">
          <w:rPr>
            <w:i/>
            <w:rPrChange w:id="7504" w:author="Stephen Reynolds, Jr." w:date="2012-11-13T07:32:00Z">
              <w:rPr>
                <w:i/>
              </w:rPr>
            </w:rPrChange>
          </w:rPr>
          <w:delText>from faith to faith</w:delText>
        </w:r>
        <w:r w:rsidR="00516CD5" w:rsidRPr="00920A48" w:rsidDel="00920A48">
          <w:rPr>
            <w:rPrChange w:id="7505" w:author="Stephen Reynolds, Jr." w:date="2012-11-13T07:32:00Z">
              <w:rPr/>
            </w:rPrChange>
          </w:rPr>
          <w:delText>.–</w:delText>
        </w:r>
        <w:r w:rsidR="00534AD0" w:rsidRPr="00920A48" w:rsidDel="00920A48">
          <w:rPr>
            <w:rPrChange w:id="7506" w:author="Stephen Reynolds, Jr." w:date="2012-11-13T07:32:00Z">
              <w:rPr/>
            </w:rPrChange>
          </w:rPr>
          <w:delText>Rom. 1:17  God will not give you more faith until you use what He has given you.</w:delText>
        </w:r>
        <w:r w:rsidRPr="00920A48" w:rsidDel="00920A48">
          <w:rPr>
            <w:rPrChange w:id="7507" w:author="Stephen Reynolds, Jr." w:date="2012-11-13T07:32:00Z">
              <w:rPr/>
            </w:rPrChange>
          </w:rPr>
          <w:delText xml:space="preserve"> </w:delText>
        </w:r>
        <w:r w:rsidR="00534AD0" w:rsidRPr="00920A48" w:rsidDel="00920A48">
          <w:rPr>
            <w:i/>
            <w:rPrChange w:id="7508" w:author="Stephen Reynolds, Jr." w:date="2012-11-13T07:32:00Z">
              <w:rPr>
                <w:i/>
              </w:rPr>
            </w:rPrChange>
          </w:rPr>
          <w:delText>Faith groweth exceedingly</w:delText>
        </w:r>
        <w:r w:rsidR="00534AD0" w:rsidRPr="00920A48" w:rsidDel="00920A48">
          <w:rPr>
            <w:rPrChange w:id="7509" w:author="Stephen Reynolds, Jr." w:date="2012-11-13T07:32:00Z">
              <w:rPr/>
            </w:rPrChange>
          </w:rPr>
          <w:delText xml:space="preserve"> – II Thes. 1:3</w:delText>
        </w:r>
        <w:r w:rsidRPr="00920A48" w:rsidDel="00920A48">
          <w:rPr>
            <w:rPrChange w:id="7510" w:author="Stephen Reynolds, Jr." w:date="2012-11-13T07:32:00Z">
              <w:rPr/>
            </w:rPrChange>
          </w:rPr>
          <w:delText xml:space="preserve">; </w:delText>
        </w:r>
        <w:r w:rsidR="00534AD0" w:rsidRPr="00920A48" w:rsidDel="00920A48">
          <w:rPr>
            <w:i/>
            <w:rPrChange w:id="7511" w:author="Stephen Reynolds, Jr." w:date="2012-11-13T07:32:00Z">
              <w:rPr>
                <w:i/>
              </w:rPr>
            </w:rPrChange>
          </w:rPr>
          <w:delText>Your faith is increased</w:delText>
        </w:r>
        <w:r w:rsidR="00534AD0" w:rsidRPr="00920A48" w:rsidDel="00920A48">
          <w:rPr>
            <w:rPrChange w:id="7512" w:author="Stephen Reynolds, Jr." w:date="2012-11-13T07:32:00Z">
              <w:rPr/>
            </w:rPrChange>
          </w:rPr>
          <w:delText xml:space="preserve"> – II Cor. 10:15</w:delText>
        </w:r>
      </w:del>
    </w:p>
    <w:p w:rsidR="00516CD5" w:rsidRPr="00920A48" w:rsidDel="00920A48" w:rsidRDefault="00516CD5" w:rsidP="00516CD5">
      <w:pPr>
        <w:ind w:firstLine="720"/>
        <w:rPr>
          <w:del w:id="7513" w:author="Stephen Reynolds, Jr." w:date="2012-11-13T07:30:00Z"/>
          <w:i/>
          <w:rPrChange w:id="7514" w:author="Stephen Reynolds, Jr." w:date="2012-11-13T07:32:00Z">
            <w:rPr>
              <w:del w:id="7515" w:author="Stephen Reynolds, Jr." w:date="2012-11-13T07:30:00Z"/>
              <w:i/>
            </w:rPr>
          </w:rPrChange>
        </w:rPr>
      </w:pPr>
      <w:del w:id="7516" w:author="Stephen Reynolds, Jr." w:date="2012-11-13T07:30:00Z">
        <w:r w:rsidRPr="00920A48" w:rsidDel="00920A48">
          <w:rPr>
            <w:rPrChange w:id="7517" w:author="Stephen Reynolds, Jr." w:date="2012-11-13T07:32:00Z">
              <w:rPr/>
            </w:rPrChange>
          </w:rPr>
          <w:delText>Abram was weak in faith. Abraham was not weak in faith. God can give you faith to believe the impossible. When you look at the problem it has a tendency to</w:delText>
        </w:r>
        <w:r w:rsidR="00D553F3" w:rsidRPr="00920A48" w:rsidDel="00920A48">
          <w:rPr>
            <w:rPrChange w:id="7518" w:author="Stephen Reynolds, Jr." w:date="2012-11-13T07:32:00Z">
              <w:rPr/>
            </w:rPrChange>
          </w:rPr>
          <w:delText xml:space="preserve"> make you weak in faith, so, </w:delText>
        </w:r>
        <w:r w:rsidRPr="00920A48" w:rsidDel="00920A48">
          <w:rPr>
            <w:rPrChange w:id="7519" w:author="Stephen Reynolds, Jr." w:date="2012-11-13T07:32:00Z">
              <w:rPr/>
            </w:rPrChange>
          </w:rPr>
          <w:delText>“Don’t look at the problem, look at the promise</w:delText>
        </w:r>
        <w:r w:rsidR="00D553F3" w:rsidRPr="00920A48" w:rsidDel="00920A48">
          <w:rPr>
            <w:rPrChange w:id="7520" w:author="Stephen Reynolds, Jr." w:date="2012-11-13T07:32:00Z">
              <w:rPr/>
            </w:rPrChange>
          </w:rPr>
          <w:delText>!</w:delText>
        </w:r>
        <w:r w:rsidRPr="00920A48" w:rsidDel="00920A48">
          <w:rPr>
            <w:rPrChange w:id="7521" w:author="Stephen Reynolds, Jr." w:date="2012-11-13T07:32:00Z">
              <w:rPr/>
            </w:rPrChange>
          </w:rPr>
          <w:delText xml:space="preserve">” God </w:delText>
        </w:r>
        <w:r w:rsidR="00D553F3" w:rsidRPr="00920A48" w:rsidDel="00920A48">
          <w:rPr>
            <w:rPrChange w:id="7522" w:author="Stephen Reynolds, Jr." w:date="2012-11-13T07:32:00Z">
              <w:rPr/>
            </w:rPrChange>
          </w:rPr>
          <w:delText>changed</w:delText>
        </w:r>
        <w:r w:rsidRPr="00920A48" w:rsidDel="00920A48">
          <w:rPr>
            <w:rPrChange w:id="7523" w:author="Stephen Reynolds, Jr." w:date="2012-11-13T07:32:00Z">
              <w:rPr/>
            </w:rPrChange>
          </w:rPr>
          <w:delText xml:space="preserve"> Abraham </w:delText>
        </w:r>
        <w:r w:rsidR="00D553F3" w:rsidRPr="00920A48" w:rsidDel="00920A48">
          <w:rPr>
            <w:rPrChange w:id="7524" w:author="Stephen Reynolds, Jr." w:date="2012-11-13T07:32:00Z">
              <w:rPr/>
            </w:rPrChange>
          </w:rPr>
          <w:delText>so he</w:delText>
        </w:r>
        <w:r w:rsidRPr="00920A48" w:rsidDel="00920A48">
          <w:rPr>
            <w:rPrChange w:id="7525" w:author="Stephen Reynolds, Jr." w:date="2012-11-13T07:32:00Z">
              <w:rPr/>
            </w:rPrChange>
          </w:rPr>
          <w:delText xml:space="preserve"> did not stagger at God’s promises, </w:delText>
        </w:r>
        <w:r w:rsidR="00D553F3" w:rsidRPr="00920A48" w:rsidDel="00920A48">
          <w:rPr>
            <w:rPrChange w:id="7526" w:author="Stephen Reynolds, Jr." w:date="2012-11-13T07:32:00Z">
              <w:rPr/>
            </w:rPrChange>
          </w:rPr>
          <w:delText>but he was strong in faith; (unwavering, f</w:delText>
        </w:r>
        <w:r w:rsidRPr="00920A48" w:rsidDel="00920A48">
          <w:rPr>
            <w:rPrChange w:id="7527" w:author="Stephen Reynolds, Jr." w:date="2012-11-13T07:32:00Z">
              <w:rPr/>
            </w:rPrChange>
          </w:rPr>
          <w:delText>ully persuaded</w:delText>
        </w:r>
        <w:r w:rsidR="00D553F3" w:rsidRPr="00920A48" w:rsidDel="00920A48">
          <w:rPr>
            <w:rPrChange w:id="7528" w:author="Stephen Reynolds, Jr." w:date="2012-11-13T07:32:00Z">
              <w:rPr/>
            </w:rPrChange>
          </w:rPr>
          <w:delText>)</w:delText>
        </w:r>
      </w:del>
    </w:p>
    <w:p w:rsidR="00516CD5" w:rsidRPr="00920A48" w:rsidDel="00920A48" w:rsidRDefault="00516CD5" w:rsidP="00516CD5">
      <w:pPr>
        <w:ind w:firstLine="720"/>
        <w:rPr>
          <w:del w:id="7529" w:author="Stephen Reynolds, Jr." w:date="2012-11-13T07:30:00Z"/>
          <w:i/>
          <w:rPrChange w:id="7530" w:author="Stephen Reynolds, Jr." w:date="2012-11-13T07:32:00Z">
            <w:rPr>
              <w:del w:id="7531" w:author="Stephen Reynolds, Jr." w:date="2012-11-13T07:30:00Z"/>
              <w:i/>
            </w:rPr>
          </w:rPrChange>
        </w:rPr>
      </w:pPr>
      <w:del w:id="7532" w:author="Stephen Reynolds, Jr." w:date="2012-11-13T07:30:00Z">
        <w:r w:rsidRPr="00920A48" w:rsidDel="00920A48">
          <w:rPr>
            <w:rPrChange w:id="7533" w:author="Stephen Reynolds, Jr." w:date="2012-11-13T07:32:00Z">
              <w:rPr/>
            </w:rPrChange>
          </w:rPr>
          <w:delText xml:space="preserve">Illus: </w:delText>
        </w:r>
        <w:r w:rsidRPr="00920A48" w:rsidDel="00920A48">
          <w:rPr>
            <w:i/>
            <w:rPrChange w:id="7534" w:author="Stephen Reynolds, Jr." w:date="2012-11-13T07:32:00Z">
              <w:rPr>
                <w:i/>
              </w:rPr>
            </w:rPrChange>
          </w:rPr>
          <w:delText>Lady had four inches of her spine removed because of cancer, eighteen years of not having one good nights sleep, couldn’t bend, God healed her, - now in another tent setting, God spoke to heal a hip, she jumped up, because bone was taken out her h</w:delText>
        </w:r>
        <w:r w:rsidR="00D553F3" w:rsidRPr="00920A48" w:rsidDel="00920A48">
          <w:rPr>
            <w:i/>
            <w:rPrChange w:id="7535" w:author="Stephen Reynolds, Jr." w:date="2012-11-13T07:32:00Z">
              <w:rPr>
                <w:i/>
              </w:rPr>
            </w:rPrChange>
          </w:rPr>
          <w:delText>ip to heal her spine. T</w:delText>
        </w:r>
        <w:r w:rsidRPr="00920A48" w:rsidDel="00920A48">
          <w:rPr>
            <w:i/>
            <w:rPrChange w:id="7536" w:author="Stephen Reynolds, Jr." w:date="2012-11-13T07:32:00Z">
              <w:rPr>
                <w:i/>
              </w:rPr>
            </w:rPrChange>
          </w:rPr>
          <w:delText>hat night</w:delText>
        </w:r>
        <w:r w:rsidR="00D553F3" w:rsidRPr="00920A48" w:rsidDel="00920A48">
          <w:rPr>
            <w:i/>
            <w:rPrChange w:id="7537" w:author="Stephen Reynolds, Jr." w:date="2012-11-13T07:32:00Z">
              <w:rPr>
                <w:i/>
              </w:rPr>
            </w:rPrChange>
          </w:rPr>
          <w:delText xml:space="preserve"> she went to her car </w:delText>
        </w:r>
        <w:r w:rsidRPr="00920A48" w:rsidDel="00920A48">
          <w:rPr>
            <w:i/>
            <w:rPrChange w:id="7538" w:author="Stephen Reynolds, Jr." w:date="2012-11-13T07:32:00Z">
              <w:rPr>
                <w:i/>
              </w:rPr>
            </w:rPrChange>
          </w:rPr>
          <w:delText xml:space="preserve">disappointed, </w:delText>
        </w:r>
        <w:r w:rsidR="00CA0007" w:rsidRPr="00920A48" w:rsidDel="00920A48">
          <w:rPr>
            <w:i/>
            <w:rPrChange w:id="7539" w:author="Stephen Reynolds, Jr." w:date="2012-11-13T07:32:00Z">
              <w:rPr>
                <w:i/>
              </w:rPr>
            </w:rPrChange>
          </w:rPr>
          <w:delText xml:space="preserve">but </w:delText>
        </w:r>
        <w:r w:rsidRPr="00920A48" w:rsidDel="00920A48">
          <w:rPr>
            <w:i/>
            <w:rPrChange w:id="7540" w:author="Stephen Reynolds, Jr." w:date="2012-11-13T07:32:00Z">
              <w:rPr>
                <w:i/>
              </w:rPr>
            </w:rPrChange>
          </w:rPr>
          <w:delText xml:space="preserve">heard JRRSR screaming at her, don’t look at the problem but look at the promise. The next day believed God all day, God healed her. </w:delText>
        </w:r>
      </w:del>
    </w:p>
    <w:p w:rsidR="0015018C" w:rsidRPr="00920A48" w:rsidDel="00920A48" w:rsidRDefault="0015018C" w:rsidP="0015018C">
      <w:pPr>
        <w:jc w:val="center"/>
        <w:rPr>
          <w:del w:id="7541" w:author="Stephen Reynolds, Jr." w:date="2012-11-13T07:30:00Z"/>
          <w:b/>
          <w:rPrChange w:id="7542" w:author="Stephen Reynolds, Jr." w:date="2012-11-13T07:32:00Z">
            <w:rPr>
              <w:del w:id="7543" w:author="Stephen Reynolds, Jr." w:date="2012-11-13T07:30:00Z"/>
              <w:b/>
            </w:rPr>
          </w:rPrChange>
        </w:rPr>
      </w:pPr>
      <w:del w:id="7544" w:author="Stephen Reynolds, Jr." w:date="2012-11-13T07:30:00Z">
        <w:r w:rsidRPr="00920A48" w:rsidDel="00920A48">
          <w:rPr>
            <w:b/>
            <w:rPrChange w:id="7545" w:author="Stephen Reynolds, Jr." w:date="2012-11-13T07:32:00Z">
              <w:rPr>
                <w:b/>
              </w:rPr>
            </w:rPrChange>
          </w:rPr>
          <w:delText>Not  Everyone keeps what God gives them and not all increase as God requires!</w:delText>
        </w:r>
      </w:del>
    </w:p>
    <w:p w:rsidR="0015018C" w:rsidRPr="00920A48" w:rsidDel="00920A48" w:rsidRDefault="0015018C" w:rsidP="0015018C">
      <w:pPr>
        <w:numPr>
          <w:ilvl w:val="0"/>
          <w:numId w:val="55"/>
        </w:numPr>
        <w:tabs>
          <w:tab w:val="clear" w:pos="1440"/>
        </w:tabs>
        <w:ind w:left="360"/>
        <w:rPr>
          <w:del w:id="7546" w:author="Stephen Reynolds, Jr." w:date="2012-11-13T07:30:00Z"/>
          <w:rPrChange w:id="7547" w:author="Stephen Reynolds, Jr." w:date="2012-11-13T07:32:00Z">
            <w:rPr>
              <w:del w:id="7548" w:author="Stephen Reynolds, Jr." w:date="2012-11-13T07:30:00Z"/>
            </w:rPr>
          </w:rPrChange>
        </w:rPr>
      </w:pPr>
      <w:del w:id="7549" w:author="Stephen Reynolds, Jr." w:date="2012-11-13T07:30:00Z">
        <w:r w:rsidRPr="00920A48" w:rsidDel="00920A48">
          <w:rPr>
            <w:rPrChange w:id="7550" w:author="Stephen Reynolds, Jr." w:date="2012-11-13T07:32:00Z">
              <w:rPr/>
            </w:rPrChange>
          </w:rPr>
          <w:delText xml:space="preserve">Some Have “No Faith” </w:delText>
        </w:r>
        <w:r w:rsidRPr="00920A48" w:rsidDel="00920A48">
          <w:rPr>
            <w:rPrChange w:id="7551" w:author="Stephen Reynolds, Jr." w:date="2012-11-13T07:32:00Z">
              <w:rPr/>
            </w:rPrChange>
          </w:rPr>
          <w:tab/>
          <w:delText>Mark 4:40; Luke 8:22</w:delText>
        </w:r>
      </w:del>
    </w:p>
    <w:p w:rsidR="0015018C" w:rsidRPr="00920A48" w:rsidDel="00920A48" w:rsidRDefault="0015018C" w:rsidP="0015018C">
      <w:pPr>
        <w:numPr>
          <w:ilvl w:val="0"/>
          <w:numId w:val="55"/>
        </w:numPr>
        <w:tabs>
          <w:tab w:val="clear" w:pos="1440"/>
        </w:tabs>
        <w:ind w:left="360"/>
        <w:rPr>
          <w:del w:id="7552" w:author="Stephen Reynolds, Jr." w:date="2012-11-13T07:30:00Z"/>
          <w:rPrChange w:id="7553" w:author="Stephen Reynolds, Jr." w:date="2012-11-13T07:32:00Z">
            <w:rPr>
              <w:del w:id="7554" w:author="Stephen Reynolds, Jr." w:date="2012-11-13T07:30:00Z"/>
            </w:rPr>
          </w:rPrChange>
        </w:rPr>
      </w:pPr>
      <w:del w:id="7555" w:author="Stephen Reynolds, Jr." w:date="2012-11-13T07:30:00Z">
        <w:r w:rsidRPr="00920A48" w:rsidDel="00920A48">
          <w:rPr>
            <w:rPrChange w:id="7556" w:author="Stephen Reynolds, Jr." w:date="2012-11-13T07:32:00Z">
              <w:rPr/>
            </w:rPrChange>
          </w:rPr>
          <w:delText>Some Have “Little Faith”</w:delText>
        </w:r>
        <w:r w:rsidRPr="00920A48" w:rsidDel="00920A48">
          <w:rPr>
            <w:rPrChange w:id="7557" w:author="Stephen Reynolds, Jr." w:date="2012-11-13T07:32:00Z">
              <w:rPr/>
            </w:rPrChange>
          </w:rPr>
          <w:tab/>
          <w:delText>Matthew 6:30; 8:36; 14:31; Luke 12:28</w:delText>
        </w:r>
      </w:del>
    </w:p>
    <w:p w:rsidR="0015018C" w:rsidRPr="00920A48" w:rsidDel="00920A48" w:rsidRDefault="0015018C" w:rsidP="0015018C">
      <w:pPr>
        <w:numPr>
          <w:ilvl w:val="0"/>
          <w:numId w:val="55"/>
        </w:numPr>
        <w:tabs>
          <w:tab w:val="clear" w:pos="1440"/>
        </w:tabs>
        <w:ind w:left="360"/>
        <w:rPr>
          <w:del w:id="7558" w:author="Stephen Reynolds, Jr." w:date="2012-11-13T07:30:00Z"/>
          <w:rPrChange w:id="7559" w:author="Stephen Reynolds, Jr." w:date="2012-11-13T07:32:00Z">
            <w:rPr>
              <w:del w:id="7560" w:author="Stephen Reynolds, Jr." w:date="2012-11-13T07:30:00Z"/>
            </w:rPr>
          </w:rPrChange>
        </w:rPr>
      </w:pPr>
      <w:del w:id="7561" w:author="Stephen Reynolds, Jr." w:date="2012-11-13T07:30:00Z">
        <w:r w:rsidRPr="00920A48" w:rsidDel="00920A48">
          <w:rPr>
            <w:rPrChange w:id="7562" w:author="Stephen Reynolds, Jr." w:date="2012-11-13T07:32:00Z">
              <w:rPr/>
            </w:rPrChange>
          </w:rPr>
          <w:delText>Some Have “Great Faith”</w:delText>
        </w:r>
        <w:r w:rsidRPr="00920A48" w:rsidDel="00920A48">
          <w:rPr>
            <w:rPrChange w:id="7563" w:author="Stephen Reynolds, Jr." w:date="2012-11-13T07:32:00Z">
              <w:rPr/>
            </w:rPrChange>
          </w:rPr>
          <w:tab/>
          <w:delText>Matthew 8:10; 15:22-28; Luke 7:9</w:delText>
        </w:r>
      </w:del>
    </w:p>
    <w:p w:rsidR="0015018C" w:rsidRPr="00920A48" w:rsidDel="00920A48" w:rsidRDefault="0015018C" w:rsidP="0015018C">
      <w:pPr>
        <w:numPr>
          <w:ilvl w:val="0"/>
          <w:numId w:val="56"/>
        </w:numPr>
        <w:rPr>
          <w:del w:id="7564" w:author="Stephen Reynolds, Jr." w:date="2012-11-13T07:30:00Z"/>
          <w:rPrChange w:id="7565" w:author="Stephen Reynolds, Jr." w:date="2012-11-13T07:32:00Z">
            <w:rPr>
              <w:del w:id="7566" w:author="Stephen Reynolds, Jr." w:date="2012-11-13T07:30:00Z"/>
            </w:rPr>
          </w:rPrChange>
        </w:rPr>
      </w:pPr>
      <w:del w:id="7567" w:author="Stephen Reynolds, Jr." w:date="2012-11-13T07:30:00Z">
        <w:r w:rsidRPr="00920A48" w:rsidDel="00920A48">
          <w:rPr>
            <w:rPrChange w:id="7568" w:author="Stephen Reynolds, Jr." w:date="2012-11-13T07:32:00Z">
              <w:rPr/>
            </w:rPrChange>
          </w:rPr>
          <w:delText>Great Faith</w:delText>
        </w:r>
      </w:del>
    </w:p>
    <w:p w:rsidR="00516CD5" w:rsidRPr="00920A48" w:rsidDel="00920A48" w:rsidRDefault="0015018C" w:rsidP="0015018C">
      <w:pPr>
        <w:rPr>
          <w:del w:id="7569" w:author="Stephen Reynolds, Jr." w:date="2012-11-13T07:30:00Z"/>
          <w:i/>
          <w:rPrChange w:id="7570" w:author="Stephen Reynolds, Jr." w:date="2012-11-13T07:32:00Z">
            <w:rPr>
              <w:del w:id="7571" w:author="Stephen Reynolds, Jr." w:date="2012-11-13T07:30:00Z"/>
              <w:i/>
            </w:rPr>
          </w:rPrChange>
        </w:rPr>
      </w:pPr>
      <w:del w:id="7572" w:author="Stephen Reynolds, Jr." w:date="2012-11-13T07:30:00Z">
        <w:r w:rsidRPr="00920A48" w:rsidDel="00920A48">
          <w:rPr>
            <w:rPrChange w:id="7573" w:author="Stephen Reynolds, Jr." w:date="2012-11-13T07:32:00Z">
              <w:rPr/>
            </w:rPrChange>
          </w:rPr>
          <w:delText xml:space="preserve">ILLUSTRATION: </w:delText>
        </w:r>
        <w:r w:rsidRPr="00920A48" w:rsidDel="00920A48">
          <w:rPr>
            <w:i/>
            <w:rPrChange w:id="7574" w:author="Stephen Reynolds, Jr." w:date="2012-11-13T07:32:00Z">
              <w:rPr>
                <w:i/>
              </w:rPr>
            </w:rPrChange>
          </w:rPr>
          <w:delText xml:space="preserve">Sis. Gibson was the greatest inspiration of faith to me. When she asked for an offering, she didn’t beg, she just put it out. And God moved, she lived it, she had faith in operation. Sis. Gibson “If doesn’t come from the outside, it has to come from the inside.” When you went into that temple, it was weighty, you didn’t have to guess. Faith pleases God. When you get to the place, where you believe God, and leave nothing to yourself and leave it all on the altar. </w:delText>
        </w:r>
      </w:del>
    </w:p>
    <w:p w:rsidR="00534AD0" w:rsidRPr="00920A48" w:rsidDel="00920A48" w:rsidRDefault="00534AD0" w:rsidP="00534AD0">
      <w:pPr>
        <w:tabs>
          <w:tab w:val="left" w:pos="1260"/>
        </w:tabs>
        <w:ind w:left="1440" w:hanging="900"/>
        <w:rPr>
          <w:del w:id="7575" w:author="Stephen Reynolds, Jr." w:date="2012-11-13T07:30:00Z"/>
          <w:rPrChange w:id="7576" w:author="Stephen Reynolds, Jr." w:date="2012-11-13T07:32:00Z">
            <w:rPr>
              <w:del w:id="7577" w:author="Stephen Reynolds, Jr." w:date="2012-11-13T07:30:00Z"/>
            </w:rPr>
          </w:rPrChange>
        </w:rPr>
      </w:pPr>
      <w:del w:id="7578" w:author="Stephen Reynolds, Jr." w:date="2012-11-13T07:30:00Z">
        <w:r w:rsidRPr="00920A48" w:rsidDel="00920A48">
          <w:rPr>
            <w:rPrChange w:id="7579" w:author="Stephen Reynolds, Jr." w:date="2012-11-13T07:32:00Z">
              <w:rPr/>
            </w:rPrChange>
          </w:rPr>
          <w:delText>C.</w:delText>
        </w:r>
        <w:r w:rsidRPr="00920A48" w:rsidDel="00920A48">
          <w:rPr>
            <w:rPrChange w:id="7580" w:author="Stephen Reynolds, Jr." w:date="2012-11-13T07:32:00Z">
              <w:rPr/>
            </w:rPrChange>
          </w:rPr>
          <w:tab/>
          <w:delText>There is saving faith.</w:delText>
        </w:r>
      </w:del>
    </w:p>
    <w:p w:rsidR="00534AD0" w:rsidRPr="00920A48" w:rsidDel="00920A48" w:rsidRDefault="00534AD0" w:rsidP="00534AD0">
      <w:pPr>
        <w:ind w:left="1440" w:hanging="540"/>
        <w:rPr>
          <w:del w:id="7581" w:author="Stephen Reynolds, Jr." w:date="2012-11-13T07:30:00Z"/>
          <w:rPrChange w:id="7582" w:author="Stephen Reynolds, Jr." w:date="2012-11-13T07:32:00Z">
            <w:rPr>
              <w:del w:id="7583" w:author="Stephen Reynolds, Jr." w:date="2012-11-13T07:30:00Z"/>
            </w:rPr>
          </w:rPrChange>
        </w:rPr>
      </w:pPr>
    </w:p>
    <w:p w:rsidR="00534AD0" w:rsidRPr="00920A48" w:rsidDel="00920A48" w:rsidRDefault="00534AD0" w:rsidP="00880224">
      <w:pPr>
        <w:tabs>
          <w:tab w:val="left" w:pos="1260"/>
        </w:tabs>
        <w:ind w:left="1440" w:hanging="180"/>
        <w:rPr>
          <w:del w:id="7584" w:author="Stephen Reynolds, Jr." w:date="2012-11-13T07:30:00Z"/>
          <w:rPrChange w:id="7585" w:author="Stephen Reynolds, Jr." w:date="2012-11-13T07:32:00Z">
            <w:rPr>
              <w:del w:id="7586" w:author="Stephen Reynolds, Jr." w:date="2012-11-13T07:30:00Z"/>
            </w:rPr>
          </w:rPrChange>
        </w:rPr>
      </w:pPr>
      <w:del w:id="7587" w:author="Stephen Reynolds, Jr." w:date="2012-11-13T07:30:00Z">
        <w:r w:rsidRPr="00920A48" w:rsidDel="00920A48">
          <w:rPr>
            <w:rPrChange w:id="7588" w:author="Stephen Reynolds, Jr." w:date="2012-11-13T07:32:00Z">
              <w:rPr/>
            </w:rPrChange>
          </w:rPr>
          <w:delText>1.          Faith is required for Salvation.</w:delText>
        </w:r>
      </w:del>
    </w:p>
    <w:p w:rsidR="00534AD0" w:rsidRPr="00920A48" w:rsidDel="00920A48" w:rsidRDefault="00534AD0" w:rsidP="00880224">
      <w:pPr>
        <w:ind w:left="1980" w:hanging="1980"/>
        <w:rPr>
          <w:del w:id="7589" w:author="Stephen Reynolds, Jr." w:date="2012-11-13T07:30:00Z"/>
          <w:i/>
          <w:rPrChange w:id="7590" w:author="Stephen Reynolds, Jr." w:date="2012-11-13T07:32:00Z">
            <w:rPr>
              <w:del w:id="7591" w:author="Stephen Reynolds, Jr." w:date="2012-11-13T07:30:00Z"/>
              <w:i/>
            </w:rPr>
          </w:rPrChange>
        </w:rPr>
      </w:pPr>
      <w:del w:id="7592" w:author="Stephen Reynolds, Jr." w:date="2012-11-13T07:30:00Z">
        <w:r w:rsidRPr="00920A48" w:rsidDel="00920A48">
          <w:rPr>
            <w:i/>
            <w:rPrChange w:id="7593" w:author="Stephen Reynolds, Jr." w:date="2012-11-13T07:32:00Z">
              <w:rPr>
                <w:i/>
              </w:rPr>
            </w:rPrChange>
          </w:rPr>
          <w:delText>For by grace are ye sav</w:delText>
        </w:r>
        <w:r w:rsidR="00880224" w:rsidRPr="00920A48" w:rsidDel="00920A48">
          <w:rPr>
            <w:i/>
            <w:rPrChange w:id="7594" w:author="Stephen Reynolds, Jr." w:date="2012-11-13T07:32:00Z">
              <w:rPr>
                <w:i/>
              </w:rPr>
            </w:rPrChange>
          </w:rPr>
          <w:delText>ed through faith…</w:delText>
        </w:r>
        <w:r w:rsidRPr="00920A48" w:rsidDel="00920A48">
          <w:rPr>
            <w:rPrChange w:id="7595" w:author="Stephen Reynolds, Jr." w:date="2012-11-13T07:32:00Z">
              <w:rPr/>
            </w:rPrChange>
          </w:rPr>
          <w:delText>Ephesians 2:8</w:delText>
        </w:r>
      </w:del>
    </w:p>
    <w:p w:rsidR="00534AD0" w:rsidRPr="00920A48" w:rsidDel="00920A48" w:rsidRDefault="00534AD0" w:rsidP="00534AD0">
      <w:pPr>
        <w:rPr>
          <w:del w:id="7596" w:author="Stephen Reynolds, Jr." w:date="2012-11-13T07:30:00Z"/>
          <w:i/>
          <w:rPrChange w:id="7597" w:author="Stephen Reynolds, Jr." w:date="2012-11-13T07:32:00Z">
            <w:rPr>
              <w:del w:id="7598" w:author="Stephen Reynolds, Jr." w:date="2012-11-13T07:30:00Z"/>
              <w:i/>
            </w:rPr>
          </w:rPrChange>
        </w:rPr>
      </w:pPr>
      <w:del w:id="7599" w:author="Stephen Reynolds, Jr." w:date="2012-11-13T07:30:00Z">
        <w:r w:rsidRPr="00920A48" w:rsidDel="00920A48">
          <w:rPr>
            <w:i/>
            <w:rPrChange w:id="7600" w:author="Stephen Reynolds, Jr." w:date="2012-11-13T07:32:00Z">
              <w:rPr>
                <w:i/>
              </w:rPr>
            </w:rPrChange>
          </w:rPr>
          <w:delText>But without faith</w:delText>
        </w:r>
        <w:r w:rsidR="00880224" w:rsidRPr="00920A48" w:rsidDel="00920A48">
          <w:rPr>
            <w:i/>
            <w:rPrChange w:id="7601" w:author="Stephen Reynolds, Jr." w:date="2012-11-13T07:32:00Z">
              <w:rPr>
                <w:i/>
              </w:rPr>
            </w:rPrChange>
          </w:rPr>
          <w:delText xml:space="preserve"> it is impossible to please him…</w:delText>
        </w:r>
        <w:r w:rsidRPr="00920A48" w:rsidDel="00920A48">
          <w:rPr>
            <w:i/>
            <w:rPrChange w:id="7602" w:author="Stephen Reynolds, Jr." w:date="2012-11-13T07:32:00Z">
              <w:rPr>
                <w:i/>
              </w:rPr>
            </w:rPrChange>
          </w:rPr>
          <w:delText xml:space="preserve"> </w:delText>
        </w:r>
        <w:r w:rsidRPr="00920A48" w:rsidDel="00920A48">
          <w:rPr>
            <w:rPrChange w:id="7603" w:author="Stephen Reynolds, Jr." w:date="2012-11-13T07:32:00Z">
              <w:rPr/>
            </w:rPrChange>
          </w:rPr>
          <w:delText>- Hebrews 11:6</w:delText>
        </w:r>
      </w:del>
    </w:p>
    <w:p w:rsidR="00534AD0" w:rsidRPr="00920A48" w:rsidDel="00920A48" w:rsidRDefault="00534AD0" w:rsidP="00534AD0">
      <w:pPr>
        <w:ind w:left="1980" w:hanging="1980"/>
        <w:rPr>
          <w:del w:id="7604" w:author="Stephen Reynolds, Jr." w:date="2012-11-13T07:30:00Z"/>
          <w:rPrChange w:id="7605" w:author="Stephen Reynolds, Jr." w:date="2012-11-13T07:32:00Z">
            <w:rPr>
              <w:del w:id="7606" w:author="Stephen Reynolds, Jr." w:date="2012-11-13T07:30:00Z"/>
            </w:rPr>
          </w:rPrChange>
        </w:rPr>
      </w:pPr>
    </w:p>
    <w:p w:rsidR="00534AD0" w:rsidRPr="00920A48" w:rsidDel="00920A48" w:rsidRDefault="00534AD0" w:rsidP="00880224">
      <w:pPr>
        <w:ind w:firstLine="1260"/>
        <w:rPr>
          <w:del w:id="7607" w:author="Stephen Reynolds, Jr." w:date="2012-11-13T07:30:00Z"/>
          <w:rPrChange w:id="7608" w:author="Stephen Reynolds, Jr." w:date="2012-11-13T07:32:00Z">
            <w:rPr>
              <w:del w:id="7609" w:author="Stephen Reynolds, Jr." w:date="2012-11-13T07:30:00Z"/>
            </w:rPr>
          </w:rPrChange>
        </w:rPr>
      </w:pPr>
      <w:del w:id="7610" w:author="Stephen Reynolds, Jr." w:date="2012-11-13T07:30:00Z">
        <w:r w:rsidRPr="00920A48" w:rsidDel="00920A48">
          <w:rPr>
            <w:rPrChange w:id="7611" w:author="Stephen Reynolds, Jr." w:date="2012-11-13T07:32:00Z">
              <w:rPr/>
            </w:rPrChange>
          </w:rPr>
          <w:delText>2.</w:delText>
        </w:r>
        <w:r w:rsidRPr="00920A48" w:rsidDel="00920A48">
          <w:rPr>
            <w:rPrChange w:id="7612" w:author="Stephen Reynolds, Jr." w:date="2012-11-13T07:32:00Z">
              <w:rPr/>
            </w:rPrChange>
          </w:rPr>
          <w:tab/>
          <w:delText>Man must believe that Jesus is the Redeemer.</w:delText>
        </w:r>
        <w:r w:rsidR="00880224" w:rsidRPr="00920A48" w:rsidDel="00920A48">
          <w:rPr>
            <w:rPrChange w:id="7613" w:author="Stephen Reynolds, Jr." w:date="2012-11-13T07:32:00Z">
              <w:rPr/>
            </w:rPrChange>
          </w:rPr>
          <w:delText xml:space="preserve"> </w:delText>
        </w:r>
        <w:r w:rsidRPr="00920A48" w:rsidDel="00920A48">
          <w:rPr>
            <w:rPrChange w:id="7614" w:author="Stephen Reynolds, Jr." w:date="2012-11-13T07:32:00Z">
              <w:rPr/>
            </w:rPrChange>
          </w:rPr>
          <w:delText>We have redemption through the blood of Jesus. – Eph. 1:7  Faith in Jesus is required to receive salvation.  Man must believe that Jesus is the Christ the son of God.</w:delText>
        </w:r>
      </w:del>
    </w:p>
    <w:p w:rsidR="00534AD0" w:rsidRPr="00920A48" w:rsidDel="00920A48" w:rsidRDefault="00534AD0" w:rsidP="00534AD0">
      <w:pPr>
        <w:tabs>
          <w:tab w:val="left" w:pos="540"/>
        </w:tabs>
        <w:rPr>
          <w:del w:id="7615" w:author="Stephen Reynolds, Jr." w:date="2012-11-13T07:30:00Z"/>
          <w:i/>
          <w:rPrChange w:id="7616" w:author="Stephen Reynolds, Jr." w:date="2012-11-13T07:32:00Z">
            <w:rPr>
              <w:del w:id="7617" w:author="Stephen Reynolds, Jr." w:date="2012-11-13T07:30:00Z"/>
              <w:i/>
            </w:rPr>
          </w:rPrChange>
        </w:rPr>
      </w:pPr>
      <w:del w:id="7618" w:author="Stephen Reynolds, Jr." w:date="2012-11-13T07:30:00Z">
        <w:r w:rsidRPr="00920A48" w:rsidDel="00920A48">
          <w:rPr>
            <w:i/>
            <w:rPrChange w:id="7619" w:author="Stephen Reynolds, Jr." w:date="2012-11-13T07:32:00Z">
              <w:rPr>
                <w:i/>
              </w:rPr>
            </w:rPrChange>
          </w:rPr>
          <w:delText xml:space="preserve">That if thou shalt confess with thy mouth the Lord Jesus, and shalt believe in thine heart that God hath raised him from the dead, thou shalt be saved. </w:delText>
        </w:r>
        <w:r w:rsidRPr="00920A48" w:rsidDel="00920A48">
          <w:rPr>
            <w:rPrChange w:id="7620" w:author="Stephen Reynolds, Jr." w:date="2012-11-13T07:32:00Z">
              <w:rPr/>
            </w:rPrChange>
          </w:rPr>
          <w:delText>- Romans 10:9</w:delText>
        </w:r>
      </w:del>
    </w:p>
    <w:p w:rsidR="00534AD0" w:rsidRPr="00920A48" w:rsidDel="00920A48" w:rsidRDefault="00534AD0" w:rsidP="00534AD0">
      <w:pPr>
        <w:tabs>
          <w:tab w:val="left" w:pos="540"/>
        </w:tabs>
        <w:rPr>
          <w:del w:id="7621" w:author="Stephen Reynolds, Jr." w:date="2012-11-13T07:30:00Z"/>
          <w:rPrChange w:id="7622" w:author="Stephen Reynolds, Jr." w:date="2012-11-13T07:32:00Z">
            <w:rPr>
              <w:del w:id="7623" w:author="Stephen Reynolds, Jr." w:date="2012-11-13T07:30:00Z"/>
            </w:rPr>
          </w:rPrChange>
        </w:rPr>
      </w:pPr>
    </w:p>
    <w:p w:rsidR="00534AD0" w:rsidRPr="00920A48" w:rsidDel="00920A48" w:rsidRDefault="00534AD0" w:rsidP="00715B9D">
      <w:pPr>
        <w:tabs>
          <w:tab w:val="left" w:pos="540"/>
        </w:tabs>
        <w:ind w:left="1980" w:hanging="720"/>
        <w:rPr>
          <w:del w:id="7624" w:author="Stephen Reynolds, Jr." w:date="2012-11-13T07:30:00Z"/>
          <w:rPrChange w:id="7625" w:author="Stephen Reynolds, Jr." w:date="2012-11-13T07:32:00Z">
            <w:rPr>
              <w:del w:id="7626" w:author="Stephen Reynolds, Jr." w:date="2012-11-13T07:30:00Z"/>
            </w:rPr>
          </w:rPrChange>
        </w:rPr>
      </w:pPr>
      <w:del w:id="7627" w:author="Stephen Reynolds, Jr." w:date="2012-11-13T07:30:00Z">
        <w:r w:rsidRPr="00920A48" w:rsidDel="00920A48">
          <w:rPr>
            <w:rPrChange w:id="7628" w:author="Stephen Reynolds, Jr." w:date="2012-11-13T07:32:00Z">
              <w:rPr/>
            </w:rPrChange>
          </w:rPr>
          <w:delText xml:space="preserve">3. </w:delText>
        </w:r>
        <w:r w:rsidRPr="00920A48" w:rsidDel="00920A48">
          <w:rPr>
            <w:rPrChange w:id="7629" w:author="Stephen Reynolds, Jr." w:date="2012-11-13T07:32:00Z">
              <w:rPr/>
            </w:rPrChange>
          </w:rPr>
          <w:tab/>
          <w:delText>He that comes to God must believe in God.</w:delText>
        </w:r>
        <w:r w:rsidR="00715B9D" w:rsidRPr="00920A48" w:rsidDel="00920A48">
          <w:rPr>
            <w:rPrChange w:id="7630" w:author="Stephen Reynolds, Jr." w:date="2012-11-13T07:32:00Z">
              <w:rPr/>
            </w:rPrChange>
          </w:rPr>
          <w:delText xml:space="preserve"> </w:delText>
        </w:r>
        <w:r w:rsidRPr="00920A48" w:rsidDel="00920A48">
          <w:rPr>
            <w:rPrChange w:id="7631" w:author="Stephen Reynolds, Jr." w:date="2012-11-13T07:32:00Z">
              <w:rPr/>
            </w:rPrChange>
          </w:rPr>
          <w:delText>Hebrews 11:6</w:delText>
        </w:r>
      </w:del>
    </w:p>
    <w:p w:rsidR="00715B9D" w:rsidRPr="00920A48" w:rsidDel="00920A48" w:rsidRDefault="00715B9D">
      <w:pPr>
        <w:rPr>
          <w:del w:id="7632" w:author="Stephen Reynolds, Jr." w:date="2012-11-13T07:30:00Z"/>
          <w:rPrChange w:id="7633" w:author="Stephen Reynolds, Jr." w:date="2012-11-13T07:32:00Z">
            <w:rPr>
              <w:del w:id="7634" w:author="Stephen Reynolds, Jr." w:date="2012-11-13T07:30:00Z"/>
            </w:rPr>
          </w:rPrChange>
        </w:rPr>
      </w:pPr>
    </w:p>
    <w:p w:rsidR="00534AD0" w:rsidRPr="00920A48" w:rsidDel="00920A48" w:rsidRDefault="00534AD0" w:rsidP="00534AD0">
      <w:pPr>
        <w:tabs>
          <w:tab w:val="left" w:pos="540"/>
        </w:tabs>
        <w:ind w:left="1260" w:hanging="720"/>
        <w:rPr>
          <w:del w:id="7635" w:author="Stephen Reynolds, Jr." w:date="2012-11-13T07:30:00Z"/>
          <w:rPrChange w:id="7636" w:author="Stephen Reynolds, Jr." w:date="2012-11-13T07:32:00Z">
            <w:rPr>
              <w:del w:id="7637" w:author="Stephen Reynolds, Jr." w:date="2012-11-13T07:30:00Z"/>
            </w:rPr>
          </w:rPrChange>
        </w:rPr>
      </w:pPr>
      <w:del w:id="7638" w:author="Stephen Reynolds, Jr." w:date="2012-11-13T07:30:00Z">
        <w:r w:rsidRPr="00920A48" w:rsidDel="00920A48">
          <w:rPr>
            <w:rPrChange w:id="7639" w:author="Stephen Reynolds, Jr." w:date="2012-11-13T07:32:00Z">
              <w:rPr/>
            </w:rPrChange>
          </w:rPr>
          <w:delText>D.</w:delText>
        </w:r>
        <w:r w:rsidRPr="00920A48" w:rsidDel="00920A48">
          <w:rPr>
            <w:rPrChange w:id="7640" w:author="Stephen Reynolds, Jr." w:date="2012-11-13T07:32:00Z">
              <w:rPr/>
            </w:rPrChange>
          </w:rPr>
          <w:tab/>
          <w:delText>There is justifying faith.</w:delText>
        </w:r>
      </w:del>
    </w:p>
    <w:p w:rsidR="00534AD0" w:rsidRPr="00920A48" w:rsidDel="00920A48" w:rsidRDefault="00534AD0" w:rsidP="00534AD0">
      <w:pPr>
        <w:ind w:left="1980" w:hanging="540"/>
        <w:rPr>
          <w:del w:id="7641" w:author="Stephen Reynolds, Jr." w:date="2012-11-13T07:30:00Z"/>
          <w:rPrChange w:id="7642" w:author="Stephen Reynolds, Jr." w:date="2012-11-13T07:32:00Z">
            <w:rPr>
              <w:del w:id="7643" w:author="Stephen Reynolds, Jr." w:date="2012-11-13T07:30:00Z"/>
            </w:rPr>
          </w:rPrChange>
        </w:rPr>
      </w:pPr>
      <w:del w:id="7644" w:author="Stephen Reynolds, Jr." w:date="2012-11-13T07:30:00Z">
        <w:r w:rsidRPr="00920A48" w:rsidDel="00920A48">
          <w:rPr>
            <w:rPrChange w:id="7645" w:author="Stephen Reynolds, Jr." w:date="2012-11-13T07:32:00Z">
              <w:rPr/>
            </w:rPrChange>
          </w:rPr>
          <w:delText xml:space="preserve"> </w:delText>
        </w:r>
      </w:del>
    </w:p>
    <w:p w:rsidR="00534AD0" w:rsidRPr="00920A48" w:rsidDel="00920A48" w:rsidRDefault="00534AD0" w:rsidP="00534AD0">
      <w:pPr>
        <w:tabs>
          <w:tab w:val="left" w:pos="1260"/>
        </w:tabs>
        <w:ind w:left="1980" w:hanging="1980"/>
        <w:rPr>
          <w:del w:id="7646" w:author="Stephen Reynolds, Jr." w:date="2012-11-13T07:30:00Z"/>
          <w:i/>
          <w:rPrChange w:id="7647" w:author="Stephen Reynolds, Jr." w:date="2012-11-13T07:32:00Z">
            <w:rPr>
              <w:del w:id="7648" w:author="Stephen Reynolds, Jr." w:date="2012-11-13T07:30:00Z"/>
              <w:i/>
            </w:rPr>
          </w:rPrChange>
        </w:rPr>
      </w:pPr>
      <w:del w:id="7649" w:author="Stephen Reynolds, Jr." w:date="2012-11-13T07:30:00Z">
        <w:r w:rsidRPr="00920A48" w:rsidDel="00920A48">
          <w:rPr>
            <w:i/>
            <w:rPrChange w:id="7650" w:author="Stephen Reynolds, Jr." w:date="2012-11-13T07:32:00Z">
              <w:rPr>
                <w:i/>
              </w:rPr>
            </w:rPrChange>
          </w:rPr>
          <w:delText xml:space="preserve">Therefore being justified by faith, we have peace with God through our Lord Jesus Christ: </w:delText>
        </w:r>
      </w:del>
    </w:p>
    <w:p w:rsidR="00534AD0" w:rsidRPr="00920A48" w:rsidDel="00920A48" w:rsidRDefault="00534AD0" w:rsidP="00534AD0">
      <w:pPr>
        <w:tabs>
          <w:tab w:val="left" w:pos="1260"/>
        </w:tabs>
        <w:ind w:left="1980" w:hanging="1980"/>
        <w:rPr>
          <w:del w:id="7651" w:author="Stephen Reynolds, Jr." w:date="2012-11-13T07:30:00Z"/>
          <w:rPrChange w:id="7652" w:author="Stephen Reynolds, Jr." w:date="2012-11-13T07:32:00Z">
            <w:rPr>
              <w:del w:id="7653" w:author="Stephen Reynolds, Jr." w:date="2012-11-13T07:30:00Z"/>
            </w:rPr>
          </w:rPrChange>
        </w:rPr>
      </w:pPr>
      <w:del w:id="7654" w:author="Stephen Reynolds, Jr." w:date="2012-11-13T07:30:00Z">
        <w:r w:rsidRPr="00920A48" w:rsidDel="00920A48">
          <w:rPr>
            <w:rPrChange w:id="7655" w:author="Stephen Reynolds, Jr." w:date="2012-11-13T07:32:00Z">
              <w:rPr/>
            </w:rPrChange>
          </w:rPr>
          <w:delText>- Romans 5:1</w:delText>
        </w:r>
      </w:del>
    </w:p>
    <w:p w:rsidR="00534AD0" w:rsidRPr="00920A48" w:rsidDel="00920A48" w:rsidRDefault="00534AD0" w:rsidP="00534AD0">
      <w:pPr>
        <w:tabs>
          <w:tab w:val="left" w:pos="1260"/>
        </w:tabs>
        <w:ind w:left="1980" w:hanging="1980"/>
        <w:rPr>
          <w:del w:id="7656" w:author="Stephen Reynolds, Jr." w:date="2012-11-13T07:30:00Z"/>
          <w:rPrChange w:id="7657" w:author="Stephen Reynolds, Jr." w:date="2012-11-13T07:32:00Z">
            <w:rPr>
              <w:del w:id="7658" w:author="Stephen Reynolds, Jr." w:date="2012-11-13T07:30:00Z"/>
            </w:rPr>
          </w:rPrChange>
        </w:rPr>
      </w:pPr>
    </w:p>
    <w:p w:rsidR="00534AD0" w:rsidRPr="00920A48" w:rsidDel="00920A48" w:rsidRDefault="00534AD0" w:rsidP="00534AD0">
      <w:pPr>
        <w:tabs>
          <w:tab w:val="left" w:pos="1260"/>
        </w:tabs>
        <w:ind w:left="1980" w:hanging="720"/>
        <w:rPr>
          <w:del w:id="7659" w:author="Stephen Reynolds, Jr." w:date="2012-11-13T07:30:00Z"/>
          <w:rPrChange w:id="7660" w:author="Stephen Reynolds, Jr." w:date="2012-11-13T07:32:00Z">
            <w:rPr>
              <w:del w:id="7661" w:author="Stephen Reynolds, Jr." w:date="2012-11-13T07:30:00Z"/>
            </w:rPr>
          </w:rPrChange>
        </w:rPr>
      </w:pPr>
      <w:del w:id="7662" w:author="Stephen Reynolds, Jr." w:date="2012-11-13T07:30:00Z">
        <w:r w:rsidRPr="00920A48" w:rsidDel="00920A48">
          <w:rPr>
            <w:rPrChange w:id="7663" w:author="Stephen Reynolds, Jr." w:date="2012-11-13T07:32:00Z">
              <w:rPr/>
            </w:rPrChange>
          </w:rPr>
          <w:delText>1.</w:delText>
        </w:r>
        <w:r w:rsidRPr="00920A48" w:rsidDel="00920A48">
          <w:rPr>
            <w:rPrChange w:id="7664" w:author="Stephen Reynolds, Jr." w:date="2012-11-13T07:32:00Z">
              <w:rPr/>
            </w:rPrChange>
          </w:rPr>
          <w:tab/>
          <w:delText>Justification is being brought into a right relationship with God through the redemption of Jesus Christ.</w:delText>
        </w:r>
      </w:del>
    </w:p>
    <w:p w:rsidR="00534AD0" w:rsidRPr="00920A48" w:rsidDel="00920A48" w:rsidRDefault="00534AD0" w:rsidP="00534AD0">
      <w:pPr>
        <w:tabs>
          <w:tab w:val="left" w:pos="1260"/>
        </w:tabs>
        <w:ind w:left="1980" w:hanging="720"/>
        <w:rPr>
          <w:del w:id="7665" w:author="Stephen Reynolds, Jr." w:date="2012-11-13T07:30:00Z"/>
          <w:rPrChange w:id="7666" w:author="Stephen Reynolds, Jr." w:date="2012-11-13T07:32:00Z">
            <w:rPr>
              <w:del w:id="7667" w:author="Stephen Reynolds, Jr." w:date="2012-11-13T07:30:00Z"/>
            </w:rPr>
          </w:rPrChange>
        </w:rPr>
      </w:pPr>
      <w:del w:id="7668" w:author="Stephen Reynolds, Jr." w:date="2012-11-13T07:30:00Z">
        <w:r w:rsidRPr="00920A48" w:rsidDel="00920A48">
          <w:rPr>
            <w:rPrChange w:id="7669" w:author="Stephen Reynolds, Jr." w:date="2012-11-13T07:32:00Z">
              <w:rPr/>
            </w:rPrChange>
          </w:rPr>
          <w:delText>2.</w:delText>
        </w:r>
        <w:r w:rsidRPr="00920A48" w:rsidDel="00920A48">
          <w:rPr>
            <w:rPrChange w:id="7670" w:author="Stephen Reynolds, Jr." w:date="2012-11-13T07:32:00Z">
              <w:rPr/>
            </w:rPrChange>
          </w:rPr>
          <w:tab/>
          <w:delText>Those who receive salvation are justified by faith.</w:delText>
        </w:r>
      </w:del>
    </w:p>
    <w:p w:rsidR="00534AD0" w:rsidRPr="00920A48" w:rsidDel="00920A48" w:rsidRDefault="00534AD0" w:rsidP="00534AD0">
      <w:pPr>
        <w:tabs>
          <w:tab w:val="left" w:pos="1260"/>
        </w:tabs>
        <w:ind w:left="1980" w:hanging="720"/>
        <w:rPr>
          <w:del w:id="7671" w:author="Stephen Reynolds, Jr." w:date="2012-11-13T07:30:00Z"/>
          <w:rPrChange w:id="7672" w:author="Stephen Reynolds, Jr." w:date="2012-11-13T07:32:00Z">
            <w:rPr>
              <w:del w:id="7673" w:author="Stephen Reynolds, Jr." w:date="2012-11-13T07:30:00Z"/>
            </w:rPr>
          </w:rPrChange>
        </w:rPr>
      </w:pPr>
      <w:del w:id="7674" w:author="Stephen Reynolds, Jr." w:date="2012-11-13T07:30:00Z">
        <w:r w:rsidRPr="00920A48" w:rsidDel="00920A48">
          <w:rPr>
            <w:rPrChange w:id="7675" w:author="Stephen Reynolds, Jr." w:date="2012-11-13T07:32:00Z">
              <w:rPr/>
            </w:rPrChange>
          </w:rPr>
          <w:delText>3.</w:delText>
        </w:r>
        <w:r w:rsidRPr="00920A48" w:rsidDel="00920A48">
          <w:rPr>
            <w:rPrChange w:id="7676" w:author="Stephen Reynolds, Jr." w:date="2012-11-13T07:32:00Z">
              <w:rPr/>
            </w:rPrChange>
          </w:rPr>
          <w:tab/>
          <w:delText>The just shall live by faith.  – Rom. 1:17; Gal. 3:11; Heb. 10:38</w:delText>
        </w:r>
        <w:r w:rsidRPr="00920A48" w:rsidDel="00920A48">
          <w:rPr>
            <w:rPrChange w:id="7677" w:author="Stephen Reynolds, Jr." w:date="2012-11-13T07:32:00Z">
              <w:rPr/>
            </w:rPrChange>
          </w:rPr>
          <w:tab/>
        </w:r>
      </w:del>
    </w:p>
    <w:p w:rsidR="00534AD0" w:rsidRPr="00920A48" w:rsidDel="00920A48" w:rsidRDefault="00534AD0" w:rsidP="00534AD0">
      <w:pPr>
        <w:ind w:left="540"/>
        <w:rPr>
          <w:del w:id="7678" w:author="Stephen Reynolds, Jr." w:date="2012-11-13T07:30:00Z"/>
          <w:rPrChange w:id="7679" w:author="Stephen Reynolds, Jr." w:date="2012-11-13T07:32:00Z">
            <w:rPr>
              <w:del w:id="7680" w:author="Stephen Reynolds, Jr." w:date="2012-11-13T07:30:00Z"/>
            </w:rPr>
          </w:rPrChange>
        </w:rPr>
      </w:pPr>
    </w:p>
    <w:p w:rsidR="00534AD0" w:rsidRPr="00920A48" w:rsidDel="00920A48" w:rsidRDefault="00534AD0" w:rsidP="00534AD0">
      <w:pPr>
        <w:ind w:left="1260" w:hanging="720"/>
        <w:rPr>
          <w:del w:id="7681" w:author="Stephen Reynolds, Jr." w:date="2012-11-13T07:30:00Z"/>
          <w:rPrChange w:id="7682" w:author="Stephen Reynolds, Jr." w:date="2012-11-13T07:32:00Z">
            <w:rPr>
              <w:del w:id="7683" w:author="Stephen Reynolds, Jr." w:date="2012-11-13T07:30:00Z"/>
            </w:rPr>
          </w:rPrChange>
        </w:rPr>
      </w:pPr>
      <w:del w:id="7684" w:author="Stephen Reynolds, Jr." w:date="2012-11-13T07:30:00Z">
        <w:r w:rsidRPr="00920A48" w:rsidDel="00920A48">
          <w:rPr>
            <w:rPrChange w:id="7685" w:author="Stephen Reynolds, Jr." w:date="2012-11-13T07:32:00Z">
              <w:rPr/>
            </w:rPrChange>
          </w:rPr>
          <w:delText>E.</w:delText>
        </w:r>
        <w:r w:rsidRPr="00920A48" w:rsidDel="00920A48">
          <w:rPr>
            <w:rPrChange w:id="7686" w:author="Stephen Reynolds, Jr." w:date="2012-11-13T07:32:00Z">
              <w:rPr/>
            </w:rPrChange>
          </w:rPr>
          <w:tab/>
          <w:delText xml:space="preserve">There is faith as a fruit of the Spirit. </w:delText>
        </w:r>
      </w:del>
    </w:p>
    <w:p w:rsidR="00534AD0" w:rsidRPr="00920A48" w:rsidDel="00920A48" w:rsidRDefault="00534AD0" w:rsidP="00534AD0">
      <w:pPr>
        <w:ind w:left="1260" w:hanging="720"/>
        <w:rPr>
          <w:del w:id="7687" w:author="Stephen Reynolds, Jr." w:date="2012-11-13T07:30:00Z"/>
          <w:rPrChange w:id="7688" w:author="Stephen Reynolds, Jr." w:date="2012-11-13T07:32:00Z">
            <w:rPr>
              <w:del w:id="7689" w:author="Stephen Reynolds, Jr." w:date="2012-11-13T07:30:00Z"/>
            </w:rPr>
          </w:rPrChange>
        </w:rPr>
      </w:pPr>
    </w:p>
    <w:p w:rsidR="00534AD0" w:rsidRPr="00920A48" w:rsidDel="00920A48" w:rsidRDefault="00534AD0" w:rsidP="00534AD0">
      <w:pPr>
        <w:ind w:left="1260" w:hanging="1260"/>
        <w:rPr>
          <w:del w:id="7690" w:author="Stephen Reynolds, Jr." w:date="2012-11-13T07:30:00Z"/>
          <w:i/>
          <w:rPrChange w:id="7691" w:author="Stephen Reynolds, Jr." w:date="2012-11-13T07:32:00Z">
            <w:rPr>
              <w:del w:id="7692" w:author="Stephen Reynolds, Jr." w:date="2012-11-13T07:30:00Z"/>
              <w:i/>
            </w:rPr>
          </w:rPrChange>
        </w:rPr>
      </w:pPr>
      <w:del w:id="7693" w:author="Stephen Reynolds, Jr." w:date="2012-11-13T07:30:00Z">
        <w:r w:rsidRPr="00920A48" w:rsidDel="00920A48">
          <w:rPr>
            <w:i/>
            <w:rPrChange w:id="7694" w:author="Stephen Reynolds, Jr." w:date="2012-11-13T07:32:00Z">
              <w:rPr>
                <w:i/>
              </w:rPr>
            </w:rPrChange>
          </w:rPr>
          <w:delText xml:space="preserve">But the fruit of the Spirit is love, joy, peace, longsuffering, gentleness, goodness, faith, </w:delText>
        </w:r>
      </w:del>
    </w:p>
    <w:p w:rsidR="00534AD0" w:rsidRPr="00920A48" w:rsidDel="00920A48" w:rsidRDefault="00534AD0" w:rsidP="00534AD0">
      <w:pPr>
        <w:ind w:left="1260" w:hanging="1260"/>
        <w:rPr>
          <w:del w:id="7695" w:author="Stephen Reynolds, Jr." w:date="2012-11-13T07:30:00Z"/>
          <w:rPrChange w:id="7696" w:author="Stephen Reynolds, Jr." w:date="2012-11-13T07:32:00Z">
            <w:rPr>
              <w:del w:id="7697" w:author="Stephen Reynolds, Jr." w:date="2012-11-13T07:30:00Z"/>
            </w:rPr>
          </w:rPrChange>
        </w:rPr>
      </w:pPr>
      <w:del w:id="7698" w:author="Stephen Reynolds, Jr." w:date="2012-11-13T07:30:00Z">
        <w:r w:rsidRPr="00920A48" w:rsidDel="00920A48">
          <w:rPr>
            <w:rPrChange w:id="7699" w:author="Stephen Reynolds, Jr." w:date="2012-11-13T07:32:00Z">
              <w:rPr/>
            </w:rPrChange>
          </w:rPr>
          <w:delText>- Galatians 5:22 (Greek “karpos”)</w:delText>
        </w:r>
      </w:del>
    </w:p>
    <w:p w:rsidR="00534AD0" w:rsidRPr="00920A48" w:rsidDel="00920A48" w:rsidRDefault="00534AD0" w:rsidP="00534AD0">
      <w:pPr>
        <w:ind w:left="1260" w:hanging="720"/>
        <w:rPr>
          <w:del w:id="7700" w:author="Stephen Reynolds, Jr." w:date="2012-11-13T07:30:00Z"/>
          <w:rPrChange w:id="7701" w:author="Stephen Reynolds, Jr." w:date="2012-11-13T07:32:00Z">
            <w:rPr>
              <w:del w:id="7702" w:author="Stephen Reynolds, Jr." w:date="2012-11-13T07:30:00Z"/>
            </w:rPr>
          </w:rPrChange>
        </w:rPr>
      </w:pPr>
    </w:p>
    <w:p w:rsidR="00534AD0" w:rsidRPr="00920A48" w:rsidDel="00920A48" w:rsidRDefault="00534AD0" w:rsidP="00534AD0">
      <w:pPr>
        <w:tabs>
          <w:tab w:val="left" w:pos="1980"/>
        </w:tabs>
        <w:ind w:left="1260" w:hanging="720"/>
        <w:rPr>
          <w:del w:id="7703" w:author="Stephen Reynolds, Jr." w:date="2012-11-13T07:30:00Z"/>
          <w:rPrChange w:id="7704" w:author="Stephen Reynolds, Jr." w:date="2012-11-13T07:32:00Z">
            <w:rPr>
              <w:del w:id="7705" w:author="Stephen Reynolds, Jr." w:date="2012-11-13T07:30:00Z"/>
            </w:rPr>
          </w:rPrChange>
        </w:rPr>
      </w:pPr>
      <w:del w:id="7706" w:author="Stephen Reynolds, Jr." w:date="2012-11-13T07:30:00Z">
        <w:r w:rsidRPr="00920A48" w:rsidDel="00920A48">
          <w:rPr>
            <w:rPrChange w:id="7707" w:author="Stephen Reynolds, Jr." w:date="2012-11-13T07:32:00Z">
              <w:rPr/>
            </w:rPrChange>
          </w:rPr>
          <w:tab/>
          <w:delText>1.         This is fruit that is ripe and ready to use.</w:delText>
        </w:r>
      </w:del>
    </w:p>
    <w:p w:rsidR="00534AD0" w:rsidRPr="00920A48" w:rsidDel="00920A48" w:rsidRDefault="00534AD0" w:rsidP="00534AD0">
      <w:pPr>
        <w:ind w:left="1260" w:hanging="540"/>
        <w:rPr>
          <w:del w:id="7708" w:author="Stephen Reynolds, Jr." w:date="2012-11-13T07:30:00Z"/>
          <w:rPrChange w:id="7709" w:author="Stephen Reynolds, Jr." w:date="2012-11-13T07:32:00Z">
            <w:rPr>
              <w:del w:id="7710" w:author="Stephen Reynolds, Jr." w:date="2012-11-13T07:30:00Z"/>
            </w:rPr>
          </w:rPrChange>
        </w:rPr>
      </w:pPr>
      <w:del w:id="7711" w:author="Stephen Reynolds, Jr." w:date="2012-11-13T07:30:00Z">
        <w:r w:rsidRPr="00920A48" w:rsidDel="00920A48">
          <w:rPr>
            <w:rPrChange w:id="7712" w:author="Stephen Reynolds, Jr." w:date="2012-11-13T07:32:00Z">
              <w:rPr/>
            </w:rPrChange>
          </w:rPr>
          <w:delText xml:space="preserve">The Greek word for fruit here is </w:delText>
        </w:r>
        <w:r w:rsidRPr="00920A48" w:rsidDel="00920A48">
          <w:rPr>
            <w:i/>
            <w:rPrChange w:id="7713" w:author="Stephen Reynolds, Jr." w:date="2012-11-13T07:32:00Z">
              <w:rPr>
                <w:i/>
              </w:rPr>
            </w:rPrChange>
          </w:rPr>
          <w:delText xml:space="preserve">Karpos </w:delText>
        </w:r>
        <w:r w:rsidRPr="00920A48" w:rsidDel="00920A48">
          <w:rPr>
            <w:rPrChange w:id="7714" w:author="Stephen Reynolds, Jr." w:date="2012-11-13T07:32:00Z">
              <w:rPr/>
            </w:rPrChange>
          </w:rPr>
          <w:delText>it refers to fully developed fruit.</w:delText>
        </w:r>
      </w:del>
    </w:p>
    <w:p w:rsidR="00534AD0" w:rsidRPr="00920A48" w:rsidDel="00920A48" w:rsidRDefault="00534AD0" w:rsidP="00534AD0">
      <w:pPr>
        <w:ind w:left="540"/>
        <w:rPr>
          <w:del w:id="7715" w:author="Stephen Reynolds, Jr." w:date="2012-11-13T07:30:00Z"/>
          <w:rPrChange w:id="7716" w:author="Stephen Reynolds, Jr." w:date="2012-11-13T07:32:00Z">
            <w:rPr>
              <w:del w:id="7717" w:author="Stephen Reynolds, Jr." w:date="2012-11-13T07:30:00Z"/>
            </w:rPr>
          </w:rPrChange>
        </w:rPr>
      </w:pPr>
    </w:p>
    <w:p w:rsidR="00534AD0" w:rsidRPr="00920A48" w:rsidDel="00920A48" w:rsidRDefault="00534AD0" w:rsidP="00534AD0">
      <w:pPr>
        <w:tabs>
          <w:tab w:val="left" w:pos="1980"/>
        </w:tabs>
        <w:ind w:firstLine="1260"/>
        <w:rPr>
          <w:del w:id="7718" w:author="Stephen Reynolds, Jr." w:date="2012-11-13T07:30:00Z"/>
          <w:rPrChange w:id="7719" w:author="Stephen Reynolds, Jr." w:date="2012-11-13T07:32:00Z">
            <w:rPr>
              <w:del w:id="7720" w:author="Stephen Reynolds, Jr." w:date="2012-11-13T07:30:00Z"/>
            </w:rPr>
          </w:rPrChange>
        </w:rPr>
      </w:pPr>
      <w:del w:id="7721" w:author="Stephen Reynolds, Jr." w:date="2012-11-13T07:30:00Z">
        <w:r w:rsidRPr="00920A48" w:rsidDel="00920A48">
          <w:rPr>
            <w:rPrChange w:id="7722" w:author="Stephen Reynolds, Jr." w:date="2012-11-13T07:32:00Z">
              <w:rPr/>
            </w:rPrChange>
          </w:rPr>
          <w:delText>2.</w:delText>
        </w:r>
        <w:r w:rsidRPr="00920A48" w:rsidDel="00920A48">
          <w:rPr>
            <w:rPrChange w:id="7723" w:author="Stephen Reynolds, Jr." w:date="2012-11-13T07:32:00Z">
              <w:rPr/>
            </w:rPrChange>
          </w:rPr>
          <w:tab/>
          <w:delText>It takes time to produce faith.</w:delText>
        </w:r>
      </w:del>
    </w:p>
    <w:p w:rsidR="00534AD0" w:rsidRPr="00920A48" w:rsidDel="00920A48" w:rsidRDefault="00534AD0" w:rsidP="00534AD0">
      <w:pPr>
        <w:rPr>
          <w:del w:id="7724" w:author="Stephen Reynolds, Jr." w:date="2012-11-13T07:30:00Z"/>
          <w:rPrChange w:id="7725" w:author="Stephen Reynolds, Jr." w:date="2012-11-13T07:32:00Z">
            <w:rPr>
              <w:del w:id="7726" w:author="Stephen Reynolds, Jr." w:date="2012-11-13T07:30:00Z"/>
            </w:rPr>
          </w:rPrChange>
        </w:rPr>
      </w:pPr>
      <w:del w:id="7727" w:author="Stephen Reynolds, Jr." w:date="2012-11-13T07:30:00Z">
        <w:r w:rsidRPr="00920A48" w:rsidDel="00920A48">
          <w:rPr>
            <w:rPrChange w:id="7728" w:author="Stephen Reynolds, Jr." w:date="2012-11-13T07:32:00Z">
              <w:rPr/>
            </w:rPrChange>
          </w:rPr>
          <w:tab/>
          <w:delText xml:space="preserve">The Scripture uses the comparison of fruit to refer to these Christian virtues.  Just as fruit takes time to develop and mature; these virtues take time to develop and mature.  Fruit requires water and sun shine to develop.  So does the fruit of the spirit require the water of the Word and time in the presence of Jesus the Son to fully develop.  The disciples asked Jesus to increase our faith. - Luke 17:5  </w:delText>
        </w:r>
      </w:del>
    </w:p>
    <w:p w:rsidR="00534AD0" w:rsidRPr="00920A48" w:rsidDel="00920A48" w:rsidRDefault="00534AD0" w:rsidP="00534AD0">
      <w:pPr>
        <w:rPr>
          <w:del w:id="7729" w:author="Stephen Reynolds, Jr." w:date="2012-11-13T07:30:00Z"/>
          <w:rPrChange w:id="7730" w:author="Stephen Reynolds, Jr." w:date="2012-11-13T07:32:00Z">
            <w:rPr>
              <w:del w:id="7731" w:author="Stephen Reynolds, Jr." w:date="2012-11-13T07:30:00Z"/>
            </w:rPr>
          </w:rPrChange>
        </w:rPr>
      </w:pPr>
      <w:del w:id="7732" w:author="Stephen Reynolds, Jr." w:date="2012-11-13T07:30:00Z">
        <w:r w:rsidRPr="00920A48" w:rsidDel="00920A48">
          <w:rPr>
            <w:rPrChange w:id="7733" w:author="Stephen Reynolds, Jr." w:date="2012-11-13T07:32:00Z">
              <w:rPr/>
            </w:rPrChange>
          </w:rPr>
          <w:delText xml:space="preserve"> </w:delText>
        </w:r>
      </w:del>
    </w:p>
    <w:p w:rsidR="00534AD0" w:rsidRPr="00920A48" w:rsidDel="00920A48" w:rsidRDefault="00534AD0" w:rsidP="00534AD0">
      <w:pPr>
        <w:ind w:left="1980" w:hanging="720"/>
        <w:rPr>
          <w:del w:id="7734" w:author="Stephen Reynolds, Jr." w:date="2012-11-13T07:30:00Z"/>
          <w:rPrChange w:id="7735" w:author="Stephen Reynolds, Jr." w:date="2012-11-13T07:32:00Z">
            <w:rPr>
              <w:del w:id="7736" w:author="Stephen Reynolds, Jr." w:date="2012-11-13T07:30:00Z"/>
            </w:rPr>
          </w:rPrChange>
        </w:rPr>
      </w:pPr>
      <w:del w:id="7737" w:author="Stephen Reynolds, Jr." w:date="2012-11-13T07:30:00Z">
        <w:r w:rsidRPr="00920A48" w:rsidDel="00920A48">
          <w:rPr>
            <w:rPrChange w:id="7738" w:author="Stephen Reynolds, Jr." w:date="2012-11-13T07:32:00Z">
              <w:rPr/>
            </w:rPrChange>
          </w:rPr>
          <w:delText>3.</w:delText>
        </w:r>
        <w:r w:rsidRPr="00920A48" w:rsidDel="00920A48">
          <w:rPr>
            <w:rPrChange w:id="7739" w:author="Stephen Reynolds, Jr." w:date="2012-11-13T07:32:00Z">
              <w:rPr/>
            </w:rPrChange>
          </w:rPr>
          <w:tab/>
          <w:delText>Fully developed faith is produced by the Holy Spirit.</w:delText>
        </w:r>
      </w:del>
    </w:p>
    <w:p w:rsidR="00534AD0" w:rsidRPr="00920A48" w:rsidDel="00920A48" w:rsidRDefault="00534AD0" w:rsidP="00534AD0">
      <w:pPr>
        <w:ind w:firstLine="720"/>
        <w:rPr>
          <w:del w:id="7740" w:author="Stephen Reynolds, Jr." w:date="2012-11-13T07:30:00Z"/>
          <w:rPrChange w:id="7741" w:author="Stephen Reynolds, Jr." w:date="2012-11-13T07:32:00Z">
            <w:rPr>
              <w:del w:id="7742" w:author="Stephen Reynolds, Jr." w:date="2012-11-13T07:30:00Z"/>
            </w:rPr>
          </w:rPrChange>
        </w:rPr>
      </w:pPr>
      <w:del w:id="7743" w:author="Stephen Reynolds, Jr." w:date="2012-11-13T07:30:00Z">
        <w:r w:rsidRPr="00920A48" w:rsidDel="00920A48">
          <w:rPr>
            <w:rPrChange w:id="7744" w:author="Stephen Reynolds, Jr." w:date="2012-11-13T07:32:00Z">
              <w:rPr/>
            </w:rPrChange>
          </w:rPr>
          <w:delText xml:space="preserve">The Holy Spirit will produce the fruit of faith in the life of the believer.  This faith is a product of the Holy Spirit.  It takes a work of the Holy Spirit to fully develop faith in the life of the Christian.    </w:delText>
        </w:r>
      </w:del>
    </w:p>
    <w:p w:rsidR="00534AD0" w:rsidRPr="00920A48" w:rsidDel="00920A48" w:rsidRDefault="00534AD0" w:rsidP="00534AD0">
      <w:pPr>
        <w:rPr>
          <w:del w:id="7745" w:author="Stephen Reynolds, Jr." w:date="2012-11-13T07:30:00Z"/>
          <w:rPrChange w:id="7746" w:author="Stephen Reynolds, Jr." w:date="2012-11-13T07:32:00Z">
            <w:rPr>
              <w:del w:id="7747" w:author="Stephen Reynolds, Jr." w:date="2012-11-13T07:30:00Z"/>
            </w:rPr>
          </w:rPrChange>
        </w:rPr>
      </w:pPr>
    </w:p>
    <w:p w:rsidR="004E715B" w:rsidRPr="00920A48" w:rsidDel="00920A48" w:rsidRDefault="00CA0007" w:rsidP="00CA0007">
      <w:pPr>
        <w:tabs>
          <w:tab w:val="left" w:pos="1260"/>
        </w:tabs>
        <w:ind w:left="540"/>
        <w:rPr>
          <w:del w:id="7748" w:author="Stephen Reynolds, Jr." w:date="2012-11-13T07:30:00Z"/>
          <w:rPrChange w:id="7749" w:author="Stephen Reynolds, Jr." w:date="2012-11-13T07:32:00Z">
            <w:rPr>
              <w:del w:id="7750" w:author="Stephen Reynolds, Jr." w:date="2012-11-13T07:30:00Z"/>
            </w:rPr>
          </w:rPrChange>
        </w:rPr>
      </w:pPr>
      <w:del w:id="7751" w:author="Stephen Reynolds, Jr." w:date="2012-11-13T07:30:00Z">
        <w:r w:rsidRPr="00920A48" w:rsidDel="00920A48">
          <w:rPr>
            <w:rPrChange w:id="7752" w:author="Stephen Reynolds, Jr." w:date="2012-11-13T07:32:00Z">
              <w:rPr/>
            </w:rPrChange>
          </w:rPr>
          <w:br/>
        </w:r>
      </w:del>
    </w:p>
    <w:p w:rsidR="00534AD0" w:rsidRPr="00920A48" w:rsidDel="00920A48" w:rsidRDefault="00534AD0" w:rsidP="00CA0007">
      <w:pPr>
        <w:tabs>
          <w:tab w:val="left" w:pos="1260"/>
        </w:tabs>
        <w:ind w:left="540"/>
        <w:rPr>
          <w:del w:id="7753" w:author="Stephen Reynolds, Jr." w:date="2012-11-13T07:30:00Z"/>
          <w:rPrChange w:id="7754" w:author="Stephen Reynolds, Jr." w:date="2012-11-13T07:32:00Z">
            <w:rPr>
              <w:del w:id="7755" w:author="Stephen Reynolds, Jr." w:date="2012-11-13T07:30:00Z"/>
            </w:rPr>
          </w:rPrChange>
        </w:rPr>
      </w:pPr>
      <w:del w:id="7756" w:author="Stephen Reynolds, Jr." w:date="2012-11-13T07:30:00Z">
        <w:r w:rsidRPr="00920A48" w:rsidDel="00920A48">
          <w:rPr>
            <w:rPrChange w:id="7757" w:author="Stephen Reynolds, Jr." w:date="2012-11-13T07:32:00Z">
              <w:rPr/>
            </w:rPrChange>
          </w:rPr>
          <w:delText>F.          There is Faith as a Gift of the Spirit – I Cor. 12:9</w:delText>
        </w:r>
      </w:del>
    </w:p>
    <w:p w:rsidR="00534AD0" w:rsidRPr="00920A48" w:rsidDel="00920A48" w:rsidRDefault="00534AD0" w:rsidP="00534AD0">
      <w:pPr>
        <w:ind w:left="540"/>
        <w:rPr>
          <w:del w:id="7758" w:author="Stephen Reynolds, Jr." w:date="2012-11-13T07:30:00Z"/>
          <w:rPrChange w:id="7759" w:author="Stephen Reynolds, Jr." w:date="2012-11-13T07:32:00Z">
            <w:rPr>
              <w:del w:id="7760" w:author="Stephen Reynolds, Jr." w:date="2012-11-13T07:30:00Z"/>
            </w:rPr>
          </w:rPrChange>
        </w:rPr>
      </w:pPr>
      <w:del w:id="7761" w:author="Stephen Reynolds, Jr." w:date="2012-11-13T07:30:00Z">
        <w:r w:rsidRPr="00920A48" w:rsidDel="00920A48">
          <w:rPr>
            <w:rPrChange w:id="7762" w:author="Stephen Reynolds, Jr." w:date="2012-11-13T07:32:00Z">
              <w:rPr/>
            </w:rPrChange>
          </w:rPr>
          <w:delText>“Have the faith of God” (“Charisma”)</w:delText>
        </w:r>
      </w:del>
    </w:p>
    <w:p w:rsidR="00534AD0" w:rsidRPr="00920A48" w:rsidDel="00920A48" w:rsidRDefault="00534AD0" w:rsidP="00B657BD">
      <w:pPr>
        <w:numPr>
          <w:ilvl w:val="4"/>
          <w:numId w:val="54"/>
        </w:numPr>
        <w:tabs>
          <w:tab w:val="clear" w:pos="3600"/>
        </w:tabs>
        <w:ind w:left="1080"/>
        <w:rPr>
          <w:del w:id="7763" w:author="Stephen Reynolds, Jr." w:date="2012-11-13T07:30:00Z"/>
          <w:rPrChange w:id="7764" w:author="Stephen Reynolds, Jr." w:date="2012-11-13T07:32:00Z">
            <w:rPr>
              <w:del w:id="7765" w:author="Stephen Reynolds, Jr." w:date="2012-11-13T07:30:00Z"/>
            </w:rPr>
          </w:rPrChange>
        </w:rPr>
      </w:pPr>
      <w:del w:id="7766" w:author="Stephen Reynolds, Jr." w:date="2012-11-13T07:30:00Z">
        <w:r w:rsidRPr="00920A48" w:rsidDel="00920A48">
          <w:rPr>
            <w:rPrChange w:id="7767" w:author="Stephen Reynolds, Jr." w:date="2012-11-13T07:32:00Z">
              <w:rPr/>
            </w:rPrChange>
          </w:rPr>
          <w:delText>Faith in God – Galatians 3:26; Ephesians 1:15; Colossians 2:5</w:delText>
        </w:r>
      </w:del>
    </w:p>
    <w:p w:rsidR="00534AD0" w:rsidRPr="00920A48" w:rsidDel="00920A48" w:rsidRDefault="00534AD0" w:rsidP="00B657BD">
      <w:pPr>
        <w:numPr>
          <w:ilvl w:val="4"/>
          <w:numId w:val="54"/>
        </w:numPr>
        <w:tabs>
          <w:tab w:val="clear" w:pos="3600"/>
        </w:tabs>
        <w:ind w:left="1080"/>
        <w:rPr>
          <w:del w:id="7768" w:author="Stephen Reynolds, Jr." w:date="2012-11-13T07:30:00Z"/>
          <w:rPrChange w:id="7769" w:author="Stephen Reynolds, Jr." w:date="2012-11-13T07:32:00Z">
            <w:rPr>
              <w:del w:id="7770" w:author="Stephen Reynolds, Jr." w:date="2012-11-13T07:30:00Z"/>
            </w:rPr>
          </w:rPrChange>
        </w:rPr>
      </w:pPr>
      <w:del w:id="7771" w:author="Stephen Reynolds, Jr." w:date="2012-11-13T07:30:00Z">
        <w:r w:rsidRPr="00920A48" w:rsidDel="00920A48">
          <w:rPr>
            <w:rPrChange w:id="7772" w:author="Stephen Reynolds, Jr." w:date="2012-11-13T07:32:00Z">
              <w:rPr/>
            </w:rPrChange>
          </w:rPr>
          <w:delText>Faith of God – Galatians 2:20; Ephesians 3:12</w:delText>
        </w:r>
      </w:del>
    </w:p>
    <w:p w:rsidR="00534AD0" w:rsidRPr="00920A48" w:rsidDel="00920A48" w:rsidRDefault="00534AD0" w:rsidP="00534AD0">
      <w:pPr>
        <w:ind w:left="540"/>
        <w:rPr>
          <w:del w:id="7773" w:author="Stephen Reynolds, Jr." w:date="2012-11-13T07:30:00Z"/>
          <w:rPrChange w:id="7774" w:author="Stephen Reynolds, Jr." w:date="2012-11-13T07:32:00Z">
            <w:rPr>
              <w:del w:id="7775" w:author="Stephen Reynolds, Jr." w:date="2012-11-13T07:30:00Z"/>
            </w:rPr>
          </w:rPrChange>
        </w:rPr>
      </w:pPr>
    </w:p>
    <w:p w:rsidR="00516CD5" w:rsidRPr="00920A48" w:rsidDel="00920A48" w:rsidRDefault="00534AD0" w:rsidP="00516CD5">
      <w:pPr>
        <w:ind w:firstLine="720"/>
        <w:rPr>
          <w:del w:id="7776" w:author="Stephen Reynolds, Jr." w:date="2012-11-13T07:30:00Z"/>
          <w:rPrChange w:id="7777" w:author="Stephen Reynolds, Jr." w:date="2012-11-13T07:32:00Z">
            <w:rPr>
              <w:del w:id="7778" w:author="Stephen Reynolds, Jr." w:date="2012-11-13T07:30:00Z"/>
            </w:rPr>
          </w:rPrChange>
        </w:rPr>
      </w:pPr>
      <w:del w:id="7779" w:author="Stephen Reynolds, Jr." w:date="2012-11-13T07:30:00Z">
        <w:r w:rsidRPr="00920A48" w:rsidDel="00920A48">
          <w:rPr>
            <w:rPrChange w:id="7780" w:author="Stephen Reynolds, Jr." w:date="2012-11-13T07:32:00Z">
              <w:rPr/>
            </w:rPrChange>
          </w:rPr>
          <w:delText>1.         This is a supernatural impartation of Faith.</w:delText>
        </w:r>
        <w:r w:rsidR="00516CD5" w:rsidRPr="00920A48" w:rsidDel="00920A48">
          <w:rPr>
            <w:rPrChange w:id="7781" w:author="Stephen Reynolds, Jr." w:date="2012-11-13T07:32:00Z">
              <w:rPr/>
            </w:rPrChange>
          </w:rPr>
          <w:delText xml:space="preserve"> Devils themselves will try to convince you that you don’t have the power to cast them out, but God gives us the supernatural faith to cast out the devil. You have to know where you’re at and what you have and what you have in him. Faith to believe God for the supernatural</w:delText>
        </w:r>
      </w:del>
    </w:p>
    <w:p w:rsidR="00534AD0" w:rsidRPr="00920A48" w:rsidDel="00920A48" w:rsidRDefault="00534AD0" w:rsidP="00516CD5">
      <w:pPr>
        <w:ind w:firstLine="720"/>
        <w:rPr>
          <w:del w:id="7782" w:author="Stephen Reynolds, Jr." w:date="2012-11-13T07:30:00Z"/>
          <w:rPrChange w:id="7783" w:author="Stephen Reynolds, Jr." w:date="2012-11-13T07:32:00Z">
            <w:rPr>
              <w:del w:id="7784" w:author="Stephen Reynolds, Jr." w:date="2012-11-13T07:30:00Z"/>
            </w:rPr>
          </w:rPrChange>
        </w:rPr>
      </w:pPr>
      <w:del w:id="7785" w:author="Stephen Reynolds, Jr." w:date="2012-11-13T07:30:00Z">
        <w:r w:rsidRPr="00920A48" w:rsidDel="00920A48">
          <w:rPr>
            <w:rPrChange w:id="7786" w:author="Stephen Reynolds, Jr." w:date="2012-11-13T07:32:00Z">
              <w:rPr/>
            </w:rPrChange>
          </w:rPr>
          <w:delText xml:space="preserve">2.         This gift of faith is given in addition to developed faith.We will discuss this gift in further detail as we progress.  It is different than the measure of faith that develops with time. This is also different than faith as a fruit of the Spirit, which must develop and mature.  It is a Divine work of placing special faith within a man.  </w:delText>
        </w:r>
      </w:del>
    </w:p>
    <w:p w:rsidR="00534AD0" w:rsidRPr="00920A48" w:rsidDel="00920A48" w:rsidRDefault="00534AD0" w:rsidP="00534AD0">
      <w:pPr>
        <w:ind w:firstLine="720"/>
        <w:rPr>
          <w:del w:id="7787" w:author="Stephen Reynolds, Jr." w:date="2012-11-13T07:30:00Z"/>
          <w:rPrChange w:id="7788" w:author="Stephen Reynolds, Jr." w:date="2012-11-13T07:32:00Z">
            <w:rPr>
              <w:del w:id="7789" w:author="Stephen Reynolds, Jr." w:date="2012-11-13T07:30:00Z"/>
            </w:rPr>
          </w:rPrChange>
        </w:rPr>
      </w:pPr>
    </w:p>
    <w:p w:rsidR="00534AD0" w:rsidRPr="00920A48" w:rsidDel="00920A48" w:rsidRDefault="00534AD0" w:rsidP="00534AD0">
      <w:pPr>
        <w:tabs>
          <w:tab w:val="left" w:pos="540"/>
        </w:tabs>
        <w:rPr>
          <w:del w:id="7790" w:author="Stephen Reynolds, Jr." w:date="2012-11-13T07:30:00Z"/>
          <w:b/>
          <w:sz w:val="28"/>
          <w:szCs w:val="28"/>
          <w:rPrChange w:id="7791" w:author="Stephen Reynolds, Jr." w:date="2012-11-13T07:32:00Z">
            <w:rPr>
              <w:del w:id="7792" w:author="Stephen Reynolds, Jr." w:date="2012-11-13T07:30:00Z"/>
              <w:b/>
              <w:sz w:val="28"/>
              <w:szCs w:val="28"/>
            </w:rPr>
          </w:rPrChange>
        </w:rPr>
      </w:pPr>
      <w:del w:id="7793" w:author="Stephen Reynolds, Jr." w:date="2012-11-13T07:30:00Z">
        <w:r w:rsidRPr="00920A48" w:rsidDel="00920A48">
          <w:rPr>
            <w:b/>
            <w:sz w:val="28"/>
            <w:szCs w:val="28"/>
            <w:rPrChange w:id="7794" w:author="Stephen Reynolds, Jr." w:date="2012-11-13T07:32:00Z">
              <w:rPr>
                <w:b/>
                <w:sz w:val="28"/>
                <w:szCs w:val="28"/>
              </w:rPr>
            </w:rPrChange>
          </w:rPr>
          <w:delText>II.    What the Gift of Faith Is Not</w:delText>
        </w:r>
      </w:del>
    </w:p>
    <w:p w:rsidR="00534AD0" w:rsidRPr="00920A48" w:rsidDel="00920A48" w:rsidRDefault="00534AD0" w:rsidP="00534AD0">
      <w:pPr>
        <w:tabs>
          <w:tab w:val="left" w:pos="540"/>
        </w:tabs>
        <w:rPr>
          <w:del w:id="7795" w:author="Stephen Reynolds, Jr." w:date="2012-11-13T07:30:00Z"/>
          <w:sz w:val="28"/>
          <w:szCs w:val="28"/>
          <w:rPrChange w:id="7796" w:author="Stephen Reynolds, Jr." w:date="2012-11-13T07:32:00Z">
            <w:rPr>
              <w:del w:id="7797" w:author="Stephen Reynolds, Jr." w:date="2012-11-13T07:30:00Z"/>
              <w:sz w:val="28"/>
              <w:szCs w:val="28"/>
            </w:rPr>
          </w:rPrChange>
        </w:rPr>
      </w:pPr>
    </w:p>
    <w:p w:rsidR="00534AD0" w:rsidRPr="00920A48" w:rsidDel="00920A48" w:rsidRDefault="00534AD0" w:rsidP="00534AD0">
      <w:pPr>
        <w:tabs>
          <w:tab w:val="left" w:pos="1260"/>
        </w:tabs>
        <w:ind w:firstLine="540"/>
        <w:rPr>
          <w:del w:id="7798" w:author="Stephen Reynolds, Jr." w:date="2012-11-13T07:30:00Z"/>
          <w:rPrChange w:id="7799" w:author="Stephen Reynolds, Jr." w:date="2012-11-13T07:32:00Z">
            <w:rPr>
              <w:del w:id="7800" w:author="Stephen Reynolds, Jr." w:date="2012-11-13T07:30:00Z"/>
            </w:rPr>
          </w:rPrChange>
        </w:rPr>
      </w:pPr>
      <w:del w:id="7801" w:author="Stephen Reynolds, Jr." w:date="2012-11-13T07:30:00Z">
        <w:r w:rsidRPr="00920A48" w:rsidDel="00920A48">
          <w:rPr>
            <w:rPrChange w:id="7802" w:author="Stephen Reynolds, Jr." w:date="2012-11-13T07:32:00Z">
              <w:rPr/>
            </w:rPrChange>
          </w:rPr>
          <w:delText>A.</w:delText>
        </w:r>
        <w:r w:rsidRPr="00920A48" w:rsidDel="00920A48">
          <w:rPr>
            <w:rPrChange w:id="7803" w:author="Stephen Reynolds, Jr." w:date="2012-11-13T07:32:00Z">
              <w:rPr/>
            </w:rPrChange>
          </w:rPr>
          <w:tab/>
          <w:delText>It is not the gift of salvation that is received by faith.</w:delText>
        </w:r>
      </w:del>
    </w:p>
    <w:p w:rsidR="00534AD0" w:rsidRPr="00920A48" w:rsidDel="00920A48" w:rsidRDefault="00534AD0" w:rsidP="00534AD0">
      <w:pPr>
        <w:tabs>
          <w:tab w:val="left" w:pos="1260"/>
          <w:tab w:val="left" w:pos="1980"/>
        </w:tabs>
        <w:ind w:firstLine="720"/>
        <w:rPr>
          <w:del w:id="7804" w:author="Stephen Reynolds, Jr." w:date="2012-11-13T07:30:00Z"/>
          <w:rPrChange w:id="7805" w:author="Stephen Reynolds, Jr." w:date="2012-11-13T07:32:00Z">
            <w:rPr>
              <w:del w:id="7806" w:author="Stephen Reynolds, Jr." w:date="2012-11-13T07:30:00Z"/>
            </w:rPr>
          </w:rPrChange>
        </w:rPr>
      </w:pPr>
      <w:del w:id="7807" w:author="Stephen Reynolds, Jr." w:date="2012-11-13T07:30:00Z">
        <w:r w:rsidRPr="00920A48" w:rsidDel="00920A48">
          <w:rPr>
            <w:rPrChange w:id="7808" w:author="Stephen Reynolds, Jr." w:date="2012-11-13T07:32:00Z">
              <w:rPr/>
            </w:rPrChange>
          </w:rPr>
          <w:tab/>
          <w:delText>1.</w:delText>
        </w:r>
        <w:r w:rsidRPr="00920A48" w:rsidDel="00920A48">
          <w:rPr>
            <w:rPrChange w:id="7809" w:author="Stephen Reynolds, Jr." w:date="2012-11-13T07:32:00Z">
              <w:rPr/>
            </w:rPrChange>
          </w:rPr>
          <w:tab/>
          <w:delText xml:space="preserve">Salvation is a gift that is received by faith. – Eph. 2:8-9  </w:delText>
        </w:r>
      </w:del>
    </w:p>
    <w:p w:rsidR="00534AD0" w:rsidRPr="00920A48" w:rsidDel="00920A48" w:rsidRDefault="00534AD0" w:rsidP="00534AD0">
      <w:pPr>
        <w:tabs>
          <w:tab w:val="left" w:pos="1260"/>
          <w:tab w:val="left" w:pos="1980"/>
        </w:tabs>
        <w:ind w:firstLine="720"/>
        <w:rPr>
          <w:del w:id="7810" w:author="Stephen Reynolds, Jr." w:date="2012-11-13T07:30:00Z"/>
          <w:rPrChange w:id="7811" w:author="Stephen Reynolds, Jr." w:date="2012-11-13T07:32:00Z">
            <w:rPr>
              <w:del w:id="7812" w:author="Stephen Reynolds, Jr." w:date="2012-11-13T07:30:00Z"/>
            </w:rPr>
          </w:rPrChange>
        </w:rPr>
      </w:pPr>
      <w:del w:id="7813" w:author="Stephen Reynolds, Jr." w:date="2012-11-13T07:30:00Z">
        <w:r w:rsidRPr="00920A48" w:rsidDel="00920A48">
          <w:rPr>
            <w:rPrChange w:id="7814" w:author="Stephen Reynolds, Jr." w:date="2012-11-13T07:32:00Z">
              <w:rPr/>
            </w:rPrChange>
          </w:rPr>
          <w:tab/>
          <w:delText>2.</w:delText>
        </w:r>
        <w:r w:rsidRPr="00920A48" w:rsidDel="00920A48">
          <w:rPr>
            <w:rPrChange w:id="7815" w:author="Stephen Reynolds, Jr." w:date="2012-11-13T07:32:00Z">
              <w:rPr/>
            </w:rPrChange>
          </w:rPr>
          <w:tab/>
          <w:delText xml:space="preserve">The Gift of Faith is more than saving or justifying faith. </w:delText>
        </w:r>
      </w:del>
    </w:p>
    <w:p w:rsidR="00534AD0" w:rsidRPr="00920A48" w:rsidDel="00920A48" w:rsidRDefault="00534AD0" w:rsidP="00534AD0">
      <w:pPr>
        <w:tabs>
          <w:tab w:val="left" w:pos="1260"/>
          <w:tab w:val="left" w:pos="1980"/>
        </w:tabs>
        <w:ind w:firstLine="720"/>
        <w:rPr>
          <w:del w:id="7816" w:author="Stephen Reynolds, Jr." w:date="2012-11-13T07:30:00Z"/>
          <w:rPrChange w:id="7817" w:author="Stephen Reynolds, Jr." w:date="2012-11-13T07:32:00Z">
            <w:rPr>
              <w:del w:id="7818" w:author="Stephen Reynolds, Jr." w:date="2012-11-13T07:30:00Z"/>
            </w:rPr>
          </w:rPrChange>
        </w:rPr>
      </w:pPr>
      <w:del w:id="7819" w:author="Stephen Reynolds, Jr." w:date="2012-11-13T07:30:00Z">
        <w:r w:rsidRPr="00920A48" w:rsidDel="00920A48">
          <w:rPr>
            <w:rPrChange w:id="7820" w:author="Stephen Reynolds, Jr." w:date="2012-11-13T07:32:00Z">
              <w:rPr/>
            </w:rPrChange>
          </w:rPr>
          <w:tab/>
        </w:r>
        <w:r w:rsidRPr="00920A48" w:rsidDel="00920A48">
          <w:rPr>
            <w:rPrChange w:id="7821" w:author="Stephen Reynolds, Jr." w:date="2012-11-13T07:32:00Z">
              <w:rPr/>
            </w:rPrChange>
          </w:rPr>
          <w:tab/>
          <w:delText xml:space="preserve"> Faith is required for salvation.  </w:delText>
        </w:r>
      </w:del>
    </w:p>
    <w:p w:rsidR="00534AD0" w:rsidRPr="00920A48" w:rsidDel="00920A48" w:rsidRDefault="00534AD0" w:rsidP="00534AD0">
      <w:pPr>
        <w:tabs>
          <w:tab w:val="left" w:pos="1260"/>
          <w:tab w:val="left" w:pos="1980"/>
        </w:tabs>
        <w:ind w:firstLine="720"/>
        <w:rPr>
          <w:del w:id="7822" w:author="Stephen Reynolds, Jr." w:date="2012-11-13T07:30:00Z"/>
          <w:rPrChange w:id="7823" w:author="Stephen Reynolds, Jr." w:date="2012-11-13T07:32:00Z">
            <w:rPr>
              <w:del w:id="7824" w:author="Stephen Reynolds, Jr." w:date="2012-11-13T07:30:00Z"/>
            </w:rPr>
          </w:rPrChange>
        </w:rPr>
      </w:pPr>
      <w:del w:id="7825" w:author="Stephen Reynolds, Jr." w:date="2012-11-13T07:30:00Z">
        <w:r w:rsidRPr="00920A48" w:rsidDel="00920A48">
          <w:rPr>
            <w:rPrChange w:id="7826" w:author="Stephen Reynolds, Jr." w:date="2012-11-13T07:32:00Z">
              <w:rPr/>
            </w:rPrChange>
          </w:rPr>
          <w:tab/>
          <w:delText>3.</w:delText>
        </w:r>
        <w:r w:rsidRPr="00920A48" w:rsidDel="00920A48">
          <w:rPr>
            <w:rPrChange w:id="7827" w:author="Stephen Reynolds, Jr." w:date="2012-11-13T07:32:00Z">
              <w:rPr/>
            </w:rPrChange>
          </w:rPr>
          <w:tab/>
          <w:delText xml:space="preserve">This Gift is a separate Divine implanting of faith apart from initial </w:delText>
        </w:r>
        <w:r w:rsidRPr="00920A48" w:rsidDel="00920A48">
          <w:rPr>
            <w:rPrChange w:id="7828" w:author="Stephen Reynolds, Jr." w:date="2012-11-13T07:32:00Z">
              <w:rPr/>
            </w:rPrChange>
          </w:rPr>
          <w:tab/>
        </w:r>
        <w:r w:rsidRPr="00920A48" w:rsidDel="00920A48">
          <w:rPr>
            <w:rPrChange w:id="7829" w:author="Stephen Reynolds, Jr." w:date="2012-11-13T07:32:00Z">
              <w:rPr/>
            </w:rPrChange>
          </w:rPr>
          <w:tab/>
        </w:r>
        <w:r w:rsidRPr="00920A48" w:rsidDel="00920A48">
          <w:rPr>
            <w:rPrChange w:id="7830" w:author="Stephen Reynolds, Jr." w:date="2012-11-13T07:32:00Z">
              <w:rPr/>
            </w:rPrChange>
          </w:rPr>
          <w:tab/>
          <w:delText xml:space="preserve">saving faith. </w:delText>
        </w:r>
      </w:del>
    </w:p>
    <w:p w:rsidR="00534AD0" w:rsidRPr="00920A48" w:rsidDel="00920A48" w:rsidRDefault="00534AD0" w:rsidP="00534AD0">
      <w:pPr>
        <w:tabs>
          <w:tab w:val="left" w:pos="1260"/>
        </w:tabs>
        <w:ind w:firstLine="540"/>
        <w:rPr>
          <w:del w:id="7831" w:author="Stephen Reynolds, Jr." w:date="2012-11-13T07:30:00Z"/>
          <w:rPrChange w:id="7832" w:author="Stephen Reynolds, Jr." w:date="2012-11-13T07:32:00Z">
            <w:rPr>
              <w:del w:id="7833" w:author="Stephen Reynolds, Jr." w:date="2012-11-13T07:30:00Z"/>
            </w:rPr>
          </w:rPrChange>
        </w:rPr>
      </w:pPr>
    </w:p>
    <w:p w:rsidR="00534AD0" w:rsidRPr="00920A48" w:rsidDel="00920A48" w:rsidRDefault="00534AD0" w:rsidP="00534AD0">
      <w:pPr>
        <w:tabs>
          <w:tab w:val="left" w:pos="1260"/>
        </w:tabs>
        <w:ind w:firstLine="540"/>
        <w:rPr>
          <w:del w:id="7834" w:author="Stephen Reynolds, Jr." w:date="2012-11-13T07:30:00Z"/>
          <w:rPrChange w:id="7835" w:author="Stephen Reynolds, Jr." w:date="2012-11-13T07:32:00Z">
            <w:rPr>
              <w:del w:id="7836" w:author="Stephen Reynolds, Jr." w:date="2012-11-13T07:30:00Z"/>
            </w:rPr>
          </w:rPrChange>
        </w:rPr>
      </w:pPr>
      <w:del w:id="7837" w:author="Stephen Reynolds, Jr." w:date="2012-11-13T07:30:00Z">
        <w:r w:rsidRPr="00920A48" w:rsidDel="00920A48">
          <w:rPr>
            <w:rPrChange w:id="7838" w:author="Stephen Reynolds, Jr." w:date="2012-11-13T07:32:00Z">
              <w:rPr/>
            </w:rPrChange>
          </w:rPr>
          <w:delText>B.</w:delText>
        </w:r>
        <w:r w:rsidRPr="00920A48" w:rsidDel="00920A48">
          <w:rPr>
            <w:rPrChange w:id="7839" w:author="Stephen Reynolds, Jr." w:date="2012-11-13T07:32:00Z">
              <w:rPr/>
            </w:rPrChange>
          </w:rPr>
          <w:tab/>
          <w:delText>It is not the measure of faith developed to believe for great things.</w:delText>
        </w:r>
      </w:del>
    </w:p>
    <w:p w:rsidR="00534AD0" w:rsidRPr="00920A48" w:rsidDel="00920A48" w:rsidRDefault="00534AD0" w:rsidP="00534AD0">
      <w:pPr>
        <w:tabs>
          <w:tab w:val="left" w:pos="1260"/>
          <w:tab w:val="left" w:pos="1980"/>
        </w:tabs>
        <w:ind w:firstLine="720"/>
        <w:rPr>
          <w:del w:id="7840" w:author="Stephen Reynolds, Jr." w:date="2012-11-13T07:30:00Z"/>
          <w:rPrChange w:id="7841" w:author="Stephen Reynolds, Jr." w:date="2012-11-13T07:32:00Z">
            <w:rPr>
              <w:del w:id="7842" w:author="Stephen Reynolds, Jr." w:date="2012-11-13T07:30:00Z"/>
            </w:rPr>
          </w:rPrChange>
        </w:rPr>
      </w:pPr>
      <w:del w:id="7843" w:author="Stephen Reynolds, Jr." w:date="2012-11-13T07:30:00Z">
        <w:r w:rsidRPr="00920A48" w:rsidDel="00920A48">
          <w:rPr>
            <w:rPrChange w:id="7844" w:author="Stephen Reynolds, Jr." w:date="2012-11-13T07:32:00Z">
              <w:rPr/>
            </w:rPrChange>
          </w:rPr>
          <w:tab/>
          <w:delText>1.</w:delText>
        </w:r>
        <w:r w:rsidRPr="00920A48" w:rsidDel="00920A48">
          <w:rPr>
            <w:rPrChange w:id="7845" w:author="Stephen Reynolds, Jr." w:date="2012-11-13T07:32:00Z">
              <w:rPr/>
            </w:rPrChange>
          </w:rPr>
          <w:tab/>
          <w:delText xml:space="preserve">God gives to every man the measure of faith. </w:delText>
        </w:r>
      </w:del>
    </w:p>
    <w:p w:rsidR="00534AD0" w:rsidRPr="00920A48" w:rsidDel="00920A48" w:rsidRDefault="00534AD0" w:rsidP="00534AD0">
      <w:pPr>
        <w:tabs>
          <w:tab w:val="left" w:pos="1260"/>
          <w:tab w:val="left" w:pos="1980"/>
        </w:tabs>
        <w:ind w:firstLine="720"/>
        <w:rPr>
          <w:del w:id="7846" w:author="Stephen Reynolds, Jr." w:date="2012-11-13T07:30:00Z"/>
          <w:rPrChange w:id="7847" w:author="Stephen Reynolds, Jr." w:date="2012-11-13T07:32:00Z">
            <w:rPr>
              <w:del w:id="7848" w:author="Stephen Reynolds, Jr." w:date="2012-11-13T07:30:00Z"/>
            </w:rPr>
          </w:rPrChange>
        </w:rPr>
      </w:pPr>
      <w:del w:id="7849" w:author="Stephen Reynolds, Jr." w:date="2012-11-13T07:30:00Z">
        <w:r w:rsidRPr="00920A48" w:rsidDel="00920A48">
          <w:rPr>
            <w:rPrChange w:id="7850" w:author="Stephen Reynolds, Jr." w:date="2012-11-13T07:32:00Z">
              <w:rPr/>
            </w:rPrChange>
          </w:rPr>
          <w:tab/>
          <w:delText>2.</w:delText>
        </w:r>
        <w:r w:rsidRPr="00920A48" w:rsidDel="00920A48">
          <w:rPr>
            <w:rPrChange w:id="7851" w:author="Stephen Reynolds, Jr." w:date="2012-11-13T07:32:00Z">
              <w:rPr/>
            </w:rPrChange>
          </w:rPr>
          <w:tab/>
          <w:delText xml:space="preserve">This gift is more than an increase in faith.  </w:delText>
        </w:r>
      </w:del>
    </w:p>
    <w:p w:rsidR="00534AD0" w:rsidRPr="00920A48" w:rsidDel="00920A48" w:rsidRDefault="00534AD0" w:rsidP="00534AD0">
      <w:pPr>
        <w:tabs>
          <w:tab w:val="left" w:pos="1260"/>
          <w:tab w:val="left" w:pos="1980"/>
        </w:tabs>
        <w:ind w:firstLine="720"/>
        <w:rPr>
          <w:del w:id="7852" w:author="Stephen Reynolds, Jr." w:date="2012-11-13T07:30:00Z"/>
          <w:rPrChange w:id="7853" w:author="Stephen Reynolds, Jr." w:date="2012-11-13T07:32:00Z">
            <w:rPr>
              <w:del w:id="7854" w:author="Stephen Reynolds, Jr." w:date="2012-11-13T07:30:00Z"/>
            </w:rPr>
          </w:rPrChange>
        </w:rPr>
      </w:pPr>
      <w:del w:id="7855" w:author="Stephen Reynolds, Jr." w:date="2012-11-13T07:30:00Z">
        <w:r w:rsidRPr="00920A48" w:rsidDel="00920A48">
          <w:rPr>
            <w:rPrChange w:id="7856" w:author="Stephen Reynolds, Jr." w:date="2012-11-13T07:32:00Z">
              <w:rPr/>
            </w:rPrChange>
          </w:rPr>
          <w:tab/>
          <w:delText>3.</w:delText>
        </w:r>
        <w:r w:rsidRPr="00920A48" w:rsidDel="00920A48">
          <w:rPr>
            <w:rPrChange w:id="7857" w:author="Stephen Reynolds, Jr." w:date="2012-11-13T07:32:00Z">
              <w:rPr/>
            </w:rPrChange>
          </w:rPr>
          <w:tab/>
          <w:delText xml:space="preserve">This gift is not just faith that has been developed to a measure of great </w:delText>
        </w:r>
        <w:r w:rsidRPr="00920A48" w:rsidDel="00920A48">
          <w:rPr>
            <w:rPrChange w:id="7858" w:author="Stephen Reynolds, Jr." w:date="2012-11-13T07:32:00Z">
              <w:rPr/>
            </w:rPrChange>
          </w:rPr>
          <w:tab/>
        </w:r>
        <w:r w:rsidRPr="00920A48" w:rsidDel="00920A48">
          <w:rPr>
            <w:rPrChange w:id="7859" w:author="Stephen Reynolds, Jr." w:date="2012-11-13T07:32:00Z">
              <w:rPr/>
            </w:rPrChange>
          </w:rPr>
          <w:tab/>
          <w:delText xml:space="preserve">faith. </w:delText>
        </w:r>
      </w:del>
    </w:p>
    <w:p w:rsidR="00534AD0" w:rsidRPr="00920A48" w:rsidDel="00920A48" w:rsidRDefault="00534AD0" w:rsidP="00534AD0">
      <w:pPr>
        <w:tabs>
          <w:tab w:val="left" w:pos="1260"/>
          <w:tab w:val="left" w:pos="1980"/>
        </w:tabs>
        <w:ind w:firstLine="720"/>
        <w:rPr>
          <w:del w:id="7860" w:author="Stephen Reynolds, Jr." w:date="2012-11-13T07:30:00Z"/>
          <w:rPrChange w:id="7861" w:author="Stephen Reynolds, Jr." w:date="2012-11-13T07:32:00Z">
            <w:rPr>
              <w:del w:id="7862" w:author="Stephen Reynolds, Jr." w:date="2012-11-13T07:30:00Z"/>
            </w:rPr>
          </w:rPrChange>
        </w:rPr>
      </w:pPr>
      <w:del w:id="7863" w:author="Stephen Reynolds, Jr." w:date="2012-11-13T07:30:00Z">
        <w:r w:rsidRPr="00920A48" w:rsidDel="00920A48">
          <w:rPr>
            <w:rPrChange w:id="7864" w:author="Stephen Reynolds, Jr." w:date="2012-11-13T07:32:00Z">
              <w:rPr/>
            </w:rPrChange>
          </w:rPr>
          <w:tab/>
          <w:delText>4.</w:delText>
        </w:r>
        <w:r w:rsidRPr="00920A48" w:rsidDel="00920A48">
          <w:rPr>
            <w:rPrChange w:id="7865" w:author="Stephen Reynolds, Jr." w:date="2012-11-13T07:32:00Z">
              <w:rPr/>
            </w:rPrChange>
          </w:rPr>
          <w:tab/>
          <w:delText xml:space="preserve"> A man may have great faith yet still not possess the Gift of Faith.  </w:delText>
        </w:r>
      </w:del>
    </w:p>
    <w:p w:rsidR="00534AD0" w:rsidRPr="00920A48" w:rsidDel="00920A48" w:rsidRDefault="00534AD0" w:rsidP="00534AD0">
      <w:pPr>
        <w:tabs>
          <w:tab w:val="left" w:pos="1260"/>
          <w:tab w:val="left" w:pos="1980"/>
        </w:tabs>
        <w:ind w:firstLine="720"/>
        <w:rPr>
          <w:del w:id="7866" w:author="Stephen Reynolds, Jr." w:date="2012-11-13T07:30:00Z"/>
          <w:rPrChange w:id="7867" w:author="Stephen Reynolds, Jr." w:date="2012-11-13T07:32:00Z">
            <w:rPr>
              <w:del w:id="7868" w:author="Stephen Reynolds, Jr." w:date="2012-11-13T07:30:00Z"/>
            </w:rPr>
          </w:rPrChange>
        </w:rPr>
      </w:pPr>
    </w:p>
    <w:p w:rsidR="00534AD0" w:rsidRPr="00920A48" w:rsidDel="00920A48" w:rsidRDefault="00534AD0" w:rsidP="00534AD0">
      <w:pPr>
        <w:tabs>
          <w:tab w:val="left" w:pos="1260"/>
          <w:tab w:val="left" w:pos="1980"/>
        </w:tabs>
        <w:ind w:firstLine="540"/>
        <w:rPr>
          <w:del w:id="7869" w:author="Stephen Reynolds, Jr." w:date="2012-11-13T07:30:00Z"/>
          <w:rPrChange w:id="7870" w:author="Stephen Reynolds, Jr." w:date="2012-11-13T07:32:00Z">
            <w:rPr>
              <w:del w:id="7871" w:author="Stephen Reynolds, Jr." w:date="2012-11-13T07:30:00Z"/>
            </w:rPr>
          </w:rPrChange>
        </w:rPr>
      </w:pPr>
      <w:del w:id="7872" w:author="Stephen Reynolds, Jr." w:date="2012-11-13T07:30:00Z">
        <w:r w:rsidRPr="00920A48" w:rsidDel="00920A48">
          <w:rPr>
            <w:rPrChange w:id="7873" w:author="Stephen Reynolds, Jr." w:date="2012-11-13T07:32:00Z">
              <w:rPr/>
            </w:rPrChange>
          </w:rPr>
          <w:delText>C.</w:delText>
        </w:r>
        <w:r w:rsidRPr="00920A48" w:rsidDel="00920A48">
          <w:rPr>
            <w:rPrChange w:id="7874" w:author="Stephen Reynolds, Jr." w:date="2012-11-13T07:32:00Z">
              <w:rPr/>
            </w:rPrChange>
          </w:rPr>
          <w:tab/>
          <w:delText>It is not faith as a fruit of the Spirit.</w:delText>
        </w:r>
      </w:del>
    </w:p>
    <w:p w:rsidR="00534AD0" w:rsidRPr="00920A48" w:rsidDel="00920A48" w:rsidRDefault="00534AD0" w:rsidP="00534AD0">
      <w:pPr>
        <w:tabs>
          <w:tab w:val="left" w:pos="1260"/>
          <w:tab w:val="left" w:pos="1980"/>
        </w:tabs>
        <w:ind w:firstLine="720"/>
        <w:rPr>
          <w:del w:id="7875" w:author="Stephen Reynolds, Jr." w:date="2012-11-13T07:30:00Z"/>
          <w:rPrChange w:id="7876" w:author="Stephen Reynolds, Jr." w:date="2012-11-13T07:32:00Z">
            <w:rPr>
              <w:del w:id="7877" w:author="Stephen Reynolds, Jr." w:date="2012-11-13T07:30:00Z"/>
            </w:rPr>
          </w:rPrChange>
        </w:rPr>
      </w:pPr>
      <w:del w:id="7878" w:author="Stephen Reynolds, Jr." w:date="2012-11-13T07:30:00Z">
        <w:r w:rsidRPr="00920A48" w:rsidDel="00920A48">
          <w:rPr>
            <w:rPrChange w:id="7879" w:author="Stephen Reynolds, Jr." w:date="2012-11-13T07:32:00Z">
              <w:rPr/>
            </w:rPrChange>
          </w:rPr>
          <w:tab/>
          <w:delText>1.</w:delText>
        </w:r>
        <w:r w:rsidRPr="00920A48" w:rsidDel="00920A48">
          <w:rPr>
            <w:rPrChange w:id="7880" w:author="Stephen Reynolds, Jr." w:date="2012-11-13T07:32:00Z">
              <w:rPr/>
            </w:rPrChange>
          </w:rPr>
          <w:tab/>
          <w:delText xml:space="preserve">Faith is one of the fruits of the Spirit.  </w:delText>
        </w:r>
      </w:del>
    </w:p>
    <w:p w:rsidR="00534AD0" w:rsidRPr="00920A48" w:rsidDel="00920A48" w:rsidRDefault="00534AD0" w:rsidP="00534AD0">
      <w:pPr>
        <w:tabs>
          <w:tab w:val="left" w:pos="1260"/>
          <w:tab w:val="left" w:pos="1980"/>
        </w:tabs>
        <w:ind w:firstLine="720"/>
        <w:rPr>
          <w:del w:id="7881" w:author="Stephen Reynolds, Jr." w:date="2012-11-13T07:30:00Z"/>
          <w:rPrChange w:id="7882" w:author="Stephen Reynolds, Jr." w:date="2012-11-13T07:32:00Z">
            <w:rPr>
              <w:del w:id="7883" w:author="Stephen Reynolds, Jr." w:date="2012-11-13T07:30:00Z"/>
            </w:rPr>
          </w:rPrChange>
        </w:rPr>
      </w:pPr>
      <w:del w:id="7884" w:author="Stephen Reynolds, Jr." w:date="2012-11-13T07:30:00Z">
        <w:r w:rsidRPr="00920A48" w:rsidDel="00920A48">
          <w:rPr>
            <w:rPrChange w:id="7885" w:author="Stephen Reynolds, Jr." w:date="2012-11-13T07:32:00Z">
              <w:rPr/>
            </w:rPrChange>
          </w:rPr>
          <w:tab/>
          <w:delText>2.</w:delText>
        </w:r>
        <w:r w:rsidRPr="00920A48" w:rsidDel="00920A48">
          <w:rPr>
            <w:rPrChange w:id="7886" w:author="Stephen Reynolds, Jr." w:date="2012-11-13T07:32:00Z">
              <w:rPr/>
            </w:rPrChange>
          </w:rPr>
          <w:tab/>
          <w:delText xml:space="preserve">The Holy Spirit will produce fruit in the life of the believer over a </w:delText>
        </w:r>
        <w:r w:rsidRPr="00920A48" w:rsidDel="00920A48">
          <w:rPr>
            <w:rPrChange w:id="7887" w:author="Stephen Reynolds, Jr." w:date="2012-11-13T07:32:00Z">
              <w:rPr/>
            </w:rPrChange>
          </w:rPr>
          <w:tab/>
        </w:r>
        <w:r w:rsidRPr="00920A48" w:rsidDel="00920A48">
          <w:rPr>
            <w:rPrChange w:id="7888" w:author="Stephen Reynolds, Jr." w:date="2012-11-13T07:32:00Z">
              <w:rPr/>
            </w:rPrChange>
          </w:rPr>
          <w:tab/>
        </w:r>
        <w:r w:rsidRPr="00920A48" w:rsidDel="00920A48">
          <w:rPr>
            <w:rPrChange w:id="7889" w:author="Stephen Reynolds, Jr." w:date="2012-11-13T07:32:00Z">
              <w:rPr/>
            </w:rPrChange>
          </w:rPr>
          <w:tab/>
          <w:delText xml:space="preserve">period of time.    </w:delText>
        </w:r>
      </w:del>
    </w:p>
    <w:p w:rsidR="00534AD0" w:rsidRPr="00920A48" w:rsidDel="00920A48" w:rsidRDefault="00534AD0" w:rsidP="00534AD0">
      <w:pPr>
        <w:tabs>
          <w:tab w:val="left" w:pos="1260"/>
          <w:tab w:val="left" w:pos="1980"/>
        </w:tabs>
        <w:ind w:firstLine="720"/>
        <w:rPr>
          <w:del w:id="7890" w:author="Stephen Reynolds, Jr." w:date="2012-11-13T07:30:00Z"/>
          <w:rPrChange w:id="7891" w:author="Stephen Reynolds, Jr." w:date="2012-11-13T07:32:00Z">
            <w:rPr>
              <w:del w:id="7892" w:author="Stephen Reynolds, Jr." w:date="2012-11-13T07:30:00Z"/>
            </w:rPr>
          </w:rPrChange>
        </w:rPr>
      </w:pPr>
      <w:del w:id="7893" w:author="Stephen Reynolds, Jr." w:date="2012-11-13T07:30:00Z">
        <w:r w:rsidRPr="00920A48" w:rsidDel="00920A48">
          <w:rPr>
            <w:rPrChange w:id="7894" w:author="Stephen Reynolds, Jr." w:date="2012-11-13T07:32:00Z">
              <w:rPr/>
            </w:rPrChange>
          </w:rPr>
          <w:tab/>
          <w:delText>3.</w:delText>
        </w:r>
        <w:r w:rsidRPr="00920A48" w:rsidDel="00920A48">
          <w:rPr>
            <w:rPrChange w:id="7895" w:author="Stephen Reynolds, Jr." w:date="2012-11-13T07:32:00Z">
              <w:rPr/>
            </w:rPrChange>
          </w:rPr>
          <w:tab/>
          <w:delText>It is a Gift of the spirit and not a fruit of the Spirit.</w:delText>
        </w:r>
      </w:del>
    </w:p>
    <w:p w:rsidR="00534AD0" w:rsidRPr="00920A48" w:rsidDel="00920A48" w:rsidRDefault="00534AD0" w:rsidP="00534AD0">
      <w:pPr>
        <w:tabs>
          <w:tab w:val="left" w:pos="1260"/>
        </w:tabs>
        <w:ind w:firstLine="540"/>
        <w:rPr>
          <w:del w:id="7896" w:author="Stephen Reynolds, Jr." w:date="2012-11-13T07:30:00Z"/>
          <w:rPrChange w:id="7897" w:author="Stephen Reynolds, Jr." w:date="2012-11-13T07:32:00Z">
            <w:rPr>
              <w:del w:id="7898" w:author="Stephen Reynolds, Jr." w:date="2012-11-13T07:30:00Z"/>
            </w:rPr>
          </w:rPrChange>
        </w:rPr>
      </w:pPr>
    </w:p>
    <w:p w:rsidR="00534AD0" w:rsidRPr="00920A48" w:rsidDel="00920A48" w:rsidRDefault="00534AD0" w:rsidP="00534AD0">
      <w:pPr>
        <w:tabs>
          <w:tab w:val="left" w:pos="1260"/>
        </w:tabs>
        <w:ind w:firstLine="540"/>
        <w:rPr>
          <w:del w:id="7899" w:author="Stephen Reynolds, Jr." w:date="2012-11-13T07:30:00Z"/>
          <w:rPrChange w:id="7900" w:author="Stephen Reynolds, Jr." w:date="2012-11-13T07:32:00Z">
            <w:rPr>
              <w:del w:id="7901" w:author="Stephen Reynolds, Jr." w:date="2012-11-13T07:30:00Z"/>
            </w:rPr>
          </w:rPrChange>
        </w:rPr>
      </w:pPr>
      <w:del w:id="7902" w:author="Stephen Reynolds, Jr." w:date="2012-11-13T07:30:00Z">
        <w:r w:rsidRPr="00920A48" w:rsidDel="00920A48">
          <w:rPr>
            <w:rPrChange w:id="7903" w:author="Stephen Reynolds, Jr." w:date="2012-11-13T07:32:00Z">
              <w:rPr/>
            </w:rPrChange>
          </w:rPr>
          <w:delText>D.</w:delText>
        </w:r>
        <w:r w:rsidRPr="00920A48" w:rsidDel="00920A48">
          <w:rPr>
            <w:rPrChange w:id="7904" w:author="Stephen Reynolds, Jr." w:date="2012-11-13T07:32:00Z">
              <w:rPr/>
            </w:rPrChange>
          </w:rPr>
          <w:tab/>
          <w:delText>It is not a gift to have all faith at every time for every instance.</w:delText>
        </w:r>
      </w:del>
    </w:p>
    <w:p w:rsidR="00534AD0" w:rsidRPr="00920A48" w:rsidDel="00920A48" w:rsidRDefault="00534AD0" w:rsidP="00534AD0">
      <w:pPr>
        <w:tabs>
          <w:tab w:val="left" w:pos="1260"/>
        </w:tabs>
        <w:ind w:firstLine="720"/>
        <w:rPr>
          <w:del w:id="7905" w:author="Stephen Reynolds, Jr." w:date="2012-11-13T07:30:00Z"/>
          <w:rPrChange w:id="7906" w:author="Stephen Reynolds, Jr." w:date="2012-11-13T07:32:00Z">
            <w:rPr>
              <w:del w:id="7907" w:author="Stephen Reynolds, Jr." w:date="2012-11-13T07:30:00Z"/>
            </w:rPr>
          </w:rPrChange>
        </w:rPr>
      </w:pPr>
      <w:del w:id="7908" w:author="Stephen Reynolds, Jr." w:date="2012-11-13T07:30:00Z">
        <w:r w:rsidRPr="00920A48" w:rsidDel="00920A48">
          <w:rPr>
            <w:rPrChange w:id="7909" w:author="Stephen Reynolds, Jr." w:date="2012-11-13T07:32:00Z">
              <w:rPr/>
            </w:rPrChange>
          </w:rPr>
          <w:tab/>
          <w:delText>1.</w:delText>
        </w:r>
        <w:r w:rsidRPr="00920A48" w:rsidDel="00920A48">
          <w:rPr>
            <w:rPrChange w:id="7910" w:author="Stephen Reynolds, Jr." w:date="2012-11-13T07:32:00Z">
              <w:rPr/>
            </w:rPrChange>
          </w:rPr>
          <w:tab/>
          <w:delText xml:space="preserve">All the Gifts of the Spirit are operated by the Holy Spirit and are not </w:delText>
        </w:r>
        <w:r w:rsidRPr="00920A48" w:rsidDel="00920A48">
          <w:rPr>
            <w:rPrChange w:id="7911" w:author="Stephen Reynolds, Jr." w:date="2012-11-13T07:32:00Z">
              <w:rPr/>
            </w:rPrChange>
          </w:rPr>
          <w:tab/>
        </w:r>
        <w:r w:rsidRPr="00920A48" w:rsidDel="00920A48">
          <w:rPr>
            <w:rPrChange w:id="7912" w:author="Stephen Reynolds, Jr." w:date="2012-11-13T07:32:00Z">
              <w:rPr/>
            </w:rPrChange>
          </w:rPr>
          <w:tab/>
        </w:r>
        <w:r w:rsidRPr="00920A48" w:rsidDel="00920A48">
          <w:rPr>
            <w:rPrChange w:id="7913" w:author="Stephen Reynolds, Jr." w:date="2012-11-13T07:32:00Z">
              <w:rPr/>
            </w:rPrChange>
          </w:rPr>
          <w:tab/>
          <w:delText>operated by man.</w:delText>
        </w:r>
      </w:del>
    </w:p>
    <w:p w:rsidR="00534AD0" w:rsidRPr="00920A48" w:rsidDel="00920A48" w:rsidRDefault="00534AD0" w:rsidP="00534AD0">
      <w:pPr>
        <w:tabs>
          <w:tab w:val="left" w:pos="1260"/>
        </w:tabs>
        <w:ind w:firstLine="720"/>
        <w:rPr>
          <w:del w:id="7914" w:author="Stephen Reynolds, Jr." w:date="2012-11-13T07:30:00Z"/>
          <w:rPrChange w:id="7915" w:author="Stephen Reynolds, Jr." w:date="2012-11-13T07:32:00Z">
            <w:rPr>
              <w:del w:id="7916" w:author="Stephen Reynolds, Jr." w:date="2012-11-13T07:30:00Z"/>
            </w:rPr>
          </w:rPrChange>
        </w:rPr>
      </w:pPr>
      <w:del w:id="7917" w:author="Stephen Reynolds, Jr." w:date="2012-11-13T07:30:00Z">
        <w:r w:rsidRPr="00920A48" w:rsidDel="00920A48">
          <w:rPr>
            <w:rPrChange w:id="7918" w:author="Stephen Reynolds, Jr." w:date="2012-11-13T07:32:00Z">
              <w:rPr/>
            </w:rPrChange>
          </w:rPr>
          <w:tab/>
          <w:delText>2.</w:delText>
        </w:r>
        <w:r w:rsidRPr="00920A48" w:rsidDel="00920A48">
          <w:rPr>
            <w:rPrChange w:id="7919" w:author="Stephen Reynolds, Jr." w:date="2012-11-13T07:32:00Z">
              <w:rPr/>
            </w:rPrChange>
          </w:rPr>
          <w:tab/>
          <w:delText>This is not a gift to believe for everything we would like to see done.</w:delText>
        </w:r>
      </w:del>
    </w:p>
    <w:p w:rsidR="00534AD0" w:rsidRPr="00920A48" w:rsidDel="00920A48" w:rsidRDefault="00534AD0" w:rsidP="00534AD0">
      <w:pPr>
        <w:tabs>
          <w:tab w:val="left" w:pos="1260"/>
        </w:tabs>
        <w:ind w:firstLine="720"/>
        <w:rPr>
          <w:del w:id="7920" w:author="Stephen Reynolds, Jr." w:date="2012-11-13T07:30:00Z"/>
          <w:rPrChange w:id="7921" w:author="Stephen Reynolds, Jr." w:date="2012-11-13T07:32:00Z">
            <w:rPr>
              <w:del w:id="7922" w:author="Stephen Reynolds, Jr." w:date="2012-11-13T07:30:00Z"/>
            </w:rPr>
          </w:rPrChange>
        </w:rPr>
      </w:pPr>
      <w:del w:id="7923" w:author="Stephen Reynolds, Jr." w:date="2012-11-13T07:30:00Z">
        <w:r w:rsidRPr="00920A48" w:rsidDel="00920A48">
          <w:rPr>
            <w:rPrChange w:id="7924" w:author="Stephen Reynolds, Jr." w:date="2012-11-13T07:32:00Z">
              <w:rPr/>
            </w:rPrChange>
          </w:rPr>
          <w:delText xml:space="preserve"> The Holy Ghost operates this gift in accordance with the will of God as there is a need. God is in control of this gift. Faith is still based on a word from God.  God gives a word to a man that is so real that there is no doubt only faith.  </w:delText>
        </w:r>
      </w:del>
    </w:p>
    <w:p w:rsidR="00534AD0" w:rsidRPr="00920A48" w:rsidDel="00920A48" w:rsidRDefault="00534AD0" w:rsidP="00534AD0">
      <w:pPr>
        <w:tabs>
          <w:tab w:val="left" w:pos="1260"/>
        </w:tabs>
        <w:ind w:firstLine="720"/>
        <w:rPr>
          <w:del w:id="7925" w:author="Stephen Reynolds, Jr." w:date="2012-11-13T07:30:00Z"/>
          <w:rPrChange w:id="7926" w:author="Stephen Reynolds, Jr." w:date="2012-11-13T07:32:00Z">
            <w:rPr>
              <w:del w:id="7927" w:author="Stephen Reynolds, Jr." w:date="2012-11-13T07:30:00Z"/>
            </w:rPr>
          </w:rPrChange>
        </w:rPr>
      </w:pPr>
      <w:del w:id="7928" w:author="Stephen Reynolds, Jr." w:date="2012-11-13T07:30:00Z">
        <w:r w:rsidRPr="00920A48" w:rsidDel="00920A48">
          <w:rPr>
            <w:rPrChange w:id="7929" w:author="Stephen Reynolds, Jr." w:date="2012-11-13T07:32:00Z">
              <w:rPr/>
            </w:rPrChange>
          </w:rPr>
          <w:tab/>
          <w:delText>3.</w:delText>
        </w:r>
        <w:r w:rsidRPr="00920A48" w:rsidDel="00920A48">
          <w:rPr>
            <w:rPrChange w:id="7930" w:author="Stephen Reynolds, Jr." w:date="2012-11-13T07:32:00Z">
              <w:rPr/>
            </w:rPrChange>
          </w:rPr>
          <w:tab/>
          <w:delText>The Holy Ghost implants faith in a man to believe for the impossible.</w:delText>
        </w:r>
      </w:del>
    </w:p>
    <w:p w:rsidR="00534AD0" w:rsidRPr="00920A48" w:rsidDel="00920A48" w:rsidRDefault="00534AD0" w:rsidP="00534AD0">
      <w:pPr>
        <w:tabs>
          <w:tab w:val="left" w:pos="1260"/>
        </w:tabs>
        <w:ind w:firstLine="720"/>
        <w:rPr>
          <w:del w:id="7931" w:author="Stephen Reynolds, Jr." w:date="2012-11-13T07:30:00Z"/>
          <w:rPrChange w:id="7932" w:author="Stephen Reynolds, Jr." w:date="2012-11-13T07:32:00Z">
            <w:rPr>
              <w:del w:id="7933" w:author="Stephen Reynolds, Jr." w:date="2012-11-13T07:30:00Z"/>
            </w:rPr>
          </w:rPrChange>
        </w:rPr>
      </w:pPr>
    </w:p>
    <w:p w:rsidR="004E715B" w:rsidRPr="00920A48" w:rsidDel="00920A48" w:rsidRDefault="004E715B">
      <w:pPr>
        <w:rPr>
          <w:del w:id="7934" w:author="Stephen Reynolds, Jr." w:date="2012-11-13T07:30:00Z"/>
          <w:b/>
          <w:sz w:val="28"/>
          <w:szCs w:val="28"/>
          <w:rPrChange w:id="7935" w:author="Stephen Reynolds, Jr." w:date="2012-11-13T07:32:00Z">
            <w:rPr>
              <w:del w:id="7936" w:author="Stephen Reynolds, Jr." w:date="2012-11-13T07:30:00Z"/>
              <w:b/>
              <w:sz w:val="28"/>
              <w:szCs w:val="28"/>
            </w:rPr>
          </w:rPrChange>
        </w:rPr>
      </w:pPr>
      <w:del w:id="7937" w:author="Stephen Reynolds, Jr." w:date="2012-11-13T07:30:00Z">
        <w:r w:rsidRPr="00920A48" w:rsidDel="00920A48">
          <w:rPr>
            <w:b/>
            <w:sz w:val="28"/>
            <w:szCs w:val="28"/>
            <w:rPrChange w:id="7938" w:author="Stephen Reynolds, Jr." w:date="2012-11-13T07:32:00Z">
              <w:rPr>
                <w:b/>
                <w:sz w:val="28"/>
                <w:szCs w:val="28"/>
              </w:rPr>
            </w:rPrChange>
          </w:rPr>
          <w:br w:type="page"/>
        </w:r>
      </w:del>
    </w:p>
    <w:p w:rsidR="00534AD0" w:rsidRPr="00920A48" w:rsidDel="00920A48" w:rsidRDefault="00534AD0" w:rsidP="00534AD0">
      <w:pPr>
        <w:tabs>
          <w:tab w:val="left" w:pos="540"/>
          <w:tab w:val="left" w:pos="1260"/>
        </w:tabs>
        <w:rPr>
          <w:del w:id="7939" w:author="Stephen Reynolds, Jr." w:date="2012-11-13T07:30:00Z"/>
          <w:b/>
          <w:sz w:val="28"/>
          <w:szCs w:val="28"/>
          <w:rPrChange w:id="7940" w:author="Stephen Reynolds, Jr." w:date="2012-11-13T07:32:00Z">
            <w:rPr>
              <w:del w:id="7941" w:author="Stephen Reynolds, Jr." w:date="2012-11-13T07:30:00Z"/>
              <w:b/>
              <w:sz w:val="28"/>
              <w:szCs w:val="28"/>
            </w:rPr>
          </w:rPrChange>
        </w:rPr>
      </w:pPr>
      <w:del w:id="7942" w:author="Stephen Reynolds, Jr." w:date="2012-11-13T07:30:00Z">
        <w:r w:rsidRPr="00920A48" w:rsidDel="00920A48">
          <w:rPr>
            <w:b/>
            <w:sz w:val="28"/>
            <w:szCs w:val="28"/>
            <w:rPrChange w:id="7943" w:author="Stephen Reynolds, Jr." w:date="2012-11-13T07:32:00Z">
              <w:rPr>
                <w:b/>
                <w:sz w:val="28"/>
                <w:szCs w:val="28"/>
              </w:rPr>
            </w:rPrChange>
          </w:rPr>
          <w:delText>III.  What the Gift of Faith is</w:delText>
        </w:r>
      </w:del>
    </w:p>
    <w:p w:rsidR="00534AD0" w:rsidRPr="00920A48" w:rsidDel="00920A48" w:rsidRDefault="00534AD0" w:rsidP="00534AD0">
      <w:pPr>
        <w:tabs>
          <w:tab w:val="left" w:pos="1260"/>
        </w:tabs>
        <w:rPr>
          <w:del w:id="7944" w:author="Stephen Reynolds, Jr." w:date="2012-11-13T07:30:00Z"/>
          <w:b/>
          <w:sz w:val="28"/>
          <w:szCs w:val="28"/>
          <w:rPrChange w:id="7945" w:author="Stephen Reynolds, Jr." w:date="2012-11-13T07:32:00Z">
            <w:rPr>
              <w:del w:id="7946" w:author="Stephen Reynolds, Jr." w:date="2012-11-13T07:30:00Z"/>
              <w:b/>
              <w:sz w:val="28"/>
              <w:szCs w:val="28"/>
            </w:rPr>
          </w:rPrChange>
        </w:rPr>
      </w:pPr>
    </w:p>
    <w:p w:rsidR="00534AD0" w:rsidRPr="00920A48" w:rsidDel="00920A48" w:rsidRDefault="00534AD0" w:rsidP="00534AD0">
      <w:pPr>
        <w:tabs>
          <w:tab w:val="left" w:pos="540"/>
          <w:tab w:val="left" w:pos="1260"/>
        </w:tabs>
        <w:rPr>
          <w:del w:id="7947" w:author="Stephen Reynolds, Jr." w:date="2012-11-13T07:30:00Z"/>
          <w:rPrChange w:id="7948" w:author="Stephen Reynolds, Jr." w:date="2012-11-13T07:32:00Z">
            <w:rPr>
              <w:del w:id="7949" w:author="Stephen Reynolds, Jr." w:date="2012-11-13T07:30:00Z"/>
            </w:rPr>
          </w:rPrChange>
        </w:rPr>
      </w:pPr>
      <w:del w:id="7950" w:author="Stephen Reynolds, Jr." w:date="2012-11-13T07:30:00Z">
        <w:r w:rsidRPr="00920A48" w:rsidDel="00920A48">
          <w:rPr>
            <w:b/>
            <w:sz w:val="28"/>
            <w:szCs w:val="28"/>
            <w:rPrChange w:id="7951" w:author="Stephen Reynolds, Jr." w:date="2012-11-13T07:32:00Z">
              <w:rPr>
                <w:b/>
                <w:sz w:val="28"/>
                <w:szCs w:val="28"/>
              </w:rPr>
            </w:rPrChange>
          </w:rPr>
          <w:tab/>
        </w:r>
        <w:r w:rsidRPr="00920A48" w:rsidDel="00920A48">
          <w:rPr>
            <w:rPrChange w:id="7952" w:author="Stephen Reynolds, Jr." w:date="2012-11-13T07:32:00Z">
              <w:rPr/>
            </w:rPrChange>
          </w:rPr>
          <w:delText>A.</w:delText>
        </w:r>
        <w:r w:rsidRPr="00920A48" w:rsidDel="00920A48">
          <w:rPr>
            <w:rPrChange w:id="7953" w:author="Stephen Reynolds, Jr." w:date="2012-11-13T07:32:00Z">
              <w:rPr/>
            </w:rPrChange>
          </w:rPr>
          <w:tab/>
          <w:delText>It is a Divine imparting of faith to believe God for the miraculous.</w:delText>
        </w:r>
      </w:del>
    </w:p>
    <w:p w:rsidR="00534AD0" w:rsidRPr="00920A48" w:rsidDel="00920A48" w:rsidRDefault="00534AD0" w:rsidP="00534AD0">
      <w:pPr>
        <w:tabs>
          <w:tab w:val="left" w:pos="540"/>
          <w:tab w:val="left" w:pos="1260"/>
        </w:tabs>
        <w:rPr>
          <w:del w:id="7954" w:author="Stephen Reynolds, Jr." w:date="2012-11-13T07:30:00Z"/>
          <w:rPrChange w:id="7955" w:author="Stephen Reynolds, Jr." w:date="2012-11-13T07:32:00Z">
            <w:rPr>
              <w:del w:id="7956" w:author="Stephen Reynolds, Jr." w:date="2012-11-13T07:30:00Z"/>
            </w:rPr>
          </w:rPrChange>
        </w:rPr>
      </w:pPr>
    </w:p>
    <w:p w:rsidR="00534AD0" w:rsidRPr="00920A48" w:rsidDel="00920A48" w:rsidRDefault="00534AD0" w:rsidP="00534AD0">
      <w:pPr>
        <w:tabs>
          <w:tab w:val="left" w:pos="540"/>
          <w:tab w:val="left" w:pos="1260"/>
          <w:tab w:val="left" w:pos="1980"/>
        </w:tabs>
        <w:rPr>
          <w:del w:id="7957" w:author="Stephen Reynolds, Jr." w:date="2012-11-13T07:30:00Z"/>
          <w:rPrChange w:id="7958" w:author="Stephen Reynolds, Jr." w:date="2012-11-13T07:32:00Z">
            <w:rPr>
              <w:del w:id="7959" w:author="Stephen Reynolds, Jr." w:date="2012-11-13T07:30:00Z"/>
            </w:rPr>
          </w:rPrChange>
        </w:rPr>
      </w:pPr>
      <w:del w:id="7960" w:author="Stephen Reynolds, Jr." w:date="2012-11-13T07:30:00Z">
        <w:r w:rsidRPr="00920A48" w:rsidDel="00920A48">
          <w:rPr>
            <w:rPrChange w:id="7961" w:author="Stephen Reynolds, Jr." w:date="2012-11-13T07:32:00Z">
              <w:rPr/>
            </w:rPrChange>
          </w:rPr>
          <w:tab/>
        </w:r>
        <w:r w:rsidRPr="00920A48" w:rsidDel="00920A48">
          <w:rPr>
            <w:rPrChange w:id="7962" w:author="Stephen Reynolds, Jr." w:date="2012-11-13T07:32:00Z">
              <w:rPr/>
            </w:rPrChange>
          </w:rPr>
          <w:tab/>
          <w:delText>1.</w:delText>
        </w:r>
        <w:r w:rsidRPr="00920A48" w:rsidDel="00920A48">
          <w:rPr>
            <w:rPrChange w:id="7963" w:author="Stephen Reynolds, Jr." w:date="2012-11-13T07:32:00Z">
              <w:rPr/>
            </w:rPrChange>
          </w:rPr>
          <w:tab/>
          <w:delText>It is a Gift of God to believe God for the impossible.</w:delText>
        </w:r>
      </w:del>
    </w:p>
    <w:p w:rsidR="00534AD0" w:rsidRPr="00920A48" w:rsidDel="00920A48" w:rsidRDefault="00534AD0" w:rsidP="00534AD0">
      <w:pPr>
        <w:tabs>
          <w:tab w:val="left" w:pos="540"/>
          <w:tab w:val="left" w:pos="1260"/>
        </w:tabs>
        <w:rPr>
          <w:del w:id="7964" w:author="Stephen Reynolds, Jr." w:date="2012-11-13T07:30:00Z"/>
          <w:i/>
          <w:rPrChange w:id="7965" w:author="Stephen Reynolds, Jr." w:date="2012-11-13T07:32:00Z">
            <w:rPr>
              <w:del w:id="7966" w:author="Stephen Reynolds, Jr." w:date="2012-11-13T07:30:00Z"/>
              <w:i/>
            </w:rPr>
          </w:rPrChange>
        </w:rPr>
      </w:pPr>
      <w:del w:id="7967" w:author="Stephen Reynolds, Jr." w:date="2012-11-13T07:30:00Z">
        <w:r w:rsidRPr="00920A48" w:rsidDel="00920A48">
          <w:rPr>
            <w:i/>
            <w:rPrChange w:id="7968" w:author="Stephen Reynolds, Jr." w:date="2012-11-13T07:32:00Z">
              <w:rPr>
                <w:i/>
              </w:rPr>
            </w:rPrChange>
          </w:rPr>
          <w:delText xml:space="preserve">But Jesus beheld them, and said unto them, With men this is impossible; but with God all things are possible. </w:delText>
        </w:r>
        <w:r w:rsidRPr="00920A48" w:rsidDel="00920A48">
          <w:rPr>
            <w:rPrChange w:id="7969" w:author="Stephen Reynolds, Jr." w:date="2012-11-13T07:32:00Z">
              <w:rPr/>
            </w:rPrChange>
          </w:rPr>
          <w:delText>- Matthew 19:26</w:delText>
        </w:r>
      </w:del>
    </w:p>
    <w:p w:rsidR="00534AD0" w:rsidRPr="00920A48" w:rsidDel="00920A48" w:rsidRDefault="00534AD0" w:rsidP="00534AD0">
      <w:pPr>
        <w:tabs>
          <w:tab w:val="left" w:pos="540"/>
          <w:tab w:val="left" w:pos="1260"/>
        </w:tabs>
        <w:rPr>
          <w:del w:id="7970" w:author="Stephen Reynolds, Jr." w:date="2012-11-13T07:30:00Z"/>
          <w:rPrChange w:id="7971" w:author="Stephen Reynolds, Jr." w:date="2012-11-13T07:32:00Z">
            <w:rPr>
              <w:del w:id="7972" w:author="Stephen Reynolds, Jr." w:date="2012-11-13T07:30:00Z"/>
            </w:rPr>
          </w:rPrChange>
        </w:rPr>
      </w:pPr>
    </w:p>
    <w:p w:rsidR="00534AD0" w:rsidRPr="00920A48" w:rsidDel="00920A48" w:rsidRDefault="00534AD0" w:rsidP="00534AD0">
      <w:pPr>
        <w:tabs>
          <w:tab w:val="left" w:pos="540"/>
          <w:tab w:val="left" w:pos="1260"/>
        </w:tabs>
        <w:ind w:firstLine="720"/>
        <w:rPr>
          <w:del w:id="7973" w:author="Stephen Reynolds, Jr." w:date="2012-11-13T07:30:00Z"/>
          <w:rPrChange w:id="7974" w:author="Stephen Reynolds, Jr." w:date="2012-11-13T07:32:00Z">
            <w:rPr>
              <w:del w:id="7975" w:author="Stephen Reynolds, Jr." w:date="2012-11-13T07:30:00Z"/>
            </w:rPr>
          </w:rPrChange>
        </w:rPr>
      </w:pPr>
      <w:del w:id="7976" w:author="Stephen Reynolds, Jr." w:date="2012-11-13T07:30:00Z">
        <w:r w:rsidRPr="00920A48" w:rsidDel="00920A48">
          <w:rPr>
            <w:rPrChange w:id="7977" w:author="Stephen Reynolds, Jr." w:date="2012-11-13T07:32:00Z">
              <w:rPr/>
            </w:rPrChange>
          </w:rPr>
          <w:delText>God can do anything, but fail.  The Holy Ghost produces supernatural faith within a man to take God at His Word and to believe for the impossible.  God can do what man cannot do.  He is the creator of the universe and nothing is impossible with God.</w:delText>
        </w:r>
      </w:del>
    </w:p>
    <w:p w:rsidR="00534AD0" w:rsidRPr="00920A48" w:rsidDel="00920A48" w:rsidRDefault="00534AD0" w:rsidP="00534AD0">
      <w:pPr>
        <w:tabs>
          <w:tab w:val="left" w:pos="540"/>
          <w:tab w:val="left" w:pos="1260"/>
        </w:tabs>
        <w:ind w:firstLine="720"/>
        <w:rPr>
          <w:del w:id="7978" w:author="Stephen Reynolds, Jr." w:date="2012-11-13T07:30:00Z"/>
          <w:rPrChange w:id="7979" w:author="Stephen Reynolds, Jr." w:date="2012-11-13T07:32:00Z">
            <w:rPr>
              <w:del w:id="7980" w:author="Stephen Reynolds, Jr." w:date="2012-11-13T07:30:00Z"/>
            </w:rPr>
          </w:rPrChange>
        </w:rPr>
      </w:pPr>
    </w:p>
    <w:p w:rsidR="00534AD0" w:rsidRPr="00920A48" w:rsidDel="00920A48" w:rsidRDefault="00534AD0" w:rsidP="00534AD0">
      <w:pPr>
        <w:tabs>
          <w:tab w:val="left" w:pos="540"/>
          <w:tab w:val="left" w:pos="1260"/>
          <w:tab w:val="left" w:pos="1980"/>
        </w:tabs>
        <w:rPr>
          <w:del w:id="7981" w:author="Stephen Reynolds, Jr." w:date="2012-11-13T07:30:00Z"/>
          <w:rPrChange w:id="7982" w:author="Stephen Reynolds, Jr." w:date="2012-11-13T07:32:00Z">
            <w:rPr>
              <w:del w:id="7983" w:author="Stephen Reynolds, Jr." w:date="2012-11-13T07:30:00Z"/>
            </w:rPr>
          </w:rPrChange>
        </w:rPr>
      </w:pPr>
      <w:del w:id="7984" w:author="Stephen Reynolds, Jr." w:date="2012-11-13T07:30:00Z">
        <w:r w:rsidRPr="00920A48" w:rsidDel="00920A48">
          <w:rPr>
            <w:rPrChange w:id="7985" w:author="Stephen Reynolds, Jr." w:date="2012-11-13T07:32:00Z">
              <w:rPr/>
            </w:rPrChange>
          </w:rPr>
          <w:tab/>
        </w:r>
        <w:r w:rsidRPr="00920A48" w:rsidDel="00920A48">
          <w:rPr>
            <w:rPrChange w:id="7986" w:author="Stephen Reynolds, Jr." w:date="2012-11-13T07:32:00Z">
              <w:rPr/>
            </w:rPrChange>
          </w:rPr>
          <w:tab/>
          <w:delText>2.</w:delText>
        </w:r>
        <w:r w:rsidRPr="00920A48" w:rsidDel="00920A48">
          <w:rPr>
            <w:rPrChange w:id="7987" w:author="Stephen Reynolds, Jr." w:date="2012-11-13T07:32:00Z">
              <w:rPr/>
            </w:rPrChange>
          </w:rPr>
          <w:tab/>
          <w:delText>This is the faith of God put within the heart of a man.</w:delText>
        </w:r>
      </w:del>
    </w:p>
    <w:p w:rsidR="00534AD0" w:rsidRPr="00920A48" w:rsidDel="00920A48" w:rsidRDefault="00534AD0" w:rsidP="00534AD0">
      <w:pPr>
        <w:tabs>
          <w:tab w:val="left" w:pos="540"/>
          <w:tab w:val="left" w:pos="1260"/>
          <w:tab w:val="left" w:pos="1980"/>
        </w:tabs>
        <w:ind w:firstLine="720"/>
        <w:rPr>
          <w:del w:id="7988" w:author="Stephen Reynolds, Jr." w:date="2012-11-13T07:30:00Z"/>
          <w:rPrChange w:id="7989" w:author="Stephen Reynolds, Jr." w:date="2012-11-13T07:32:00Z">
            <w:rPr>
              <w:del w:id="7990" w:author="Stephen Reynolds, Jr." w:date="2012-11-13T07:30:00Z"/>
            </w:rPr>
          </w:rPrChange>
        </w:rPr>
      </w:pPr>
      <w:del w:id="7991" w:author="Stephen Reynolds, Jr." w:date="2012-11-13T07:30:00Z">
        <w:r w:rsidRPr="00920A48" w:rsidDel="00920A48">
          <w:rPr>
            <w:rPrChange w:id="7992" w:author="Stephen Reynolds, Jr." w:date="2012-11-13T07:32:00Z">
              <w:rPr/>
            </w:rPrChange>
          </w:rPr>
          <w:delText>This gift is an operation of the Holy Ghost to place God given faith into a man beyond any natural means of faith or believing.  This is not the faith of man it is the faith of God.</w:delText>
        </w:r>
      </w:del>
    </w:p>
    <w:p w:rsidR="00715B9D" w:rsidRPr="00920A48" w:rsidDel="00920A48" w:rsidRDefault="00715B9D" w:rsidP="00534AD0">
      <w:pPr>
        <w:tabs>
          <w:tab w:val="left" w:pos="540"/>
          <w:tab w:val="left" w:pos="1260"/>
          <w:tab w:val="left" w:pos="1980"/>
        </w:tabs>
        <w:ind w:firstLine="720"/>
        <w:rPr>
          <w:del w:id="7993" w:author="Stephen Reynolds, Jr." w:date="2012-11-13T07:30:00Z"/>
          <w:rPrChange w:id="7994" w:author="Stephen Reynolds, Jr." w:date="2012-11-13T07:32:00Z">
            <w:rPr>
              <w:del w:id="7995" w:author="Stephen Reynolds, Jr." w:date="2012-11-13T07:30:00Z"/>
            </w:rPr>
          </w:rPrChange>
        </w:rPr>
      </w:pPr>
    </w:p>
    <w:p w:rsidR="00534AD0" w:rsidRPr="00920A48" w:rsidDel="00920A48" w:rsidRDefault="00534AD0" w:rsidP="00534AD0">
      <w:pPr>
        <w:tabs>
          <w:tab w:val="left" w:pos="540"/>
          <w:tab w:val="left" w:pos="1260"/>
          <w:tab w:val="left" w:pos="1980"/>
        </w:tabs>
        <w:ind w:firstLine="720"/>
        <w:rPr>
          <w:del w:id="7996" w:author="Stephen Reynolds, Jr." w:date="2012-11-13T07:30:00Z"/>
          <w:rPrChange w:id="7997" w:author="Stephen Reynolds, Jr." w:date="2012-11-13T07:32:00Z">
            <w:rPr>
              <w:del w:id="7998" w:author="Stephen Reynolds, Jr." w:date="2012-11-13T07:30:00Z"/>
            </w:rPr>
          </w:rPrChange>
        </w:rPr>
      </w:pPr>
      <w:del w:id="7999" w:author="Stephen Reynolds, Jr." w:date="2012-11-13T07:30:00Z">
        <w:r w:rsidRPr="00920A48" w:rsidDel="00920A48">
          <w:rPr>
            <w:rPrChange w:id="8000" w:author="Stephen Reynolds, Jr." w:date="2012-11-13T07:32:00Z">
              <w:rPr/>
            </w:rPrChange>
          </w:rPr>
          <w:tab/>
          <w:delText>3.</w:delText>
        </w:r>
        <w:r w:rsidRPr="00920A48" w:rsidDel="00920A48">
          <w:rPr>
            <w:rPrChange w:id="8001" w:author="Stephen Reynolds, Jr." w:date="2012-11-13T07:32:00Z">
              <w:rPr/>
            </w:rPrChange>
          </w:rPr>
          <w:tab/>
          <w:delText>It is a supernatural trust in God for the miraculous.</w:delText>
        </w:r>
      </w:del>
    </w:p>
    <w:p w:rsidR="00534AD0" w:rsidRPr="00920A48" w:rsidDel="00920A48" w:rsidRDefault="00534AD0" w:rsidP="00534AD0">
      <w:pPr>
        <w:tabs>
          <w:tab w:val="left" w:pos="540"/>
          <w:tab w:val="left" w:pos="1260"/>
          <w:tab w:val="left" w:pos="1980"/>
        </w:tabs>
        <w:ind w:firstLine="720"/>
        <w:rPr>
          <w:del w:id="8002" w:author="Stephen Reynolds, Jr." w:date="2012-11-13T07:30:00Z"/>
          <w:rPrChange w:id="8003" w:author="Stephen Reynolds, Jr." w:date="2012-11-13T07:32:00Z">
            <w:rPr>
              <w:del w:id="8004" w:author="Stephen Reynolds, Jr." w:date="2012-11-13T07:30:00Z"/>
            </w:rPr>
          </w:rPrChange>
        </w:rPr>
      </w:pPr>
    </w:p>
    <w:p w:rsidR="00534AD0" w:rsidRPr="00920A48" w:rsidDel="00920A48" w:rsidRDefault="00534AD0" w:rsidP="00534AD0">
      <w:pPr>
        <w:tabs>
          <w:tab w:val="left" w:pos="540"/>
          <w:tab w:val="left" w:pos="1260"/>
        </w:tabs>
        <w:rPr>
          <w:del w:id="8005" w:author="Stephen Reynolds, Jr." w:date="2012-11-13T07:30:00Z"/>
          <w:rPrChange w:id="8006" w:author="Stephen Reynolds, Jr." w:date="2012-11-13T07:32:00Z">
            <w:rPr>
              <w:del w:id="8007" w:author="Stephen Reynolds, Jr." w:date="2012-11-13T07:30:00Z"/>
            </w:rPr>
          </w:rPrChange>
        </w:rPr>
      </w:pPr>
      <w:del w:id="8008" w:author="Stephen Reynolds, Jr." w:date="2012-11-13T07:30:00Z">
        <w:r w:rsidRPr="00920A48" w:rsidDel="00920A48">
          <w:rPr>
            <w:rPrChange w:id="8009" w:author="Stephen Reynolds, Jr." w:date="2012-11-13T07:32:00Z">
              <w:rPr/>
            </w:rPrChange>
          </w:rPr>
          <w:tab/>
          <w:delText>B.</w:delText>
        </w:r>
        <w:r w:rsidRPr="00920A48" w:rsidDel="00920A48">
          <w:rPr>
            <w:rPrChange w:id="8010" w:author="Stephen Reynolds, Jr." w:date="2012-11-13T07:32:00Z">
              <w:rPr/>
            </w:rPrChange>
          </w:rPr>
          <w:tab/>
          <w:delText>It is an implanting of a Divine Word to produce supernatural faith.</w:delText>
        </w:r>
      </w:del>
    </w:p>
    <w:p w:rsidR="00534AD0" w:rsidRPr="00920A48" w:rsidDel="00920A48" w:rsidRDefault="00534AD0" w:rsidP="00534AD0">
      <w:pPr>
        <w:tabs>
          <w:tab w:val="left" w:pos="540"/>
          <w:tab w:val="left" w:pos="1260"/>
        </w:tabs>
        <w:rPr>
          <w:del w:id="8011" w:author="Stephen Reynolds, Jr." w:date="2012-11-13T07:30:00Z"/>
          <w:rPrChange w:id="8012" w:author="Stephen Reynolds, Jr." w:date="2012-11-13T07:32:00Z">
            <w:rPr>
              <w:del w:id="8013" w:author="Stephen Reynolds, Jr." w:date="2012-11-13T07:30:00Z"/>
            </w:rPr>
          </w:rPrChange>
        </w:rPr>
      </w:pPr>
    </w:p>
    <w:p w:rsidR="00534AD0" w:rsidRPr="00920A48" w:rsidDel="00920A48" w:rsidRDefault="00534AD0" w:rsidP="00534AD0">
      <w:pPr>
        <w:tabs>
          <w:tab w:val="left" w:pos="540"/>
          <w:tab w:val="left" w:pos="1260"/>
          <w:tab w:val="left" w:pos="1980"/>
        </w:tabs>
        <w:rPr>
          <w:del w:id="8014" w:author="Stephen Reynolds, Jr." w:date="2012-11-13T07:30:00Z"/>
          <w:rPrChange w:id="8015" w:author="Stephen Reynolds, Jr." w:date="2012-11-13T07:32:00Z">
            <w:rPr>
              <w:del w:id="8016" w:author="Stephen Reynolds, Jr." w:date="2012-11-13T07:30:00Z"/>
            </w:rPr>
          </w:rPrChange>
        </w:rPr>
      </w:pPr>
      <w:del w:id="8017" w:author="Stephen Reynolds, Jr." w:date="2012-11-13T07:30:00Z">
        <w:r w:rsidRPr="00920A48" w:rsidDel="00920A48">
          <w:rPr>
            <w:rPrChange w:id="8018" w:author="Stephen Reynolds, Jr." w:date="2012-11-13T07:32:00Z">
              <w:rPr/>
            </w:rPrChange>
          </w:rPr>
          <w:tab/>
        </w:r>
        <w:r w:rsidRPr="00920A48" w:rsidDel="00920A48">
          <w:rPr>
            <w:rPrChange w:id="8019" w:author="Stephen Reynolds, Jr." w:date="2012-11-13T07:32:00Z">
              <w:rPr/>
            </w:rPrChange>
          </w:rPr>
          <w:tab/>
          <w:delText>1.</w:delText>
        </w:r>
        <w:r w:rsidRPr="00920A48" w:rsidDel="00920A48">
          <w:rPr>
            <w:rPrChange w:id="8020" w:author="Stephen Reynolds, Jr." w:date="2012-11-13T07:32:00Z">
              <w:rPr/>
            </w:rPrChange>
          </w:rPr>
          <w:tab/>
          <w:delText>Faith is still acting on the Word of God.</w:delText>
        </w:r>
      </w:del>
    </w:p>
    <w:p w:rsidR="00534AD0" w:rsidRPr="00920A48" w:rsidDel="00920A48" w:rsidRDefault="00534AD0" w:rsidP="00534AD0">
      <w:pPr>
        <w:tabs>
          <w:tab w:val="left" w:pos="540"/>
          <w:tab w:val="left" w:pos="1260"/>
          <w:tab w:val="left" w:pos="1980"/>
        </w:tabs>
        <w:ind w:firstLine="720"/>
        <w:rPr>
          <w:del w:id="8021" w:author="Stephen Reynolds, Jr." w:date="2012-11-13T07:30:00Z"/>
          <w:rPrChange w:id="8022" w:author="Stephen Reynolds, Jr." w:date="2012-11-13T07:32:00Z">
            <w:rPr>
              <w:del w:id="8023" w:author="Stephen Reynolds, Jr." w:date="2012-11-13T07:30:00Z"/>
            </w:rPr>
          </w:rPrChange>
        </w:rPr>
      </w:pPr>
      <w:del w:id="8024" w:author="Stephen Reynolds, Jr." w:date="2012-11-13T07:30:00Z">
        <w:r w:rsidRPr="00920A48" w:rsidDel="00920A48">
          <w:rPr>
            <w:rPrChange w:id="8025" w:author="Stephen Reynolds, Jr." w:date="2012-11-13T07:32:00Z">
              <w:rPr/>
            </w:rPrChange>
          </w:rPr>
          <w:delText>Faith comes by the Word of God – Rom. 10:17  All faith is based upon God’s Word.  This Gift involves a supernatural implanting of the Word of God that produces a supernatural faith.</w:delText>
        </w:r>
      </w:del>
    </w:p>
    <w:p w:rsidR="00534AD0" w:rsidRPr="00920A48" w:rsidDel="00920A48" w:rsidRDefault="00534AD0" w:rsidP="00534AD0">
      <w:pPr>
        <w:tabs>
          <w:tab w:val="left" w:pos="540"/>
          <w:tab w:val="left" w:pos="1260"/>
          <w:tab w:val="left" w:pos="1980"/>
        </w:tabs>
        <w:ind w:firstLine="720"/>
        <w:rPr>
          <w:del w:id="8026" w:author="Stephen Reynolds, Jr." w:date="2012-11-13T07:30:00Z"/>
          <w:rPrChange w:id="8027" w:author="Stephen Reynolds, Jr." w:date="2012-11-13T07:32:00Z">
            <w:rPr>
              <w:del w:id="8028" w:author="Stephen Reynolds, Jr." w:date="2012-11-13T07:30:00Z"/>
            </w:rPr>
          </w:rPrChange>
        </w:rPr>
      </w:pPr>
    </w:p>
    <w:p w:rsidR="00534AD0" w:rsidRPr="00920A48" w:rsidDel="00920A48" w:rsidRDefault="00534AD0" w:rsidP="00534AD0">
      <w:pPr>
        <w:tabs>
          <w:tab w:val="left" w:pos="1260"/>
          <w:tab w:val="left" w:pos="1980"/>
        </w:tabs>
        <w:ind w:firstLine="720"/>
        <w:rPr>
          <w:del w:id="8029" w:author="Stephen Reynolds, Jr." w:date="2012-11-13T07:30:00Z"/>
          <w:rPrChange w:id="8030" w:author="Stephen Reynolds, Jr." w:date="2012-11-13T07:32:00Z">
            <w:rPr>
              <w:del w:id="8031" w:author="Stephen Reynolds, Jr." w:date="2012-11-13T07:30:00Z"/>
            </w:rPr>
          </w:rPrChange>
        </w:rPr>
      </w:pPr>
      <w:del w:id="8032" w:author="Stephen Reynolds, Jr." w:date="2012-11-13T07:30:00Z">
        <w:r w:rsidRPr="00920A48" w:rsidDel="00920A48">
          <w:rPr>
            <w:rPrChange w:id="8033" w:author="Stephen Reynolds, Jr." w:date="2012-11-13T07:32:00Z">
              <w:rPr/>
            </w:rPrChange>
          </w:rPr>
          <w:tab/>
          <w:delText>2.</w:delText>
        </w:r>
        <w:r w:rsidRPr="00920A48" w:rsidDel="00920A48">
          <w:rPr>
            <w:rPrChange w:id="8034" w:author="Stephen Reynolds, Jr." w:date="2012-11-13T07:32:00Z">
              <w:rPr/>
            </w:rPrChange>
          </w:rPr>
          <w:tab/>
          <w:delText xml:space="preserve">The only thing that will cause you never to waver, is when God does it, </w:delText>
        </w:r>
        <w:r w:rsidRPr="00920A48" w:rsidDel="00920A48">
          <w:rPr>
            <w:rPrChange w:id="8035" w:author="Stephen Reynolds, Jr." w:date="2012-11-13T07:32:00Z">
              <w:rPr/>
            </w:rPrChange>
          </w:rPr>
          <w:tab/>
        </w:r>
        <w:r w:rsidRPr="00920A48" w:rsidDel="00920A48">
          <w:rPr>
            <w:rPrChange w:id="8036" w:author="Stephen Reynolds, Jr." w:date="2012-11-13T07:32:00Z">
              <w:rPr/>
            </w:rPrChange>
          </w:rPr>
          <w:tab/>
          <w:delText>and puts a word into your heart.</w:delText>
        </w:r>
      </w:del>
    </w:p>
    <w:p w:rsidR="00534AD0" w:rsidRPr="00920A48" w:rsidDel="00920A48" w:rsidRDefault="00534AD0" w:rsidP="00534AD0">
      <w:pPr>
        <w:rPr>
          <w:del w:id="8037" w:author="Stephen Reynolds, Jr." w:date="2012-11-13T07:30:00Z"/>
          <w:rPrChange w:id="8038" w:author="Stephen Reynolds, Jr." w:date="2012-11-13T07:32:00Z">
            <w:rPr>
              <w:del w:id="8039" w:author="Stephen Reynolds, Jr." w:date="2012-11-13T07:30:00Z"/>
            </w:rPr>
          </w:rPrChange>
        </w:rPr>
      </w:pPr>
      <w:del w:id="8040" w:author="Stephen Reynolds, Jr." w:date="2012-11-13T07:30:00Z">
        <w:r w:rsidRPr="00920A48" w:rsidDel="00920A48">
          <w:rPr>
            <w:rPrChange w:id="8041" w:author="Stephen Reynolds, Jr." w:date="2012-11-13T07:32:00Z">
              <w:rPr/>
            </w:rPrChange>
          </w:rPr>
          <w:delText xml:space="preserve"> </w:delText>
        </w:r>
      </w:del>
    </w:p>
    <w:p w:rsidR="00534AD0" w:rsidRPr="00920A48" w:rsidDel="00920A48" w:rsidRDefault="00534AD0" w:rsidP="00534AD0">
      <w:pPr>
        <w:tabs>
          <w:tab w:val="left" w:pos="540"/>
          <w:tab w:val="left" w:pos="1260"/>
        </w:tabs>
        <w:rPr>
          <w:del w:id="8042" w:author="Stephen Reynolds, Jr." w:date="2012-11-13T07:30:00Z"/>
          <w:rPrChange w:id="8043" w:author="Stephen Reynolds, Jr." w:date="2012-11-13T07:32:00Z">
            <w:rPr>
              <w:del w:id="8044" w:author="Stephen Reynolds, Jr." w:date="2012-11-13T07:30:00Z"/>
            </w:rPr>
          </w:rPrChange>
        </w:rPr>
      </w:pPr>
      <w:del w:id="8045" w:author="Stephen Reynolds, Jr." w:date="2012-11-13T07:30:00Z">
        <w:r w:rsidRPr="00920A48" w:rsidDel="00920A48">
          <w:rPr>
            <w:rPrChange w:id="8046" w:author="Stephen Reynolds, Jr." w:date="2012-11-13T07:32:00Z">
              <w:rPr/>
            </w:rPrChange>
          </w:rPr>
          <w:tab/>
          <w:delText>C.</w:delText>
        </w:r>
        <w:r w:rsidRPr="00920A48" w:rsidDel="00920A48">
          <w:rPr>
            <w:rPrChange w:id="8047" w:author="Stephen Reynolds, Jr." w:date="2012-11-13T07:32:00Z">
              <w:rPr/>
            </w:rPrChange>
          </w:rPr>
          <w:tab/>
          <w:delText xml:space="preserve">It is God given faith to stand against great odds and believe God for the </w:delText>
        </w:r>
        <w:r w:rsidRPr="00920A48" w:rsidDel="00920A48">
          <w:rPr>
            <w:rPrChange w:id="8048" w:author="Stephen Reynolds, Jr." w:date="2012-11-13T07:32:00Z">
              <w:rPr/>
            </w:rPrChange>
          </w:rPr>
          <w:tab/>
        </w:r>
        <w:r w:rsidRPr="00920A48" w:rsidDel="00920A48">
          <w:rPr>
            <w:rPrChange w:id="8049" w:author="Stephen Reynolds, Jr." w:date="2012-11-13T07:32:00Z">
              <w:rPr/>
            </w:rPrChange>
          </w:rPr>
          <w:tab/>
        </w:r>
        <w:r w:rsidRPr="00920A48" w:rsidDel="00920A48">
          <w:rPr>
            <w:rPrChange w:id="8050" w:author="Stephen Reynolds, Jr." w:date="2012-11-13T07:32:00Z">
              <w:rPr/>
            </w:rPrChange>
          </w:rPr>
          <w:tab/>
          <w:delText>victory.</w:delText>
        </w:r>
      </w:del>
    </w:p>
    <w:p w:rsidR="00534AD0" w:rsidRPr="00920A48" w:rsidDel="00920A48" w:rsidRDefault="00534AD0" w:rsidP="00534AD0">
      <w:pPr>
        <w:tabs>
          <w:tab w:val="left" w:pos="540"/>
          <w:tab w:val="left" w:pos="1260"/>
        </w:tabs>
        <w:ind w:firstLine="720"/>
        <w:rPr>
          <w:del w:id="8051" w:author="Stephen Reynolds, Jr." w:date="2012-11-13T07:30:00Z"/>
          <w:rPrChange w:id="8052" w:author="Stephen Reynolds, Jr." w:date="2012-11-13T07:32:00Z">
            <w:rPr>
              <w:del w:id="8053" w:author="Stephen Reynolds, Jr." w:date="2012-11-13T07:30:00Z"/>
            </w:rPr>
          </w:rPrChange>
        </w:rPr>
      </w:pPr>
    </w:p>
    <w:p w:rsidR="00534AD0" w:rsidRPr="00920A48" w:rsidDel="00920A48" w:rsidRDefault="00534AD0" w:rsidP="00534AD0">
      <w:pPr>
        <w:tabs>
          <w:tab w:val="left" w:pos="1260"/>
          <w:tab w:val="left" w:pos="1980"/>
        </w:tabs>
        <w:rPr>
          <w:del w:id="8054" w:author="Stephen Reynolds, Jr." w:date="2012-11-13T07:30:00Z"/>
          <w:rPrChange w:id="8055" w:author="Stephen Reynolds, Jr." w:date="2012-11-13T07:32:00Z">
            <w:rPr>
              <w:del w:id="8056" w:author="Stephen Reynolds, Jr." w:date="2012-11-13T07:30:00Z"/>
            </w:rPr>
          </w:rPrChange>
        </w:rPr>
      </w:pPr>
      <w:del w:id="8057" w:author="Stephen Reynolds, Jr." w:date="2012-11-13T07:30:00Z">
        <w:r w:rsidRPr="00920A48" w:rsidDel="00920A48">
          <w:rPr>
            <w:rPrChange w:id="8058" w:author="Stephen Reynolds, Jr." w:date="2012-11-13T07:32:00Z">
              <w:rPr/>
            </w:rPrChange>
          </w:rPr>
          <w:tab/>
          <w:delText>1.</w:delText>
        </w:r>
        <w:r w:rsidRPr="00920A48" w:rsidDel="00920A48">
          <w:rPr>
            <w:rPrChange w:id="8059" w:author="Stephen Reynolds, Jr." w:date="2012-11-13T07:32:00Z">
              <w:rPr/>
            </w:rPrChange>
          </w:rPr>
          <w:tab/>
          <w:delText xml:space="preserve">This is not a natural fight of faith.  </w:delText>
        </w:r>
      </w:del>
    </w:p>
    <w:p w:rsidR="00534AD0" w:rsidRPr="00920A48" w:rsidDel="00920A48" w:rsidRDefault="00534AD0" w:rsidP="00534AD0">
      <w:pPr>
        <w:tabs>
          <w:tab w:val="left" w:pos="1260"/>
          <w:tab w:val="left" w:pos="1980"/>
        </w:tabs>
        <w:ind w:firstLine="720"/>
        <w:rPr>
          <w:del w:id="8060" w:author="Stephen Reynolds, Jr." w:date="2012-11-13T07:30:00Z"/>
          <w:rPrChange w:id="8061" w:author="Stephen Reynolds, Jr." w:date="2012-11-13T07:32:00Z">
            <w:rPr>
              <w:del w:id="8062" w:author="Stephen Reynolds, Jr." w:date="2012-11-13T07:30:00Z"/>
            </w:rPr>
          </w:rPrChange>
        </w:rPr>
      </w:pPr>
      <w:del w:id="8063" w:author="Stephen Reynolds, Jr." w:date="2012-11-13T07:30:00Z">
        <w:r w:rsidRPr="00920A48" w:rsidDel="00920A48">
          <w:rPr>
            <w:rPrChange w:id="8064" w:author="Stephen Reynolds, Jr." w:date="2012-11-13T07:32:00Z">
              <w:rPr/>
            </w:rPrChange>
          </w:rPr>
          <w:delText xml:space="preserve">It is something that God does beyond man’s ability to believe.  This is faith of a Divine order and not of a natural order.  When God does it there is no fight or struggle to believe. </w:delText>
        </w:r>
      </w:del>
    </w:p>
    <w:p w:rsidR="00534AD0" w:rsidRPr="00920A48" w:rsidDel="00920A48" w:rsidRDefault="00534AD0" w:rsidP="00534AD0">
      <w:pPr>
        <w:tabs>
          <w:tab w:val="left" w:pos="1260"/>
          <w:tab w:val="left" w:pos="1980"/>
        </w:tabs>
        <w:ind w:firstLine="720"/>
        <w:rPr>
          <w:del w:id="8065" w:author="Stephen Reynolds, Jr." w:date="2012-11-13T07:30:00Z"/>
          <w:rPrChange w:id="8066" w:author="Stephen Reynolds, Jr." w:date="2012-11-13T07:32:00Z">
            <w:rPr>
              <w:del w:id="8067" w:author="Stephen Reynolds, Jr." w:date="2012-11-13T07:30:00Z"/>
            </w:rPr>
          </w:rPrChange>
        </w:rPr>
      </w:pPr>
    </w:p>
    <w:p w:rsidR="00534AD0" w:rsidRPr="00920A48" w:rsidDel="00920A48" w:rsidRDefault="00534AD0" w:rsidP="00534AD0">
      <w:pPr>
        <w:tabs>
          <w:tab w:val="left" w:pos="1260"/>
          <w:tab w:val="left" w:pos="1980"/>
        </w:tabs>
        <w:ind w:firstLine="720"/>
        <w:rPr>
          <w:del w:id="8068" w:author="Stephen Reynolds, Jr." w:date="2012-11-13T07:30:00Z"/>
          <w:rPrChange w:id="8069" w:author="Stephen Reynolds, Jr." w:date="2012-11-13T07:32:00Z">
            <w:rPr>
              <w:del w:id="8070" w:author="Stephen Reynolds, Jr." w:date="2012-11-13T07:30:00Z"/>
            </w:rPr>
          </w:rPrChange>
        </w:rPr>
      </w:pPr>
      <w:del w:id="8071" w:author="Stephen Reynolds, Jr." w:date="2012-11-13T07:30:00Z">
        <w:r w:rsidRPr="00920A48" w:rsidDel="00920A48">
          <w:rPr>
            <w:rPrChange w:id="8072" w:author="Stephen Reynolds, Jr." w:date="2012-11-13T07:32:00Z">
              <w:rPr/>
            </w:rPrChange>
          </w:rPr>
          <w:tab/>
          <w:delText>2.</w:delText>
        </w:r>
        <w:r w:rsidRPr="00920A48" w:rsidDel="00920A48">
          <w:rPr>
            <w:rPrChange w:id="8073" w:author="Stephen Reynolds, Jr." w:date="2012-11-13T07:32:00Z">
              <w:rPr/>
            </w:rPrChange>
          </w:rPr>
          <w:tab/>
          <w:delText xml:space="preserve"> It is not wavering faith. </w:delText>
        </w:r>
      </w:del>
    </w:p>
    <w:p w:rsidR="00534AD0" w:rsidRPr="00920A48" w:rsidDel="00920A48" w:rsidRDefault="00534AD0" w:rsidP="00534AD0">
      <w:pPr>
        <w:tabs>
          <w:tab w:val="left" w:pos="1260"/>
          <w:tab w:val="left" w:pos="1980"/>
        </w:tabs>
        <w:ind w:firstLine="720"/>
        <w:rPr>
          <w:del w:id="8074" w:author="Stephen Reynolds, Jr." w:date="2012-11-13T07:30:00Z"/>
          <w:rPrChange w:id="8075" w:author="Stephen Reynolds, Jr." w:date="2012-11-13T07:32:00Z">
            <w:rPr>
              <w:del w:id="8076" w:author="Stephen Reynolds, Jr." w:date="2012-11-13T07:30:00Z"/>
            </w:rPr>
          </w:rPrChange>
        </w:rPr>
      </w:pPr>
      <w:del w:id="8077" w:author="Stephen Reynolds, Jr." w:date="2012-11-13T07:30:00Z">
        <w:r w:rsidRPr="00920A48" w:rsidDel="00920A48">
          <w:rPr>
            <w:rPrChange w:id="8078" w:author="Stephen Reynolds, Jr." w:date="2012-11-13T07:32:00Z">
              <w:rPr/>
            </w:rPrChange>
          </w:rPr>
          <w:delText xml:space="preserve">This has to be something that God does for you, when God puts something in you; it removes all the wavering and all the questions.   </w:delText>
        </w:r>
      </w:del>
    </w:p>
    <w:p w:rsidR="00534AD0" w:rsidRPr="00920A48" w:rsidDel="00920A48" w:rsidRDefault="00534AD0" w:rsidP="00534AD0">
      <w:pPr>
        <w:tabs>
          <w:tab w:val="left" w:pos="540"/>
          <w:tab w:val="left" w:pos="1260"/>
        </w:tabs>
        <w:rPr>
          <w:del w:id="8079" w:author="Stephen Reynolds, Jr." w:date="2012-11-13T07:30:00Z"/>
          <w:rPrChange w:id="8080" w:author="Stephen Reynolds, Jr." w:date="2012-11-13T07:32:00Z">
            <w:rPr>
              <w:del w:id="8081" w:author="Stephen Reynolds, Jr." w:date="2012-11-13T07:30:00Z"/>
            </w:rPr>
          </w:rPrChange>
        </w:rPr>
      </w:pPr>
      <w:del w:id="8082" w:author="Stephen Reynolds, Jr." w:date="2012-11-13T07:30:00Z">
        <w:r w:rsidRPr="00920A48" w:rsidDel="00920A48">
          <w:rPr>
            <w:rPrChange w:id="8083" w:author="Stephen Reynolds, Jr." w:date="2012-11-13T07:32:00Z">
              <w:rPr/>
            </w:rPrChange>
          </w:rPr>
          <w:delText xml:space="preserve"> </w:delText>
        </w:r>
      </w:del>
    </w:p>
    <w:p w:rsidR="00715B9D" w:rsidRPr="00920A48" w:rsidDel="00920A48" w:rsidRDefault="00715B9D">
      <w:pPr>
        <w:rPr>
          <w:del w:id="8084" w:author="Stephen Reynolds, Jr." w:date="2012-11-13T07:30:00Z"/>
          <w:b/>
          <w:sz w:val="28"/>
          <w:szCs w:val="28"/>
          <w:rPrChange w:id="8085" w:author="Stephen Reynolds, Jr." w:date="2012-11-13T07:32:00Z">
            <w:rPr>
              <w:del w:id="8086" w:author="Stephen Reynolds, Jr." w:date="2012-11-13T07:30:00Z"/>
              <w:b/>
              <w:sz w:val="28"/>
              <w:szCs w:val="28"/>
            </w:rPr>
          </w:rPrChange>
        </w:rPr>
      </w:pPr>
      <w:del w:id="8087" w:author="Stephen Reynolds, Jr." w:date="2012-11-13T07:30:00Z">
        <w:r w:rsidRPr="00920A48" w:rsidDel="00920A48">
          <w:rPr>
            <w:b/>
            <w:sz w:val="28"/>
            <w:szCs w:val="28"/>
            <w:rPrChange w:id="8088" w:author="Stephen Reynolds, Jr." w:date="2012-11-13T07:32:00Z">
              <w:rPr>
                <w:b/>
                <w:sz w:val="28"/>
                <w:szCs w:val="28"/>
              </w:rPr>
            </w:rPrChange>
          </w:rPr>
          <w:br w:type="page"/>
        </w:r>
      </w:del>
    </w:p>
    <w:p w:rsidR="00534AD0" w:rsidRPr="00920A48" w:rsidDel="00920A48" w:rsidRDefault="00534AD0" w:rsidP="00534AD0">
      <w:pPr>
        <w:tabs>
          <w:tab w:val="left" w:pos="1260"/>
        </w:tabs>
        <w:ind w:left="540" w:hanging="540"/>
        <w:rPr>
          <w:del w:id="8089" w:author="Stephen Reynolds, Jr." w:date="2012-11-13T07:30:00Z"/>
          <w:b/>
          <w:sz w:val="28"/>
          <w:szCs w:val="28"/>
          <w:rPrChange w:id="8090" w:author="Stephen Reynolds, Jr." w:date="2012-11-13T07:32:00Z">
            <w:rPr>
              <w:del w:id="8091" w:author="Stephen Reynolds, Jr." w:date="2012-11-13T07:30:00Z"/>
              <w:b/>
              <w:sz w:val="28"/>
              <w:szCs w:val="28"/>
            </w:rPr>
          </w:rPrChange>
        </w:rPr>
      </w:pPr>
      <w:del w:id="8092" w:author="Stephen Reynolds, Jr." w:date="2012-11-13T07:30:00Z">
        <w:r w:rsidRPr="00920A48" w:rsidDel="00920A48">
          <w:rPr>
            <w:b/>
            <w:sz w:val="28"/>
            <w:szCs w:val="28"/>
            <w:rPrChange w:id="8093" w:author="Stephen Reynolds, Jr." w:date="2012-11-13T07:32:00Z">
              <w:rPr>
                <w:b/>
                <w:sz w:val="28"/>
                <w:szCs w:val="28"/>
              </w:rPr>
            </w:rPrChange>
          </w:rPr>
          <w:delText>IV.</w:delText>
        </w:r>
        <w:r w:rsidRPr="00920A48" w:rsidDel="00920A48">
          <w:rPr>
            <w:b/>
            <w:sz w:val="28"/>
            <w:szCs w:val="28"/>
            <w:rPrChange w:id="8094" w:author="Stephen Reynolds, Jr." w:date="2012-11-13T07:32:00Z">
              <w:rPr>
                <w:b/>
                <w:sz w:val="28"/>
                <w:szCs w:val="28"/>
              </w:rPr>
            </w:rPrChange>
          </w:rPr>
          <w:tab/>
          <w:delText>The Purpose of the Gift</w:delText>
        </w:r>
      </w:del>
    </w:p>
    <w:p w:rsidR="00534AD0" w:rsidRPr="00920A48" w:rsidDel="00920A48" w:rsidRDefault="00534AD0" w:rsidP="00534AD0">
      <w:pPr>
        <w:tabs>
          <w:tab w:val="left" w:pos="1260"/>
        </w:tabs>
        <w:ind w:left="540" w:hanging="540"/>
        <w:rPr>
          <w:del w:id="8095" w:author="Stephen Reynolds, Jr." w:date="2012-11-13T07:30:00Z"/>
          <w:rPrChange w:id="8096" w:author="Stephen Reynolds, Jr." w:date="2012-11-13T07:32:00Z">
            <w:rPr>
              <w:del w:id="8097" w:author="Stephen Reynolds, Jr." w:date="2012-11-13T07:30:00Z"/>
            </w:rPr>
          </w:rPrChange>
        </w:rPr>
      </w:pPr>
      <w:del w:id="8098" w:author="Stephen Reynolds, Jr." w:date="2012-11-13T07:30:00Z">
        <w:r w:rsidRPr="00920A48" w:rsidDel="00920A48">
          <w:rPr>
            <w:rPrChange w:id="8099" w:author="Stephen Reynolds, Jr." w:date="2012-11-13T07:32:00Z">
              <w:rPr/>
            </w:rPrChange>
          </w:rPr>
          <w:delText xml:space="preserve">    </w:delText>
        </w:r>
      </w:del>
    </w:p>
    <w:p w:rsidR="00534AD0" w:rsidRPr="00920A48" w:rsidDel="00920A48" w:rsidRDefault="00534AD0" w:rsidP="00534AD0">
      <w:pPr>
        <w:ind w:left="1260" w:hanging="720"/>
        <w:rPr>
          <w:del w:id="8100" w:author="Stephen Reynolds, Jr." w:date="2012-11-13T07:30:00Z"/>
          <w:rPrChange w:id="8101" w:author="Stephen Reynolds, Jr." w:date="2012-11-13T07:32:00Z">
            <w:rPr>
              <w:del w:id="8102" w:author="Stephen Reynolds, Jr." w:date="2012-11-13T07:30:00Z"/>
            </w:rPr>
          </w:rPrChange>
        </w:rPr>
      </w:pPr>
      <w:del w:id="8103" w:author="Stephen Reynolds, Jr." w:date="2012-11-13T07:30:00Z">
        <w:r w:rsidRPr="00920A48" w:rsidDel="00920A48">
          <w:rPr>
            <w:rPrChange w:id="8104" w:author="Stephen Reynolds, Jr." w:date="2012-11-13T07:32:00Z">
              <w:rPr/>
            </w:rPrChange>
          </w:rPr>
          <w:delText xml:space="preserve">A. </w:delText>
        </w:r>
        <w:r w:rsidRPr="00920A48" w:rsidDel="00920A48">
          <w:rPr>
            <w:rPrChange w:id="8105" w:author="Stephen Reynolds, Jr." w:date="2012-11-13T07:32:00Z">
              <w:rPr/>
            </w:rPrChange>
          </w:rPr>
          <w:tab/>
          <w:delText xml:space="preserve">It is for personal protection in peril. –   </w:delText>
        </w:r>
      </w:del>
    </w:p>
    <w:p w:rsidR="00534AD0" w:rsidRPr="00920A48" w:rsidDel="00920A48" w:rsidRDefault="00534AD0" w:rsidP="00534AD0">
      <w:pPr>
        <w:tabs>
          <w:tab w:val="left" w:pos="1260"/>
        </w:tabs>
        <w:ind w:firstLine="540"/>
        <w:rPr>
          <w:del w:id="8106" w:author="Stephen Reynolds, Jr." w:date="2012-11-13T07:30:00Z"/>
          <w:rPrChange w:id="8107" w:author="Stephen Reynolds, Jr." w:date="2012-11-13T07:32:00Z">
            <w:rPr>
              <w:del w:id="8108" w:author="Stephen Reynolds, Jr." w:date="2012-11-13T07:30:00Z"/>
            </w:rPr>
          </w:rPrChange>
        </w:rPr>
      </w:pPr>
      <w:del w:id="8109" w:author="Stephen Reynolds, Jr." w:date="2012-11-13T07:30:00Z">
        <w:r w:rsidRPr="00920A48" w:rsidDel="00920A48">
          <w:rPr>
            <w:rPrChange w:id="8110" w:author="Stephen Reynolds, Jr." w:date="2012-11-13T07:32:00Z">
              <w:rPr/>
            </w:rPrChange>
          </w:rPr>
          <w:delText xml:space="preserve">  </w:delText>
        </w:r>
      </w:del>
    </w:p>
    <w:p w:rsidR="00534AD0" w:rsidRPr="00920A48" w:rsidDel="00920A48" w:rsidRDefault="00534AD0" w:rsidP="00534AD0">
      <w:pPr>
        <w:tabs>
          <w:tab w:val="left" w:pos="1260"/>
        </w:tabs>
        <w:rPr>
          <w:del w:id="8111" w:author="Stephen Reynolds, Jr." w:date="2012-11-13T07:30:00Z"/>
          <w:rPrChange w:id="8112" w:author="Stephen Reynolds, Jr." w:date="2012-11-13T07:32:00Z">
            <w:rPr>
              <w:del w:id="8113" w:author="Stephen Reynolds, Jr." w:date="2012-11-13T07:30:00Z"/>
            </w:rPr>
          </w:rPrChange>
        </w:rPr>
      </w:pPr>
      <w:del w:id="8114" w:author="Stephen Reynolds, Jr." w:date="2012-11-13T07:30:00Z">
        <w:r w:rsidRPr="00920A48" w:rsidDel="00920A48">
          <w:rPr>
            <w:i/>
            <w:rPrChange w:id="8115" w:author="Stephen Reynolds, Jr." w:date="2012-11-13T07:32:00Z">
              <w:rPr>
                <w:i/>
              </w:rPr>
            </w:rPrChange>
          </w:rPr>
          <w:delText xml:space="preserve">Who through faith subdued kingdoms, wrought righteousness, obtained promises, stopped the mouths of lions, </w:delText>
        </w:r>
        <w:r w:rsidRPr="00920A48" w:rsidDel="00920A48">
          <w:rPr>
            <w:rPrChange w:id="8116" w:author="Stephen Reynolds, Jr." w:date="2012-11-13T07:32:00Z">
              <w:rPr/>
            </w:rPrChange>
          </w:rPr>
          <w:delText>- Hebrews 11:33</w:delText>
        </w:r>
      </w:del>
    </w:p>
    <w:p w:rsidR="00534AD0" w:rsidRPr="00920A48" w:rsidDel="00920A48" w:rsidRDefault="00534AD0" w:rsidP="00534AD0">
      <w:pPr>
        <w:tabs>
          <w:tab w:val="left" w:pos="1260"/>
        </w:tabs>
        <w:rPr>
          <w:del w:id="8117" w:author="Stephen Reynolds, Jr." w:date="2012-11-13T07:30:00Z"/>
          <w:rPrChange w:id="8118" w:author="Stephen Reynolds, Jr." w:date="2012-11-13T07:32:00Z">
            <w:rPr>
              <w:del w:id="8119" w:author="Stephen Reynolds, Jr." w:date="2012-11-13T07:30:00Z"/>
            </w:rPr>
          </w:rPrChange>
        </w:rPr>
      </w:pPr>
    </w:p>
    <w:p w:rsidR="00534AD0" w:rsidRPr="00920A48" w:rsidDel="00920A48" w:rsidRDefault="00534AD0" w:rsidP="00534AD0">
      <w:pPr>
        <w:tabs>
          <w:tab w:val="left" w:pos="1260"/>
        </w:tabs>
        <w:rPr>
          <w:del w:id="8120" w:author="Stephen Reynolds, Jr." w:date="2012-11-13T07:30:00Z"/>
          <w:i/>
          <w:rPrChange w:id="8121" w:author="Stephen Reynolds, Jr." w:date="2012-11-13T07:32:00Z">
            <w:rPr>
              <w:del w:id="8122" w:author="Stephen Reynolds, Jr." w:date="2012-11-13T07:30:00Z"/>
              <w:i/>
            </w:rPr>
          </w:rPrChange>
        </w:rPr>
      </w:pPr>
      <w:del w:id="8123" w:author="Stephen Reynolds, Jr." w:date="2012-11-13T07:30:00Z">
        <w:r w:rsidRPr="00920A48" w:rsidDel="00920A48">
          <w:rPr>
            <w:rPrChange w:id="8124" w:author="Stephen Reynolds, Jr." w:date="2012-11-13T07:32:00Z">
              <w:rPr/>
            </w:rPrChange>
          </w:rPr>
          <w:tab/>
          <w:delText>1.</w:delText>
        </w:r>
        <w:r w:rsidRPr="00920A48" w:rsidDel="00920A48">
          <w:rPr>
            <w:rPrChange w:id="8125" w:author="Stephen Reynolds, Jr." w:date="2012-11-13T07:32:00Z">
              <w:rPr/>
            </w:rPrChange>
          </w:rPr>
          <w:tab/>
          <w:delText>The men of God moved beyond the realm of the natural through faith.</w:delText>
        </w:r>
      </w:del>
    </w:p>
    <w:p w:rsidR="00534AD0" w:rsidRPr="00920A48" w:rsidDel="00920A48" w:rsidRDefault="00534AD0" w:rsidP="00534AD0">
      <w:pPr>
        <w:tabs>
          <w:tab w:val="left" w:pos="1260"/>
          <w:tab w:val="left" w:pos="1980"/>
        </w:tabs>
        <w:ind w:firstLine="540"/>
        <w:rPr>
          <w:del w:id="8126" w:author="Stephen Reynolds, Jr." w:date="2012-11-13T07:30:00Z"/>
          <w:rPrChange w:id="8127" w:author="Stephen Reynolds, Jr." w:date="2012-11-13T07:32:00Z">
            <w:rPr>
              <w:del w:id="8128" w:author="Stephen Reynolds, Jr." w:date="2012-11-13T07:30:00Z"/>
            </w:rPr>
          </w:rPrChange>
        </w:rPr>
      </w:pPr>
    </w:p>
    <w:p w:rsidR="00534AD0" w:rsidRPr="00920A48" w:rsidDel="00920A48" w:rsidRDefault="00534AD0" w:rsidP="00534AD0">
      <w:pPr>
        <w:tabs>
          <w:tab w:val="left" w:pos="1260"/>
          <w:tab w:val="left" w:pos="1980"/>
        </w:tabs>
        <w:ind w:firstLine="540"/>
        <w:rPr>
          <w:del w:id="8129" w:author="Stephen Reynolds, Jr." w:date="2012-11-13T07:30:00Z"/>
          <w:rPrChange w:id="8130" w:author="Stephen Reynolds, Jr." w:date="2012-11-13T07:32:00Z">
            <w:rPr>
              <w:del w:id="8131" w:author="Stephen Reynolds, Jr." w:date="2012-11-13T07:30:00Z"/>
            </w:rPr>
          </w:rPrChange>
        </w:rPr>
      </w:pPr>
      <w:del w:id="8132" w:author="Stephen Reynolds, Jr." w:date="2012-11-13T07:30:00Z">
        <w:r w:rsidRPr="00920A48" w:rsidDel="00920A48">
          <w:rPr>
            <w:rPrChange w:id="8133" w:author="Stephen Reynolds, Jr." w:date="2012-11-13T07:32:00Z">
              <w:rPr/>
            </w:rPrChange>
          </w:rPr>
          <w:tab/>
          <w:delText>2.</w:delText>
        </w:r>
        <w:r w:rsidRPr="00920A48" w:rsidDel="00920A48">
          <w:rPr>
            <w:rPrChange w:id="8134" w:author="Stephen Reynolds, Jr." w:date="2012-11-13T07:32:00Z">
              <w:rPr/>
            </w:rPrChange>
          </w:rPr>
          <w:tab/>
          <w:delText xml:space="preserve">Abram the Hebrew defeated a large enemy with a small band of men </w:delText>
        </w:r>
        <w:r w:rsidRPr="00920A48" w:rsidDel="00920A48">
          <w:rPr>
            <w:rPrChange w:id="8135" w:author="Stephen Reynolds, Jr." w:date="2012-11-13T07:32:00Z">
              <w:rPr/>
            </w:rPrChange>
          </w:rPr>
          <w:tab/>
        </w:r>
        <w:r w:rsidRPr="00920A48" w:rsidDel="00920A48">
          <w:rPr>
            <w:rPrChange w:id="8136" w:author="Stephen Reynolds, Jr." w:date="2012-11-13T07:32:00Z">
              <w:rPr/>
            </w:rPrChange>
          </w:rPr>
          <w:tab/>
          <w:delText>because he had faith in his God. – Gen. 14:13-15</w:delText>
        </w:r>
      </w:del>
    </w:p>
    <w:p w:rsidR="00534AD0" w:rsidRPr="00920A48" w:rsidDel="00920A48" w:rsidRDefault="00534AD0" w:rsidP="00534AD0">
      <w:pPr>
        <w:tabs>
          <w:tab w:val="left" w:pos="1260"/>
          <w:tab w:val="left" w:pos="1980"/>
        </w:tabs>
        <w:ind w:firstLine="720"/>
        <w:rPr>
          <w:del w:id="8137" w:author="Stephen Reynolds, Jr." w:date="2012-11-13T07:30:00Z"/>
          <w:rPrChange w:id="8138" w:author="Stephen Reynolds, Jr." w:date="2012-11-13T07:32:00Z">
            <w:rPr>
              <w:del w:id="8139" w:author="Stephen Reynolds, Jr." w:date="2012-11-13T07:30:00Z"/>
            </w:rPr>
          </w:rPrChange>
        </w:rPr>
      </w:pPr>
      <w:del w:id="8140" w:author="Stephen Reynolds, Jr." w:date="2012-11-13T07:30:00Z">
        <w:r w:rsidRPr="00920A48" w:rsidDel="00920A48">
          <w:rPr>
            <w:rPrChange w:id="8141" w:author="Stephen Reynolds, Jr." w:date="2012-11-13T07:32:00Z">
              <w:rPr/>
            </w:rPrChange>
          </w:rPr>
          <w:delText>He never lost his identity as a Hebrew.  Abram worshiped Jehovah the one true God.</w:delText>
        </w:r>
      </w:del>
    </w:p>
    <w:p w:rsidR="00534AD0" w:rsidRPr="00920A48" w:rsidDel="00920A48" w:rsidRDefault="00534AD0" w:rsidP="00534AD0">
      <w:pPr>
        <w:ind w:left="720"/>
        <w:rPr>
          <w:del w:id="8142" w:author="Stephen Reynolds, Jr." w:date="2012-11-13T07:30:00Z"/>
          <w:rPrChange w:id="8143" w:author="Stephen Reynolds, Jr." w:date="2012-11-13T07:32:00Z">
            <w:rPr>
              <w:del w:id="8144" w:author="Stephen Reynolds, Jr." w:date="2012-11-13T07:30:00Z"/>
            </w:rPr>
          </w:rPrChange>
        </w:rPr>
      </w:pPr>
      <w:del w:id="8145" w:author="Stephen Reynolds, Jr." w:date="2012-11-13T07:30:00Z">
        <w:r w:rsidRPr="00920A48" w:rsidDel="00920A48">
          <w:rPr>
            <w:rPrChange w:id="8146" w:author="Stephen Reynolds, Jr." w:date="2012-11-13T07:32:00Z">
              <w:rPr/>
            </w:rPrChange>
          </w:rPr>
          <w:delText xml:space="preserve"> </w:delText>
        </w:r>
      </w:del>
    </w:p>
    <w:p w:rsidR="00534AD0" w:rsidRPr="00920A48" w:rsidDel="00920A48" w:rsidRDefault="00534AD0" w:rsidP="00534AD0">
      <w:pPr>
        <w:tabs>
          <w:tab w:val="left" w:pos="1260"/>
          <w:tab w:val="left" w:pos="1980"/>
        </w:tabs>
        <w:ind w:left="720"/>
        <w:rPr>
          <w:del w:id="8147" w:author="Stephen Reynolds, Jr." w:date="2012-11-13T07:30:00Z"/>
          <w:rPrChange w:id="8148" w:author="Stephen Reynolds, Jr." w:date="2012-11-13T07:32:00Z">
            <w:rPr>
              <w:del w:id="8149" w:author="Stephen Reynolds, Jr." w:date="2012-11-13T07:30:00Z"/>
            </w:rPr>
          </w:rPrChange>
        </w:rPr>
      </w:pPr>
      <w:del w:id="8150" w:author="Stephen Reynolds, Jr." w:date="2012-11-13T07:30:00Z">
        <w:r w:rsidRPr="00920A48" w:rsidDel="00920A48">
          <w:rPr>
            <w:rPrChange w:id="8151" w:author="Stephen Reynolds, Jr." w:date="2012-11-13T07:32:00Z">
              <w:rPr/>
            </w:rPrChange>
          </w:rPr>
          <w:tab/>
          <w:delText>3.</w:delText>
        </w:r>
        <w:r w:rsidRPr="00920A48" w:rsidDel="00920A48">
          <w:rPr>
            <w:rPrChange w:id="8152" w:author="Stephen Reynolds, Jr." w:date="2012-11-13T07:32:00Z">
              <w:rPr/>
            </w:rPrChange>
          </w:rPr>
          <w:tab/>
          <w:delText>Daniel was protected in the lion’s den. – Dan. 6:16-23</w:delText>
        </w:r>
      </w:del>
    </w:p>
    <w:p w:rsidR="00534AD0" w:rsidRPr="00920A48" w:rsidDel="00920A48" w:rsidRDefault="00534AD0" w:rsidP="00534AD0">
      <w:pPr>
        <w:tabs>
          <w:tab w:val="left" w:pos="1260"/>
          <w:tab w:val="left" w:pos="1980"/>
        </w:tabs>
        <w:ind w:left="720"/>
        <w:rPr>
          <w:del w:id="8153" w:author="Stephen Reynolds, Jr." w:date="2012-11-13T07:30:00Z"/>
          <w:rPrChange w:id="8154" w:author="Stephen Reynolds, Jr." w:date="2012-11-13T07:32:00Z">
            <w:rPr>
              <w:del w:id="8155" w:author="Stephen Reynolds, Jr." w:date="2012-11-13T07:30:00Z"/>
            </w:rPr>
          </w:rPrChange>
        </w:rPr>
      </w:pPr>
      <w:del w:id="8156" w:author="Stephen Reynolds, Jr." w:date="2012-11-13T07:30:00Z">
        <w:r w:rsidRPr="00920A48" w:rsidDel="00920A48">
          <w:rPr>
            <w:rPrChange w:id="8157" w:author="Stephen Reynolds, Jr." w:date="2012-11-13T07:32:00Z">
              <w:rPr/>
            </w:rPrChange>
          </w:rPr>
          <w:delText>Daniel was delivered because he believed in his God.</w:delText>
        </w:r>
      </w:del>
    </w:p>
    <w:p w:rsidR="00534AD0" w:rsidRPr="00920A48" w:rsidDel="00920A48" w:rsidRDefault="00534AD0" w:rsidP="00534AD0">
      <w:pPr>
        <w:tabs>
          <w:tab w:val="left" w:pos="1260"/>
          <w:tab w:val="left" w:pos="1980"/>
        </w:tabs>
        <w:ind w:left="720"/>
        <w:rPr>
          <w:del w:id="8158" w:author="Stephen Reynolds, Jr." w:date="2012-11-13T07:30:00Z"/>
          <w:rPrChange w:id="8159" w:author="Stephen Reynolds, Jr." w:date="2012-11-13T07:32:00Z">
            <w:rPr>
              <w:del w:id="8160" w:author="Stephen Reynolds, Jr." w:date="2012-11-13T07:30:00Z"/>
            </w:rPr>
          </w:rPrChange>
        </w:rPr>
      </w:pPr>
    </w:p>
    <w:p w:rsidR="00534AD0" w:rsidRPr="00920A48" w:rsidDel="00920A48" w:rsidRDefault="00534AD0" w:rsidP="0015018C">
      <w:pPr>
        <w:tabs>
          <w:tab w:val="left" w:pos="1260"/>
          <w:tab w:val="left" w:pos="1980"/>
        </w:tabs>
        <w:ind w:left="720"/>
        <w:rPr>
          <w:del w:id="8161" w:author="Stephen Reynolds, Jr." w:date="2012-11-13T07:30:00Z"/>
          <w:rPrChange w:id="8162" w:author="Stephen Reynolds, Jr." w:date="2012-11-13T07:32:00Z">
            <w:rPr>
              <w:del w:id="8163" w:author="Stephen Reynolds, Jr." w:date="2012-11-13T07:30:00Z"/>
            </w:rPr>
          </w:rPrChange>
        </w:rPr>
      </w:pPr>
      <w:del w:id="8164" w:author="Stephen Reynolds, Jr." w:date="2012-11-13T07:30:00Z">
        <w:r w:rsidRPr="00920A48" w:rsidDel="00920A48">
          <w:rPr>
            <w:rPrChange w:id="8165" w:author="Stephen Reynolds, Jr." w:date="2012-11-13T07:32:00Z">
              <w:rPr/>
            </w:rPrChange>
          </w:rPr>
          <w:tab/>
          <w:delText>4.</w:delText>
        </w:r>
        <w:r w:rsidRPr="00920A48" w:rsidDel="00920A48">
          <w:rPr>
            <w:rPrChange w:id="8166" w:author="Stephen Reynolds, Jr." w:date="2012-11-13T07:32:00Z">
              <w:rPr/>
            </w:rPrChange>
          </w:rPr>
          <w:tab/>
          <w:delText>Paul shook a poisonous snake into the fire and felt no harm. – Acts 28:3-5</w:delText>
        </w:r>
      </w:del>
    </w:p>
    <w:p w:rsidR="00534AD0" w:rsidRPr="00920A48" w:rsidDel="00920A48" w:rsidRDefault="00534AD0" w:rsidP="00534AD0">
      <w:pPr>
        <w:ind w:left="720"/>
        <w:rPr>
          <w:del w:id="8167" w:author="Stephen Reynolds, Jr." w:date="2012-11-13T07:30:00Z"/>
          <w:rPrChange w:id="8168" w:author="Stephen Reynolds, Jr." w:date="2012-11-13T07:32:00Z">
            <w:rPr>
              <w:del w:id="8169" w:author="Stephen Reynolds, Jr." w:date="2012-11-13T07:30:00Z"/>
            </w:rPr>
          </w:rPrChange>
        </w:rPr>
      </w:pPr>
    </w:p>
    <w:p w:rsidR="00534AD0" w:rsidRPr="00920A48" w:rsidDel="00920A48" w:rsidRDefault="00534AD0" w:rsidP="00534AD0">
      <w:pPr>
        <w:tabs>
          <w:tab w:val="left" w:pos="1260"/>
        </w:tabs>
        <w:ind w:left="2520" w:hanging="1980"/>
        <w:rPr>
          <w:del w:id="8170" w:author="Stephen Reynolds, Jr." w:date="2012-11-13T07:30:00Z"/>
          <w:rPrChange w:id="8171" w:author="Stephen Reynolds, Jr." w:date="2012-11-13T07:32:00Z">
            <w:rPr>
              <w:del w:id="8172" w:author="Stephen Reynolds, Jr." w:date="2012-11-13T07:30:00Z"/>
            </w:rPr>
          </w:rPrChange>
        </w:rPr>
      </w:pPr>
      <w:del w:id="8173" w:author="Stephen Reynolds, Jr." w:date="2012-11-13T07:30:00Z">
        <w:r w:rsidRPr="00920A48" w:rsidDel="00920A48">
          <w:rPr>
            <w:rPrChange w:id="8174" w:author="Stephen Reynolds, Jr." w:date="2012-11-13T07:32:00Z">
              <w:rPr/>
            </w:rPrChange>
          </w:rPr>
          <w:delText>B.        It is for receiving the promises of God. – Gen. 21:5 Rom. 4:20</w:delText>
        </w:r>
      </w:del>
    </w:p>
    <w:p w:rsidR="00534AD0" w:rsidRPr="00920A48" w:rsidDel="00920A48" w:rsidRDefault="00534AD0" w:rsidP="00534AD0">
      <w:pPr>
        <w:ind w:left="720"/>
        <w:rPr>
          <w:del w:id="8175" w:author="Stephen Reynolds, Jr." w:date="2012-11-13T07:30:00Z"/>
          <w:rPrChange w:id="8176" w:author="Stephen Reynolds, Jr." w:date="2012-11-13T07:32:00Z">
            <w:rPr>
              <w:del w:id="8177" w:author="Stephen Reynolds, Jr." w:date="2012-11-13T07:30:00Z"/>
            </w:rPr>
          </w:rPrChange>
        </w:rPr>
      </w:pPr>
      <w:del w:id="8178" w:author="Stephen Reynolds, Jr." w:date="2012-11-13T07:30:00Z">
        <w:r w:rsidRPr="00920A48" w:rsidDel="00920A48">
          <w:rPr>
            <w:rPrChange w:id="8179" w:author="Stephen Reynolds, Jr." w:date="2012-11-13T07:32:00Z">
              <w:rPr/>
            </w:rPrChange>
          </w:rPr>
          <w:delText xml:space="preserve">        Genesis 21:5; Hebrews 11:11</w:delText>
        </w:r>
      </w:del>
    </w:p>
    <w:p w:rsidR="00534AD0" w:rsidRPr="00920A48" w:rsidDel="00920A48" w:rsidRDefault="00534AD0" w:rsidP="00534AD0">
      <w:pPr>
        <w:rPr>
          <w:del w:id="8180" w:author="Stephen Reynolds, Jr." w:date="2012-11-13T07:30:00Z"/>
          <w:rPrChange w:id="8181" w:author="Stephen Reynolds, Jr." w:date="2012-11-13T07:32:00Z">
            <w:rPr>
              <w:del w:id="8182" w:author="Stephen Reynolds, Jr." w:date="2012-11-13T07:30:00Z"/>
            </w:rPr>
          </w:rPrChange>
        </w:rPr>
      </w:pPr>
    </w:p>
    <w:p w:rsidR="00534AD0" w:rsidRPr="00920A48" w:rsidDel="00920A48" w:rsidRDefault="00534AD0" w:rsidP="00534AD0">
      <w:pPr>
        <w:ind w:left="1260" w:hanging="720"/>
        <w:rPr>
          <w:del w:id="8183" w:author="Stephen Reynolds, Jr." w:date="2012-11-13T07:30:00Z"/>
          <w:rPrChange w:id="8184" w:author="Stephen Reynolds, Jr." w:date="2012-11-13T07:32:00Z">
            <w:rPr>
              <w:del w:id="8185" w:author="Stephen Reynolds, Jr." w:date="2012-11-13T07:30:00Z"/>
            </w:rPr>
          </w:rPrChange>
        </w:rPr>
      </w:pPr>
      <w:del w:id="8186" w:author="Stephen Reynolds, Jr." w:date="2012-11-13T07:30:00Z">
        <w:r w:rsidRPr="00920A48" w:rsidDel="00920A48">
          <w:rPr>
            <w:rPrChange w:id="8187" w:author="Stephen Reynolds, Jr." w:date="2012-11-13T07:32:00Z">
              <w:rPr/>
            </w:rPrChange>
          </w:rPr>
          <w:delText>C.</w:delText>
        </w:r>
        <w:r w:rsidRPr="00920A48" w:rsidDel="00920A48">
          <w:rPr>
            <w:rPrChange w:id="8188" w:author="Stephen Reynolds, Jr." w:date="2012-11-13T07:32:00Z">
              <w:rPr/>
            </w:rPrChange>
          </w:rPr>
          <w:tab/>
          <w:delText>It is to assist in problems. – II Kings 4:1-7</w:delText>
        </w:r>
      </w:del>
    </w:p>
    <w:p w:rsidR="00534AD0" w:rsidRPr="00920A48" w:rsidDel="00920A48" w:rsidRDefault="00534AD0" w:rsidP="00534AD0">
      <w:pPr>
        <w:ind w:left="1260" w:hanging="720"/>
        <w:rPr>
          <w:del w:id="8189" w:author="Stephen Reynolds, Jr." w:date="2012-11-13T07:30:00Z"/>
          <w:rPrChange w:id="8190" w:author="Stephen Reynolds, Jr." w:date="2012-11-13T07:32:00Z">
            <w:rPr>
              <w:del w:id="8191" w:author="Stephen Reynolds, Jr." w:date="2012-11-13T07:30:00Z"/>
            </w:rPr>
          </w:rPrChange>
        </w:rPr>
      </w:pPr>
    </w:p>
    <w:p w:rsidR="0015018C" w:rsidRPr="00920A48" w:rsidDel="00920A48" w:rsidRDefault="00534AD0" w:rsidP="0015018C">
      <w:pPr>
        <w:ind w:firstLine="720"/>
        <w:rPr>
          <w:del w:id="8192" w:author="Stephen Reynolds, Jr." w:date="2012-11-13T07:30:00Z"/>
          <w:rPrChange w:id="8193" w:author="Stephen Reynolds, Jr." w:date="2012-11-13T07:32:00Z">
            <w:rPr>
              <w:del w:id="8194" w:author="Stephen Reynolds, Jr." w:date="2012-11-13T07:30:00Z"/>
            </w:rPr>
          </w:rPrChange>
        </w:rPr>
      </w:pPr>
      <w:del w:id="8195" w:author="Stephen Reynolds, Jr." w:date="2012-11-13T07:30:00Z">
        <w:r w:rsidRPr="00920A48" w:rsidDel="00920A48">
          <w:rPr>
            <w:rPrChange w:id="8196" w:author="Stephen Reynolds, Jr." w:date="2012-11-13T07:32:00Z">
              <w:rPr/>
            </w:rPrChange>
          </w:rPr>
          <w:delText>God filled pots of oil. Is it possible for God to do this today? If thou canst believe, as long as there are empty vessels he can fill them.</w:delText>
        </w:r>
      </w:del>
    </w:p>
    <w:p w:rsidR="00534AD0" w:rsidRPr="00920A48" w:rsidDel="00920A48" w:rsidRDefault="00534AD0" w:rsidP="0015018C">
      <w:pPr>
        <w:ind w:firstLine="720"/>
        <w:rPr>
          <w:del w:id="8197" w:author="Stephen Reynolds, Jr." w:date="2012-11-13T07:30:00Z"/>
          <w:i/>
          <w:rPrChange w:id="8198" w:author="Stephen Reynolds, Jr." w:date="2012-11-13T07:32:00Z">
            <w:rPr>
              <w:del w:id="8199" w:author="Stephen Reynolds, Jr." w:date="2012-11-13T07:30:00Z"/>
              <w:i/>
            </w:rPr>
          </w:rPrChange>
        </w:rPr>
      </w:pPr>
      <w:del w:id="8200" w:author="Stephen Reynolds, Jr." w:date="2012-11-13T07:30:00Z">
        <w:r w:rsidRPr="00920A48" w:rsidDel="00920A48">
          <w:rPr>
            <w:i/>
            <w:rPrChange w:id="8201" w:author="Stephen Reynolds, Jr." w:date="2012-11-13T07:32:00Z">
              <w:rPr>
                <w:i/>
              </w:rPr>
            </w:rPrChange>
          </w:rPr>
          <w:delText xml:space="preserve">Illus: Madaline Southered, she was the secretary, a bill was due, she had some money, she counted it, he said give me that,  - every time </w:delText>
        </w:r>
        <w:r w:rsidR="0015018C" w:rsidRPr="00920A48" w:rsidDel="00920A48">
          <w:rPr>
            <w:i/>
            <w:rPrChange w:id="8202" w:author="Stephen Reynolds, Jr." w:date="2012-11-13T07:32:00Z">
              <w:rPr>
                <w:i/>
              </w:rPr>
            </w:rPrChange>
          </w:rPr>
          <w:delText>JRRSR</w:delText>
        </w:r>
        <w:r w:rsidRPr="00920A48" w:rsidDel="00920A48">
          <w:rPr>
            <w:i/>
            <w:rPrChange w:id="8203" w:author="Stephen Reynolds, Jr." w:date="2012-11-13T07:32:00Z">
              <w:rPr>
                <w:i/>
              </w:rPr>
            </w:rPrChange>
          </w:rPr>
          <w:delText xml:space="preserve"> took the money it increases, </w:delText>
        </w:r>
      </w:del>
    </w:p>
    <w:p w:rsidR="00534AD0" w:rsidRPr="00920A48" w:rsidDel="00920A48" w:rsidRDefault="00534AD0" w:rsidP="00534AD0">
      <w:pPr>
        <w:rPr>
          <w:del w:id="8204" w:author="Stephen Reynolds, Jr." w:date="2012-11-13T07:30:00Z"/>
          <w:rPrChange w:id="8205" w:author="Stephen Reynolds, Jr." w:date="2012-11-13T07:32:00Z">
            <w:rPr>
              <w:del w:id="8206" w:author="Stephen Reynolds, Jr." w:date="2012-11-13T07:30:00Z"/>
            </w:rPr>
          </w:rPrChange>
        </w:rPr>
      </w:pPr>
    </w:p>
    <w:p w:rsidR="00534AD0" w:rsidRPr="00920A48" w:rsidDel="00920A48" w:rsidRDefault="00534AD0" w:rsidP="00534AD0">
      <w:pPr>
        <w:ind w:left="1260" w:hanging="720"/>
        <w:rPr>
          <w:del w:id="8207" w:author="Stephen Reynolds, Jr." w:date="2012-11-13T07:30:00Z"/>
          <w:rPrChange w:id="8208" w:author="Stephen Reynolds, Jr." w:date="2012-11-13T07:32:00Z">
            <w:rPr>
              <w:del w:id="8209" w:author="Stephen Reynolds, Jr." w:date="2012-11-13T07:30:00Z"/>
            </w:rPr>
          </w:rPrChange>
        </w:rPr>
      </w:pPr>
      <w:del w:id="8210" w:author="Stephen Reynolds, Jr." w:date="2012-11-13T07:30:00Z">
        <w:r w:rsidRPr="00920A48" w:rsidDel="00920A48">
          <w:rPr>
            <w:rPrChange w:id="8211" w:author="Stephen Reynolds, Jr." w:date="2012-11-13T07:32:00Z">
              <w:rPr/>
            </w:rPrChange>
          </w:rPr>
          <w:delText>D.</w:delText>
        </w:r>
        <w:r w:rsidRPr="00920A48" w:rsidDel="00920A48">
          <w:rPr>
            <w:rPrChange w:id="8212" w:author="Stephen Reynolds, Jr." w:date="2012-11-13T07:32:00Z">
              <w:rPr/>
            </w:rPrChange>
          </w:rPr>
          <w:tab/>
          <w:delText>It is employed in casting out evil spirits. – Mark 16:17; Acts 19:12</w:delText>
        </w:r>
      </w:del>
    </w:p>
    <w:p w:rsidR="00534AD0" w:rsidRPr="00920A48" w:rsidDel="00920A48" w:rsidRDefault="00534AD0" w:rsidP="00534AD0">
      <w:pPr>
        <w:ind w:left="720"/>
        <w:rPr>
          <w:del w:id="8213" w:author="Stephen Reynolds, Jr." w:date="2012-11-13T07:30:00Z"/>
          <w:rPrChange w:id="8214" w:author="Stephen Reynolds, Jr." w:date="2012-11-13T07:32:00Z">
            <w:rPr>
              <w:del w:id="8215" w:author="Stephen Reynolds, Jr." w:date="2012-11-13T07:30:00Z"/>
            </w:rPr>
          </w:rPrChange>
        </w:rPr>
      </w:pPr>
    </w:p>
    <w:p w:rsidR="00534AD0" w:rsidRPr="00920A48" w:rsidDel="00920A48" w:rsidRDefault="00534AD0" w:rsidP="0015018C">
      <w:pPr>
        <w:ind w:firstLine="720"/>
        <w:rPr>
          <w:del w:id="8216" w:author="Stephen Reynolds, Jr." w:date="2012-11-13T07:30:00Z"/>
          <w:rPrChange w:id="8217" w:author="Stephen Reynolds, Jr." w:date="2012-11-13T07:32:00Z">
            <w:rPr>
              <w:del w:id="8218" w:author="Stephen Reynolds, Jr." w:date="2012-11-13T07:30:00Z"/>
            </w:rPr>
          </w:rPrChange>
        </w:rPr>
      </w:pPr>
      <w:del w:id="8219" w:author="Stephen Reynolds, Jr." w:date="2012-11-13T07:30:00Z">
        <w:r w:rsidRPr="00920A48" w:rsidDel="00920A48">
          <w:rPr>
            <w:rPrChange w:id="8220" w:author="Stephen Reynolds, Jr." w:date="2012-11-13T07:32:00Z">
              <w:rPr/>
            </w:rPrChange>
          </w:rPr>
          <w:delText>Devils themselves will try to convince you that you don’t have the power to cast them out, but God gives us the supernatural faith to cast out the devil. You have to know where you’re at and what you have and what you have in him. Faith to believe God for the supernatural</w:delText>
        </w:r>
      </w:del>
    </w:p>
    <w:p w:rsidR="00534AD0" w:rsidRPr="00920A48" w:rsidDel="00920A48" w:rsidRDefault="00534AD0" w:rsidP="00534AD0">
      <w:pPr>
        <w:ind w:left="720"/>
        <w:rPr>
          <w:del w:id="8221" w:author="Stephen Reynolds, Jr." w:date="2012-11-13T07:30:00Z"/>
          <w:rPrChange w:id="8222" w:author="Stephen Reynolds, Jr." w:date="2012-11-13T07:32:00Z">
            <w:rPr>
              <w:del w:id="8223" w:author="Stephen Reynolds, Jr." w:date="2012-11-13T07:30:00Z"/>
            </w:rPr>
          </w:rPrChange>
        </w:rPr>
      </w:pPr>
    </w:p>
    <w:p w:rsidR="00534AD0" w:rsidRPr="00920A48" w:rsidDel="00920A48" w:rsidRDefault="00534AD0" w:rsidP="00534AD0">
      <w:pPr>
        <w:ind w:left="1260" w:hanging="720"/>
        <w:rPr>
          <w:del w:id="8224" w:author="Stephen Reynolds, Jr." w:date="2012-11-13T07:30:00Z"/>
          <w:rPrChange w:id="8225" w:author="Stephen Reynolds, Jr." w:date="2012-11-13T07:32:00Z">
            <w:rPr>
              <w:del w:id="8226" w:author="Stephen Reynolds, Jr." w:date="2012-11-13T07:30:00Z"/>
            </w:rPr>
          </w:rPrChange>
        </w:rPr>
      </w:pPr>
      <w:del w:id="8227" w:author="Stephen Reynolds, Jr." w:date="2012-11-13T07:30:00Z">
        <w:r w:rsidRPr="00920A48" w:rsidDel="00920A48">
          <w:rPr>
            <w:rPrChange w:id="8228" w:author="Stephen Reynolds, Jr." w:date="2012-11-13T07:32:00Z">
              <w:rPr/>
            </w:rPrChange>
          </w:rPr>
          <w:delText>E.</w:delText>
        </w:r>
        <w:r w:rsidRPr="00920A48" w:rsidDel="00920A48">
          <w:rPr>
            <w:rPrChange w:id="8229" w:author="Stephen Reynolds, Jr." w:date="2012-11-13T07:32:00Z">
              <w:rPr/>
            </w:rPrChange>
          </w:rPr>
          <w:tab/>
          <w:delText>It is for victory in battle. – Exodus 17:11 “Johovah – Nissi” vs. 5</w:delText>
        </w:r>
      </w:del>
    </w:p>
    <w:p w:rsidR="00534AD0" w:rsidRPr="00920A48" w:rsidDel="00920A48" w:rsidRDefault="00534AD0" w:rsidP="00534AD0">
      <w:pPr>
        <w:ind w:left="1260" w:hanging="720"/>
        <w:rPr>
          <w:del w:id="8230" w:author="Stephen Reynolds, Jr." w:date="2012-11-13T07:30:00Z"/>
          <w:rPrChange w:id="8231" w:author="Stephen Reynolds, Jr." w:date="2012-11-13T07:32:00Z">
            <w:rPr>
              <w:del w:id="8232" w:author="Stephen Reynolds, Jr." w:date="2012-11-13T07:30:00Z"/>
            </w:rPr>
          </w:rPrChange>
        </w:rPr>
      </w:pPr>
      <w:del w:id="8233" w:author="Stephen Reynolds, Jr." w:date="2012-11-13T07:30:00Z">
        <w:r w:rsidRPr="00920A48" w:rsidDel="00920A48">
          <w:rPr>
            <w:rPrChange w:id="8234" w:author="Stephen Reynolds, Jr." w:date="2012-11-13T07:32:00Z">
              <w:rPr/>
            </w:rPrChange>
          </w:rPr>
          <w:delText xml:space="preserve"> </w:delText>
        </w:r>
      </w:del>
    </w:p>
    <w:p w:rsidR="00534AD0" w:rsidRPr="00920A48" w:rsidDel="00920A48" w:rsidRDefault="00534AD0" w:rsidP="00534AD0">
      <w:pPr>
        <w:ind w:firstLine="720"/>
        <w:rPr>
          <w:del w:id="8235" w:author="Stephen Reynolds, Jr." w:date="2012-11-13T07:30:00Z"/>
          <w:rPrChange w:id="8236" w:author="Stephen Reynolds, Jr." w:date="2012-11-13T07:32:00Z">
            <w:rPr>
              <w:del w:id="8237" w:author="Stephen Reynolds, Jr." w:date="2012-11-13T07:30:00Z"/>
            </w:rPr>
          </w:rPrChange>
        </w:rPr>
      </w:pPr>
      <w:del w:id="8238" w:author="Stephen Reynolds, Jr." w:date="2012-11-13T07:30:00Z">
        <w:r w:rsidRPr="00920A48" w:rsidDel="00920A48">
          <w:rPr>
            <w:rPrChange w:id="8239" w:author="Stephen Reynolds, Jr." w:date="2012-11-13T07:32:00Z">
              <w:rPr/>
            </w:rPrChange>
          </w:rPr>
          <w:delText>Moses had in his hand the rod, the authority of God, a symbol of obedience to God’s Will</w:delText>
        </w:r>
      </w:del>
    </w:p>
    <w:p w:rsidR="00534AD0" w:rsidRPr="00920A48" w:rsidDel="00920A48" w:rsidRDefault="00534AD0" w:rsidP="00534AD0">
      <w:pPr>
        <w:rPr>
          <w:del w:id="8240" w:author="Stephen Reynolds, Jr." w:date="2012-11-13T07:30:00Z"/>
          <w:rPrChange w:id="8241" w:author="Stephen Reynolds, Jr." w:date="2012-11-13T07:32:00Z">
            <w:rPr>
              <w:del w:id="8242" w:author="Stephen Reynolds, Jr." w:date="2012-11-13T07:30:00Z"/>
            </w:rPr>
          </w:rPrChange>
        </w:rPr>
      </w:pPr>
    </w:p>
    <w:p w:rsidR="00534AD0" w:rsidRPr="00920A48" w:rsidDel="00920A48" w:rsidRDefault="00534AD0" w:rsidP="00534AD0">
      <w:pPr>
        <w:ind w:left="1260" w:hanging="720"/>
        <w:rPr>
          <w:del w:id="8243" w:author="Stephen Reynolds, Jr." w:date="2012-11-13T07:30:00Z"/>
          <w:rPrChange w:id="8244" w:author="Stephen Reynolds, Jr." w:date="2012-11-13T07:32:00Z">
            <w:rPr>
              <w:del w:id="8245" w:author="Stephen Reynolds, Jr." w:date="2012-11-13T07:30:00Z"/>
            </w:rPr>
          </w:rPrChange>
        </w:rPr>
      </w:pPr>
      <w:del w:id="8246" w:author="Stephen Reynolds, Jr." w:date="2012-11-13T07:30:00Z">
        <w:r w:rsidRPr="00920A48" w:rsidDel="00920A48">
          <w:rPr>
            <w:rPrChange w:id="8247" w:author="Stephen Reynolds, Jr." w:date="2012-11-13T07:32:00Z">
              <w:rPr/>
            </w:rPrChange>
          </w:rPr>
          <w:delText>F.</w:delText>
        </w:r>
        <w:r w:rsidRPr="00920A48" w:rsidDel="00920A48">
          <w:rPr>
            <w:rPrChange w:id="8248" w:author="Stephen Reynolds, Jr." w:date="2012-11-13T07:32:00Z">
              <w:rPr/>
            </w:rPrChange>
          </w:rPr>
          <w:tab/>
          <w:delText xml:space="preserve">It is for sustenance in time of famine. – I Kings 17:3-4; I Kings 19:4-8. </w:delText>
        </w:r>
      </w:del>
    </w:p>
    <w:p w:rsidR="00534AD0" w:rsidRPr="00920A48" w:rsidDel="00920A48" w:rsidRDefault="00534AD0" w:rsidP="00534AD0">
      <w:pPr>
        <w:ind w:left="720"/>
        <w:rPr>
          <w:del w:id="8249" w:author="Stephen Reynolds, Jr." w:date="2012-11-13T07:30:00Z"/>
          <w:rPrChange w:id="8250" w:author="Stephen Reynolds, Jr." w:date="2012-11-13T07:32:00Z">
            <w:rPr>
              <w:del w:id="8251" w:author="Stephen Reynolds, Jr." w:date="2012-11-13T07:30:00Z"/>
            </w:rPr>
          </w:rPrChange>
        </w:rPr>
      </w:pPr>
      <w:del w:id="8252" w:author="Stephen Reynolds, Jr." w:date="2012-11-13T07:30:00Z">
        <w:r w:rsidRPr="00920A48" w:rsidDel="00920A48">
          <w:rPr>
            <w:rPrChange w:id="8253" w:author="Stephen Reynolds, Jr." w:date="2012-11-13T07:32:00Z">
              <w:rPr/>
            </w:rPrChange>
          </w:rPr>
          <w:delText xml:space="preserve">         17:3-4 now do you think you would have gone if you did not believe,</w:delText>
        </w:r>
      </w:del>
    </w:p>
    <w:p w:rsidR="003D39BF" w:rsidRPr="00920A48" w:rsidDel="00920A48" w:rsidRDefault="003D39BF" w:rsidP="003D39BF">
      <w:pPr>
        <w:rPr>
          <w:del w:id="8254" w:author="Stephen Reynolds, Jr." w:date="2012-11-13T07:30:00Z"/>
          <w:sz w:val="32"/>
          <w:szCs w:val="32"/>
          <w:rPrChange w:id="8255" w:author="Stephen Reynolds, Jr." w:date="2012-11-13T07:32:00Z">
            <w:rPr>
              <w:del w:id="8256" w:author="Stephen Reynolds, Jr." w:date="2012-11-13T07:30:00Z"/>
              <w:sz w:val="32"/>
              <w:szCs w:val="32"/>
            </w:rPr>
          </w:rPrChange>
        </w:rPr>
      </w:pPr>
    </w:p>
    <w:p w:rsidR="003D39BF" w:rsidRPr="00920A48" w:rsidDel="00920A48" w:rsidRDefault="003D39BF" w:rsidP="003D39BF">
      <w:pPr>
        <w:rPr>
          <w:del w:id="8257" w:author="Stephen Reynolds, Jr." w:date="2012-11-13T07:30:00Z"/>
          <w:sz w:val="32"/>
          <w:szCs w:val="32"/>
          <w:rPrChange w:id="8258" w:author="Stephen Reynolds, Jr." w:date="2012-11-13T07:32:00Z">
            <w:rPr>
              <w:del w:id="8259" w:author="Stephen Reynolds, Jr." w:date="2012-11-13T07:30:00Z"/>
              <w:sz w:val="32"/>
              <w:szCs w:val="32"/>
            </w:rPr>
          </w:rPrChange>
        </w:rPr>
      </w:pPr>
    </w:p>
    <w:p w:rsidR="003D39BF" w:rsidRPr="00920A48" w:rsidDel="00920A48" w:rsidRDefault="003D39BF" w:rsidP="003D39BF">
      <w:pPr>
        <w:rPr>
          <w:del w:id="8260" w:author="Stephen Reynolds, Jr." w:date="2012-11-13T07:30:00Z"/>
          <w:sz w:val="32"/>
          <w:szCs w:val="32"/>
          <w:rPrChange w:id="8261" w:author="Stephen Reynolds, Jr." w:date="2012-11-13T07:32:00Z">
            <w:rPr>
              <w:del w:id="8262" w:author="Stephen Reynolds, Jr." w:date="2012-11-13T07:30:00Z"/>
              <w:sz w:val="32"/>
              <w:szCs w:val="32"/>
            </w:rPr>
          </w:rPrChange>
        </w:rPr>
      </w:pPr>
    </w:p>
    <w:p w:rsidR="00354CDB" w:rsidRPr="00920A48" w:rsidRDefault="00354CDB">
      <w:pPr>
        <w:rPr>
          <w:sz w:val="32"/>
          <w:szCs w:val="32"/>
          <w:rPrChange w:id="8263" w:author="Stephen Reynolds, Jr." w:date="2012-11-13T07:32:00Z">
            <w:rPr>
              <w:sz w:val="32"/>
              <w:szCs w:val="32"/>
            </w:rPr>
          </w:rPrChange>
        </w:rPr>
      </w:pPr>
      <w:del w:id="8264" w:author="Stephen Reynolds, Jr." w:date="2012-11-13T07:30:00Z">
        <w:r w:rsidRPr="00920A48" w:rsidDel="00920A48">
          <w:rPr>
            <w:sz w:val="32"/>
            <w:szCs w:val="32"/>
            <w:rPrChange w:id="8265" w:author="Stephen Reynolds, Jr." w:date="2012-11-13T07:32:00Z">
              <w:rPr>
                <w:sz w:val="32"/>
                <w:szCs w:val="32"/>
              </w:rPr>
            </w:rPrChange>
          </w:rPr>
          <w:br w:type="page"/>
        </w:r>
      </w:del>
    </w:p>
    <w:p w:rsidR="00367177" w:rsidRPr="00920A48" w:rsidRDefault="00367177" w:rsidP="00367177">
      <w:pPr>
        <w:pStyle w:val="Heading2"/>
        <w:numPr>
          <w:ilvl w:val="0"/>
          <w:numId w:val="0"/>
        </w:numPr>
        <w:ind w:left="360"/>
        <w:jc w:val="center"/>
        <w:rPr>
          <w:b/>
          <w:rPrChange w:id="8266" w:author="Stephen Reynolds, Jr." w:date="2012-11-13T07:32:00Z">
            <w:rPr>
              <w:b/>
            </w:rPr>
          </w:rPrChange>
        </w:rPr>
      </w:pPr>
      <w:r w:rsidRPr="00920A48">
        <w:rPr>
          <w:b/>
          <w:rPrChange w:id="8267" w:author="Stephen Reynolds, Jr." w:date="2012-11-13T07:32:00Z">
            <w:rPr>
              <w:b/>
            </w:rPr>
          </w:rPrChange>
        </w:rPr>
        <w:t>Studying Questions 7: Gift of Faith</w:t>
      </w:r>
    </w:p>
    <w:p w:rsidR="00367177" w:rsidRPr="00920A48" w:rsidRDefault="00367177" w:rsidP="00367177">
      <w:pPr>
        <w:ind w:left="360"/>
        <w:rPr>
          <w:rPrChange w:id="8268" w:author="Stephen Reynolds, Jr." w:date="2012-11-13T07:32:00Z">
            <w:rPr/>
          </w:rPrChange>
        </w:rPr>
      </w:pPr>
    </w:p>
    <w:p w:rsidR="003D39BF" w:rsidRPr="00920A48" w:rsidRDefault="003D39BF" w:rsidP="00B657BD">
      <w:pPr>
        <w:numPr>
          <w:ilvl w:val="0"/>
          <w:numId w:val="64"/>
        </w:numPr>
        <w:tabs>
          <w:tab w:val="clear" w:pos="720"/>
        </w:tabs>
        <w:ind w:left="360"/>
        <w:rPr>
          <w:rPrChange w:id="8269" w:author="Stephen Reynolds, Jr." w:date="2012-11-13T07:32:00Z">
            <w:rPr/>
          </w:rPrChange>
        </w:rPr>
      </w:pPr>
      <w:r w:rsidRPr="00920A48">
        <w:rPr>
          <w:rPrChange w:id="8270" w:author="Stephen Reynolds, Jr." w:date="2012-11-13T07:32:00Z">
            <w:rPr/>
          </w:rPrChange>
        </w:rPr>
        <w:t xml:space="preserve">What is the gift of faith? </w:t>
      </w:r>
    </w:p>
    <w:p w:rsidR="003D39BF" w:rsidRPr="00920A48" w:rsidRDefault="003D39BF" w:rsidP="003D39BF">
      <w:pPr>
        <w:ind w:left="360"/>
        <w:rPr>
          <w:u w:val="single"/>
          <w:rPrChange w:id="8271" w:author="Stephen Reynolds, Jr." w:date="2012-11-13T07:32:00Z">
            <w:rPr>
              <w:color w:val="FFFFFF" w:themeColor="background1"/>
              <w:u w:val="single"/>
            </w:rPr>
          </w:rPrChange>
        </w:rPr>
      </w:pPr>
      <w:r w:rsidRPr="00920A48">
        <w:rPr>
          <w:u w:val="single"/>
          <w:rPrChange w:id="8272" w:author="Stephen Reynolds, Jr." w:date="2012-11-13T07:32:00Z">
            <w:rPr>
              <w:color w:val="FFFFFF" w:themeColor="background1"/>
              <w:u w:val="single"/>
            </w:rPr>
          </w:rPrChange>
        </w:rPr>
        <w:t xml:space="preserve">The gift of faith is a supernatural trust in God for the miraculous. </w:t>
      </w:r>
    </w:p>
    <w:p w:rsidR="003D39BF" w:rsidRPr="00920A48" w:rsidRDefault="003D39BF" w:rsidP="003D39BF">
      <w:pPr>
        <w:rPr>
          <w:u w:val="single"/>
          <w:rPrChange w:id="8273" w:author="Stephen Reynolds, Jr." w:date="2012-11-13T07:32:00Z">
            <w:rPr>
              <w:color w:val="FFFFFF" w:themeColor="background1"/>
              <w:u w:val="single"/>
            </w:rPr>
          </w:rPrChange>
        </w:rPr>
      </w:pPr>
    </w:p>
    <w:p w:rsidR="003D39BF" w:rsidRPr="00920A48" w:rsidRDefault="003D39BF" w:rsidP="00B657BD">
      <w:pPr>
        <w:numPr>
          <w:ilvl w:val="0"/>
          <w:numId w:val="64"/>
        </w:numPr>
        <w:ind w:left="360"/>
        <w:rPr>
          <w:rPrChange w:id="8274" w:author="Stephen Reynolds, Jr." w:date="2012-11-13T07:32:00Z">
            <w:rPr/>
          </w:rPrChange>
        </w:rPr>
      </w:pPr>
      <w:r w:rsidRPr="00920A48">
        <w:rPr>
          <w:rPrChange w:id="8275" w:author="Stephen Reynolds, Jr." w:date="2012-11-13T07:32:00Z">
            <w:rPr/>
          </w:rPrChange>
        </w:rPr>
        <w:t xml:space="preserve">Explain what the measure of Faith is. </w:t>
      </w:r>
    </w:p>
    <w:p w:rsidR="003D39BF" w:rsidRPr="00920A48" w:rsidRDefault="003D39BF" w:rsidP="003D39BF">
      <w:pPr>
        <w:ind w:left="360"/>
        <w:rPr>
          <w:u w:val="single"/>
          <w:rPrChange w:id="8276" w:author="Stephen Reynolds, Jr." w:date="2012-11-13T07:32:00Z">
            <w:rPr>
              <w:color w:val="FFFFFF" w:themeColor="background1"/>
              <w:u w:val="single"/>
            </w:rPr>
          </w:rPrChange>
        </w:rPr>
      </w:pPr>
      <w:r w:rsidRPr="00920A48">
        <w:rPr>
          <w:u w:val="single"/>
          <w:rPrChange w:id="8277" w:author="Stephen Reynolds, Jr." w:date="2012-11-13T07:32:00Z">
            <w:rPr>
              <w:color w:val="FFFFFF" w:themeColor="background1"/>
              <w:u w:val="single"/>
            </w:rPr>
          </w:rPrChange>
        </w:rPr>
        <w:t xml:space="preserve">The measure of faith is a limited amount of faith given to every man. </w:t>
      </w:r>
    </w:p>
    <w:p w:rsidR="003D39BF" w:rsidRPr="00920A48" w:rsidRDefault="003D39BF" w:rsidP="003D39BF">
      <w:pPr>
        <w:rPr>
          <w:rPrChange w:id="8278" w:author="Stephen Reynolds, Jr." w:date="2012-11-13T07:32:00Z">
            <w:rPr/>
          </w:rPrChange>
        </w:rPr>
      </w:pPr>
    </w:p>
    <w:p w:rsidR="003D39BF" w:rsidRPr="00920A48" w:rsidRDefault="003D39BF" w:rsidP="00B657BD">
      <w:pPr>
        <w:numPr>
          <w:ilvl w:val="0"/>
          <w:numId w:val="64"/>
        </w:numPr>
        <w:ind w:left="360"/>
        <w:rPr>
          <w:rPrChange w:id="8279" w:author="Stephen Reynolds, Jr." w:date="2012-11-13T07:32:00Z">
            <w:rPr/>
          </w:rPrChange>
        </w:rPr>
      </w:pPr>
      <w:r w:rsidRPr="00920A48">
        <w:rPr>
          <w:rPrChange w:id="8280" w:author="Stephen Reynolds, Jr." w:date="2012-11-13T07:32:00Z">
            <w:rPr/>
          </w:rPrChange>
        </w:rPr>
        <w:t xml:space="preserve">Explain what saving faith is. </w:t>
      </w:r>
    </w:p>
    <w:p w:rsidR="003D39BF" w:rsidRPr="00920A48" w:rsidRDefault="003D39BF" w:rsidP="003D39BF">
      <w:pPr>
        <w:ind w:left="360"/>
        <w:rPr>
          <w:u w:val="single"/>
          <w:rPrChange w:id="8281" w:author="Stephen Reynolds, Jr." w:date="2012-11-13T07:32:00Z">
            <w:rPr>
              <w:color w:val="FFFFFF" w:themeColor="background1"/>
              <w:u w:val="single"/>
            </w:rPr>
          </w:rPrChange>
        </w:rPr>
      </w:pPr>
      <w:r w:rsidRPr="00920A48">
        <w:rPr>
          <w:u w:val="single"/>
          <w:rPrChange w:id="8282" w:author="Stephen Reynolds, Jr." w:date="2012-11-13T07:32:00Z">
            <w:rPr>
              <w:color w:val="FFFFFF" w:themeColor="background1"/>
              <w:u w:val="single"/>
            </w:rPr>
          </w:rPrChange>
        </w:rPr>
        <w:t xml:space="preserve">Saving faith is that which appropriates and receives salvation. </w:t>
      </w:r>
    </w:p>
    <w:p w:rsidR="003D39BF" w:rsidRPr="00920A48" w:rsidRDefault="003D39BF" w:rsidP="003D39BF">
      <w:pPr>
        <w:rPr>
          <w:rPrChange w:id="8283" w:author="Stephen Reynolds, Jr." w:date="2012-11-13T07:32:00Z">
            <w:rPr/>
          </w:rPrChange>
        </w:rPr>
      </w:pPr>
    </w:p>
    <w:p w:rsidR="003D39BF" w:rsidRPr="00920A48" w:rsidRDefault="003D39BF" w:rsidP="00B657BD">
      <w:pPr>
        <w:numPr>
          <w:ilvl w:val="0"/>
          <w:numId w:val="64"/>
        </w:numPr>
        <w:ind w:left="360"/>
        <w:rPr>
          <w:rPrChange w:id="8284" w:author="Stephen Reynolds, Jr." w:date="2012-11-13T07:32:00Z">
            <w:rPr/>
          </w:rPrChange>
        </w:rPr>
      </w:pPr>
      <w:r w:rsidRPr="00920A48">
        <w:rPr>
          <w:rPrChange w:id="8285" w:author="Stephen Reynolds, Jr." w:date="2012-11-13T07:32:00Z">
            <w:rPr/>
          </w:rPrChange>
        </w:rPr>
        <w:t xml:space="preserve">Explain what justifying faith is. </w:t>
      </w:r>
    </w:p>
    <w:p w:rsidR="003D39BF" w:rsidRPr="00920A48" w:rsidRDefault="003D39BF" w:rsidP="003D39BF">
      <w:pPr>
        <w:ind w:left="360"/>
        <w:rPr>
          <w:u w:val="single"/>
          <w:rPrChange w:id="8286" w:author="Stephen Reynolds, Jr." w:date="2012-11-13T07:32:00Z">
            <w:rPr>
              <w:color w:val="FFFFFF" w:themeColor="background1"/>
              <w:u w:val="single"/>
            </w:rPr>
          </w:rPrChange>
        </w:rPr>
      </w:pPr>
      <w:r w:rsidRPr="00920A48">
        <w:rPr>
          <w:u w:val="single"/>
          <w:rPrChange w:id="8287" w:author="Stephen Reynolds, Jr." w:date="2012-11-13T07:32:00Z">
            <w:rPr>
              <w:color w:val="FFFFFF" w:themeColor="background1"/>
              <w:u w:val="single"/>
            </w:rPr>
          </w:rPrChange>
        </w:rPr>
        <w:t xml:space="preserve">Justifying faith is the faith that puts us into right standing with God. </w:t>
      </w:r>
    </w:p>
    <w:p w:rsidR="003D39BF" w:rsidRPr="00920A48" w:rsidRDefault="003D39BF" w:rsidP="003D39BF">
      <w:pPr>
        <w:ind w:left="360"/>
        <w:rPr>
          <w:u w:val="single"/>
          <w:rPrChange w:id="8288" w:author="Stephen Reynolds, Jr." w:date="2012-11-13T07:32:00Z">
            <w:rPr>
              <w:color w:val="FFFFFF" w:themeColor="background1"/>
              <w:u w:val="single"/>
            </w:rPr>
          </w:rPrChange>
        </w:rPr>
      </w:pPr>
      <w:r w:rsidRPr="00920A48">
        <w:rPr>
          <w:u w:val="single"/>
          <w:rPrChange w:id="8289" w:author="Stephen Reynolds, Jr." w:date="2012-11-13T07:32:00Z">
            <w:rPr>
              <w:color w:val="FFFFFF" w:themeColor="background1"/>
              <w:u w:val="single"/>
            </w:rPr>
          </w:rPrChange>
        </w:rPr>
        <w:t>(Justifying; just as if we had never sinned; a right relationship with God)</w:t>
      </w:r>
    </w:p>
    <w:p w:rsidR="003D39BF" w:rsidRPr="00920A48" w:rsidRDefault="003D39BF" w:rsidP="003D39BF">
      <w:pPr>
        <w:rPr>
          <w:rPrChange w:id="8290" w:author="Stephen Reynolds, Jr." w:date="2012-11-13T07:32:00Z">
            <w:rPr/>
          </w:rPrChange>
        </w:rPr>
      </w:pPr>
    </w:p>
    <w:p w:rsidR="003D39BF" w:rsidRPr="00920A48" w:rsidRDefault="003D39BF" w:rsidP="00B657BD">
      <w:pPr>
        <w:numPr>
          <w:ilvl w:val="0"/>
          <w:numId w:val="64"/>
        </w:numPr>
        <w:ind w:left="360"/>
        <w:rPr>
          <w:rPrChange w:id="8291" w:author="Stephen Reynolds, Jr." w:date="2012-11-13T07:32:00Z">
            <w:rPr/>
          </w:rPrChange>
        </w:rPr>
      </w:pPr>
      <w:r w:rsidRPr="00920A48">
        <w:rPr>
          <w:rPrChange w:id="8292" w:author="Stephen Reynolds, Jr." w:date="2012-11-13T07:32:00Z">
            <w:rPr/>
          </w:rPrChange>
        </w:rPr>
        <w:t xml:space="preserve">Explain what the Fruit of faith is. </w:t>
      </w:r>
    </w:p>
    <w:p w:rsidR="003D39BF" w:rsidRPr="00920A48" w:rsidRDefault="003D39BF" w:rsidP="003D39BF">
      <w:pPr>
        <w:ind w:left="360"/>
        <w:rPr>
          <w:u w:val="single"/>
          <w:rPrChange w:id="8293" w:author="Stephen Reynolds, Jr." w:date="2012-11-13T07:32:00Z">
            <w:rPr>
              <w:color w:val="FFFFFF" w:themeColor="background1"/>
              <w:u w:val="single"/>
            </w:rPr>
          </w:rPrChange>
        </w:rPr>
      </w:pPr>
      <w:r w:rsidRPr="00920A48">
        <w:rPr>
          <w:u w:val="single"/>
          <w:rPrChange w:id="8294" w:author="Stephen Reynolds, Jr." w:date="2012-11-13T07:32:00Z">
            <w:rPr>
              <w:color w:val="FFFFFF" w:themeColor="background1"/>
              <w:u w:val="single"/>
            </w:rPr>
          </w:rPrChange>
        </w:rPr>
        <w:t xml:space="preserve">The Fruit of faith is the development of the spirit in our lives producing fruits of the spirit. </w:t>
      </w:r>
    </w:p>
    <w:p w:rsidR="003D39BF" w:rsidRPr="00920A48" w:rsidRDefault="003D39BF" w:rsidP="003D39BF">
      <w:pPr>
        <w:rPr>
          <w:rPrChange w:id="8295" w:author="Stephen Reynolds, Jr." w:date="2012-11-13T07:32:00Z">
            <w:rPr/>
          </w:rPrChange>
        </w:rPr>
      </w:pPr>
    </w:p>
    <w:p w:rsidR="003D39BF" w:rsidRPr="00920A48" w:rsidRDefault="003D39BF" w:rsidP="00B657BD">
      <w:pPr>
        <w:numPr>
          <w:ilvl w:val="0"/>
          <w:numId w:val="64"/>
        </w:numPr>
        <w:ind w:left="360"/>
        <w:rPr>
          <w:rPrChange w:id="8296" w:author="Stephen Reynolds, Jr." w:date="2012-11-13T07:32:00Z">
            <w:rPr/>
          </w:rPrChange>
        </w:rPr>
      </w:pPr>
      <w:r w:rsidRPr="00920A48">
        <w:rPr>
          <w:rPrChange w:id="8297" w:author="Stephen Reynolds, Jr." w:date="2012-11-13T07:32:00Z">
            <w:rPr/>
          </w:rPrChange>
        </w:rPr>
        <w:t xml:space="preserve">Name the three different realms of Faith. </w:t>
      </w:r>
    </w:p>
    <w:p w:rsidR="003D39BF" w:rsidRPr="00920A48" w:rsidRDefault="003D39BF" w:rsidP="00B657BD">
      <w:pPr>
        <w:numPr>
          <w:ilvl w:val="0"/>
          <w:numId w:val="45"/>
        </w:numPr>
        <w:tabs>
          <w:tab w:val="clear" w:pos="1080"/>
        </w:tabs>
        <w:ind w:left="720"/>
        <w:rPr>
          <w:u w:val="single"/>
          <w:rPrChange w:id="8298" w:author="Stephen Reynolds, Jr." w:date="2012-11-13T07:32:00Z">
            <w:rPr>
              <w:color w:val="FFFFFF" w:themeColor="background1"/>
              <w:u w:val="single"/>
            </w:rPr>
          </w:rPrChange>
        </w:rPr>
      </w:pPr>
      <w:r w:rsidRPr="00920A48">
        <w:rPr>
          <w:u w:val="single"/>
          <w:rPrChange w:id="8299" w:author="Stephen Reynolds, Jr." w:date="2012-11-13T07:32:00Z">
            <w:rPr>
              <w:color w:val="FFFFFF" w:themeColor="background1"/>
              <w:u w:val="single"/>
            </w:rPr>
          </w:rPrChange>
        </w:rPr>
        <w:t>Natural Faith</w:t>
      </w:r>
    </w:p>
    <w:p w:rsidR="003D39BF" w:rsidRPr="00920A48" w:rsidRDefault="003D39BF" w:rsidP="00B657BD">
      <w:pPr>
        <w:numPr>
          <w:ilvl w:val="0"/>
          <w:numId w:val="45"/>
        </w:numPr>
        <w:tabs>
          <w:tab w:val="clear" w:pos="1080"/>
        </w:tabs>
        <w:ind w:left="720"/>
        <w:rPr>
          <w:u w:val="single"/>
          <w:rPrChange w:id="8300" w:author="Stephen Reynolds, Jr." w:date="2012-11-13T07:32:00Z">
            <w:rPr>
              <w:color w:val="FFFFFF" w:themeColor="background1"/>
              <w:u w:val="single"/>
            </w:rPr>
          </w:rPrChange>
        </w:rPr>
      </w:pPr>
      <w:r w:rsidRPr="00920A48">
        <w:rPr>
          <w:u w:val="single"/>
          <w:rPrChange w:id="8301" w:author="Stephen Reynolds, Jr." w:date="2012-11-13T07:32:00Z">
            <w:rPr>
              <w:color w:val="FFFFFF" w:themeColor="background1"/>
              <w:u w:val="single"/>
            </w:rPr>
          </w:rPrChange>
        </w:rPr>
        <w:t xml:space="preserve">Christian Faith </w:t>
      </w:r>
    </w:p>
    <w:p w:rsidR="003D39BF" w:rsidRPr="00920A48" w:rsidRDefault="003D39BF" w:rsidP="00B657BD">
      <w:pPr>
        <w:numPr>
          <w:ilvl w:val="0"/>
          <w:numId w:val="45"/>
        </w:numPr>
        <w:tabs>
          <w:tab w:val="clear" w:pos="1080"/>
        </w:tabs>
        <w:ind w:left="720"/>
        <w:rPr>
          <w:u w:val="single"/>
          <w:rPrChange w:id="8302" w:author="Stephen Reynolds, Jr." w:date="2012-11-13T07:32:00Z">
            <w:rPr>
              <w:color w:val="FFFFFF" w:themeColor="background1"/>
              <w:u w:val="single"/>
            </w:rPr>
          </w:rPrChange>
        </w:rPr>
      </w:pPr>
      <w:r w:rsidRPr="00920A48">
        <w:rPr>
          <w:u w:val="single"/>
          <w:rPrChange w:id="8303" w:author="Stephen Reynolds, Jr." w:date="2012-11-13T07:32:00Z">
            <w:rPr>
              <w:color w:val="FFFFFF" w:themeColor="background1"/>
              <w:u w:val="single"/>
            </w:rPr>
          </w:rPrChange>
        </w:rPr>
        <w:t>Supernatural Faith</w:t>
      </w:r>
    </w:p>
    <w:p w:rsidR="003D39BF" w:rsidRPr="00920A48" w:rsidRDefault="003D39BF" w:rsidP="003D39BF">
      <w:pPr>
        <w:rPr>
          <w:rPrChange w:id="8304" w:author="Stephen Reynolds, Jr." w:date="2012-11-13T07:32:00Z">
            <w:rPr/>
          </w:rPrChange>
        </w:rPr>
      </w:pPr>
    </w:p>
    <w:p w:rsidR="003D39BF" w:rsidRPr="00920A48" w:rsidRDefault="003D39BF" w:rsidP="00B657BD">
      <w:pPr>
        <w:numPr>
          <w:ilvl w:val="0"/>
          <w:numId w:val="64"/>
        </w:numPr>
        <w:ind w:left="360"/>
        <w:rPr>
          <w:rPrChange w:id="8305" w:author="Stephen Reynolds, Jr." w:date="2012-11-13T07:32:00Z">
            <w:rPr/>
          </w:rPrChange>
        </w:rPr>
      </w:pPr>
      <w:r w:rsidRPr="00920A48">
        <w:rPr>
          <w:rPrChange w:id="8306" w:author="Stephen Reynolds, Jr." w:date="2012-11-13T07:32:00Z">
            <w:rPr/>
          </w:rPrChange>
        </w:rPr>
        <w:t xml:space="preserve">Explain how this gift is used in personal protection in peril? </w:t>
      </w:r>
    </w:p>
    <w:p w:rsidR="003D39BF" w:rsidRPr="00920A48" w:rsidRDefault="003D39BF" w:rsidP="003D39BF">
      <w:pPr>
        <w:ind w:left="360"/>
        <w:rPr>
          <w:u w:val="single"/>
          <w:rPrChange w:id="8307" w:author="Stephen Reynolds, Jr." w:date="2012-11-13T07:32:00Z">
            <w:rPr>
              <w:color w:val="FFFFFF" w:themeColor="background1"/>
              <w:u w:val="single"/>
            </w:rPr>
          </w:rPrChange>
        </w:rPr>
      </w:pPr>
      <w:r w:rsidRPr="00920A48">
        <w:rPr>
          <w:u w:val="single"/>
          <w:rPrChange w:id="8308" w:author="Stephen Reynolds, Jr." w:date="2012-11-13T07:32:00Z">
            <w:rPr>
              <w:color w:val="FFFFFF" w:themeColor="background1"/>
              <w:u w:val="single"/>
            </w:rPr>
          </w:rPrChange>
        </w:rPr>
        <w:t xml:space="preserve">God gives us a supernatural faith even in the face of danger to stand against any attack. This supernatural faith casts out fear and produces peace even in danger. This faith is not worked up, is given in the heart of the believer. </w:t>
      </w:r>
    </w:p>
    <w:p w:rsidR="003D39BF" w:rsidRPr="00920A48" w:rsidRDefault="003D39BF" w:rsidP="003D39BF">
      <w:pPr>
        <w:rPr>
          <w:rPrChange w:id="8309" w:author="Stephen Reynolds, Jr." w:date="2012-11-13T07:32:00Z">
            <w:rPr/>
          </w:rPrChange>
        </w:rPr>
      </w:pPr>
    </w:p>
    <w:p w:rsidR="003D39BF" w:rsidRPr="00920A48" w:rsidRDefault="003D39BF" w:rsidP="00B657BD">
      <w:pPr>
        <w:numPr>
          <w:ilvl w:val="0"/>
          <w:numId w:val="64"/>
        </w:numPr>
        <w:ind w:left="360"/>
        <w:rPr>
          <w:rPrChange w:id="8310" w:author="Stephen Reynolds, Jr." w:date="2012-11-13T07:32:00Z">
            <w:rPr/>
          </w:rPrChange>
        </w:rPr>
      </w:pPr>
      <w:r w:rsidRPr="00920A48">
        <w:rPr>
          <w:rPrChange w:id="8311" w:author="Stephen Reynolds, Jr." w:date="2012-11-13T07:32:00Z">
            <w:rPr/>
          </w:rPrChange>
        </w:rPr>
        <w:t xml:space="preserve">Explain how this gift is used to assist in </w:t>
      </w:r>
      <w:proofErr w:type="spellStart"/>
      <w:r w:rsidRPr="00920A48">
        <w:rPr>
          <w:rPrChange w:id="8312" w:author="Stephen Reynolds, Jr." w:date="2012-11-13T07:32:00Z">
            <w:rPr/>
          </w:rPrChange>
        </w:rPr>
        <w:t>every day</w:t>
      </w:r>
      <w:proofErr w:type="spellEnd"/>
      <w:r w:rsidRPr="00920A48">
        <w:rPr>
          <w:rPrChange w:id="8313" w:author="Stephen Reynolds, Jr." w:date="2012-11-13T07:32:00Z">
            <w:rPr/>
          </w:rPrChange>
        </w:rPr>
        <w:t xml:space="preserve"> problems. </w:t>
      </w:r>
    </w:p>
    <w:p w:rsidR="003D39BF" w:rsidRPr="00920A48" w:rsidRDefault="003D39BF" w:rsidP="003D39BF">
      <w:pPr>
        <w:ind w:left="360"/>
        <w:rPr>
          <w:u w:val="single"/>
          <w:rPrChange w:id="8314" w:author="Stephen Reynolds, Jr." w:date="2012-11-13T07:32:00Z">
            <w:rPr>
              <w:color w:val="FFFFFF" w:themeColor="background1"/>
              <w:u w:val="single"/>
            </w:rPr>
          </w:rPrChange>
        </w:rPr>
      </w:pPr>
      <w:r w:rsidRPr="00920A48">
        <w:rPr>
          <w:u w:val="single"/>
          <w:rPrChange w:id="8315" w:author="Stephen Reynolds, Jr." w:date="2012-11-13T07:32:00Z">
            <w:rPr>
              <w:color w:val="FFFFFF" w:themeColor="background1"/>
              <w:u w:val="single"/>
            </w:rPr>
          </w:rPrChange>
        </w:rPr>
        <w:t xml:space="preserve">The gift of faith is used to believe God to supply for your every need. </w:t>
      </w:r>
    </w:p>
    <w:p w:rsidR="003D39BF" w:rsidRPr="00920A48" w:rsidRDefault="003D39BF" w:rsidP="003D39BF">
      <w:pPr>
        <w:ind w:left="540"/>
        <w:rPr>
          <w:rPrChange w:id="8316" w:author="Stephen Reynolds, Jr." w:date="2012-11-13T07:32:00Z">
            <w:rPr>
              <w:color w:val="003366"/>
            </w:rPr>
          </w:rPrChange>
        </w:rPr>
      </w:pPr>
    </w:p>
    <w:p w:rsidR="003D39BF" w:rsidRPr="00920A48" w:rsidRDefault="003D39BF" w:rsidP="00B657BD">
      <w:pPr>
        <w:numPr>
          <w:ilvl w:val="0"/>
          <w:numId w:val="64"/>
        </w:numPr>
        <w:ind w:left="360"/>
        <w:rPr>
          <w:rPrChange w:id="8317" w:author="Stephen Reynolds, Jr." w:date="2012-11-13T07:32:00Z">
            <w:rPr/>
          </w:rPrChange>
        </w:rPr>
      </w:pPr>
      <w:r w:rsidRPr="00920A48">
        <w:rPr>
          <w:rPrChange w:id="8318" w:author="Stephen Reynolds, Jr." w:date="2012-11-13T07:32:00Z">
            <w:rPr/>
          </w:rPrChange>
        </w:rPr>
        <w:t xml:space="preserve">Explain how this gift is used in casting out evil spirits. </w:t>
      </w:r>
    </w:p>
    <w:p w:rsidR="003D39BF" w:rsidRPr="00920A48" w:rsidRDefault="003D39BF" w:rsidP="003D39BF">
      <w:pPr>
        <w:ind w:left="360"/>
        <w:rPr>
          <w:u w:val="single"/>
          <w:rPrChange w:id="8319" w:author="Stephen Reynolds, Jr." w:date="2012-11-13T07:32:00Z">
            <w:rPr>
              <w:color w:val="FFFFFF" w:themeColor="background1"/>
              <w:u w:val="single"/>
            </w:rPr>
          </w:rPrChange>
        </w:rPr>
      </w:pPr>
      <w:r w:rsidRPr="00920A48">
        <w:rPr>
          <w:u w:val="single"/>
          <w:rPrChange w:id="8320" w:author="Stephen Reynolds, Jr." w:date="2012-11-13T07:32:00Z">
            <w:rPr>
              <w:color w:val="FFFFFF" w:themeColor="background1"/>
              <w:u w:val="single"/>
            </w:rPr>
          </w:rPrChange>
        </w:rPr>
        <w:t xml:space="preserve">The gift of faith is used to believe God “in his name” to cast out evil spirits. God gives you supernatural faith in the face of that demonic activity. </w:t>
      </w:r>
    </w:p>
    <w:p w:rsidR="003D39BF" w:rsidRPr="00920A48" w:rsidRDefault="003D39BF" w:rsidP="003D39BF">
      <w:pPr>
        <w:rPr>
          <w:rPrChange w:id="8321" w:author="Stephen Reynolds, Jr." w:date="2012-11-13T07:32:00Z">
            <w:rPr/>
          </w:rPrChange>
        </w:rPr>
      </w:pPr>
    </w:p>
    <w:p w:rsidR="003D39BF" w:rsidRPr="00920A48" w:rsidRDefault="003D39BF" w:rsidP="00B657BD">
      <w:pPr>
        <w:numPr>
          <w:ilvl w:val="0"/>
          <w:numId w:val="64"/>
        </w:numPr>
        <w:ind w:left="360"/>
        <w:rPr>
          <w:rPrChange w:id="8322" w:author="Stephen Reynolds, Jr." w:date="2012-11-13T07:32:00Z">
            <w:rPr/>
          </w:rPrChange>
        </w:rPr>
      </w:pPr>
      <w:r w:rsidRPr="00920A48">
        <w:rPr>
          <w:rPrChange w:id="8323" w:author="Stephen Reynolds, Jr." w:date="2012-11-13T07:32:00Z">
            <w:rPr/>
          </w:rPrChange>
        </w:rPr>
        <w:t xml:space="preserve">What are the two aspects of Faith? </w:t>
      </w:r>
    </w:p>
    <w:p w:rsidR="003D39BF" w:rsidRPr="00920A48" w:rsidRDefault="003D39BF" w:rsidP="00B657BD">
      <w:pPr>
        <w:numPr>
          <w:ilvl w:val="0"/>
          <w:numId w:val="46"/>
        </w:numPr>
        <w:tabs>
          <w:tab w:val="clear" w:pos="1080"/>
        </w:tabs>
        <w:ind w:left="720"/>
        <w:rPr>
          <w:u w:val="single"/>
          <w:rPrChange w:id="8324" w:author="Stephen Reynolds, Jr." w:date="2012-11-13T07:32:00Z">
            <w:rPr>
              <w:color w:val="FFFFFF" w:themeColor="background1"/>
              <w:u w:val="single"/>
            </w:rPr>
          </w:rPrChange>
        </w:rPr>
      </w:pPr>
      <w:r w:rsidRPr="00920A48">
        <w:rPr>
          <w:u w:val="single"/>
          <w:rPrChange w:id="8325" w:author="Stephen Reynolds, Jr." w:date="2012-11-13T07:32:00Z">
            <w:rPr>
              <w:color w:val="FFFFFF" w:themeColor="background1"/>
              <w:u w:val="single"/>
            </w:rPr>
          </w:rPrChange>
        </w:rPr>
        <w:t>Faith in God – Galatians 3:26</w:t>
      </w:r>
    </w:p>
    <w:p w:rsidR="003D39BF" w:rsidRPr="00920A48" w:rsidRDefault="003D39BF" w:rsidP="00B657BD">
      <w:pPr>
        <w:numPr>
          <w:ilvl w:val="0"/>
          <w:numId w:val="46"/>
        </w:numPr>
        <w:tabs>
          <w:tab w:val="clear" w:pos="1080"/>
        </w:tabs>
        <w:ind w:left="720"/>
        <w:rPr>
          <w:u w:val="single"/>
          <w:rPrChange w:id="8326" w:author="Stephen Reynolds, Jr." w:date="2012-11-13T07:32:00Z">
            <w:rPr>
              <w:color w:val="FFFFFF" w:themeColor="background1"/>
              <w:u w:val="single"/>
            </w:rPr>
          </w:rPrChange>
        </w:rPr>
      </w:pPr>
      <w:r w:rsidRPr="00920A48">
        <w:rPr>
          <w:u w:val="single"/>
          <w:rPrChange w:id="8327" w:author="Stephen Reynolds, Jr." w:date="2012-11-13T07:32:00Z">
            <w:rPr>
              <w:color w:val="FFFFFF" w:themeColor="background1"/>
              <w:u w:val="single"/>
            </w:rPr>
          </w:rPrChange>
        </w:rPr>
        <w:t>Faith of God – Galatians 2:20</w:t>
      </w:r>
    </w:p>
    <w:p w:rsidR="00367177" w:rsidRPr="00920A48" w:rsidDel="00920A48" w:rsidRDefault="00367177">
      <w:pPr>
        <w:rPr>
          <w:del w:id="8328" w:author="Stephen Reynolds, Jr." w:date="2012-11-13T07:30:00Z"/>
          <w:b/>
          <w:sz w:val="28"/>
          <w:rPrChange w:id="8329" w:author="Stephen Reynolds, Jr." w:date="2012-11-13T07:32:00Z">
            <w:rPr>
              <w:del w:id="8330" w:author="Stephen Reynolds, Jr." w:date="2012-11-13T07:30:00Z"/>
              <w:b/>
              <w:sz w:val="28"/>
            </w:rPr>
          </w:rPrChange>
        </w:rPr>
      </w:pPr>
      <w:del w:id="8331" w:author="Stephen Reynolds, Jr." w:date="2012-11-13T07:30:00Z">
        <w:r w:rsidRPr="00920A48" w:rsidDel="00920A48">
          <w:rPr>
            <w:b/>
            <w:rPrChange w:id="8332" w:author="Stephen Reynolds, Jr." w:date="2012-11-13T07:32:00Z">
              <w:rPr>
                <w:b/>
              </w:rPr>
            </w:rPrChange>
          </w:rPr>
          <w:br w:type="page"/>
        </w:r>
      </w:del>
    </w:p>
    <w:p w:rsidR="003D39BF" w:rsidRPr="00920A48" w:rsidDel="00920A48" w:rsidRDefault="00367177" w:rsidP="003D39BF">
      <w:pPr>
        <w:pStyle w:val="Heading1"/>
        <w:rPr>
          <w:del w:id="8333" w:author="Stephen Reynolds, Jr." w:date="2012-11-13T07:30:00Z"/>
          <w:rPrChange w:id="8334" w:author="Stephen Reynolds, Jr." w:date="2012-11-13T07:32:00Z">
            <w:rPr>
              <w:del w:id="8335" w:author="Stephen Reynolds, Jr." w:date="2012-11-13T07:30:00Z"/>
            </w:rPr>
          </w:rPrChange>
        </w:rPr>
      </w:pPr>
      <w:bookmarkStart w:id="8336" w:name="_Toc290398395"/>
      <w:del w:id="8337" w:author="Stephen Reynolds, Jr." w:date="2012-11-13T07:30:00Z">
        <w:r w:rsidRPr="00920A48" w:rsidDel="00920A48">
          <w:rPr>
            <w:rPrChange w:id="8338" w:author="Stephen Reynolds, Jr." w:date="2012-11-13T07:32:00Z">
              <w:rPr/>
            </w:rPrChange>
          </w:rPr>
          <w:delText xml:space="preserve">Chapter 8: </w:delText>
        </w:r>
        <w:r w:rsidR="003D39BF" w:rsidRPr="00920A48" w:rsidDel="00920A48">
          <w:rPr>
            <w:rPrChange w:id="8339" w:author="Stephen Reynolds, Jr." w:date="2012-11-13T07:32:00Z">
              <w:rPr/>
            </w:rPrChange>
          </w:rPr>
          <w:delText>Gifts of Healing</w:delText>
        </w:r>
        <w:bookmarkEnd w:id="8336"/>
      </w:del>
    </w:p>
    <w:p w:rsidR="003D39BF" w:rsidRPr="00920A48" w:rsidDel="00920A48" w:rsidRDefault="00E61C09" w:rsidP="003D39BF">
      <w:pPr>
        <w:rPr>
          <w:del w:id="8340" w:author="Stephen Reynolds, Jr." w:date="2012-11-13T07:30:00Z"/>
          <w:rPrChange w:id="8341" w:author="Stephen Reynolds, Jr." w:date="2012-11-13T07:32:00Z">
            <w:rPr>
              <w:del w:id="8342" w:author="Stephen Reynolds, Jr." w:date="2012-11-13T07:30:00Z"/>
            </w:rPr>
          </w:rPrChange>
        </w:rPr>
      </w:pPr>
      <w:del w:id="8343" w:author="Stephen Reynolds, Jr." w:date="2012-11-13T07:30:00Z">
        <w:r w:rsidRPr="00920A48" w:rsidDel="00920A48">
          <w:rPr>
            <w:noProof/>
            <w:rPrChange w:id="8344" w:author="Stephen Reynolds, Jr." w:date="2012-11-13T07:32:00Z">
              <w:rPr>
                <w:noProof/>
              </w:rPr>
            </w:rPrChange>
          </w:rPr>
          <mc:AlternateContent>
            <mc:Choice Requires="wpg">
              <w:drawing>
                <wp:anchor distT="0" distB="0" distL="114300" distR="114300" simplePos="0" relativeHeight="251732992" behindDoc="0" locked="0" layoutInCell="1" allowOverlap="1" wp14:anchorId="4351D250" wp14:editId="34FE197C">
                  <wp:simplePos x="0" y="0"/>
                  <wp:positionH relativeFrom="column">
                    <wp:posOffset>727075</wp:posOffset>
                  </wp:positionH>
                  <wp:positionV relativeFrom="paragraph">
                    <wp:posOffset>45720</wp:posOffset>
                  </wp:positionV>
                  <wp:extent cx="4489450" cy="1087120"/>
                  <wp:effectExtent l="0" t="0" r="25400" b="17780"/>
                  <wp:wrapNone/>
                  <wp:docPr id="553" name="Group 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554" name="AutoShape 711"/>
                          <wps:cNvSpPr>
                            <a:spLocks noChangeArrowheads="1"/>
                          </wps:cNvSpPr>
                          <wps:spPr bwMode="auto">
                            <a:xfrm rot="16200000">
                              <a:off x="5264"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BE1420" w:rsidRDefault="00E82CDA" w:rsidP="00BE1420">
                                <w:pPr>
                                  <w:jc w:val="center"/>
                                  <w:rPr>
                                    <w:b/>
                                    <w:sz w:val="20"/>
                                    <w:szCs w:val="20"/>
                                  </w:rPr>
                                </w:pPr>
                                <w:r w:rsidRPr="00BE1420">
                                  <w:rPr>
                                    <w:b/>
                                    <w:sz w:val="20"/>
                                    <w:szCs w:val="20"/>
                                  </w:rPr>
                                  <w:t>Gifts of Healing</w:t>
                                </w:r>
                              </w:p>
                            </w:txbxContent>
                          </wps:txbx>
                          <wps:bodyPr rot="0" vert="vert270" wrap="square" lIns="91440" tIns="45720" rIns="91440" bIns="45720" anchor="t" anchorCtr="0" upright="1">
                            <a:noAutofit/>
                          </wps:bodyPr>
                        </wps:wsp>
                        <wps:wsp>
                          <wps:cNvPr id="555" name="AutoShape 712"/>
                          <wps:cNvSpPr>
                            <a:spLocks noChangeArrowheads="1"/>
                          </wps:cNvSpPr>
                          <wps:spPr bwMode="auto">
                            <a:xfrm rot="16200000">
                              <a:off x="6018"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Working of Miracles</w:t>
                                </w:r>
                              </w:p>
                              <w:p w:rsidR="00E82CDA" w:rsidRPr="00BE1420" w:rsidRDefault="00E82CDA" w:rsidP="00BE1420"/>
                            </w:txbxContent>
                          </wps:txbx>
                          <wps:bodyPr rot="0" vert="vert270" wrap="square" lIns="91440" tIns="45720" rIns="91440" bIns="45720" anchor="t" anchorCtr="0" upright="1">
                            <a:noAutofit/>
                          </wps:bodyPr>
                        </wps:wsp>
                        <wps:wsp>
                          <wps:cNvPr id="556" name="AutoShape 713"/>
                          <wps:cNvSpPr>
                            <a:spLocks noChangeArrowheads="1"/>
                          </wps:cNvSpPr>
                          <wps:spPr bwMode="auto">
                            <a:xfrm rot="16200000">
                              <a:off x="6772"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Prophecy</w:t>
                                </w:r>
                              </w:p>
                            </w:txbxContent>
                          </wps:txbx>
                          <wps:bodyPr rot="0" vert="vert270" wrap="square" lIns="91440" tIns="45720" rIns="91440" bIns="45720" anchor="t" anchorCtr="0" upright="1">
                            <a:noAutofit/>
                          </wps:bodyPr>
                        </wps:wsp>
                        <wps:wsp>
                          <wps:cNvPr id="557" name="AutoShape 714"/>
                          <wps:cNvSpPr>
                            <a:spLocks noChangeArrowheads="1"/>
                          </wps:cNvSpPr>
                          <wps:spPr bwMode="auto">
                            <a:xfrm rot="16200000">
                              <a:off x="7526"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Diverse Kinds of Tongues</w:t>
                                </w:r>
                              </w:p>
                            </w:txbxContent>
                          </wps:txbx>
                          <wps:bodyPr rot="0" vert="vert270" wrap="square" lIns="91440" tIns="45720" rIns="91440" bIns="45720" anchor="t" anchorCtr="0" upright="1">
                            <a:noAutofit/>
                          </wps:bodyPr>
                        </wps:wsp>
                        <wps:wsp>
                          <wps:cNvPr id="558" name="AutoShape 715"/>
                          <wps:cNvSpPr>
                            <a:spLocks noChangeArrowheads="1"/>
                          </wps:cNvSpPr>
                          <wps:spPr bwMode="auto">
                            <a:xfrm rot="16200000">
                              <a:off x="8280"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Interpretation of Tongues</w:t>
                                </w:r>
                              </w:p>
                            </w:txbxContent>
                          </wps:txbx>
                          <wps:bodyPr rot="0" vert="vert270" wrap="square" lIns="91440" tIns="45720" rIns="91440" bIns="45720" anchor="t" anchorCtr="0" upright="1">
                            <a:noAutofit/>
                          </wps:bodyPr>
                        </wps:wsp>
                        <wps:wsp>
                          <wps:cNvPr id="559" name="AutoShape 716"/>
                          <wps:cNvSpPr>
                            <a:spLocks noChangeArrowheads="1"/>
                          </wps:cNvSpPr>
                          <wps:spPr bwMode="auto">
                            <a:xfrm rot="16200000">
                              <a:off x="2248"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Word of Wisdom</w:t>
                                </w:r>
                              </w:p>
                            </w:txbxContent>
                          </wps:txbx>
                          <wps:bodyPr rot="0" vert="vert270" wrap="square" lIns="91440" tIns="45720" rIns="91440" bIns="45720" anchor="t" anchorCtr="0" upright="1">
                            <a:noAutofit/>
                          </wps:bodyPr>
                        </wps:wsp>
                        <wps:wsp>
                          <wps:cNvPr id="561" name="AutoShape 717"/>
                          <wps:cNvSpPr>
                            <a:spLocks noChangeArrowheads="1"/>
                          </wps:cNvSpPr>
                          <wps:spPr bwMode="auto">
                            <a:xfrm rot="16200000">
                              <a:off x="3002"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Word of Knowledge</w:t>
                                </w:r>
                              </w:p>
                            </w:txbxContent>
                          </wps:txbx>
                          <wps:bodyPr rot="0" vert="vert270" wrap="square" lIns="91440" tIns="45720" rIns="91440" bIns="45720" anchor="t" anchorCtr="0" upright="1">
                            <a:noAutofit/>
                          </wps:bodyPr>
                        </wps:wsp>
                        <wps:wsp>
                          <wps:cNvPr id="562" name="AutoShape 718"/>
                          <wps:cNvSpPr>
                            <a:spLocks noChangeArrowheads="1"/>
                          </wps:cNvSpPr>
                          <wps:spPr bwMode="auto">
                            <a:xfrm rot="16200000">
                              <a:off x="3756"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Discerning of Spirits</w:t>
                                </w:r>
                              </w:p>
                            </w:txbxContent>
                          </wps:txbx>
                          <wps:bodyPr rot="0" vert="vert270" wrap="square" lIns="91440" tIns="45720" rIns="91440" bIns="45720" anchor="t" anchorCtr="0" upright="1">
                            <a:noAutofit/>
                          </wps:bodyPr>
                        </wps:wsp>
                        <wps:wsp>
                          <wps:cNvPr id="563" name="AutoShape 719"/>
                          <wps:cNvSpPr>
                            <a:spLocks noChangeArrowheads="1"/>
                          </wps:cNvSpPr>
                          <wps:spPr bwMode="auto">
                            <a:xfrm rot="16200000">
                              <a:off x="4510"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Gift of 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0" o:spid="_x0000_s1068" style="position:absolute;margin-left:57.25pt;margin-top:3.6pt;width:353.5pt;height:85.6pt;z-index:251732992"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">
                  <v:shape id="AutoShape 711" o:spid="_x0000_s106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P8YA&#10;AADcAAAADwAAAGRycy9kb3ducmV2LnhtbESPQWvCQBSE7wX/w/KE3urGtIpEV7GBQir0YFoKvT2y&#10;zySafZtmt5r8+64geBxm5htmtelNI87UudqygukkAkFcWF1zqeDr8+1pAcJ5ZI2NZVIwkIPNevSw&#10;wkTbC+/pnPtSBAi7BBVU3reJlK6oyKCb2JY4eAfbGfRBdqXUHV4C3DQyjqK5NFhzWKiwpbSi4pT/&#10;GQXpMcbs+2P/jj+Ded39Phdl1i+Uehz32yUIT72/h2/tTCuYzV7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BP8YAAADcAAAADwAAAAAAAAAAAAAAAACYAgAAZHJz&#10;L2Rvd25yZXYueG1sUEsFBgAAAAAEAAQA9QAAAIsDAAAAAA==&#10;" fillcolor="white [3212]">
                    <v:textbox style="layout-flow:vertical;mso-layout-flow-alt:bottom-to-top">
                      <w:txbxContent>
                        <w:p w:rsidR="00E82CDA" w:rsidRPr="00BE1420" w:rsidRDefault="00E82CDA" w:rsidP="00BE1420">
                          <w:pPr>
                            <w:jc w:val="center"/>
                            <w:rPr>
                              <w:b/>
                              <w:sz w:val="20"/>
                              <w:szCs w:val="20"/>
                            </w:rPr>
                          </w:pPr>
                          <w:r w:rsidRPr="00BE1420">
                            <w:rPr>
                              <w:b/>
                              <w:sz w:val="20"/>
                              <w:szCs w:val="20"/>
                            </w:rPr>
                            <w:t>Gifts of Healing</w:t>
                          </w:r>
                        </w:p>
                      </w:txbxContent>
                    </v:textbox>
                  </v:shape>
                  <v:shape id="AutoShape 712" o:spid="_x0000_s107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N8MA&#10;AADcAAAADwAAAGRycy9kb3ducmV2LnhtbESP0YrCMBRE34X9h3AFX0RThapUo6yKu76u6wdcmmtb&#10;bG5KEm316zcLgo/DzJxhVpvO1OJOzleWFUzGCQji3OqKCwXn38NoAcIHZI21ZVLwIA+b9UdvhZm2&#10;Lf/Q/RQKESHsM1RQhtBkUvq8JIN+bBvi6F2sMxiidIXUDtsIN7WcJslMGqw4LpTY0K6k/Hq6GQXt&#10;9+H4HF7cczvfFe1wP7m6+ddZqUG/+1yCCNSFd/jVPmoFaZrC/5l4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t+N8MAAADcAAAADwAAAAAAAAAAAAAAAACYAgAAZHJzL2Rv&#10;d25yZXYueG1sUEsFBgAAAAAEAAQA9QAAAIgDAAAAAA==&#10;" fillcolor="#bfbfbf [2412]">
                    <v:textbox style="layout-flow:vertical;mso-layout-flow-alt:bottom-to-top">
                      <w:txbxContent>
                        <w:p w:rsidR="00E82CDA" w:rsidRPr="00E7056E" w:rsidRDefault="00E82CDA" w:rsidP="00BE1420">
                          <w:pPr>
                            <w:jc w:val="center"/>
                            <w:rPr>
                              <w:sz w:val="20"/>
                              <w:szCs w:val="20"/>
                            </w:rPr>
                          </w:pPr>
                          <w:r w:rsidRPr="00E7056E">
                            <w:rPr>
                              <w:sz w:val="20"/>
                              <w:szCs w:val="20"/>
                            </w:rPr>
                            <w:t>Working of Miracles</w:t>
                          </w:r>
                        </w:p>
                        <w:p w:rsidR="00E82CDA" w:rsidRPr="00BE1420" w:rsidRDefault="00E82CDA" w:rsidP="00BE1420"/>
                      </w:txbxContent>
                    </v:textbox>
                  </v:shape>
                  <v:shape id="AutoShape 713" o:spid="_x0000_s107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TUy8cA&#10;AADcAAAADwAAAGRycy9kb3ducmV2LnhtbESP0WrCQBRE3wX/YblCX0Q3LTW0MRsporSKpGj9gGv2&#10;moRm74bsVtO/7xYEH4eZOcOki9404kKdqy0reJxGIIgLq2suFRy/1pMXEM4ja2wsk4JfcrDIhoMU&#10;E22vvKfLwZciQNglqKDyvk2kdEVFBt3UtsTBO9vOoA+yK6Xu8BrgppFPURRLgzWHhQpbWlZUfB9+&#10;jALdrPPlLt4+56/v+eemXI3j0ypX6mHUv81BeOr9PXxrf2gFs1kM/2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E1MvHAAAA3AAAAA8AAAAAAAAAAAAAAAAAmAIAAGRy&#10;cy9kb3ducmV2LnhtbFBLBQYAAAAABAAEAPUAAACMAwAAAAA=&#10;" fillcolor="#a5a5a5 [2092]">
                    <v:textbox style="layout-flow:vertical;mso-layout-flow-alt:bottom-to-top">
                      <w:txbxContent>
                        <w:p w:rsidR="00E82CDA" w:rsidRPr="00E7056E" w:rsidRDefault="00E82CDA" w:rsidP="00BE1420">
                          <w:pPr>
                            <w:jc w:val="center"/>
                            <w:rPr>
                              <w:sz w:val="20"/>
                              <w:szCs w:val="20"/>
                            </w:rPr>
                          </w:pPr>
                          <w:r w:rsidRPr="00E7056E">
                            <w:rPr>
                              <w:sz w:val="20"/>
                              <w:szCs w:val="20"/>
                            </w:rPr>
                            <w:t>Prophecy</w:t>
                          </w:r>
                        </w:p>
                      </w:txbxContent>
                    </v:textbox>
                  </v:shape>
                  <v:shape id="AutoShape 714" o:spid="_x0000_s107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xUMYA&#10;AADcAAAADwAAAGRycy9kb3ducmV2LnhtbESP0WrCQBRE34X+w3IFX0Q3So02dRURpbaUiNoPuM1e&#10;k9Ds3ZDdavz7rlDwcZiZM8x82ZpKXKhxpWUFo2EEgjizuuRcwddpO5iBcB5ZY2WZFNzIwXLx1Jlj&#10;ou2VD3Q5+lwECLsEFRTe14mULivIoBvamjh4Z9sY9EE2udQNXgPcVHIcRbE0WHJYKLCmdUHZz/HX&#10;KNDVNl1/xh/P6ctbun/PN/34e5Mq1eu2q1cQnlr/CP+3d1rBZDKF+5lw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hxUMYAAADcAAAADwAAAAAAAAAAAAAAAACYAgAAZHJz&#10;L2Rvd25yZXYueG1sUEsFBgAAAAAEAAQA9QAAAIsDAAAAAA==&#10;" fillcolor="#a5a5a5 [2092]">
                    <v:textbox style="layout-flow:vertical;mso-layout-flow-alt:bottom-to-top">
                      <w:txbxContent>
                        <w:p w:rsidR="00E82CDA" w:rsidRPr="00E7056E" w:rsidRDefault="00E82CDA" w:rsidP="00BE1420">
                          <w:pPr>
                            <w:jc w:val="center"/>
                            <w:rPr>
                              <w:sz w:val="20"/>
                              <w:szCs w:val="20"/>
                            </w:rPr>
                          </w:pPr>
                          <w:r w:rsidRPr="00E7056E">
                            <w:rPr>
                              <w:sz w:val="20"/>
                              <w:szCs w:val="20"/>
                            </w:rPr>
                            <w:t>Diverse Kinds of Tongues</w:t>
                          </w:r>
                        </w:p>
                      </w:txbxContent>
                    </v:textbox>
                  </v:shape>
                  <v:shape id="AutoShape 715" o:spid="_x0000_s107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flIsQA&#10;AADcAAAADwAAAGRycy9kb3ducmV2LnhtbERP3WrCMBS+F3yHcAa7kZluaNk60zJE8QepzO0Bzpqz&#10;tticlCZqfXtzIXj58f3Pst404kydqy0reB1HIIgLq2suFfz+LF/eQTiPrLGxTAqu5CBLh4MZJtpe&#10;+JvOB1+KEMIuQQWV920ipSsqMujGtiUO3L/tDPoAu1LqDi8h3DTyLYpiabDm0FBhS/OKiuPhZBTo&#10;ZpnPd/F2kn+s8v2mXIziv0Wu1PNT//UJwlPvH+K7e60VTKdhbTgTjoB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X5SLEAAAA3AAAAA8AAAAAAAAAAAAAAAAAmAIAAGRycy9k&#10;b3ducmV2LnhtbFBLBQYAAAAABAAEAPUAAACJAwAAAAA=&#10;" fillcolor="#a5a5a5 [2092]">
                    <v:textbox style="layout-flow:vertical;mso-layout-flow-alt:bottom-to-top">
                      <w:txbxContent>
                        <w:p w:rsidR="00E82CDA" w:rsidRPr="00E7056E" w:rsidRDefault="00E82CDA" w:rsidP="00BE1420">
                          <w:pPr>
                            <w:jc w:val="center"/>
                            <w:rPr>
                              <w:sz w:val="20"/>
                              <w:szCs w:val="20"/>
                            </w:rPr>
                          </w:pPr>
                          <w:r w:rsidRPr="00E7056E">
                            <w:rPr>
                              <w:sz w:val="20"/>
                              <w:szCs w:val="20"/>
                            </w:rPr>
                            <w:t>Interpretation of Tongues</w:t>
                          </w:r>
                        </w:p>
                      </w:txbxContent>
                    </v:textbox>
                  </v:shape>
                  <v:shape id="AutoShape 716" o:spid="_x0000_s107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SJ4sYA&#10;AADcAAAADwAAAGRycy9kb3ducmV2LnhtbESPT2sCMRTE74LfITyhN81WqtTVKEVQ6qVa/+D1kbzu&#10;rt28LJvU3fbTN4LgcZiZ3zCzRWtLcaXaF44VPA8SEMTamYIzBcfDqv8Kwgdkg6VjUvBLHhbzbmeG&#10;qXENf9J1HzIRIexTVJCHUKVSep2TRT9wFXH0vlxtMURZZ9LU2ES4LeUwScbSYsFxIceKljnp7/2P&#10;VaDXcttcXj4uf3oX3PhcbtxpUyn11GvfpiACteERvrffjYLRaAK3M/EI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SJ4sYAAADcAAAADwAAAAAAAAAAAAAAAACYAgAAZHJz&#10;L2Rvd25yZXYueG1sUEsFBgAAAAAEAAQA9QAAAIsDAAAAAA==&#10;" fillcolor="#d8d8d8 [2732]">
                    <v:textbox style="layout-flow:vertical;mso-layout-flow-alt:bottom-to-top">
                      <w:txbxContent>
                        <w:p w:rsidR="00E82CDA" w:rsidRPr="00E7056E" w:rsidRDefault="00E82CDA" w:rsidP="00BE1420">
                          <w:pPr>
                            <w:jc w:val="center"/>
                            <w:rPr>
                              <w:sz w:val="20"/>
                              <w:szCs w:val="20"/>
                            </w:rPr>
                          </w:pPr>
                          <w:r w:rsidRPr="00E7056E">
                            <w:rPr>
                              <w:sz w:val="20"/>
                              <w:szCs w:val="20"/>
                            </w:rPr>
                            <w:t>Word of Wisdom</w:t>
                          </w:r>
                        </w:p>
                      </w:txbxContent>
                    </v:textbox>
                  </v:shape>
                  <v:shape id="AutoShape 717" o:spid="_x0000_s107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5PWcUA&#10;AADcAAAADwAAAGRycy9kb3ducmV2LnhtbESPQWvCQBSE70L/w/IKvZmNUkOJrlIKlnqxalu8PnZf&#10;k9js25BdTeyvdwXB4zAz3zCzRW9rcaLWV44VjJIUBLF2puJCwffXcvgCwgdkg7VjUnAmD4v5w2CG&#10;uXEdb+m0C4WIEPY5KihDaHIpvS7Jok9cQxy9X9daDFG2hTQtdhFuazlO00xarDgulNjQW0n6b3e0&#10;CvS7/OwOz+vDv94El+3rlftZNUo9PfavUxCB+nAP39ofRsEkG8H1TDw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Tk9ZxQAAANwAAAAPAAAAAAAAAAAAAAAAAJgCAABkcnMv&#10;ZG93bnJldi54bWxQSwUGAAAAAAQABAD1AAAAigMAAAAA&#10;" fillcolor="#d8d8d8 [2732]">
                    <v:textbox style="layout-flow:vertical;mso-layout-flow-alt:bottom-to-top">
                      <w:txbxContent>
                        <w:p w:rsidR="00E82CDA" w:rsidRPr="00E7056E" w:rsidRDefault="00E82CDA" w:rsidP="00BE1420">
                          <w:pPr>
                            <w:jc w:val="center"/>
                            <w:rPr>
                              <w:sz w:val="20"/>
                              <w:szCs w:val="20"/>
                            </w:rPr>
                          </w:pPr>
                          <w:r w:rsidRPr="00E7056E">
                            <w:rPr>
                              <w:sz w:val="20"/>
                              <w:szCs w:val="20"/>
                            </w:rPr>
                            <w:t>Word of Knowledge</w:t>
                          </w:r>
                        </w:p>
                      </w:txbxContent>
                    </v:textbox>
                  </v:shape>
                  <v:shape id="AutoShape 718" o:spid="_x0000_s107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zRLsUA&#10;AADcAAAADwAAAGRycy9kb3ducmV2LnhtbESPQWvCQBSE7wX/w/KE3pqNUoNEVxHBUi/WaovXx+5r&#10;Ept9G7Krif313YLQ4zAz3zDzZW9rcaXWV44VjJIUBLF2puJCwcdx8zQF4QOywdoxKbiRh+Vi8DDH&#10;3LiO3+l6CIWIEPY5KihDaHIpvS7Jok9cQxy9L9daDFG2hTQtdhFuazlO00xarDgulNjQuiT9fbhY&#10;BfpFvnXn5935R++Dy0711n1uG6Ueh/1qBiJQH/7D9/arUTDJxvB3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NEuxQAAANwAAAAPAAAAAAAAAAAAAAAAAJgCAABkcnMv&#10;ZG93bnJldi54bWxQSwUGAAAAAAQABAD1AAAAigMAAAAA&#10;" fillcolor="#d8d8d8 [2732]">
                    <v:textbox style="layout-flow:vertical;mso-layout-flow-alt:bottom-to-top">
                      <w:txbxContent>
                        <w:p w:rsidR="00E82CDA" w:rsidRPr="00BE1420" w:rsidRDefault="00E82CDA" w:rsidP="00BE1420">
                          <w:pPr>
                            <w:jc w:val="center"/>
                            <w:rPr>
                              <w:sz w:val="20"/>
                              <w:szCs w:val="20"/>
                            </w:rPr>
                          </w:pPr>
                          <w:r w:rsidRPr="00BE1420">
                            <w:rPr>
                              <w:sz w:val="20"/>
                              <w:szCs w:val="20"/>
                            </w:rPr>
                            <w:t>Discerning of Spirits</w:t>
                          </w:r>
                        </w:p>
                      </w:txbxContent>
                    </v:textbox>
                  </v:shape>
                  <v:shape id="AutoShape 719" o:spid="_x0000_s107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KJZcQA&#10;AADcAAAADwAAAGRycy9kb3ducmV2LnhtbESP3YrCMBSE7xd8h3AEb0RTlVWpRnFddL315wEOzbEt&#10;NiclydquT2+EBS+HmfmGWa5bU4k7OV9aVjAaJiCIM6tLzhVczrvBHIQPyBory6TgjzysV52PJaba&#10;Nnyk+ynkIkLYp6igCKFOpfRZQQb90NbE0btaZzBE6XKpHTYRbio5TpKpNFhyXCiwpm1B2e30axQ0&#10;P7vDo391j6/ZNm/636Obm+0vSvW67WYBIlAb3uH/9kEr+JxO4HU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SiWXEAAAA3AAAAA8AAAAAAAAAAAAAAAAAmAIAAGRycy9k&#10;b3ducmV2LnhtbFBLBQYAAAAABAAEAPUAAACJAwAAAAA=&#10;" fillcolor="#bfbfbf [2412]">
                    <v:textbox style="layout-flow:vertical;mso-layout-flow-alt:bottom-to-top">
                      <w:txbxContent>
                        <w:p w:rsidR="00E82CDA" w:rsidRPr="00BE1420" w:rsidRDefault="00E82CDA" w:rsidP="00BE1420">
                          <w:pPr>
                            <w:jc w:val="center"/>
                            <w:rPr>
                              <w:sz w:val="20"/>
                              <w:szCs w:val="20"/>
                            </w:rPr>
                          </w:pPr>
                          <w:r w:rsidRPr="00BE1420">
                            <w:rPr>
                              <w:sz w:val="20"/>
                              <w:szCs w:val="20"/>
                            </w:rPr>
                            <w:t>Gift of Faith</w:t>
                          </w:r>
                        </w:p>
                      </w:txbxContent>
                    </v:textbox>
                  </v:shape>
                </v:group>
              </w:pict>
            </mc:Fallback>
          </mc:AlternateContent>
        </w:r>
      </w:del>
    </w:p>
    <w:p w:rsidR="00BE1420" w:rsidRPr="00920A48" w:rsidDel="00920A48" w:rsidRDefault="00BE1420" w:rsidP="00367177">
      <w:pPr>
        <w:ind w:firstLine="720"/>
        <w:rPr>
          <w:del w:id="8345" w:author="Stephen Reynolds, Jr." w:date="2012-11-13T07:30:00Z"/>
          <w:rPrChange w:id="8346" w:author="Stephen Reynolds, Jr." w:date="2012-11-13T07:32:00Z">
            <w:rPr>
              <w:del w:id="8347" w:author="Stephen Reynolds, Jr." w:date="2012-11-13T07:30:00Z"/>
            </w:rPr>
          </w:rPrChange>
        </w:rPr>
      </w:pPr>
    </w:p>
    <w:p w:rsidR="00BE1420" w:rsidRPr="00920A48" w:rsidDel="00920A48" w:rsidRDefault="00BE1420" w:rsidP="00367177">
      <w:pPr>
        <w:ind w:firstLine="720"/>
        <w:rPr>
          <w:del w:id="8348" w:author="Stephen Reynolds, Jr." w:date="2012-11-13T07:30:00Z"/>
          <w:rPrChange w:id="8349" w:author="Stephen Reynolds, Jr." w:date="2012-11-13T07:32:00Z">
            <w:rPr>
              <w:del w:id="8350" w:author="Stephen Reynolds, Jr." w:date="2012-11-13T07:30:00Z"/>
            </w:rPr>
          </w:rPrChange>
        </w:rPr>
      </w:pPr>
    </w:p>
    <w:p w:rsidR="00BE1420" w:rsidRPr="00920A48" w:rsidDel="00920A48" w:rsidRDefault="00BE1420" w:rsidP="00367177">
      <w:pPr>
        <w:ind w:firstLine="720"/>
        <w:rPr>
          <w:del w:id="8351" w:author="Stephen Reynolds, Jr." w:date="2012-11-13T07:30:00Z"/>
          <w:rPrChange w:id="8352" w:author="Stephen Reynolds, Jr." w:date="2012-11-13T07:32:00Z">
            <w:rPr>
              <w:del w:id="8353" w:author="Stephen Reynolds, Jr." w:date="2012-11-13T07:30:00Z"/>
            </w:rPr>
          </w:rPrChange>
        </w:rPr>
      </w:pPr>
    </w:p>
    <w:p w:rsidR="00BE1420" w:rsidRPr="00920A48" w:rsidDel="00920A48" w:rsidRDefault="00BE1420" w:rsidP="00367177">
      <w:pPr>
        <w:ind w:firstLine="720"/>
        <w:rPr>
          <w:del w:id="8354" w:author="Stephen Reynolds, Jr." w:date="2012-11-13T07:30:00Z"/>
          <w:rPrChange w:id="8355" w:author="Stephen Reynolds, Jr." w:date="2012-11-13T07:32:00Z">
            <w:rPr>
              <w:del w:id="8356" w:author="Stephen Reynolds, Jr." w:date="2012-11-13T07:30:00Z"/>
            </w:rPr>
          </w:rPrChange>
        </w:rPr>
      </w:pPr>
    </w:p>
    <w:p w:rsidR="00BE1420" w:rsidRPr="00920A48" w:rsidDel="00920A48" w:rsidRDefault="00BE1420" w:rsidP="00367177">
      <w:pPr>
        <w:ind w:firstLine="720"/>
        <w:rPr>
          <w:del w:id="8357" w:author="Stephen Reynolds, Jr." w:date="2012-11-13T07:30:00Z"/>
          <w:rPrChange w:id="8358" w:author="Stephen Reynolds, Jr." w:date="2012-11-13T07:32:00Z">
            <w:rPr>
              <w:del w:id="8359" w:author="Stephen Reynolds, Jr." w:date="2012-11-13T07:30:00Z"/>
            </w:rPr>
          </w:rPrChange>
        </w:rPr>
      </w:pPr>
    </w:p>
    <w:p w:rsidR="00AE4AF8" w:rsidRPr="00920A48" w:rsidDel="00920A48" w:rsidRDefault="00AE4AF8" w:rsidP="00367177">
      <w:pPr>
        <w:ind w:firstLine="720"/>
        <w:rPr>
          <w:del w:id="8360" w:author="Stephen Reynolds, Jr." w:date="2012-11-13T07:30:00Z"/>
          <w:rPrChange w:id="8361" w:author="Stephen Reynolds, Jr." w:date="2012-11-13T07:32:00Z">
            <w:rPr>
              <w:del w:id="8362" w:author="Stephen Reynolds, Jr." w:date="2012-11-13T07:30:00Z"/>
            </w:rPr>
          </w:rPrChange>
        </w:rPr>
      </w:pPr>
    </w:p>
    <w:p w:rsidR="00AE4AF8" w:rsidRPr="00920A48" w:rsidDel="00920A48" w:rsidRDefault="00AE4AF8" w:rsidP="00AE4AF8">
      <w:pPr>
        <w:rPr>
          <w:del w:id="8363" w:author="Stephen Reynolds, Jr." w:date="2012-11-13T07:30:00Z"/>
          <w:rPrChange w:id="8364" w:author="Stephen Reynolds, Jr." w:date="2012-11-13T07:32:00Z">
            <w:rPr>
              <w:del w:id="8365" w:author="Stephen Reynolds, Jr." w:date="2012-11-13T07:30:00Z"/>
            </w:rPr>
          </w:rPrChange>
        </w:rPr>
      </w:pPr>
      <w:del w:id="8366" w:author="Stephen Reynolds, Jr." w:date="2012-11-13T07:30:00Z">
        <w:r w:rsidRPr="00920A48" w:rsidDel="00920A48">
          <w:rPr>
            <w:rPrChange w:id="8367" w:author="Stephen Reynolds, Jr." w:date="2012-11-13T07:32:00Z">
              <w:rPr/>
            </w:rPrChange>
          </w:rPr>
          <w:delText>INTRODUCTION</w:delText>
        </w:r>
      </w:del>
    </w:p>
    <w:p w:rsidR="00AE4AF8" w:rsidRPr="00920A48" w:rsidDel="00920A48" w:rsidRDefault="00AE4AF8" w:rsidP="00AE4AF8">
      <w:pPr>
        <w:ind w:firstLine="720"/>
        <w:rPr>
          <w:del w:id="8368" w:author="Stephen Reynolds, Jr." w:date="2012-11-13T07:30:00Z"/>
          <w:rPrChange w:id="8369" w:author="Stephen Reynolds, Jr." w:date="2012-11-13T07:32:00Z">
            <w:rPr>
              <w:del w:id="8370" w:author="Stephen Reynolds, Jr." w:date="2012-11-13T07:30:00Z"/>
            </w:rPr>
          </w:rPrChange>
        </w:rPr>
      </w:pPr>
    </w:p>
    <w:p w:rsidR="00AE4AF8" w:rsidRPr="00920A48" w:rsidDel="00920A48" w:rsidRDefault="005320A0" w:rsidP="00AE4AF8">
      <w:pPr>
        <w:ind w:firstLine="720"/>
        <w:rPr>
          <w:del w:id="8371" w:author="Stephen Reynolds, Jr." w:date="2012-11-13T07:30:00Z"/>
          <w:rPrChange w:id="8372" w:author="Stephen Reynolds, Jr." w:date="2012-11-13T07:32:00Z">
            <w:rPr>
              <w:del w:id="8373" w:author="Stephen Reynolds, Jr." w:date="2012-11-13T07:30:00Z"/>
            </w:rPr>
          </w:rPrChange>
        </w:rPr>
      </w:pPr>
      <w:del w:id="8374" w:author="Stephen Reynolds, Jr." w:date="2012-11-13T07:30:00Z">
        <w:r w:rsidRPr="00920A48" w:rsidDel="00920A48">
          <w:rPr>
            <w:rPrChange w:id="8375" w:author="Stephen Reynolds, Jr." w:date="2012-11-13T07:32:00Z">
              <w:rPr/>
            </w:rPrChange>
          </w:rPr>
          <w:delText>The one possessing this gift is used supernaturally by God in ministering health to the sick.  This gift bears no relation to the medical profession or any of the human helps provided by man’s skill to combat disease and suffering.  Healing is a supernatural work of God totally beyond any work of man.</w:delText>
        </w:r>
      </w:del>
    </w:p>
    <w:p w:rsidR="005320A0" w:rsidRPr="00920A48" w:rsidDel="00920A48" w:rsidRDefault="005320A0" w:rsidP="00AE4AF8">
      <w:pPr>
        <w:ind w:firstLine="720"/>
        <w:rPr>
          <w:del w:id="8376" w:author="Stephen Reynolds, Jr." w:date="2012-11-13T07:30:00Z"/>
          <w:rPrChange w:id="8377" w:author="Stephen Reynolds, Jr." w:date="2012-11-13T07:32:00Z">
            <w:rPr>
              <w:del w:id="8378" w:author="Stephen Reynolds, Jr." w:date="2012-11-13T07:30:00Z"/>
            </w:rPr>
          </w:rPrChange>
        </w:rPr>
      </w:pPr>
      <w:del w:id="8379" w:author="Stephen Reynolds, Jr." w:date="2012-11-13T07:30:00Z">
        <w:r w:rsidRPr="00920A48" w:rsidDel="00920A48">
          <w:rPr>
            <w:rPrChange w:id="8380" w:author="Stephen Reynolds, Jr." w:date="2012-11-13T07:32:00Z">
              <w:rPr/>
            </w:rPrChange>
          </w:rPr>
          <w:delText>Can the one possessing this gift heal everyone?</w:delText>
        </w:r>
        <w:r w:rsidR="00AE4AF8" w:rsidRPr="00920A48" w:rsidDel="00920A48">
          <w:rPr>
            <w:rPrChange w:id="8381" w:author="Stephen Reynolds, Jr." w:date="2012-11-13T07:32:00Z">
              <w:rPr/>
            </w:rPrChange>
          </w:rPr>
          <w:delText xml:space="preserve"> </w:delText>
        </w:r>
        <w:r w:rsidRPr="00920A48" w:rsidDel="00920A48">
          <w:rPr>
            <w:rPrChange w:id="8382" w:author="Stephen Reynolds, Jr." w:date="2012-11-13T07:32:00Z">
              <w:rPr/>
            </w:rPrChange>
          </w:rPr>
          <w:delText>No, there are reasons why everyone is not healed. Such as:</w:delText>
        </w:r>
      </w:del>
    </w:p>
    <w:p w:rsidR="005320A0" w:rsidRPr="00920A48" w:rsidDel="00920A48" w:rsidRDefault="005320A0" w:rsidP="00AE4AF8">
      <w:pPr>
        <w:numPr>
          <w:ilvl w:val="0"/>
          <w:numId w:val="15"/>
        </w:numPr>
        <w:ind w:hanging="366"/>
        <w:rPr>
          <w:del w:id="8383" w:author="Stephen Reynolds, Jr." w:date="2012-11-13T07:30:00Z"/>
          <w:rPrChange w:id="8384" w:author="Stephen Reynolds, Jr." w:date="2012-11-13T07:32:00Z">
            <w:rPr>
              <w:del w:id="8385" w:author="Stephen Reynolds, Jr." w:date="2012-11-13T07:30:00Z"/>
            </w:rPr>
          </w:rPrChange>
        </w:rPr>
      </w:pPr>
      <w:del w:id="8386" w:author="Stephen Reynolds, Jr." w:date="2012-11-13T07:30:00Z">
        <w:r w:rsidRPr="00920A48" w:rsidDel="00920A48">
          <w:rPr>
            <w:rPrChange w:id="8387" w:author="Stephen Reynolds, Jr." w:date="2012-11-13T07:32:00Z">
              <w:rPr/>
            </w:rPrChange>
          </w:rPr>
          <w:delText xml:space="preserve">Disobedience and sin will hinder the moving of God.  </w:delText>
        </w:r>
      </w:del>
    </w:p>
    <w:p w:rsidR="005320A0" w:rsidRPr="00920A48" w:rsidDel="00920A48" w:rsidRDefault="005320A0" w:rsidP="00AE4AF8">
      <w:pPr>
        <w:numPr>
          <w:ilvl w:val="0"/>
          <w:numId w:val="15"/>
        </w:numPr>
        <w:ind w:hanging="366"/>
        <w:rPr>
          <w:del w:id="8388" w:author="Stephen Reynolds, Jr." w:date="2012-11-13T07:30:00Z"/>
          <w:rPrChange w:id="8389" w:author="Stephen Reynolds, Jr." w:date="2012-11-13T07:32:00Z">
            <w:rPr>
              <w:del w:id="8390" w:author="Stephen Reynolds, Jr." w:date="2012-11-13T07:30:00Z"/>
            </w:rPr>
          </w:rPrChange>
        </w:rPr>
      </w:pPr>
      <w:del w:id="8391" w:author="Stephen Reynolds, Jr." w:date="2012-11-13T07:30:00Z">
        <w:r w:rsidRPr="00920A48" w:rsidDel="00920A48">
          <w:rPr>
            <w:rPrChange w:id="8392" w:author="Stephen Reynolds, Jr." w:date="2012-11-13T07:32:00Z">
              <w:rPr/>
            </w:rPrChange>
          </w:rPr>
          <w:delText xml:space="preserve">Unbelief will cause God not to work.  </w:delText>
        </w:r>
      </w:del>
    </w:p>
    <w:p w:rsidR="005320A0" w:rsidRPr="00920A48" w:rsidDel="00920A48" w:rsidRDefault="005320A0" w:rsidP="005320A0">
      <w:pPr>
        <w:autoSpaceDE w:val="0"/>
        <w:autoSpaceDN w:val="0"/>
        <w:adjustRightInd w:val="0"/>
        <w:ind w:left="726"/>
        <w:rPr>
          <w:del w:id="8393" w:author="Stephen Reynolds, Jr." w:date="2012-11-13T07:30:00Z"/>
          <w:i/>
          <w:rPrChange w:id="8394" w:author="Stephen Reynolds, Jr." w:date="2012-11-13T07:32:00Z">
            <w:rPr>
              <w:del w:id="8395" w:author="Stephen Reynolds, Jr." w:date="2012-11-13T07:30:00Z"/>
              <w:i/>
              <w:color w:val="000000"/>
            </w:rPr>
          </w:rPrChange>
        </w:rPr>
      </w:pPr>
    </w:p>
    <w:p w:rsidR="005320A0" w:rsidRPr="00920A48" w:rsidDel="00920A48" w:rsidRDefault="005320A0" w:rsidP="005320A0">
      <w:pPr>
        <w:autoSpaceDE w:val="0"/>
        <w:autoSpaceDN w:val="0"/>
        <w:adjustRightInd w:val="0"/>
        <w:ind w:left="726" w:hanging="726"/>
        <w:rPr>
          <w:del w:id="8396" w:author="Stephen Reynolds, Jr." w:date="2012-11-13T07:30:00Z"/>
          <w:i/>
          <w:rPrChange w:id="8397" w:author="Stephen Reynolds, Jr." w:date="2012-11-13T07:32:00Z">
            <w:rPr>
              <w:del w:id="8398" w:author="Stephen Reynolds, Jr." w:date="2012-11-13T07:30:00Z"/>
              <w:i/>
              <w:color w:val="000000"/>
            </w:rPr>
          </w:rPrChange>
        </w:rPr>
      </w:pPr>
      <w:del w:id="8399" w:author="Stephen Reynolds, Jr." w:date="2012-11-13T07:30:00Z">
        <w:r w:rsidRPr="00920A48" w:rsidDel="00920A48">
          <w:rPr>
            <w:i/>
            <w:rPrChange w:id="8400" w:author="Stephen Reynolds, Jr." w:date="2012-11-13T07:32:00Z">
              <w:rPr>
                <w:i/>
                <w:color w:val="000000"/>
              </w:rPr>
            </w:rPrChange>
          </w:rPr>
          <w:delText xml:space="preserve">And he did not many mighty works there because of their unbelief. </w:delText>
        </w:r>
        <w:r w:rsidRPr="00920A48" w:rsidDel="00920A48">
          <w:rPr>
            <w:rPrChange w:id="8401" w:author="Stephen Reynolds, Jr." w:date="2012-11-13T07:32:00Z">
              <w:rPr>
                <w:color w:val="000000"/>
              </w:rPr>
            </w:rPrChange>
          </w:rPr>
          <w:delText>- Matthew 13:58</w:delText>
        </w:r>
      </w:del>
    </w:p>
    <w:p w:rsidR="005320A0" w:rsidRPr="00920A48" w:rsidDel="00920A48" w:rsidRDefault="005320A0" w:rsidP="005320A0">
      <w:pPr>
        <w:autoSpaceDE w:val="0"/>
        <w:autoSpaceDN w:val="0"/>
        <w:adjustRightInd w:val="0"/>
        <w:ind w:left="726"/>
        <w:rPr>
          <w:del w:id="8402" w:author="Stephen Reynolds, Jr." w:date="2012-11-13T07:30:00Z"/>
          <w:rFonts w:ascii="Georgia" w:hAnsi="Georgia" w:cs="Georgia"/>
          <w:sz w:val="23"/>
          <w:szCs w:val="23"/>
          <w:rPrChange w:id="8403" w:author="Stephen Reynolds, Jr." w:date="2012-11-13T07:32:00Z">
            <w:rPr>
              <w:del w:id="8404" w:author="Stephen Reynolds, Jr." w:date="2012-11-13T07:30:00Z"/>
              <w:rFonts w:ascii="Georgia" w:hAnsi="Georgia" w:cs="Georgia"/>
              <w:color w:val="000000"/>
              <w:sz w:val="23"/>
              <w:szCs w:val="23"/>
            </w:rPr>
          </w:rPrChange>
        </w:rPr>
      </w:pPr>
    </w:p>
    <w:p w:rsidR="005320A0" w:rsidRPr="00920A48" w:rsidDel="00920A48" w:rsidRDefault="005320A0" w:rsidP="00AE4AF8">
      <w:pPr>
        <w:ind w:firstLine="720"/>
        <w:rPr>
          <w:del w:id="8405" w:author="Stephen Reynolds, Jr." w:date="2012-11-13T07:30:00Z"/>
          <w:rPrChange w:id="8406" w:author="Stephen Reynolds, Jr." w:date="2012-11-13T07:32:00Z">
            <w:rPr>
              <w:del w:id="8407" w:author="Stephen Reynolds, Jr." w:date="2012-11-13T07:30:00Z"/>
            </w:rPr>
          </w:rPrChange>
        </w:rPr>
      </w:pPr>
      <w:del w:id="8408" w:author="Stephen Reynolds, Jr." w:date="2012-11-13T07:30:00Z">
        <w:r w:rsidRPr="00920A48" w:rsidDel="00920A48">
          <w:rPr>
            <w:rPrChange w:id="8409" w:author="Stephen Reynolds, Jr." w:date="2012-11-13T07:32:00Z">
              <w:rPr/>
            </w:rPrChange>
          </w:rPr>
          <w:delText>The Scripture does not say that Jesus could not work, but that He chose not to work because of their unbelief.</w:delText>
        </w:r>
      </w:del>
    </w:p>
    <w:p w:rsidR="005320A0" w:rsidRPr="00920A48" w:rsidDel="00920A48" w:rsidRDefault="005320A0" w:rsidP="005320A0">
      <w:pPr>
        <w:rPr>
          <w:del w:id="8410" w:author="Stephen Reynolds, Jr." w:date="2012-11-13T07:30:00Z"/>
          <w:rPrChange w:id="8411" w:author="Stephen Reynolds, Jr." w:date="2012-11-13T07:32:00Z">
            <w:rPr>
              <w:del w:id="8412" w:author="Stephen Reynolds, Jr." w:date="2012-11-13T07:30:00Z"/>
            </w:rPr>
          </w:rPrChange>
        </w:rPr>
      </w:pPr>
    </w:p>
    <w:p w:rsidR="005320A0" w:rsidRPr="00920A48" w:rsidDel="00920A48" w:rsidRDefault="005320A0" w:rsidP="00AE4AF8">
      <w:pPr>
        <w:ind w:left="720" w:hanging="360"/>
        <w:rPr>
          <w:del w:id="8413" w:author="Stephen Reynolds, Jr." w:date="2012-11-13T07:30:00Z"/>
          <w:rPrChange w:id="8414" w:author="Stephen Reynolds, Jr." w:date="2012-11-13T07:32:00Z">
            <w:rPr>
              <w:del w:id="8415" w:author="Stephen Reynolds, Jr." w:date="2012-11-13T07:30:00Z"/>
            </w:rPr>
          </w:rPrChange>
        </w:rPr>
      </w:pPr>
      <w:del w:id="8416" w:author="Stephen Reynolds, Jr." w:date="2012-11-13T07:30:00Z">
        <w:r w:rsidRPr="00920A48" w:rsidDel="00920A48">
          <w:rPr>
            <w:rPrChange w:id="8417" w:author="Stephen Reynolds, Jr." w:date="2012-11-13T07:32:00Z">
              <w:rPr/>
            </w:rPrChange>
          </w:rPr>
          <w:delText>3.</w:delText>
        </w:r>
        <w:r w:rsidRPr="00920A48" w:rsidDel="00920A48">
          <w:rPr>
            <w:rPrChange w:id="8418" w:author="Stephen Reynolds, Jr." w:date="2012-11-13T07:32:00Z">
              <w:rPr/>
            </w:rPrChange>
          </w:rPr>
          <w:tab/>
          <w:delText>God could be testing an individual through a trial of sickness.  God does not bring disease but he can allow sickness.  God allowed satan to bring sickness upon Job to test him.</w:delText>
        </w:r>
      </w:del>
    </w:p>
    <w:p w:rsidR="005320A0" w:rsidRPr="00920A48" w:rsidDel="00920A48" w:rsidRDefault="005320A0" w:rsidP="00AE4AF8">
      <w:pPr>
        <w:ind w:left="720" w:hanging="360"/>
        <w:rPr>
          <w:del w:id="8419" w:author="Stephen Reynolds, Jr." w:date="2012-11-13T07:30:00Z"/>
          <w:rPrChange w:id="8420" w:author="Stephen Reynolds, Jr." w:date="2012-11-13T07:32:00Z">
            <w:rPr>
              <w:del w:id="8421" w:author="Stephen Reynolds, Jr." w:date="2012-11-13T07:30:00Z"/>
            </w:rPr>
          </w:rPrChange>
        </w:rPr>
      </w:pPr>
    </w:p>
    <w:p w:rsidR="005320A0" w:rsidRPr="00920A48" w:rsidDel="00920A48" w:rsidRDefault="005320A0" w:rsidP="00AE4AF8">
      <w:pPr>
        <w:ind w:left="720" w:hanging="360"/>
        <w:rPr>
          <w:del w:id="8422" w:author="Stephen Reynolds, Jr." w:date="2012-11-13T07:30:00Z"/>
          <w:rPrChange w:id="8423" w:author="Stephen Reynolds, Jr." w:date="2012-11-13T07:32:00Z">
            <w:rPr>
              <w:del w:id="8424" w:author="Stephen Reynolds, Jr." w:date="2012-11-13T07:30:00Z"/>
            </w:rPr>
          </w:rPrChange>
        </w:rPr>
      </w:pPr>
      <w:del w:id="8425" w:author="Stephen Reynolds, Jr." w:date="2012-11-13T07:30:00Z">
        <w:r w:rsidRPr="00920A48" w:rsidDel="00920A48">
          <w:rPr>
            <w:rPrChange w:id="8426" w:author="Stephen Reynolds, Jr." w:date="2012-11-13T07:32:00Z">
              <w:rPr/>
            </w:rPrChange>
          </w:rPr>
          <w:delText>4.</w:delText>
        </w:r>
        <w:r w:rsidRPr="00920A48" w:rsidDel="00920A48">
          <w:rPr>
            <w:rPrChange w:id="8427" w:author="Stephen Reynolds, Jr." w:date="2012-11-13T07:32:00Z">
              <w:rPr/>
            </w:rPrChange>
          </w:rPr>
          <w:tab/>
          <w:delText>God may want the individual to pray through to victory to develop their faith.</w:delText>
        </w:r>
      </w:del>
    </w:p>
    <w:p w:rsidR="00AE4AF8" w:rsidRPr="00920A48" w:rsidDel="00920A48" w:rsidRDefault="005320A0" w:rsidP="00AE4AF8">
      <w:pPr>
        <w:ind w:firstLine="720"/>
        <w:rPr>
          <w:del w:id="8428" w:author="Stephen Reynolds, Jr." w:date="2012-11-13T07:30:00Z"/>
          <w:rPrChange w:id="8429" w:author="Stephen Reynolds, Jr." w:date="2012-11-13T07:32:00Z">
            <w:rPr>
              <w:del w:id="8430" w:author="Stephen Reynolds, Jr." w:date="2012-11-13T07:30:00Z"/>
            </w:rPr>
          </w:rPrChange>
        </w:rPr>
      </w:pPr>
      <w:del w:id="8431" w:author="Stephen Reynolds, Jr." w:date="2012-11-13T07:30:00Z">
        <w:r w:rsidRPr="00920A48" w:rsidDel="00920A48">
          <w:rPr>
            <w:rPrChange w:id="8432" w:author="Stephen Reynolds, Jr." w:date="2012-11-13T07:32:00Z">
              <w:rPr/>
            </w:rPrChange>
          </w:rPr>
          <w:delText xml:space="preserve">The Lord will help people to understand healing so that they can help others.  Jesus wants us to know Him as our healer.  God will allow people to go through a trial of sickness so they will know that He is the LORD our healer.  God will allow us to go through sickness, but we need to understand that God does not make people sick.  It is the work of the devil to bring sickness on people.  </w:delText>
        </w:r>
      </w:del>
    </w:p>
    <w:p w:rsidR="005320A0" w:rsidRPr="00920A48" w:rsidDel="00920A48" w:rsidRDefault="005320A0" w:rsidP="00AE4AF8">
      <w:pPr>
        <w:ind w:firstLine="720"/>
        <w:rPr>
          <w:del w:id="8433" w:author="Stephen Reynolds, Jr." w:date="2012-11-13T07:30:00Z"/>
          <w:rPrChange w:id="8434" w:author="Stephen Reynolds, Jr." w:date="2012-11-13T07:32:00Z">
            <w:rPr>
              <w:del w:id="8435" w:author="Stephen Reynolds, Jr." w:date="2012-11-13T07:30:00Z"/>
            </w:rPr>
          </w:rPrChange>
        </w:rPr>
      </w:pPr>
      <w:del w:id="8436" w:author="Stephen Reynolds, Jr." w:date="2012-11-13T07:30:00Z">
        <w:r w:rsidRPr="00920A48" w:rsidDel="00920A48">
          <w:rPr>
            <w:rPrChange w:id="8437" w:author="Stephen Reynolds, Jr." w:date="2012-11-13T07:32:00Z">
              <w:rPr/>
            </w:rPrChange>
          </w:rPr>
          <w:delText>How is healing provided?</w:delText>
        </w:r>
        <w:r w:rsidR="00AE4AF8" w:rsidRPr="00920A48" w:rsidDel="00920A48">
          <w:rPr>
            <w:rPrChange w:id="8438" w:author="Stephen Reynolds, Jr." w:date="2012-11-13T07:32:00Z">
              <w:rPr/>
            </w:rPrChange>
          </w:rPr>
          <w:delText xml:space="preserve"> </w:delText>
        </w:r>
        <w:r w:rsidRPr="00920A48" w:rsidDel="00920A48">
          <w:rPr>
            <w:rPrChange w:id="8439" w:author="Stephen Reynolds, Jr." w:date="2012-11-13T07:32:00Z">
              <w:rPr/>
            </w:rPrChange>
          </w:rPr>
          <w:delText xml:space="preserve">Divine healing is a direct benefit of the atoning work of Christ.  </w:delText>
        </w:r>
      </w:del>
    </w:p>
    <w:p w:rsidR="005320A0" w:rsidRPr="00920A48" w:rsidDel="00920A48" w:rsidRDefault="005320A0" w:rsidP="005320A0">
      <w:pPr>
        <w:rPr>
          <w:del w:id="8440" w:author="Stephen Reynolds, Jr." w:date="2012-11-13T07:30:00Z"/>
          <w:rPrChange w:id="8441" w:author="Stephen Reynolds, Jr." w:date="2012-11-13T07:32:00Z">
            <w:rPr>
              <w:del w:id="8442" w:author="Stephen Reynolds, Jr." w:date="2012-11-13T07:30:00Z"/>
            </w:rPr>
          </w:rPrChange>
        </w:rPr>
      </w:pPr>
      <w:del w:id="8443" w:author="Stephen Reynolds, Jr." w:date="2012-11-13T07:30:00Z">
        <w:r w:rsidRPr="00920A48" w:rsidDel="00920A48">
          <w:rPr>
            <w:i/>
            <w:rPrChange w:id="8444" w:author="Stephen Reynolds, Jr." w:date="2012-11-13T07:32:00Z">
              <w:rPr>
                <w:i/>
              </w:rPr>
            </w:rPrChange>
          </w:rPr>
          <w:delText xml:space="preserve">But he was wounded for our transgressions, he was bruised for our iniquities: the chastisement of our peace was upon him; and with his stripes we are healed. </w:delText>
        </w:r>
        <w:r w:rsidRPr="00920A48" w:rsidDel="00920A48">
          <w:rPr>
            <w:rPrChange w:id="8445" w:author="Stephen Reynolds, Jr." w:date="2012-11-13T07:32:00Z">
              <w:rPr/>
            </w:rPrChange>
          </w:rPr>
          <w:delText>- Isaiah 53:5</w:delText>
        </w:r>
      </w:del>
    </w:p>
    <w:p w:rsidR="005320A0" w:rsidRPr="00920A48" w:rsidDel="00920A48" w:rsidRDefault="005320A0" w:rsidP="005320A0">
      <w:pPr>
        <w:rPr>
          <w:del w:id="8446" w:author="Stephen Reynolds, Jr." w:date="2012-11-13T07:30:00Z"/>
          <w:rPrChange w:id="8447" w:author="Stephen Reynolds, Jr." w:date="2012-11-13T07:32:00Z">
            <w:rPr>
              <w:del w:id="8448" w:author="Stephen Reynolds, Jr." w:date="2012-11-13T07:30:00Z"/>
            </w:rPr>
          </w:rPrChange>
        </w:rPr>
      </w:pPr>
    </w:p>
    <w:p w:rsidR="005320A0" w:rsidRPr="00920A48" w:rsidDel="00920A48" w:rsidRDefault="005320A0" w:rsidP="005320A0">
      <w:pPr>
        <w:rPr>
          <w:del w:id="8449" w:author="Stephen Reynolds, Jr." w:date="2012-11-13T07:30:00Z"/>
          <w:i/>
          <w:rPrChange w:id="8450" w:author="Stephen Reynolds, Jr." w:date="2012-11-13T07:32:00Z">
            <w:rPr>
              <w:del w:id="8451" w:author="Stephen Reynolds, Jr." w:date="2012-11-13T07:30:00Z"/>
              <w:i/>
            </w:rPr>
          </w:rPrChange>
        </w:rPr>
      </w:pPr>
      <w:del w:id="8452" w:author="Stephen Reynolds, Jr." w:date="2012-11-13T07:30:00Z">
        <w:r w:rsidRPr="00920A48" w:rsidDel="00920A48">
          <w:rPr>
            <w:i/>
            <w:rPrChange w:id="8453" w:author="Stephen Reynolds, Jr." w:date="2012-11-13T07:32:00Z">
              <w:rPr>
                <w:i/>
              </w:rPr>
            </w:rPrChange>
          </w:rPr>
          <w:delText xml:space="preserve">Who his own self bare our sins in his own body on the tree, that we, being dead to sins, should live unto righteousness: by whose stripes ye were healed. - </w:delText>
        </w:r>
        <w:r w:rsidRPr="00920A48" w:rsidDel="00920A48">
          <w:rPr>
            <w:rPrChange w:id="8454" w:author="Stephen Reynolds, Jr." w:date="2012-11-13T07:32:00Z">
              <w:rPr/>
            </w:rPrChange>
          </w:rPr>
          <w:delText>I Peter 2:24</w:delText>
        </w:r>
      </w:del>
    </w:p>
    <w:p w:rsidR="005320A0" w:rsidRPr="00920A48" w:rsidDel="00920A48" w:rsidRDefault="005320A0" w:rsidP="005320A0">
      <w:pPr>
        <w:rPr>
          <w:del w:id="8455" w:author="Stephen Reynolds, Jr." w:date="2012-11-13T07:30:00Z"/>
          <w:rPrChange w:id="8456" w:author="Stephen Reynolds, Jr." w:date="2012-11-13T07:32:00Z">
            <w:rPr>
              <w:del w:id="8457" w:author="Stephen Reynolds, Jr." w:date="2012-11-13T07:30:00Z"/>
            </w:rPr>
          </w:rPrChange>
        </w:rPr>
      </w:pPr>
    </w:p>
    <w:p w:rsidR="005320A0" w:rsidRPr="00920A48" w:rsidDel="00920A48" w:rsidRDefault="005320A0" w:rsidP="005320A0">
      <w:pPr>
        <w:rPr>
          <w:del w:id="8458" w:author="Stephen Reynolds, Jr." w:date="2012-11-13T07:30:00Z"/>
          <w:b/>
          <w:rPrChange w:id="8459" w:author="Stephen Reynolds, Jr." w:date="2012-11-13T07:32:00Z">
            <w:rPr>
              <w:del w:id="8460" w:author="Stephen Reynolds, Jr." w:date="2012-11-13T07:30:00Z"/>
              <w:b/>
            </w:rPr>
          </w:rPrChange>
        </w:rPr>
      </w:pPr>
      <w:del w:id="8461" w:author="Stephen Reynolds, Jr." w:date="2012-11-13T07:30:00Z">
        <w:r w:rsidRPr="00920A48" w:rsidDel="00920A48">
          <w:rPr>
            <w:b/>
            <w:rPrChange w:id="8462" w:author="Stephen Reynolds, Jr." w:date="2012-11-13T07:32:00Z">
              <w:rPr>
                <w:b/>
              </w:rPr>
            </w:rPrChange>
          </w:rPr>
          <w:delText>JESUS HAS PAID THE PRICE IN FULL FOR THE HEALING OF OUR BODIES!</w:delText>
        </w:r>
      </w:del>
    </w:p>
    <w:p w:rsidR="005320A0" w:rsidRPr="00920A48" w:rsidDel="00920A48" w:rsidRDefault="005320A0" w:rsidP="005320A0">
      <w:pPr>
        <w:rPr>
          <w:del w:id="8463" w:author="Stephen Reynolds, Jr." w:date="2012-11-13T07:30:00Z"/>
          <w:i/>
          <w:rPrChange w:id="8464" w:author="Stephen Reynolds, Jr." w:date="2012-11-13T07:32:00Z">
            <w:rPr>
              <w:del w:id="8465" w:author="Stephen Reynolds, Jr." w:date="2012-11-13T07:30:00Z"/>
              <w:i/>
            </w:rPr>
          </w:rPrChange>
        </w:rPr>
      </w:pPr>
      <w:del w:id="8466" w:author="Stephen Reynolds, Jr." w:date="2012-11-13T07:30:00Z">
        <w:r w:rsidRPr="00920A48" w:rsidDel="00920A48">
          <w:rPr>
            <w:i/>
            <w:rPrChange w:id="8467" w:author="Stephen Reynolds, Jr." w:date="2012-11-13T07:32:00Z">
              <w:rPr>
                <w:i/>
              </w:rPr>
            </w:rPrChange>
          </w:rPr>
          <w:delText xml:space="preserve">Who forgiveth all thine iniquities; who healeth all thy diseases; - </w:delText>
        </w:r>
        <w:r w:rsidRPr="00920A48" w:rsidDel="00920A48">
          <w:rPr>
            <w:rPrChange w:id="8468" w:author="Stephen Reynolds, Jr." w:date="2012-11-13T07:32:00Z">
              <w:rPr/>
            </w:rPrChange>
          </w:rPr>
          <w:delText>Psalms 103:3</w:delText>
        </w:r>
      </w:del>
    </w:p>
    <w:p w:rsidR="005320A0" w:rsidRPr="00920A48" w:rsidDel="00920A48" w:rsidRDefault="005320A0" w:rsidP="005320A0">
      <w:pPr>
        <w:rPr>
          <w:del w:id="8469" w:author="Stephen Reynolds, Jr." w:date="2012-11-13T07:30:00Z"/>
          <w:rPrChange w:id="8470" w:author="Stephen Reynolds, Jr." w:date="2012-11-13T07:32:00Z">
            <w:rPr>
              <w:del w:id="8471" w:author="Stephen Reynolds, Jr." w:date="2012-11-13T07:30:00Z"/>
            </w:rPr>
          </w:rPrChange>
        </w:rPr>
      </w:pPr>
    </w:p>
    <w:p w:rsidR="00AE4AF8" w:rsidRPr="00920A48" w:rsidDel="00920A48" w:rsidRDefault="005320A0">
      <w:pPr>
        <w:rPr>
          <w:del w:id="8472" w:author="Stephen Reynolds, Jr." w:date="2012-11-13T07:30:00Z"/>
          <w:b/>
          <w:sz w:val="28"/>
          <w:szCs w:val="28"/>
          <w:rPrChange w:id="8473" w:author="Stephen Reynolds, Jr." w:date="2012-11-13T07:32:00Z">
            <w:rPr>
              <w:del w:id="8474" w:author="Stephen Reynolds, Jr." w:date="2012-11-13T07:30:00Z"/>
              <w:b/>
              <w:sz w:val="28"/>
              <w:szCs w:val="28"/>
            </w:rPr>
          </w:rPrChange>
        </w:rPr>
      </w:pPr>
      <w:del w:id="8475" w:author="Stephen Reynolds, Jr." w:date="2012-11-13T07:30:00Z">
        <w:r w:rsidRPr="00920A48" w:rsidDel="00920A48">
          <w:rPr>
            <w:rPrChange w:id="8476" w:author="Stephen Reynolds, Jr." w:date="2012-11-13T07:32:00Z">
              <w:rPr/>
            </w:rPrChange>
          </w:rPr>
          <w:tab/>
          <w:delText xml:space="preserve">  Jesus healed all that came to Him.  He rebuked the lack of faith in His disciples when they failed to heal the demon-possessed boy. - Matt. 8:17   </w:delText>
        </w:r>
      </w:del>
    </w:p>
    <w:p w:rsidR="005320A0" w:rsidRPr="00920A48" w:rsidDel="00920A48" w:rsidRDefault="005320A0" w:rsidP="005320A0">
      <w:pPr>
        <w:rPr>
          <w:del w:id="8477" w:author="Stephen Reynolds, Jr." w:date="2012-11-13T07:30:00Z"/>
          <w:b/>
          <w:sz w:val="28"/>
          <w:szCs w:val="28"/>
          <w:rPrChange w:id="8478" w:author="Stephen Reynolds, Jr." w:date="2012-11-13T07:32:00Z">
            <w:rPr>
              <w:del w:id="8479" w:author="Stephen Reynolds, Jr." w:date="2012-11-13T07:30:00Z"/>
              <w:b/>
              <w:sz w:val="28"/>
              <w:szCs w:val="28"/>
            </w:rPr>
          </w:rPrChange>
        </w:rPr>
      </w:pPr>
      <w:del w:id="8480" w:author="Stephen Reynolds, Jr." w:date="2012-11-13T07:30:00Z">
        <w:r w:rsidRPr="00920A48" w:rsidDel="00920A48">
          <w:rPr>
            <w:b/>
            <w:sz w:val="28"/>
            <w:szCs w:val="28"/>
            <w:rPrChange w:id="8481" w:author="Stephen Reynolds, Jr." w:date="2012-11-13T07:32:00Z">
              <w:rPr>
                <w:b/>
                <w:sz w:val="28"/>
                <w:szCs w:val="28"/>
              </w:rPr>
            </w:rPrChange>
          </w:rPr>
          <w:delText>I.</w:delText>
        </w:r>
        <w:r w:rsidRPr="00920A48" w:rsidDel="00920A48">
          <w:rPr>
            <w:b/>
            <w:sz w:val="28"/>
            <w:szCs w:val="28"/>
            <w:rPrChange w:id="8482" w:author="Stephen Reynolds, Jr." w:date="2012-11-13T07:32:00Z">
              <w:rPr>
                <w:b/>
                <w:sz w:val="28"/>
                <w:szCs w:val="28"/>
              </w:rPr>
            </w:rPrChange>
          </w:rPr>
          <w:tab/>
          <w:delText>The Purpose of the Gifts</w:delText>
        </w:r>
      </w:del>
    </w:p>
    <w:p w:rsidR="005320A0" w:rsidRPr="00920A48" w:rsidDel="00920A48" w:rsidRDefault="005320A0" w:rsidP="005320A0">
      <w:pPr>
        <w:rPr>
          <w:del w:id="8483" w:author="Stephen Reynolds, Jr." w:date="2012-11-13T07:30:00Z"/>
          <w:b/>
          <w:rPrChange w:id="8484" w:author="Stephen Reynolds, Jr." w:date="2012-11-13T07:32:00Z">
            <w:rPr>
              <w:del w:id="8485" w:author="Stephen Reynolds, Jr." w:date="2012-11-13T07:30:00Z"/>
              <w:b/>
            </w:rPr>
          </w:rPrChange>
        </w:rPr>
      </w:pPr>
    </w:p>
    <w:p w:rsidR="005320A0" w:rsidRPr="00920A48" w:rsidDel="00920A48" w:rsidRDefault="005320A0" w:rsidP="00945B73">
      <w:pPr>
        <w:numPr>
          <w:ilvl w:val="0"/>
          <w:numId w:val="16"/>
        </w:numPr>
        <w:rPr>
          <w:del w:id="8486" w:author="Stephen Reynolds, Jr." w:date="2012-11-13T07:30:00Z"/>
          <w:rPrChange w:id="8487" w:author="Stephen Reynolds, Jr." w:date="2012-11-13T07:32:00Z">
            <w:rPr>
              <w:del w:id="8488" w:author="Stephen Reynolds, Jr." w:date="2012-11-13T07:30:00Z"/>
            </w:rPr>
          </w:rPrChange>
        </w:rPr>
      </w:pPr>
      <w:del w:id="8489" w:author="Stephen Reynolds, Jr." w:date="2012-11-13T07:30:00Z">
        <w:r w:rsidRPr="00920A48" w:rsidDel="00920A48">
          <w:rPr>
            <w:rPrChange w:id="8490" w:author="Stephen Reynolds, Jr." w:date="2012-11-13T07:32:00Z">
              <w:rPr/>
            </w:rPrChange>
          </w:rPr>
          <w:delText xml:space="preserve">To deliver the sick and destroy the works of the devil. </w:delText>
        </w:r>
      </w:del>
    </w:p>
    <w:p w:rsidR="009E34FD" w:rsidRPr="00920A48" w:rsidDel="00920A48" w:rsidRDefault="009E34FD" w:rsidP="009E34FD">
      <w:pPr>
        <w:ind w:firstLine="720"/>
        <w:rPr>
          <w:del w:id="8491" w:author="Stephen Reynolds, Jr." w:date="2012-11-13T07:30:00Z"/>
          <w:rPrChange w:id="8492" w:author="Stephen Reynolds, Jr." w:date="2012-11-13T07:32:00Z">
            <w:rPr>
              <w:del w:id="8493" w:author="Stephen Reynolds, Jr." w:date="2012-11-13T07:30:00Z"/>
            </w:rPr>
          </w:rPrChange>
        </w:rPr>
      </w:pPr>
      <w:del w:id="8494" w:author="Stephen Reynolds, Jr." w:date="2012-11-13T07:30:00Z">
        <w:r w:rsidRPr="00920A48" w:rsidDel="00920A48">
          <w:rPr>
            <w:rPrChange w:id="8495" w:author="Stephen Reynolds, Jr." w:date="2012-11-13T07:32:00Z">
              <w:rPr/>
            </w:rPrChange>
          </w:rPr>
          <w:delText xml:space="preserve"> It is the devil’s business, to make people sick and lame. Not God, he desires that all be well and strong. God is not going around killing, he is going around healing, and restoring that which the devil restores. Divine healing is the will of God. </w:delText>
        </w:r>
      </w:del>
    </w:p>
    <w:p w:rsidR="005320A0" w:rsidRPr="00920A48" w:rsidDel="00920A48" w:rsidRDefault="005320A0" w:rsidP="009E34FD">
      <w:pPr>
        <w:ind w:left="360" w:hanging="360"/>
        <w:rPr>
          <w:del w:id="8496" w:author="Stephen Reynolds, Jr." w:date="2012-11-13T07:30:00Z"/>
          <w:rPrChange w:id="8497" w:author="Stephen Reynolds, Jr." w:date="2012-11-13T07:32:00Z">
            <w:rPr>
              <w:del w:id="8498" w:author="Stephen Reynolds, Jr." w:date="2012-11-13T07:30:00Z"/>
            </w:rPr>
          </w:rPrChange>
        </w:rPr>
      </w:pPr>
      <w:del w:id="8499" w:author="Stephen Reynolds, Jr." w:date="2012-11-13T07:30:00Z">
        <w:r w:rsidRPr="00920A48" w:rsidDel="00920A48">
          <w:rPr>
            <w:i/>
            <w:rPrChange w:id="8500" w:author="Stephen Reynolds, Jr." w:date="2012-11-13T07:32:00Z">
              <w:rPr>
                <w:i/>
              </w:rPr>
            </w:rPrChange>
          </w:rPr>
          <w:delText xml:space="preserve">How God anointed Jesus of Nazareth with the Holy Ghost and with power: who went about doing good, and healing all that were oppressed of the devil; for God was with him. </w:delText>
        </w:r>
        <w:r w:rsidRPr="00920A48" w:rsidDel="00920A48">
          <w:rPr>
            <w:rPrChange w:id="8501" w:author="Stephen Reynolds, Jr." w:date="2012-11-13T07:32:00Z">
              <w:rPr/>
            </w:rPrChange>
          </w:rPr>
          <w:delText>- Acts 10:38</w:delText>
        </w:r>
      </w:del>
    </w:p>
    <w:p w:rsidR="005320A0" w:rsidRPr="00920A48" w:rsidDel="00920A48" w:rsidRDefault="005320A0" w:rsidP="009E34FD">
      <w:pPr>
        <w:ind w:firstLine="720"/>
        <w:rPr>
          <w:del w:id="8502" w:author="Stephen Reynolds, Jr." w:date="2012-11-13T07:30:00Z"/>
          <w:rPrChange w:id="8503" w:author="Stephen Reynolds, Jr." w:date="2012-11-13T07:32:00Z">
            <w:rPr>
              <w:del w:id="8504" w:author="Stephen Reynolds, Jr." w:date="2012-11-13T07:30:00Z"/>
            </w:rPr>
          </w:rPrChange>
        </w:rPr>
      </w:pPr>
      <w:del w:id="8505" w:author="Stephen Reynolds, Jr." w:date="2012-11-13T07:30:00Z">
        <w:r w:rsidRPr="00920A48" w:rsidDel="00920A48">
          <w:rPr>
            <w:rPrChange w:id="8506" w:author="Stephen Reynolds, Jr." w:date="2012-11-13T07:32:00Z">
              <w:rPr/>
            </w:rPrChange>
          </w:rPr>
          <w:delText>Examples of Jesus healing: A leper - Matt. 8:3; Centurion’s servant</w:delText>
        </w:r>
      </w:del>
    </w:p>
    <w:p w:rsidR="005320A0" w:rsidRPr="00920A48" w:rsidDel="00920A48" w:rsidRDefault="005320A0" w:rsidP="005320A0">
      <w:pPr>
        <w:rPr>
          <w:del w:id="8507" w:author="Stephen Reynolds, Jr." w:date="2012-11-13T07:30:00Z"/>
          <w:rPrChange w:id="8508" w:author="Stephen Reynolds, Jr." w:date="2012-11-13T07:32:00Z">
            <w:rPr>
              <w:del w:id="8509" w:author="Stephen Reynolds, Jr." w:date="2012-11-13T07:30:00Z"/>
            </w:rPr>
          </w:rPrChange>
        </w:rPr>
      </w:pPr>
      <w:del w:id="8510" w:author="Stephen Reynolds, Jr." w:date="2012-11-13T07:30:00Z">
        <w:r w:rsidRPr="00920A48" w:rsidDel="00920A48">
          <w:rPr>
            <w:rPrChange w:id="8511" w:author="Stephen Reynolds, Jr." w:date="2012-11-13T07:32:00Z">
              <w:rPr/>
            </w:rPrChange>
          </w:rPr>
          <w:delText xml:space="preserve"> </w:delText>
        </w:r>
      </w:del>
    </w:p>
    <w:p w:rsidR="005320A0" w:rsidRPr="00920A48" w:rsidDel="00920A48" w:rsidRDefault="005320A0" w:rsidP="00AE4AF8">
      <w:pPr>
        <w:tabs>
          <w:tab w:val="left" w:pos="2160"/>
        </w:tabs>
        <w:ind w:left="726" w:firstLine="714"/>
        <w:rPr>
          <w:del w:id="8512" w:author="Stephen Reynolds, Jr." w:date="2012-11-13T07:30:00Z"/>
          <w:rPrChange w:id="8513" w:author="Stephen Reynolds, Jr." w:date="2012-11-13T07:32:00Z">
            <w:rPr>
              <w:del w:id="8514" w:author="Stephen Reynolds, Jr." w:date="2012-11-13T07:30:00Z"/>
            </w:rPr>
          </w:rPrChange>
        </w:rPr>
      </w:pPr>
      <w:del w:id="8515" w:author="Stephen Reynolds, Jr." w:date="2012-11-13T07:30:00Z">
        <w:r w:rsidRPr="00920A48" w:rsidDel="00920A48">
          <w:rPr>
            <w:rPrChange w:id="8516" w:author="Stephen Reynolds, Jr." w:date="2012-11-13T07:32:00Z">
              <w:rPr/>
            </w:rPrChange>
          </w:rPr>
          <w:delText>1.</w:delText>
        </w:r>
        <w:r w:rsidRPr="00920A48" w:rsidDel="00920A48">
          <w:rPr>
            <w:rPrChange w:id="8517" w:author="Stephen Reynolds, Jr." w:date="2012-11-13T07:32:00Z">
              <w:rPr/>
            </w:rPrChange>
          </w:rPr>
          <w:tab/>
          <w:delText>Many people are bound by sickness and need healing.</w:delText>
        </w:r>
      </w:del>
    </w:p>
    <w:p w:rsidR="005320A0" w:rsidRPr="00920A48" w:rsidDel="00920A48" w:rsidRDefault="005320A0" w:rsidP="00AE4AF8">
      <w:pPr>
        <w:ind w:firstLine="720"/>
        <w:rPr>
          <w:del w:id="8518" w:author="Stephen Reynolds, Jr." w:date="2012-11-13T07:30:00Z"/>
          <w:rPrChange w:id="8519" w:author="Stephen Reynolds, Jr." w:date="2012-11-13T07:32:00Z">
            <w:rPr>
              <w:del w:id="8520" w:author="Stephen Reynolds, Jr." w:date="2012-11-13T07:30:00Z"/>
            </w:rPr>
          </w:rPrChange>
        </w:rPr>
      </w:pPr>
      <w:del w:id="8521" w:author="Stephen Reynolds, Jr." w:date="2012-11-13T07:30:00Z">
        <w:r w:rsidRPr="00920A48" w:rsidDel="00920A48">
          <w:rPr>
            <w:rPrChange w:id="8522" w:author="Stephen Reynolds, Jr." w:date="2012-11-13T07:32:00Z">
              <w:rPr/>
            </w:rPrChange>
          </w:rPr>
          <w:delText>People are oppressed of the devil and need to be set free from sickness and disease by the power of God.</w:delText>
        </w:r>
      </w:del>
    </w:p>
    <w:p w:rsidR="005320A0" w:rsidRPr="00920A48" w:rsidDel="00920A48" w:rsidRDefault="005320A0" w:rsidP="005320A0">
      <w:pPr>
        <w:ind w:left="726" w:hanging="6"/>
        <w:rPr>
          <w:del w:id="8523" w:author="Stephen Reynolds, Jr." w:date="2012-11-13T07:30:00Z"/>
          <w:rPrChange w:id="8524" w:author="Stephen Reynolds, Jr." w:date="2012-11-13T07:32:00Z">
            <w:rPr>
              <w:del w:id="8525" w:author="Stephen Reynolds, Jr." w:date="2012-11-13T07:30:00Z"/>
            </w:rPr>
          </w:rPrChange>
        </w:rPr>
      </w:pPr>
    </w:p>
    <w:p w:rsidR="005320A0" w:rsidRPr="00920A48" w:rsidDel="00920A48" w:rsidRDefault="005320A0" w:rsidP="00AE4AF8">
      <w:pPr>
        <w:ind w:left="726" w:firstLine="714"/>
        <w:rPr>
          <w:del w:id="8526" w:author="Stephen Reynolds, Jr." w:date="2012-11-13T07:30:00Z"/>
          <w:rPrChange w:id="8527" w:author="Stephen Reynolds, Jr." w:date="2012-11-13T07:32:00Z">
            <w:rPr>
              <w:del w:id="8528" w:author="Stephen Reynolds, Jr." w:date="2012-11-13T07:30:00Z"/>
            </w:rPr>
          </w:rPrChange>
        </w:rPr>
      </w:pPr>
      <w:del w:id="8529" w:author="Stephen Reynolds, Jr." w:date="2012-11-13T07:30:00Z">
        <w:r w:rsidRPr="00920A48" w:rsidDel="00920A48">
          <w:rPr>
            <w:rPrChange w:id="8530" w:author="Stephen Reynolds, Jr." w:date="2012-11-13T07:32:00Z">
              <w:rPr/>
            </w:rPrChange>
          </w:rPr>
          <w:delText>2.</w:delText>
        </w:r>
        <w:r w:rsidRPr="00920A48" w:rsidDel="00920A48">
          <w:rPr>
            <w:rPrChange w:id="8531" w:author="Stephen Reynolds, Jr." w:date="2012-11-13T07:32:00Z">
              <w:rPr/>
            </w:rPrChange>
          </w:rPr>
          <w:tab/>
          <w:delText>Divine healing is the Will of God - Matt. 8:16,17</w:delText>
        </w:r>
      </w:del>
    </w:p>
    <w:p w:rsidR="005320A0" w:rsidRPr="00920A48" w:rsidDel="00920A48" w:rsidRDefault="005320A0" w:rsidP="005320A0">
      <w:pPr>
        <w:rPr>
          <w:del w:id="8532" w:author="Stephen Reynolds, Jr." w:date="2012-11-13T07:30:00Z"/>
          <w:i/>
          <w:rPrChange w:id="8533" w:author="Stephen Reynolds, Jr." w:date="2012-11-13T07:32:00Z">
            <w:rPr>
              <w:del w:id="8534" w:author="Stephen Reynolds, Jr." w:date="2012-11-13T07:30:00Z"/>
              <w:i/>
            </w:rPr>
          </w:rPrChange>
        </w:rPr>
      </w:pPr>
      <w:del w:id="8535" w:author="Stephen Reynolds, Jr." w:date="2012-11-13T07:30:00Z">
        <w:r w:rsidRPr="00920A48" w:rsidDel="00920A48">
          <w:rPr>
            <w:i/>
            <w:rPrChange w:id="8536" w:author="Stephen Reynolds, Jr." w:date="2012-11-13T07:32:00Z">
              <w:rPr>
                <w:i/>
              </w:rPr>
            </w:rPrChange>
          </w:rPr>
          <w:delText xml:space="preserve">When the even was come, they brought unto him many that were possessed with devils: and he cast out the spirits with his word, and healed all that were sick: That it might be fulfilled which was spoken by Esaias the prophet, saying, Himself took our infirmities, and bare our sicknesses. - </w:delText>
        </w:r>
        <w:r w:rsidRPr="00920A48" w:rsidDel="00920A48">
          <w:rPr>
            <w:rPrChange w:id="8537" w:author="Stephen Reynolds, Jr." w:date="2012-11-13T07:32:00Z">
              <w:rPr/>
            </w:rPrChange>
          </w:rPr>
          <w:delText>Matthew 8:16-17</w:delText>
        </w:r>
      </w:del>
    </w:p>
    <w:p w:rsidR="00AE4AF8" w:rsidRPr="00920A48" w:rsidDel="00920A48" w:rsidRDefault="005320A0" w:rsidP="005320A0">
      <w:pPr>
        <w:ind w:firstLine="720"/>
        <w:rPr>
          <w:del w:id="8538" w:author="Stephen Reynolds, Jr." w:date="2012-11-13T07:30:00Z"/>
          <w:rPrChange w:id="8539" w:author="Stephen Reynolds, Jr." w:date="2012-11-13T07:32:00Z">
            <w:rPr>
              <w:del w:id="8540" w:author="Stephen Reynolds, Jr." w:date="2012-11-13T07:30:00Z"/>
            </w:rPr>
          </w:rPrChange>
        </w:rPr>
      </w:pPr>
      <w:del w:id="8541" w:author="Stephen Reynolds, Jr." w:date="2012-11-13T07:30:00Z">
        <w:r w:rsidRPr="00920A48" w:rsidDel="00920A48">
          <w:rPr>
            <w:rPrChange w:id="8542" w:author="Stephen Reynolds, Jr." w:date="2012-11-13T07:32:00Z">
              <w:rPr/>
            </w:rPrChange>
          </w:rPr>
          <w:delText>It is not the will of God for people to suffer with sickness.  Jesus suffered so that we would not need to.  Jesus bore our sickness.  As has already been discussed there are reasons that God at times will not heal.  But it is never the will of God for anyone to stay sick.  If there is any failure it is always with man and never with God.</w:delText>
        </w:r>
      </w:del>
    </w:p>
    <w:p w:rsidR="005320A0" w:rsidRPr="00920A48" w:rsidDel="00920A48" w:rsidRDefault="005320A0" w:rsidP="00AE4AF8">
      <w:pPr>
        <w:ind w:firstLine="720"/>
        <w:rPr>
          <w:del w:id="8543" w:author="Stephen Reynolds, Jr." w:date="2012-11-13T07:30:00Z"/>
          <w:rPrChange w:id="8544" w:author="Stephen Reynolds, Jr." w:date="2012-11-13T07:32:00Z">
            <w:rPr>
              <w:del w:id="8545" w:author="Stephen Reynolds, Jr." w:date="2012-11-13T07:30:00Z"/>
            </w:rPr>
          </w:rPrChange>
        </w:rPr>
      </w:pPr>
      <w:del w:id="8546" w:author="Stephen Reynolds, Jr." w:date="2012-11-13T07:30:00Z">
        <w:r w:rsidRPr="00920A48" w:rsidDel="00920A48">
          <w:rPr>
            <w:rPrChange w:id="8547" w:author="Stephen Reynolds, Jr." w:date="2012-11-13T07:32:00Z">
              <w:rPr/>
            </w:rPrChange>
          </w:rPr>
          <w:delText xml:space="preserve">Divine healing is the will of God. Healing is in the atonement, As much as it is God’s will that all be saved, it is God’s will that all be healed. </w:delText>
        </w:r>
      </w:del>
    </w:p>
    <w:p w:rsidR="005320A0" w:rsidRPr="00920A48" w:rsidDel="00920A48" w:rsidRDefault="005320A0" w:rsidP="005320A0">
      <w:pPr>
        <w:ind w:left="726" w:firstLine="714"/>
        <w:rPr>
          <w:del w:id="8548" w:author="Stephen Reynolds, Jr." w:date="2012-11-13T07:30:00Z"/>
          <w:rPrChange w:id="8549" w:author="Stephen Reynolds, Jr." w:date="2012-11-13T07:32:00Z">
            <w:rPr>
              <w:del w:id="8550" w:author="Stephen Reynolds, Jr." w:date="2012-11-13T07:30:00Z"/>
            </w:rPr>
          </w:rPrChange>
        </w:rPr>
      </w:pPr>
    </w:p>
    <w:p w:rsidR="005320A0" w:rsidRPr="00920A48" w:rsidDel="00920A48" w:rsidRDefault="005320A0" w:rsidP="005320A0">
      <w:pPr>
        <w:ind w:left="726" w:firstLine="714"/>
        <w:rPr>
          <w:del w:id="8551" w:author="Stephen Reynolds, Jr." w:date="2012-11-13T07:30:00Z"/>
          <w:rPrChange w:id="8552" w:author="Stephen Reynolds, Jr." w:date="2012-11-13T07:32:00Z">
            <w:rPr>
              <w:del w:id="8553" w:author="Stephen Reynolds, Jr." w:date="2012-11-13T07:30:00Z"/>
            </w:rPr>
          </w:rPrChange>
        </w:rPr>
      </w:pPr>
      <w:del w:id="8554" w:author="Stephen Reynolds, Jr." w:date="2012-11-13T07:30:00Z">
        <w:r w:rsidRPr="00920A48" w:rsidDel="00920A48">
          <w:rPr>
            <w:rPrChange w:id="8555" w:author="Stephen Reynolds, Jr." w:date="2012-11-13T07:32:00Z">
              <w:rPr/>
            </w:rPrChange>
          </w:rPr>
          <w:delText>3.</w:delText>
        </w:r>
        <w:r w:rsidRPr="00920A48" w:rsidDel="00920A48">
          <w:rPr>
            <w:rPrChange w:id="8556" w:author="Stephen Reynolds, Jr." w:date="2012-11-13T07:32:00Z">
              <w:rPr/>
            </w:rPrChange>
          </w:rPr>
          <w:tab/>
          <w:delText>It is a Divine covenant relationship with God.</w:delText>
        </w:r>
      </w:del>
    </w:p>
    <w:p w:rsidR="005320A0" w:rsidRPr="00920A48" w:rsidDel="00920A48" w:rsidRDefault="005320A0" w:rsidP="005320A0">
      <w:pPr>
        <w:ind w:left="180"/>
        <w:rPr>
          <w:del w:id="8557" w:author="Stephen Reynolds, Jr." w:date="2012-11-13T07:30:00Z"/>
          <w:rPrChange w:id="8558" w:author="Stephen Reynolds, Jr." w:date="2012-11-13T07:32:00Z">
            <w:rPr>
              <w:del w:id="8559" w:author="Stephen Reynolds, Jr." w:date="2012-11-13T07:30:00Z"/>
            </w:rPr>
          </w:rPrChange>
        </w:rPr>
      </w:pPr>
      <w:del w:id="8560" w:author="Stephen Reynolds, Jr." w:date="2012-11-13T07:30:00Z">
        <w:r w:rsidRPr="00920A48" w:rsidDel="00920A48">
          <w:rPr>
            <w:rPrChange w:id="8561" w:author="Stephen Reynolds, Jr." w:date="2012-11-13T07:32:00Z">
              <w:rPr/>
            </w:rPrChange>
          </w:rPr>
          <w:delText>...</w:delText>
        </w:r>
        <w:r w:rsidRPr="00920A48" w:rsidDel="00920A48">
          <w:rPr>
            <w:i/>
            <w:rPrChange w:id="8562" w:author="Stephen Reynolds, Jr." w:date="2012-11-13T07:32:00Z">
              <w:rPr>
                <w:i/>
              </w:rPr>
            </w:rPrChange>
          </w:rPr>
          <w:delText xml:space="preserve">I am the LORD that healeth thee. </w:delText>
        </w:r>
        <w:r w:rsidRPr="00920A48" w:rsidDel="00920A48">
          <w:rPr>
            <w:rPrChange w:id="8563" w:author="Stephen Reynolds, Jr." w:date="2012-11-13T07:32:00Z">
              <w:rPr/>
            </w:rPrChange>
          </w:rPr>
          <w:delText>– Exodus 15:26</w:delText>
        </w:r>
      </w:del>
    </w:p>
    <w:p w:rsidR="005320A0" w:rsidRPr="00920A48" w:rsidDel="00920A48" w:rsidRDefault="005320A0" w:rsidP="005320A0">
      <w:pPr>
        <w:ind w:left="180"/>
        <w:rPr>
          <w:del w:id="8564" w:author="Stephen Reynolds, Jr." w:date="2012-11-13T07:30:00Z"/>
          <w:rPrChange w:id="8565" w:author="Stephen Reynolds, Jr." w:date="2012-11-13T07:32:00Z">
            <w:rPr>
              <w:del w:id="8566" w:author="Stephen Reynolds, Jr." w:date="2012-11-13T07:30:00Z"/>
            </w:rPr>
          </w:rPrChange>
        </w:rPr>
      </w:pPr>
      <w:del w:id="8567" w:author="Stephen Reynolds, Jr." w:date="2012-11-13T07:30:00Z">
        <w:r w:rsidRPr="00920A48" w:rsidDel="00920A48">
          <w:rPr>
            <w:rPrChange w:id="8568" w:author="Stephen Reynolds, Jr." w:date="2012-11-13T07:32:00Z">
              <w:rPr/>
            </w:rPrChange>
          </w:rPr>
          <w:tab/>
          <w:delText>The word here in the Hebrew is Jehovah-Rafa.  Jehovah is the covenant keeping name of God.  I am Jehovah-Rafa. God has signed, sealed, and settled His covenant to heal His people.  What God promises he is well able to perform.</w:delText>
        </w:r>
      </w:del>
    </w:p>
    <w:p w:rsidR="005320A0" w:rsidRPr="00920A48" w:rsidDel="00920A48" w:rsidRDefault="005320A0" w:rsidP="005320A0">
      <w:pPr>
        <w:rPr>
          <w:del w:id="8569" w:author="Stephen Reynolds, Jr." w:date="2012-11-13T07:30:00Z"/>
          <w:rPrChange w:id="8570" w:author="Stephen Reynolds, Jr." w:date="2012-11-13T07:32:00Z">
            <w:rPr>
              <w:del w:id="8571" w:author="Stephen Reynolds, Jr." w:date="2012-11-13T07:30:00Z"/>
            </w:rPr>
          </w:rPrChange>
        </w:rPr>
      </w:pPr>
    </w:p>
    <w:p w:rsidR="005320A0" w:rsidRPr="00920A48" w:rsidDel="00920A48" w:rsidRDefault="005320A0" w:rsidP="00945B73">
      <w:pPr>
        <w:numPr>
          <w:ilvl w:val="0"/>
          <w:numId w:val="16"/>
        </w:numPr>
        <w:rPr>
          <w:del w:id="8572" w:author="Stephen Reynolds, Jr." w:date="2012-11-13T07:30:00Z"/>
          <w:rPrChange w:id="8573" w:author="Stephen Reynolds, Jr." w:date="2012-11-13T07:32:00Z">
            <w:rPr>
              <w:del w:id="8574" w:author="Stephen Reynolds, Jr." w:date="2012-11-13T07:30:00Z"/>
            </w:rPr>
          </w:rPrChange>
        </w:rPr>
      </w:pPr>
      <w:del w:id="8575" w:author="Stephen Reynolds, Jr." w:date="2012-11-13T07:30:00Z">
        <w:r w:rsidRPr="00920A48" w:rsidDel="00920A48">
          <w:rPr>
            <w:rPrChange w:id="8576" w:author="Stephen Reynolds, Jr." w:date="2012-11-13T07:32:00Z">
              <w:rPr/>
            </w:rPrChange>
          </w:rPr>
          <w:delText>To establish the claims of Christ - Matt. 9:5-6</w:delText>
        </w:r>
      </w:del>
    </w:p>
    <w:p w:rsidR="005320A0" w:rsidRPr="00920A48" w:rsidDel="00920A48" w:rsidRDefault="005320A0" w:rsidP="005320A0">
      <w:pPr>
        <w:ind w:left="726"/>
        <w:rPr>
          <w:del w:id="8577" w:author="Stephen Reynolds, Jr." w:date="2012-11-13T07:30:00Z"/>
          <w:rPrChange w:id="8578" w:author="Stephen Reynolds, Jr." w:date="2012-11-13T07:32:00Z">
            <w:rPr>
              <w:del w:id="8579" w:author="Stephen Reynolds, Jr." w:date="2012-11-13T07:30:00Z"/>
            </w:rPr>
          </w:rPrChange>
        </w:rPr>
      </w:pPr>
    </w:p>
    <w:p w:rsidR="005320A0" w:rsidRPr="00920A48" w:rsidDel="00920A48" w:rsidRDefault="005320A0" w:rsidP="005320A0">
      <w:pPr>
        <w:tabs>
          <w:tab w:val="left" w:pos="1440"/>
          <w:tab w:val="left" w:pos="2160"/>
        </w:tabs>
        <w:ind w:left="726" w:firstLine="714"/>
        <w:rPr>
          <w:del w:id="8580" w:author="Stephen Reynolds, Jr." w:date="2012-11-13T07:30:00Z"/>
          <w:rPrChange w:id="8581" w:author="Stephen Reynolds, Jr." w:date="2012-11-13T07:32:00Z">
            <w:rPr>
              <w:del w:id="8582" w:author="Stephen Reynolds, Jr." w:date="2012-11-13T07:30:00Z"/>
            </w:rPr>
          </w:rPrChange>
        </w:rPr>
      </w:pPr>
      <w:del w:id="8583" w:author="Stephen Reynolds, Jr." w:date="2012-11-13T07:30:00Z">
        <w:r w:rsidRPr="00920A48" w:rsidDel="00920A48">
          <w:rPr>
            <w:rPrChange w:id="8584" w:author="Stephen Reynolds, Jr." w:date="2012-11-13T07:32:00Z">
              <w:rPr/>
            </w:rPrChange>
          </w:rPr>
          <w:delText>1.</w:delText>
        </w:r>
        <w:r w:rsidRPr="00920A48" w:rsidDel="00920A48">
          <w:rPr>
            <w:rPrChange w:id="8585" w:author="Stephen Reynolds, Jr." w:date="2012-11-13T07:32:00Z">
              <w:rPr/>
            </w:rPrChange>
          </w:rPr>
          <w:tab/>
          <w:delText>Healing is a testimony to man that Jesus is the Christ.</w:delText>
        </w:r>
      </w:del>
    </w:p>
    <w:p w:rsidR="005320A0" w:rsidRPr="00920A48" w:rsidDel="00920A48" w:rsidRDefault="005320A0" w:rsidP="005320A0">
      <w:pPr>
        <w:ind w:left="726" w:firstLine="714"/>
        <w:rPr>
          <w:del w:id="8586" w:author="Stephen Reynolds, Jr." w:date="2012-11-13T07:30:00Z"/>
          <w:rPrChange w:id="8587" w:author="Stephen Reynolds, Jr." w:date="2012-11-13T07:32:00Z">
            <w:rPr>
              <w:del w:id="8588" w:author="Stephen Reynolds, Jr." w:date="2012-11-13T07:30:00Z"/>
            </w:rPr>
          </w:rPrChange>
        </w:rPr>
      </w:pPr>
    </w:p>
    <w:p w:rsidR="005320A0" w:rsidRPr="00920A48" w:rsidDel="00920A48" w:rsidRDefault="005320A0" w:rsidP="005320A0">
      <w:pPr>
        <w:ind w:left="726" w:firstLine="714"/>
        <w:rPr>
          <w:del w:id="8589" w:author="Stephen Reynolds, Jr." w:date="2012-11-13T07:30:00Z"/>
          <w:rPrChange w:id="8590" w:author="Stephen Reynolds, Jr." w:date="2012-11-13T07:32:00Z">
            <w:rPr>
              <w:del w:id="8591" w:author="Stephen Reynolds, Jr." w:date="2012-11-13T07:30:00Z"/>
            </w:rPr>
          </w:rPrChange>
        </w:rPr>
      </w:pPr>
      <w:del w:id="8592" w:author="Stephen Reynolds, Jr." w:date="2012-11-13T07:30:00Z">
        <w:r w:rsidRPr="00920A48" w:rsidDel="00920A48">
          <w:rPr>
            <w:rPrChange w:id="8593" w:author="Stephen Reynolds, Jr." w:date="2012-11-13T07:32:00Z">
              <w:rPr/>
            </w:rPrChange>
          </w:rPr>
          <w:delText>2.</w:delText>
        </w:r>
        <w:r w:rsidRPr="00920A48" w:rsidDel="00920A48">
          <w:rPr>
            <w:rPrChange w:id="8594" w:author="Stephen Reynolds, Jr." w:date="2012-11-13T07:32:00Z">
              <w:rPr/>
            </w:rPrChange>
          </w:rPr>
          <w:tab/>
          <w:delText>Healing reveals the mighty power of God to man.</w:delText>
        </w:r>
      </w:del>
    </w:p>
    <w:p w:rsidR="005320A0" w:rsidRPr="00920A48" w:rsidDel="00920A48" w:rsidRDefault="005320A0" w:rsidP="005320A0">
      <w:pPr>
        <w:ind w:left="726" w:firstLine="714"/>
        <w:rPr>
          <w:del w:id="8595" w:author="Stephen Reynolds, Jr." w:date="2012-11-13T07:30:00Z"/>
          <w:rPrChange w:id="8596" w:author="Stephen Reynolds, Jr." w:date="2012-11-13T07:32:00Z">
            <w:rPr>
              <w:del w:id="8597" w:author="Stephen Reynolds, Jr." w:date="2012-11-13T07:30:00Z"/>
            </w:rPr>
          </w:rPrChange>
        </w:rPr>
      </w:pPr>
    </w:p>
    <w:p w:rsidR="005320A0" w:rsidRPr="00920A48" w:rsidDel="00920A48" w:rsidRDefault="005320A0" w:rsidP="005320A0">
      <w:pPr>
        <w:ind w:left="726" w:firstLine="714"/>
        <w:rPr>
          <w:del w:id="8598" w:author="Stephen Reynolds, Jr." w:date="2012-11-13T07:30:00Z"/>
          <w:rPrChange w:id="8599" w:author="Stephen Reynolds, Jr." w:date="2012-11-13T07:32:00Z">
            <w:rPr>
              <w:del w:id="8600" w:author="Stephen Reynolds, Jr." w:date="2012-11-13T07:30:00Z"/>
            </w:rPr>
          </w:rPrChange>
        </w:rPr>
      </w:pPr>
      <w:del w:id="8601" w:author="Stephen Reynolds, Jr." w:date="2012-11-13T07:30:00Z">
        <w:r w:rsidRPr="00920A48" w:rsidDel="00920A48">
          <w:rPr>
            <w:rPrChange w:id="8602" w:author="Stephen Reynolds, Jr." w:date="2012-11-13T07:32:00Z">
              <w:rPr/>
            </w:rPrChange>
          </w:rPr>
          <w:delText>3.</w:delText>
        </w:r>
        <w:r w:rsidRPr="00920A48" w:rsidDel="00920A48">
          <w:rPr>
            <w:rPrChange w:id="8603" w:author="Stephen Reynolds, Jr." w:date="2012-11-13T07:32:00Z">
              <w:rPr/>
            </w:rPrChange>
          </w:rPr>
          <w:tab/>
          <w:delText>Healing bears witness to man that Jesus is the mighty God.</w:delText>
        </w:r>
      </w:del>
    </w:p>
    <w:p w:rsidR="005320A0" w:rsidRPr="00920A48" w:rsidDel="00920A48" w:rsidRDefault="005320A0" w:rsidP="005320A0">
      <w:pPr>
        <w:ind w:left="726" w:firstLine="714"/>
        <w:rPr>
          <w:del w:id="8604" w:author="Stephen Reynolds, Jr." w:date="2012-11-13T07:30:00Z"/>
          <w:rPrChange w:id="8605" w:author="Stephen Reynolds, Jr." w:date="2012-11-13T07:32:00Z">
            <w:rPr>
              <w:del w:id="8606" w:author="Stephen Reynolds, Jr." w:date="2012-11-13T07:30:00Z"/>
            </w:rPr>
          </w:rPrChange>
        </w:rPr>
      </w:pPr>
    </w:p>
    <w:p w:rsidR="005320A0" w:rsidRPr="00920A48" w:rsidDel="00920A48" w:rsidRDefault="005320A0" w:rsidP="00945B73">
      <w:pPr>
        <w:numPr>
          <w:ilvl w:val="0"/>
          <w:numId w:val="16"/>
        </w:numPr>
        <w:rPr>
          <w:del w:id="8607" w:author="Stephen Reynolds, Jr." w:date="2012-11-13T07:30:00Z"/>
          <w:rPrChange w:id="8608" w:author="Stephen Reynolds, Jr." w:date="2012-11-13T07:32:00Z">
            <w:rPr>
              <w:del w:id="8609" w:author="Stephen Reynolds, Jr." w:date="2012-11-13T07:30:00Z"/>
            </w:rPr>
          </w:rPrChange>
        </w:rPr>
      </w:pPr>
      <w:del w:id="8610" w:author="Stephen Reynolds, Jr." w:date="2012-11-13T07:30:00Z">
        <w:r w:rsidRPr="00920A48" w:rsidDel="00920A48">
          <w:rPr>
            <w:rPrChange w:id="8611" w:author="Stephen Reynolds, Jr." w:date="2012-11-13T07:32:00Z">
              <w:rPr/>
            </w:rPrChange>
          </w:rPr>
          <w:delText>To establish the resurrection - Acts 3:15,16</w:delText>
        </w:r>
      </w:del>
    </w:p>
    <w:p w:rsidR="005320A0" w:rsidRPr="00920A48" w:rsidDel="00920A48" w:rsidRDefault="005320A0" w:rsidP="005320A0">
      <w:pPr>
        <w:ind w:left="726"/>
        <w:rPr>
          <w:del w:id="8612" w:author="Stephen Reynolds, Jr." w:date="2012-11-13T07:30:00Z"/>
          <w:rPrChange w:id="8613" w:author="Stephen Reynolds, Jr." w:date="2012-11-13T07:32:00Z">
            <w:rPr>
              <w:del w:id="8614" w:author="Stephen Reynolds, Jr." w:date="2012-11-13T07:30:00Z"/>
            </w:rPr>
          </w:rPrChange>
        </w:rPr>
      </w:pPr>
    </w:p>
    <w:p w:rsidR="005320A0" w:rsidRPr="00920A48" w:rsidDel="00920A48" w:rsidRDefault="005320A0" w:rsidP="005320A0">
      <w:pPr>
        <w:ind w:left="726" w:firstLine="714"/>
        <w:rPr>
          <w:del w:id="8615" w:author="Stephen Reynolds, Jr." w:date="2012-11-13T07:30:00Z"/>
          <w:rPrChange w:id="8616" w:author="Stephen Reynolds, Jr." w:date="2012-11-13T07:32:00Z">
            <w:rPr>
              <w:del w:id="8617" w:author="Stephen Reynolds, Jr." w:date="2012-11-13T07:30:00Z"/>
            </w:rPr>
          </w:rPrChange>
        </w:rPr>
      </w:pPr>
      <w:del w:id="8618" w:author="Stephen Reynolds, Jr." w:date="2012-11-13T07:30:00Z">
        <w:r w:rsidRPr="00920A48" w:rsidDel="00920A48">
          <w:rPr>
            <w:rPrChange w:id="8619" w:author="Stephen Reynolds, Jr." w:date="2012-11-13T07:32:00Z">
              <w:rPr/>
            </w:rPrChange>
          </w:rPr>
          <w:delText>1.</w:delText>
        </w:r>
        <w:r w:rsidRPr="00920A48" w:rsidDel="00920A48">
          <w:rPr>
            <w:rPrChange w:id="8620" w:author="Stephen Reynolds, Jr." w:date="2012-11-13T07:32:00Z">
              <w:rPr/>
            </w:rPrChange>
          </w:rPr>
          <w:tab/>
          <w:delText>Jesus is not dead; He is alive!</w:delText>
        </w:r>
      </w:del>
    </w:p>
    <w:p w:rsidR="005320A0" w:rsidRPr="00920A48" w:rsidDel="00920A48" w:rsidRDefault="005320A0" w:rsidP="005320A0">
      <w:pPr>
        <w:ind w:left="726" w:firstLine="714"/>
        <w:rPr>
          <w:del w:id="8621" w:author="Stephen Reynolds, Jr." w:date="2012-11-13T07:30:00Z"/>
          <w:rPrChange w:id="8622" w:author="Stephen Reynolds, Jr." w:date="2012-11-13T07:32:00Z">
            <w:rPr>
              <w:del w:id="8623" w:author="Stephen Reynolds, Jr." w:date="2012-11-13T07:30:00Z"/>
            </w:rPr>
          </w:rPrChange>
        </w:rPr>
      </w:pPr>
    </w:p>
    <w:p w:rsidR="005320A0" w:rsidRPr="00920A48" w:rsidDel="00920A48" w:rsidRDefault="005320A0" w:rsidP="005320A0">
      <w:pPr>
        <w:ind w:left="726" w:firstLine="714"/>
        <w:rPr>
          <w:del w:id="8624" w:author="Stephen Reynolds, Jr." w:date="2012-11-13T07:30:00Z"/>
          <w:rPrChange w:id="8625" w:author="Stephen Reynolds, Jr." w:date="2012-11-13T07:32:00Z">
            <w:rPr>
              <w:del w:id="8626" w:author="Stephen Reynolds, Jr." w:date="2012-11-13T07:30:00Z"/>
            </w:rPr>
          </w:rPrChange>
        </w:rPr>
      </w:pPr>
      <w:del w:id="8627" w:author="Stephen Reynolds, Jr." w:date="2012-11-13T07:30:00Z">
        <w:r w:rsidRPr="00920A48" w:rsidDel="00920A48">
          <w:rPr>
            <w:rPrChange w:id="8628" w:author="Stephen Reynolds, Jr." w:date="2012-11-13T07:32:00Z">
              <w:rPr/>
            </w:rPrChange>
          </w:rPr>
          <w:delText>2.</w:delText>
        </w:r>
        <w:r w:rsidRPr="00920A48" w:rsidDel="00920A48">
          <w:rPr>
            <w:rPrChange w:id="8629" w:author="Stephen Reynolds, Jr." w:date="2012-11-13T07:32:00Z">
              <w:rPr/>
            </w:rPrChange>
          </w:rPr>
          <w:tab/>
          <w:delText>Jesus is still healing today.</w:delText>
        </w:r>
      </w:del>
    </w:p>
    <w:p w:rsidR="005320A0" w:rsidRPr="00920A48" w:rsidDel="00920A48" w:rsidRDefault="005320A0" w:rsidP="009E34FD">
      <w:pPr>
        <w:numPr>
          <w:ilvl w:val="0"/>
          <w:numId w:val="16"/>
        </w:numPr>
        <w:rPr>
          <w:del w:id="8630" w:author="Stephen Reynolds, Jr." w:date="2012-11-13T07:30:00Z"/>
          <w:rPrChange w:id="8631" w:author="Stephen Reynolds, Jr." w:date="2012-11-13T07:32:00Z">
            <w:rPr>
              <w:del w:id="8632" w:author="Stephen Reynolds, Jr." w:date="2012-11-13T07:30:00Z"/>
            </w:rPr>
          </w:rPrChange>
        </w:rPr>
      </w:pPr>
      <w:del w:id="8633" w:author="Stephen Reynolds, Jr." w:date="2012-11-13T07:30:00Z">
        <w:r w:rsidRPr="00920A48" w:rsidDel="00920A48">
          <w:rPr>
            <w:rPrChange w:id="8634" w:author="Stephen Reynolds, Jr." w:date="2012-11-13T07:32:00Z">
              <w:rPr/>
            </w:rPrChange>
          </w:rPr>
          <w:delText xml:space="preserve">To draw people to hear the Gospel </w:delText>
        </w:r>
      </w:del>
    </w:p>
    <w:p w:rsidR="005320A0" w:rsidRPr="00920A48" w:rsidDel="00920A48" w:rsidRDefault="005320A0" w:rsidP="005320A0">
      <w:pPr>
        <w:rPr>
          <w:del w:id="8635" w:author="Stephen Reynolds, Jr." w:date="2012-11-13T07:30:00Z"/>
          <w:i/>
          <w:rPrChange w:id="8636" w:author="Stephen Reynolds, Jr." w:date="2012-11-13T07:32:00Z">
            <w:rPr>
              <w:del w:id="8637" w:author="Stephen Reynolds, Jr." w:date="2012-11-13T07:30:00Z"/>
              <w:i/>
            </w:rPr>
          </w:rPrChange>
        </w:rPr>
      </w:pPr>
      <w:del w:id="8638" w:author="Stephen Reynolds, Jr." w:date="2012-11-13T07:30:00Z">
        <w:r w:rsidRPr="00920A48" w:rsidDel="00920A48">
          <w:rPr>
            <w:i/>
            <w:rPrChange w:id="8639" w:author="Stephen Reynolds, Jr." w:date="2012-11-13T07:32:00Z">
              <w:rPr>
                <w:i/>
              </w:rPr>
            </w:rPrChange>
          </w:rPr>
          <w:delText xml:space="preserve">And a great multitude followed him, because they saw his miracles which he did on them that were diseased. </w:delText>
        </w:r>
        <w:r w:rsidRPr="00920A48" w:rsidDel="00920A48">
          <w:rPr>
            <w:rPrChange w:id="8640" w:author="Stephen Reynolds, Jr." w:date="2012-11-13T07:32:00Z">
              <w:rPr/>
            </w:rPrChange>
          </w:rPr>
          <w:delText>- John 6:2</w:delText>
        </w:r>
      </w:del>
    </w:p>
    <w:p w:rsidR="005320A0" w:rsidRPr="00920A48" w:rsidDel="00920A48" w:rsidRDefault="005320A0" w:rsidP="005320A0">
      <w:pPr>
        <w:ind w:left="1440" w:hanging="1440"/>
        <w:rPr>
          <w:del w:id="8641" w:author="Stephen Reynolds, Jr." w:date="2012-11-13T07:30:00Z"/>
          <w:rPrChange w:id="8642" w:author="Stephen Reynolds, Jr." w:date="2012-11-13T07:32:00Z">
            <w:rPr>
              <w:del w:id="8643" w:author="Stephen Reynolds, Jr." w:date="2012-11-13T07:30:00Z"/>
            </w:rPr>
          </w:rPrChange>
        </w:rPr>
      </w:pPr>
      <w:del w:id="8644" w:author="Stephen Reynolds, Jr." w:date="2012-11-13T07:30:00Z">
        <w:r w:rsidRPr="00920A48" w:rsidDel="00920A48">
          <w:rPr>
            <w:rPrChange w:id="8645" w:author="Stephen Reynolds, Jr." w:date="2012-11-13T07:32:00Z">
              <w:rPr/>
            </w:rPrChange>
          </w:rPr>
          <w:delText xml:space="preserve">  </w:delText>
        </w:r>
      </w:del>
    </w:p>
    <w:p w:rsidR="005320A0" w:rsidRPr="00920A48" w:rsidDel="00920A48" w:rsidRDefault="005320A0" w:rsidP="005320A0">
      <w:pPr>
        <w:ind w:left="1440"/>
        <w:rPr>
          <w:del w:id="8646" w:author="Stephen Reynolds, Jr." w:date="2012-11-13T07:30:00Z"/>
          <w:rPrChange w:id="8647" w:author="Stephen Reynolds, Jr." w:date="2012-11-13T07:32:00Z">
            <w:rPr>
              <w:del w:id="8648" w:author="Stephen Reynolds, Jr." w:date="2012-11-13T07:30:00Z"/>
            </w:rPr>
          </w:rPrChange>
        </w:rPr>
      </w:pPr>
      <w:del w:id="8649" w:author="Stephen Reynolds, Jr." w:date="2012-11-13T07:30:00Z">
        <w:r w:rsidRPr="00920A48" w:rsidDel="00920A48">
          <w:rPr>
            <w:rPrChange w:id="8650" w:author="Stephen Reynolds, Jr." w:date="2012-11-13T07:32:00Z">
              <w:rPr/>
            </w:rPrChange>
          </w:rPr>
          <w:delText>1.</w:delText>
        </w:r>
        <w:r w:rsidRPr="00920A48" w:rsidDel="00920A48">
          <w:rPr>
            <w:rPrChange w:id="8651" w:author="Stephen Reynolds, Jr." w:date="2012-11-13T07:32:00Z">
              <w:rPr/>
            </w:rPrChange>
          </w:rPr>
          <w:tab/>
          <w:delText>Healing will lead people to Jesus the Savior.</w:delText>
        </w:r>
      </w:del>
    </w:p>
    <w:p w:rsidR="005320A0" w:rsidRPr="00920A48" w:rsidDel="00920A48" w:rsidRDefault="005320A0" w:rsidP="005320A0">
      <w:pPr>
        <w:ind w:left="726"/>
        <w:rPr>
          <w:del w:id="8652" w:author="Stephen Reynolds, Jr." w:date="2012-11-13T07:30:00Z"/>
          <w:rPrChange w:id="8653" w:author="Stephen Reynolds, Jr." w:date="2012-11-13T07:32:00Z">
            <w:rPr>
              <w:del w:id="8654" w:author="Stephen Reynolds, Jr." w:date="2012-11-13T07:30:00Z"/>
            </w:rPr>
          </w:rPrChange>
        </w:rPr>
      </w:pPr>
      <w:del w:id="8655" w:author="Stephen Reynolds, Jr." w:date="2012-11-13T07:30:00Z">
        <w:r w:rsidRPr="00920A48" w:rsidDel="00920A48">
          <w:rPr>
            <w:rPrChange w:id="8656" w:author="Stephen Reynolds, Jr." w:date="2012-11-13T07:32:00Z">
              <w:rPr/>
            </w:rPrChange>
          </w:rPr>
          <w:tab/>
          <w:delText>2.</w:delText>
        </w:r>
        <w:r w:rsidRPr="00920A48" w:rsidDel="00920A48">
          <w:rPr>
            <w:rPrChange w:id="8657" w:author="Stephen Reynolds, Jr." w:date="2012-11-13T07:32:00Z">
              <w:rPr/>
            </w:rPrChange>
          </w:rPr>
          <w:tab/>
          <w:delText>The signs of healing direct people to Christ.</w:delText>
        </w:r>
      </w:del>
    </w:p>
    <w:p w:rsidR="005320A0" w:rsidRPr="00920A48" w:rsidDel="00920A48" w:rsidRDefault="005320A0" w:rsidP="005320A0">
      <w:pPr>
        <w:ind w:left="2160" w:hanging="720"/>
        <w:rPr>
          <w:del w:id="8658" w:author="Stephen Reynolds, Jr." w:date="2012-11-13T07:30:00Z"/>
          <w:rPrChange w:id="8659" w:author="Stephen Reynolds, Jr." w:date="2012-11-13T07:32:00Z">
            <w:rPr>
              <w:del w:id="8660" w:author="Stephen Reynolds, Jr." w:date="2012-11-13T07:30:00Z"/>
            </w:rPr>
          </w:rPrChange>
        </w:rPr>
      </w:pPr>
      <w:del w:id="8661" w:author="Stephen Reynolds, Jr." w:date="2012-11-13T07:30:00Z">
        <w:r w:rsidRPr="00920A48" w:rsidDel="00920A48">
          <w:rPr>
            <w:rPrChange w:id="8662" w:author="Stephen Reynolds, Jr." w:date="2012-11-13T07:32:00Z">
              <w:rPr/>
            </w:rPrChange>
          </w:rPr>
          <w:delText>3.</w:delText>
        </w:r>
        <w:r w:rsidRPr="00920A48" w:rsidDel="00920A48">
          <w:rPr>
            <w:rPrChange w:id="8663" w:author="Stephen Reynolds, Jr." w:date="2012-11-13T07:32:00Z">
              <w:rPr/>
            </w:rPrChange>
          </w:rPr>
          <w:tab/>
          <w:delText>People need to see a manifestation of God’s power to draw them to the cross.</w:delText>
        </w:r>
      </w:del>
    </w:p>
    <w:p w:rsidR="005320A0" w:rsidRPr="00920A48" w:rsidDel="00920A48" w:rsidRDefault="005320A0" w:rsidP="005320A0">
      <w:pPr>
        <w:ind w:left="180"/>
        <w:rPr>
          <w:del w:id="8664" w:author="Stephen Reynolds, Jr." w:date="2012-11-13T07:30:00Z"/>
          <w:rPrChange w:id="8665" w:author="Stephen Reynolds, Jr." w:date="2012-11-13T07:32:00Z">
            <w:rPr>
              <w:del w:id="8666" w:author="Stephen Reynolds, Jr." w:date="2012-11-13T07:30:00Z"/>
            </w:rPr>
          </w:rPrChange>
        </w:rPr>
      </w:pPr>
      <w:del w:id="8667" w:author="Stephen Reynolds, Jr." w:date="2012-11-13T07:30:00Z">
        <w:r w:rsidRPr="00920A48" w:rsidDel="00920A48">
          <w:rPr>
            <w:rPrChange w:id="8668" w:author="Stephen Reynolds, Jr." w:date="2012-11-13T07:32:00Z">
              <w:rPr/>
            </w:rPrChange>
          </w:rPr>
          <w:tab/>
        </w:r>
        <w:r w:rsidRPr="00920A48" w:rsidDel="00920A48">
          <w:rPr>
            <w:rPrChange w:id="8669" w:author="Stephen Reynolds, Jr." w:date="2012-11-13T07:32:00Z">
              <w:rPr/>
            </w:rPrChange>
          </w:rPr>
          <w:tab/>
          <w:delText>4.</w:delText>
        </w:r>
        <w:r w:rsidRPr="00920A48" w:rsidDel="00920A48">
          <w:rPr>
            <w:rPrChange w:id="8670" w:author="Stephen Reynolds, Jr." w:date="2012-11-13T07:32:00Z">
              <w:rPr/>
            </w:rPrChange>
          </w:rPr>
          <w:tab/>
          <w:delText xml:space="preserve">Jesus the healer is Jesus the Saviour. </w:delText>
        </w:r>
      </w:del>
    </w:p>
    <w:p w:rsidR="005320A0" w:rsidRPr="00920A48" w:rsidDel="00920A48" w:rsidRDefault="005320A0" w:rsidP="005320A0">
      <w:pPr>
        <w:ind w:left="726"/>
        <w:rPr>
          <w:del w:id="8671" w:author="Stephen Reynolds, Jr." w:date="2012-11-13T07:30:00Z"/>
          <w:rPrChange w:id="8672" w:author="Stephen Reynolds, Jr." w:date="2012-11-13T07:32:00Z">
            <w:rPr>
              <w:del w:id="8673" w:author="Stephen Reynolds, Jr." w:date="2012-11-13T07:30:00Z"/>
            </w:rPr>
          </w:rPrChange>
        </w:rPr>
      </w:pPr>
      <w:del w:id="8674" w:author="Stephen Reynolds, Jr." w:date="2012-11-13T07:30:00Z">
        <w:r w:rsidRPr="00920A48" w:rsidDel="00920A48">
          <w:rPr>
            <w:rPrChange w:id="8675" w:author="Stephen Reynolds, Jr." w:date="2012-11-13T07:32:00Z">
              <w:rPr/>
            </w:rPrChange>
          </w:rPr>
          <w:tab/>
        </w:r>
      </w:del>
    </w:p>
    <w:p w:rsidR="005320A0" w:rsidRPr="00920A48" w:rsidDel="00920A48" w:rsidRDefault="005320A0" w:rsidP="00945B73">
      <w:pPr>
        <w:numPr>
          <w:ilvl w:val="0"/>
          <w:numId w:val="16"/>
        </w:numPr>
        <w:rPr>
          <w:del w:id="8676" w:author="Stephen Reynolds, Jr." w:date="2012-11-13T07:30:00Z"/>
          <w:rPrChange w:id="8677" w:author="Stephen Reynolds, Jr." w:date="2012-11-13T07:32:00Z">
            <w:rPr>
              <w:del w:id="8678" w:author="Stephen Reynolds, Jr." w:date="2012-11-13T07:30:00Z"/>
            </w:rPr>
          </w:rPrChange>
        </w:rPr>
      </w:pPr>
      <w:del w:id="8679" w:author="Stephen Reynolds, Jr." w:date="2012-11-13T07:30:00Z">
        <w:r w:rsidRPr="00920A48" w:rsidDel="00920A48">
          <w:rPr>
            <w:rPrChange w:id="8680" w:author="Stephen Reynolds, Jr." w:date="2012-11-13T07:32:00Z">
              <w:rPr/>
            </w:rPrChange>
          </w:rPr>
          <w:delText>We are given the power of attorney.</w:delText>
        </w:r>
      </w:del>
    </w:p>
    <w:p w:rsidR="005320A0" w:rsidRPr="00920A48" w:rsidDel="00920A48" w:rsidRDefault="005320A0" w:rsidP="005320A0">
      <w:pPr>
        <w:ind w:left="1440"/>
        <w:rPr>
          <w:del w:id="8681" w:author="Stephen Reynolds, Jr." w:date="2012-11-13T07:30:00Z"/>
          <w:rPrChange w:id="8682" w:author="Stephen Reynolds, Jr." w:date="2012-11-13T07:32:00Z">
            <w:rPr>
              <w:del w:id="8683" w:author="Stephen Reynolds, Jr." w:date="2012-11-13T07:30:00Z"/>
            </w:rPr>
          </w:rPrChange>
        </w:rPr>
      </w:pPr>
    </w:p>
    <w:p w:rsidR="005320A0" w:rsidRPr="00920A48" w:rsidDel="00920A48" w:rsidRDefault="005320A0" w:rsidP="009E34FD">
      <w:pPr>
        <w:ind w:left="1440"/>
        <w:rPr>
          <w:del w:id="8684" w:author="Stephen Reynolds, Jr." w:date="2012-11-13T07:30:00Z"/>
          <w:rPrChange w:id="8685" w:author="Stephen Reynolds, Jr." w:date="2012-11-13T07:32:00Z">
            <w:rPr>
              <w:del w:id="8686" w:author="Stephen Reynolds, Jr." w:date="2012-11-13T07:30:00Z"/>
            </w:rPr>
          </w:rPrChange>
        </w:rPr>
      </w:pPr>
      <w:del w:id="8687" w:author="Stephen Reynolds, Jr." w:date="2012-11-13T07:30:00Z">
        <w:r w:rsidRPr="00920A48" w:rsidDel="00920A48">
          <w:rPr>
            <w:rPrChange w:id="8688" w:author="Stephen Reynolds, Jr." w:date="2012-11-13T07:32:00Z">
              <w:rPr/>
            </w:rPrChange>
          </w:rPr>
          <w:delText>1.</w:delText>
        </w:r>
        <w:r w:rsidRPr="00920A48" w:rsidDel="00920A48">
          <w:rPr>
            <w:rPrChange w:id="8689" w:author="Stephen Reynolds, Jr." w:date="2012-11-13T07:32:00Z">
              <w:rPr/>
            </w:rPrChange>
          </w:rPr>
          <w:tab/>
          <w:delText>This gives you the authority to sign some ones name and have the authority that goes with that name.</w:delText>
        </w:r>
      </w:del>
    </w:p>
    <w:p w:rsidR="005320A0" w:rsidRPr="00920A48" w:rsidDel="00920A48" w:rsidRDefault="005320A0" w:rsidP="005320A0">
      <w:pPr>
        <w:ind w:firstLine="720"/>
        <w:rPr>
          <w:del w:id="8690" w:author="Stephen Reynolds, Jr." w:date="2012-11-13T07:30:00Z"/>
          <w:rPrChange w:id="8691" w:author="Stephen Reynolds, Jr." w:date="2012-11-13T07:32:00Z">
            <w:rPr>
              <w:del w:id="8692" w:author="Stephen Reynolds, Jr." w:date="2012-11-13T07:30:00Z"/>
            </w:rPr>
          </w:rPrChange>
        </w:rPr>
      </w:pPr>
      <w:del w:id="8693" w:author="Stephen Reynolds, Jr." w:date="2012-11-13T07:30:00Z">
        <w:r w:rsidRPr="00920A48" w:rsidDel="00920A48">
          <w:rPr>
            <w:rPrChange w:id="8694" w:author="Stephen Reynolds, Jr." w:date="2012-11-13T07:32:00Z">
              <w:rPr/>
            </w:rPrChange>
          </w:rPr>
          <w:delText>For example, having this power gives you the right to access bank accounts and have the same authority as the person who has given you this power of attorney.</w:delText>
        </w:r>
      </w:del>
    </w:p>
    <w:p w:rsidR="005320A0" w:rsidRPr="00920A48" w:rsidDel="00920A48" w:rsidRDefault="005320A0" w:rsidP="005320A0">
      <w:pPr>
        <w:ind w:left="1440"/>
        <w:rPr>
          <w:del w:id="8695" w:author="Stephen Reynolds, Jr." w:date="2012-11-13T07:30:00Z"/>
          <w:rPrChange w:id="8696" w:author="Stephen Reynolds, Jr." w:date="2012-11-13T07:32:00Z">
            <w:rPr>
              <w:del w:id="8697" w:author="Stephen Reynolds, Jr." w:date="2012-11-13T07:30:00Z"/>
            </w:rPr>
          </w:rPrChange>
        </w:rPr>
      </w:pPr>
      <w:del w:id="8698" w:author="Stephen Reynolds, Jr." w:date="2012-11-13T07:30:00Z">
        <w:r w:rsidRPr="00920A48" w:rsidDel="00920A48">
          <w:rPr>
            <w:rPrChange w:id="8699" w:author="Stephen Reynolds, Jr." w:date="2012-11-13T07:32:00Z">
              <w:rPr/>
            </w:rPrChange>
          </w:rPr>
          <w:delText>2.</w:delText>
        </w:r>
        <w:r w:rsidRPr="00920A48" w:rsidDel="00920A48">
          <w:rPr>
            <w:rPrChange w:id="8700" w:author="Stephen Reynolds, Jr." w:date="2012-11-13T07:32:00Z">
              <w:rPr/>
            </w:rPrChange>
          </w:rPr>
          <w:tab/>
          <w:delText>Christ has given us permission to use His name.</w:delText>
        </w:r>
      </w:del>
    </w:p>
    <w:p w:rsidR="005320A0" w:rsidRPr="00920A48" w:rsidDel="00920A48" w:rsidRDefault="005320A0" w:rsidP="005320A0">
      <w:pPr>
        <w:ind w:left="1440"/>
        <w:rPr>
          <w:del w:id="8701" w:author="Stephen Reynolds, Jr." w:date="2012-11-13T07:30:00Z"/>
          <w:rPrChange w:id="8702" w:author="Stephen Reynolds, Jr." w:date="2012-11-13T07:32:00Z">
            <w:rPr>
              <w:del w:id="8703" w:author="Stephen Reynolds, Jr." w:date="2012-11-13T07:30:00Z"/>
            </w:rPr>
          </w:rPrChange>
        </w:rPr>
      </w:pPr>
      <w:del w:id="8704" w:author="Stephen Reynolds, Jr." w:date="2012-11-13T07:30:00Z">
        <w:r w:rsidRPr="00920A48" w:rsidDel="00920A48">
          <w:rPr>
            <w:rPrChange w:id="8705" w:author="Stephen Reynolds, Jr." w:date="2012-11-13T07:32:00Z">
              <w:rPr/>
            </w:rPrChange>
          </w:rPr>
          <w:delText>3.</w:delText>
        </w:r>
        <w:r w:rsidRPr="00920A48" w:rsidDel="00920A48">
          <w:rPr>
            <w:rPrChange w:id="8706" w:author="Stephen Reynolds, Jr." w:date="2012-11-13T07:32:00Z">
              <w:rPr/>
            </w:rPrChange>
          </w:rPr>
          <w:tab/>
          <w:delText xml:space="preserve">Jesus has given to us His Authority to heal the sick. </w:delText>
        </w:r>
      </w:del>
    </w:p>
    <w:p w:rsidR="005320A0" w:rsidRPr="00920A48" w:rsidDel="00920A48" w:rsidRDefault="005320A0" w:rsidP="009E34FD">
      <w:pPr>
        <w:ind w:left="1440" w:hanging="1440"/>
        <w:rPr>
          <w:del w:id="8707" w:author="Stephen Reynolds, Jr." w:date="2012-11-13T07:30:00Z"/>
          <w:rPrChange w:id="8708" w:author="Stephen Reynolds, Jr." w:date="2012-11-13T07:32:00Z">
            <w:rPr>
              <w:del w:id="8709" w:author="Stephen Reynolds, Jr." w:date="2012-11-13T07:30:00Z"/>
            </w:rPr>
          </w:rPrChange>
        </w:rPr>
      </w:pPr>
      <w:del w:id="8710" w:author="Stephen Reynolds, Jr." w:date="2012-11-13T07:30:00Z">
        <w:r w:rsidRPr="00920A48" w:rsidDel="00920A48">
          <w:rPr>
            <w:rPrChange w:id="8711" w:author="Stephen Reynolds, Jr." w:date="2012-11-13T07:32:00Z">
              <w:rPr/>
            </w:rPrChange>
          </w:rPr>
          <w:delText xml:space="preserve"> 4.</w:delText>
        </w:r>
        <w:r w:rsidRPr="00920A48" w:rsidDel="00920A48">
          <w:rPr>
            <w:rPrChange w:id="8712" w:author="Stephen Reynolds, Jr." w:date="2012-11-13T07:32:00Z">
              <w:rPr/>
            </w:rPrChange>
          </w:rPr>
          <w:tab/>
          <w:delText>To bring glory to God.  -  Mark 2:12; Luke 13:1</w:delText>
        </w:r>
      </w:del>
    </w:p>
    <w:p w:rsidR="005320A0" w:rsidRPr="00920A48" w:rsidDel="00920A48" w:rsidRDefault="005320A0" w:rsidP="005320A0">
      <w:pPr>
        <w:rPr>
          <w:del w:id="8713" w:author="Stephen Reynolds, Jr." w:date="2012-11-13T07:30:00Z"/>
          <w:rPrChange w:id="8714" w:author="Stephen Reynolds, Jr." w:date="2012-11-13T07:32:00Z">
            <w:rPr>
              <w:del w:id="8715" w:author="Stephen Reynolds, Jr." w:date="2012-11-13T07:30:00Z"/>
            </w:rPr>
          </w:rPrChange>
        </w:rPr>
      </w:pPr>
    </w:p>
    <w:p w:rsidR="005320A0" w:rsidRPr="00920A48" w:rsidDel="00920A48" w:rsidRDefault="005320A0" w:rsidP="009E34FD">
      <w:pPr>
        <w:pStyle w:val="Heading4"/>
        <w:keepNext/>
        <w:numPr>
          <w:ilvl w:val="0"/>
          <w:numId w:val="0"/>
        </w:numPr>
        <w:rPr>
          <w:del w:id="8716" w:author="Stephen Reynolds, Jr." w:date="2012-11-13T07:30:00Z"/>
          <w:b/>
          <w:rPrChange w:id="8717" w:author="Stephen Reynolds, Jr." w:date="2012-11-13T07:32:00Z">
            <w:rPr>
              <w:del w:id="8718" w:author="Stephen Reynolds, Jr." w:date="2012-11-13T07:30:00Z"/>
              <w:b/>
            </w:rPr>
          </w:rPrChange>
        </w:rPr>
      </w:pPr>
      <w:del w:id="8719" w:author="Stephen Reynolds, Jr." w:date="2012-11-13T07:30:00Z">
        <w:r w:rsidRPr="00920A48" w:rsidDel="00920A48">
          <w:rPr>
            <w:b/>
            <w:rPrChange w:id="8720" w:author="Stephen Reynolds, Jr." w:date="2012-11-13T07:32:00Z">
              <w:rPr>
                <w:b/>
              </w:rPr>
            </w:rPrChange>
          </w:rPr>
          <w:delText>II.</w:delText>
        </w:r>
        <w:r w:rsidRPr="00920A48" w:rsidDel="00920A48">
          <w:rPr>
            <w:b/>
            <w:rPrChange w:id="8721" w:author="Stephen Reynolds, Jr." w:date="2012-11-13T07:32:00Z">
              <w:rPr>
                <w:b/>
              </w:rPr>
            </w:rPrChange>
          </w:rPr>
          <w:tab/>
          <w:delText>The Nature of the Gifts</w:delText>
        </w:r>
      </w:del>
    </w:p>
    <w:p w:rsidR="005320A0" w:rsidRPr="00920A48" w:rsidDel="00920A48" w:rsidRDefault="005320A0" w:rsidP="005320A0">
      <w:pPr>
        <w:rPr>
          <w:del w:id="8722" w:author="Stephen Reynolds, Jr." w:date="2012-11-13T07:30:00Z"/>
          <w:rPrChange w:id="8723" w:author="Stephen Reynolds, Jr." w:date="2012-11-13T07:32:00Z">
            <w:rPr>
              <w:del w:id="8724" w:author="Stephen Reynolds, Jr." w:date="2012-11-13T07:30:00Z"/>
            </w:rPr>
          </w:rPrChange>
        </w:rPr>
      </w:pPr>
    </w:p>
    <w:p w:rsidR="009E34FD" w:rsidRPr="00920A48" w:rsidDel="00920A48" w:rsidRDefault="005320A0" w:rsidP="00945B73">
      <w:pPr>
        <w:numPr>
          <w:ilvl w:val="0"/>
          <w:numId w:val="17"/>
        </w:numPr>
        <w:rPr>
          <w:del w:id="8725" w:author="Stephen Reynolds, Jr." w:date="2012-11-13T07:30:00Z"/>
          <w:rPrChange w:id="8726" w:author="Stephen Reynolds, Jr." w:date="2012-11-13T07:32:00Z">
            <w:rPr>
              <w:del w:id="8727" w:author="Stephen Reynolds, Jr." w:date="2012-11-13T07:30:00Z"/>
            </w:rPr>
          </w:rPrChange>
        </w:rPr>
      </w:pPr>
      <w:del w:id="8728" w:author="Stephen Reynolds, Jr." w:date="2012-11-13T07:30:00Z">
        <w:r w:rsidRPr="00920A48" w:rsidDel="00920A48">
          <w:rPr>
            <w:rPrChange w:id="8729" w:author="Stephen Reynolds, Jr." w:date="2012-11-13T07:32:00Z">
              <w:rPr/>
            </w:rPrChange>
          </w:rPr>
          <w:delText>Healing is restorative power.  In the order of every healing, there was a progressive step</w:delText>
        </w:r>
        <w:r w:rsidR="009E34FD" w:rsidRPr="00920A48" w:rsidDel="00920A48">
          <w:rPr>
            <w:rPrChange w:id="8730" w:author="Stephen Reynolds, Jr." w:date="2012-11-13T07:32:00Z">
              <w:rPr/>
            </w:rPrChange>
          </w:rPr>
          <w:delText xml:space="preserve"> and not instantaneous miracles</w:delText>
        </w:r>
      </w:del>
    </w:p>
    <w:p w:rsidR="005320A0" w:rsidRPr="00920A48" w:rsidDel="00920A48" w:rsidRDefault="009E34FD" w:rsidP="00945B73">
      <w:pPr>
        <w:numPr>
          <w:ilvl w:val="0"/>
          <w:numId w:val="18"/>
        </w:numPr>
        <w:rPr>
          <w:del w:id="8731" w:author="Stephen Reynolds, Jr." w:date="2012-11-13T07:30:00Z"/>
          <w:rPrChange w:id="8732" w:author="Stephen Reynolds, Jr." w:date="2012-11-13T07:32:00Z">
            <w:rPr>
              <w:del w:id="8733" w:author="Stephen Reynolds, Jr." w:date="2012-11-13T07:30:00Z"/>
            </w:rPr>
          </w:rPrChange>
        </w:rPr>
      </w:pPr>
      <w:del w:id="8734" w:author="Stephen Reynolds, Jr." w:date="2012-11-13T07:30:00Z">
        <w:r w:rsidRPr="00920A48" w:rsidDel="00920A48">
          <w:rPr>
            <w:rPrChange w:id="8735" w:author="Stephen Reynolds, Jr." w:date="2012-11-13T07:32:00Z">
              <w:rPr/>
            </w:rPrChange>
          </w:rPr>
          <w:delText>.</w:delText>
        </w:r>
        <w:r w:rsidR="005320A0" w:rsidRPr="00920A48" w:rsidDel="00920A48">
          <w:rPr>
            <w:rPrChange w:id="8736" w:author="Stephen Reynolds, Jr." w:date="2012-11-13T07:32:00Z">
              <w:rPr/>
            </w:rPrChange>
          </w:rPr>
          <w:delText>Peter’s mother-in-law, Matt. 8:14,15</w:delText>
        </w:r>
      </w:del>
    </w:p>
    <w:p w:rsidR="005320A0" w:rsidRPr="00920A48" w:rsidDel="00920A48" w:rsidRDefault="005320A0" w:rsidP="00945B73">
      <w:pPr>
        <w:numPr>
          <w:ilvl w:val="0"/>
          <w:numId w:val="18"/>
        </w:numPr>
        <w:rPr>
          <w:del w:id="8737" w:author="Stephen Reynolds, Jr." w:date="2012-11-13T07:30:00Z"/>
          <w:rPrChange w:id="8738" w:author="Stephen Reynolds, Jr." w:date="2012-11-13T07:32:00Z">
            <w:rPr>
              <w:del w:id="8739" w:author="Stephen Reynolds, Jr." w:date="2012-11-13T07:30:00Z"/>
            </w:rPr>
          </w:rPrChange>
        </w:rPr>
      </w:pPr>
      <w:del w:id="8740" w:author="Stephen Reynolds, Jr." w:date="2012-11-13T07:30:00Z">
        <w:r w:rsidRPr="00920A48" w:rsidDel="00920A48">
          <w:rPr>
            <w:rPrChange w:id="8741" w:author="Stephen Reynolds, Jr." w:date="2012-11-13T07:32:00Z">
              <w:rPr/>
            </w:rPrChange>
          </w:rPr>
          <w:delText>Healing of the blind man,  John 9:7</w:delText>
        </w:r>
      </w:del>
    </w:p>
    <w:p w:rsidR="005320A0" w:rsidRPr="00920A48" w:rsidDel="00920A48" w:rsidRDefault="005320A0" w:rsidP="00945B73">
      <w:pPr>
        <w:numPr>
          <w:ilvl w:val="0"/>
          <w:numId w:val="18"/>
        </w:numPr>
        <w:rPr>
          <w:del w:id="8742" w:author="Stephen Reynolds, Jr." w:date="2012-11-13T07:30:00Z"/>
          <w:rPrChange w:id="8743" w:author="Stephen Reynolds, Jr." w:date="2012-11-13T07:32:00Z">
            <w:rPr>
              <w:del w:id="8744" w:author="Stephen Reynolds, Jr." w:date="2012-11-13T07:30:00Z"/>
            </w:rPr>
          </w:rPrChange>
        </w:rPr>
      </w:pPr>
      <w:del w:id="8745" w:author="Stephen Reynolds, Jr." w:date="2012-11-13T07:30:00Z">
        <w:r w:rsidRPr="00920A48" w:rsidDel="00920A48">
          <w:rPr>
            <w:rPrChange w:id="8746" w:author="Stephen Reynolds, Jr." w:date="2012-11-13T07:32:00Z">
              <w:rPr/>
            </w:rPrChange>
          </w:rPr>
          <w:delText>The ten lepers, Luke 17:11-16</w:delText>
        </w:r>
      </w:del>
    </w:p>
    <w:p w:rsidR="005320A0" w:rsidRPr="00920A48" w:rsidDel="00920A48" w:rsidRDefault="005320A0" w:rsidP="005320A0">
      <w:pPr>
        <w:rPr>
          <w:del w:id="8747" w:author="Stephen Reynolds, Jr." w:date="2012-11-13T07:30:00Z"/>
          <w:rPrChange w:id="8748" w:author="Stephen Reynolds, Jr." w:date="2012-11-13T07:32:00Z">
            <w:rPr>
              <w:del w:id="8749" w:author="Stephen Reynolds, Jr." w:date="2012-11-13T07:30:00Z"/>
            </w:rPr>
          </w:rPrChange>
        </w:rPr>
      </w:pPr>
    </w:p>
    <w:p w:rsidR="005320A0" w:rsidRPr="00920A48" w:rsidDel="00920A48" w:rsidRDefault="005320A0" w:rsidP="005320A0">
      <w:pPr>
        <w:ind w:firstLine="720"/>
        <w:rPr>
          <w:del w:id="8750" w:author="Stephen Reynolds, Jr." w:date="2012-11-13T07:30:00Z"/>
          <w:rPrChange w:id="8751" w:author="Stephen Reynolds, Jr." w:date="2012-11-13T07:32:00Z">
            <w:rPr>
              <w:del w:id="8752" w:author="Stephen Reynolds, Jr." w:date="2012-11-13T07:30:00Z"/>
            </w:rPr>
          </w:rPrChange>
        </w:rPr>
      </w:pPr>
      <w:del w:id="8753" w:author="Stephen Reynolds, Jr." w:date="2012-11-13T07:30:00Z">
        <w:r w:rsidRPr="00920A48" w:rsidDel="00920A48">
          <w:rPr>
            <w:rPrChange w:id="8754" w:author="Stephen Reynolds, Jr." w:date="2012-11-13T07:32:00Z">
              <w:rPr/>
            </w:rPrChange>
          </w:rPr>
          <w:delText>B.</w:delText>
        </w:r>
        <w:r w:rsidRPr="00920A48" w:rsidDel="00920A48">
          <w:rPr>
            <w:rPrChange w:id="8755" w:author="Stephen Reynolds, Jr." w:date="2012-11-13T07:32:00Z">
              <w:rPr/>
            </w:rPrChange>
          </w:rPr>
          <w:tab/>
          <w:delText>Note the plural form of this gift. I Cor. 12:9, 28,30</w:delText>
        </w:r>
      </w:del>
    </w:p>
    <w:p w:rsidR="005320A0" w:rsidRPr="00920A48" w:rsidDel="00920A48" w:rsidRDefault="005320A0" w:rsidP="005320A0">
      <w:pPr>
        <w:ind w:firstLine="1440"/>
        <w:rPr>
          <w:del w:id="8756" w:author="Stephen Reynolds, Jr." w:date="2012-11-13T07:30:00Z"/>
          <w:rPrChange w:id="8757" w:author="Stephen Reynolds, Jr." w:date="2012-11-13T07:32:00Z">
            <w:rPr>
              <w:del w:id="8758" w:author="Stephen Reynolds, Jr." w:date="2012-11-13T07:30:00Z"/>
            </w:rPr>
          </w:rPrChange>
        </w:rPr>
      </w:pPr>
      <w:del w:id="8759" w:author="Stephen Reynolds, Jr." w:date="2012-11-13T07:30:00Z">
        <w:r w:rsidRPr="00920A48" w:rsidDel="00920A48">
          <w:rPr>
            <w:rPrChange w:id="8760" w:author="Stephen Reynolds, Jr." w:date="2012-11-13T07:32:00Z">
              <w:rPr/>
            </w:rPrChange>
          </w:rPr>
          <w:delText>1.</w:delText>
        </w:r>
        <w:r w:rsidRPr="00920A48" w:rsidDel="00920A48">
          <w:rPr>
            <w:rPrChange w:id="8761" w:author="Stephen Reynolds, Jr." w:date="2012-11-13T07:32:00Z">
              <w:rPr/>
            </w:rPrChange>
          </w:rPr>
          <w:tab/>
          <w:delText>The gifts of healing.</w:delText>
        </w:r>
      </w:del>
    </w:p>
    <w:p w:rsidR="005320A0" w:rsidRPr="00920A48" w:rsidDel="00920A48" w:rsidRDefault="005320A0" w:rsidP="005320A0">
      <w:pPr>
        <w:ind w:firstLine="1440"/>
        <w:rPr>
          <w:del w:id="8762" w:author="Stephen Reynolds, Jr." w:date="2012-11-13T07:30:00Z"/>
          <w:rPrChange w:id="8763" w:author="Stephen Reynolds, Jr." w:date="2012-11-13T07:32:00Z">
            <w:rPr>
              <w:del w:id="8764" w:author="Stephen Reynolds, Jr." w:date="2012-11-13T07:30:00Z"/>
            </w:rPr>
          </w:rPrChange>
        </w:rPr>
      </w:pPr>
      <w:del w:id="8765" w:author="Stephen Reynolds, Jr." w:date="2012-11-13T07:30:00Z">
        <w:r w:rsidRPr="00920A48" w:rsidDel="00920A48">
          <w:rPr>
            <w:rPrChange w:id="8766" w:author="Stephen Reynolds, Jr." w:date="2012-11-13T07:32:00Z">
              <w:rPr/>
            </w:rPrChange>
          </w:rPr>
          <w:delText>2.</w:delText>
        </w:r>
        <w:r w:rsidRPr="00920A48" w:rsidDel="00920A48">
          <w:rPr>
            <w:rPrChange w:id="8767" w:author="Stephen Reynolds, Jr." w:date="2012-11-13T07:32:00Z">
              <w:rPr/>
            </w:rPrChange>
          </w:rPr>
          <w:tab/>
          <w:delText>There are gifts given for various types of sickness.</w:delText>
        </w:r>
      </w:del>
    </w:p>
    <w:p w:rsidR="005320A0" w:rsidRPr="00920A48" w:rsidDel="00920A48" w:rsidRDefault="005320A0" w:rsidP="005320A0">
      <w:pPr>
        <w:ind w:firstLine="1440"/>
        <w:rPr>
          <w:del w:id="8768" w:author="Stephen Reynolds, Jr." w:date="2012-11-13T07:30:00Z"/>
          <w:rPrChange w:id="8769" w:author="Stephen Reynolds, Jr." w:date="2012-11-13T07:32:00Z">
            <w:rPr>
              <w:del w:id="8770" w:author="Stephen Reynolds, Jr." w:date="2012-11-13T07:30:00Z"/>
            </w:rPr>
          </w:rPrChange>
        </w:rPr>
      </w:pPr>
      <w:del w:id="8771" w:author="Stephen Reynolds, Jr." w:date="2012-11-13T07:30:00Z">
        <w:r w:rsidRPr="00920A48" w:rsidDel="00920A48">
          <w:rPr>
            <w:rPrChange w:id="8772" w:author="Stephen Reynolds, Jr." w:date="2012-11-13T07:32:00Z">
              <w:rPr/>
            </w:rPrChange>
          </w:rPr>
          <w:delText>3.</w:delText>
        </w:r>
        <w:r w:rsidRPr="00920A48" w:rsidDel="00920A48">
          <w:rPr>
            <w:rPrChange w:id="8773" w:author="Stephen Reynolds, Jr." w:date="2012-11-13T07:32:00Z">
              <w:rPr/>
            </w:rPrChange>
          </w:rPr>
          <w:tab/>
          <w:delText>Every type of healing is a gift.</w:delText>
        </w:r>
      </w:del>
    </w:p>
    <w:p w:rsidR="005320A0" w:rsidRPr="00920A48" w:rsidDel="00920A48" w:rsidRDefault="005320A0" w:rsidP="005320A0">
      <w:pPr>
        <w:ind w:firstLine="1440"/>
        <w:rPr>
          <w:del w:id="8774" w:author="Stephen Reynolds, Jr." w:date="2012-11-13T07:30:00Z"/>
          <w:rPrChange w:id="8775" w:author="Stephen Reynolds, Jr." w:date="2012-11-13T07:32:00Z">
            <w:rPr>
              <w:del w:id="8776" w:author="Stephen Reynolds, Jr." w:date="2012-11-13T07:30:00Z"/>
            </w:rPr>
          </w:rPrChange>
        </w:rPr>
      </w:pPr>
    </w:p>
    <w:p w:rsidR="005320A0" w:rsidRPr="00920A48" w:rsidDel="00920A48" w:rsidRDefault="005320A0" w:rsidP="005320A0">
      <w:pPr>
        <w:ind w:firstLine="720"/>
        <w:rPr>
          <w:del w:id="8777" w:author="Stephen Reynolds, Jr." w:date="2012-11-13T07:30:00Z"/>
          <w:rPrChange w:id="8778" w:author="Stephen Reynolds, Jr." w:date="2012-11-13T07:32:00Z">
            <w:rPr>
              <w:del w:id="8779" w:author="Stephen Reynolds, Jr." w:date="2012-11-13T07:30:00Z"/>
            </w:rPr>
          </w:rPrChange>
        </w:rPr>
      </w:pPr>
      <w:del w:id="8780" w:author="Stephen Reynolds, Jr." w:date="2012-11-13T07:30:00Z">
        <w:r w:rsidRPr="00920A48" w:rsidDel="00920A48">
          <w:rPr>
            <w:rPrChange w:id="8781" w:author="Stephen Reynolds, Jr." w:date="2012-11-13T07:32:00Z">
              <w:rPr/>
            </w:rPrChange>
          </w:rPr>
          <w:delText>For example, some are given a gift to heal blind eyes, while others have a gift of healing the deaf.  The word is plural to indicate that there are many gifts of healing.</w:delText>
        </w:r>
      </w:del>
    </w:p>
    <w:p w:rsidR="005320A0" w:rsidRPr="00920A48" w:rsidDel="00920A48" w:rsidRDefault="005320A0" w:rsidP="005320A0">
      <w:pPr>
        <w:rPr>
          <w:del w:id="8782" w:author="Stephen Reynolds, Jr." w:date="2012-11-13T07:30:00Z"/>
          <w:rPrChange w:id="8783" w:author="Stephen Reynolds, Jr." w:date="2012-11-13T07:32:00Z">
            <w:rPr>
              <w:del w:id="8784" w:author="Stephen Reynolds, Jr." w:date="2012-11-13T07:30:00Z"/>
            </w:rPr>
          </w:rPrChange>
        </w:rPr>
      </w:pPr>
      <w:del w:id="8785" w:author="Stephen Reynolds, Jr." w:date="2012-11-13T07:30:00Z">
        <w:r w:rsidRPr="00920A48" w:rsidDel="00920A48">
          <w:rPr>
            <w:rPrChange w:id="8786" w:author="Stephen Reynolds, Jr." w:date="2012-11-13T07:32:00Z">
              <w:rPr/>
            </w:rPrChange>
          </w:rPr>
          <w:delText>There are gifts for every sickness such as cancer, TB, and so forth.</w:delText>
        </w:r>
      </w:del>
    </w:p>
    <w:p w:rsidR="005320A0" w:rsidRPr="00920A48" w:rsidDel="00920A48" w:rsidRDefault="005320A0" w:rsidP="005320A0">
      <w:pPr>
        <w:rPr>
          <w:del w:id="8787" w:author="Stephen Reynolds, Jr." w:date="2012-11-13T07:30:00Z"/>
          <w:rPrChange w:id="8788" w:author="Stephen Reynolds, Jr." w:date="2012-11-13T07:32:00Z">
            <w:rPr>
              <w:del w:id="8789" w:author="Stephen Reynolds, Jr." w:date="2012-11-13T07:30:00Z"/>
            </w:rPr>
          </w:rPrChange>
        </w:rPr>
      </w:pPr>
    </w:p>
    <w:p w:rsidR="005320A0" w:rsidRPr="00920A48" w:rsidDel="00920A48" w:rsidRDefault="005320A0" w:rsidP="009E34FD">
      <w:pPr>
        <w:rPr>
          <w:del w:id="8790" w:author="Stephen Reynolds, Jr." w:date="2012-11-13T07:30:00Z"/>
          <w:rPrChange w:id="8791" w:author="Stephen Reynolds, Jr." w:date="2012-11-13T07:32:00Z">
            <w:rPr>
              <w:del w:id="8792" w:author="Stephen Reynolds, Jr." w:date="2012-11-13T07:30:00Z"/>
            </w:rPr>
          </w:rPrChange>
        </w:rPr>
      </w:pPr>
      <w:del w:id="8793" w:author="Stephen Reynolds, Jr." w:date="2012-11-13T07:30:00Z">
        <w:r w:rsidRPr="00920A48" w:rsidDel="00920A48">
          <w:rPr>
            <w:rPrChange w:id="8794" w:author="Stephen Reynolds, Jr." w:date="2012-11-13T07:32:00Z">
              <w:rPr/>
            </w:rPrChange>
          </w:rPr>
          <w:delText xml:space="preserve"> C.</w:delText>
        </w:r>
        <w:r w:rsidRPr="00920A48" w:rsidDel="00920A48">
          <w:rPr>
            <w:rPrChange w:id="8795" w:author="Stephen Reynolds, Jr." w:date="2012-11-13T07:32:00Z">
              <w:rPr/>
            </w:rPrChange>
          </w:rPr>
          <w:tab/>
          <w:delText>The gifts of healing will bring glory to God.</w:delText>
        </w:r>
      </w:del>
    </w:p>
    <w:p w:rsidR="005320A0" w:rsidRPr="00920A48" w:rsidDel="00920A48" w:rsidRDefault="005320A0" w:rsidP="005320A0">
      <w:pPr>
        <w:ind w:firstLine="720"/>
        <w:rPr>
          <w:del w:id="8796" w:author="Stephen Reynolds, Jr." w:date="2012-11-13T07:30:00Z"/>
          <w:rPrChange w:id="8797" w:author="Stephen Reynolds, Jr." w:date="2012-11-13T07:32:00Z">
            <w:rPr>
              <w:del w:id="8798" w:author="Stephen Reynolds, Jr." w:date="2012-11-13T07:30:00Z"/>
            </w:rPr>
          </w:rPrChange>
        </w:rPr>
      </w:pPr>
    </w:p>
    <w:p w:rsidR="005320A0" w:rsidRPr="00920A48" w:rsidDel="00920A48" w:rsidRDefault="005320A0" w:rsidP="005320A0">
      <w:pPr>
        <w:ind w:firstLine="1440"/>
        <w:rPr>
          <w:del w:id="8799" w:author="Stephen Reynolds, Jr." w:date="2012-11-13T07:30:00Z"/>
          <w:rPrChange w:id="8800" w:author="Stephen Reynolds, Jr." w:date="2012-11-13T07:32:00Z">
            <w:rPr>
              <w:del w:id="8801" w:author="Stephen Reynolds, Jr." w:date="2012-11-13T07:30:00Z"/>
            </w:rPr>
          </w:rPrChange>
        </w:rPr>
      </w:pPr>
      <w:del w:id="8802" w:author="Stephen Reynolds, Jr." w:date="2012-11-13T07:30:00Z">
        <w:r w:rsidRPr="00920A48" w:rsidDel="00920A48">
          <w:rPr>
            <w:rPrChange w:id="8803" w:author="Stephen Reynolds, Jr." w:date="2012-11-13T07:32:00Z">
              <w:rPr/>
            </w:rPrChange>
          </w:rPr>
          <w:delText>1.</w:delText>
        </w:r>
        <w:r w:rsidRPr="00920A48" w:rsidDel="00920A48">
          <w:rPr>
            <w:rPrChange w:id="8804" w:author="Stephen Reynolds, Jr." w:date="2012-11-13T07:32:00Z">
              <w:rPr/>
            </w:rPrChange>
          </w:rPr>
          <w:tab/>
          <w:delText>God will never give glory to a man.</w:delText>
        </w:r>
      </w:del>
    </w:p>
    <w:p w:rsidR="005320A0" w:rsidRPr="00920A48" w:rsidDel="00920A48" w:rsidRDefault="005320A0" w:rsidP="005320A0">
      <w:pPr>
        <w:ind w:firstLine="1440"/>
        <w:rPr>
          <w:del w:id="8805" w:author="Stephen Reynolds, Jr." w:date="2012-11-13T07:30:00Z"/>
          <w:rPrChange w:id="8806" w:author="Stephen Reynolds, Jr." w:date="2012-11-13T07:32:00Z">
            <w:rPr>
              <w:del w:id="8807" w:author="Stephen Reynolds, Jr." w:date="2012-11-13T07:30:00Z"/>
            </w:rPr>
          </w:rPrChange>
        </w:rPr>
      </w:pPr>
    </w:p>
    <w:p w:rsidR="005320A0" w:rsidRPr="00920A48" w:rsidDel="00920A48" w:rsidRDefault="005320A0" w:rsidP="005320A0">
      <w:pPr>
        <w:ind w:left="2160" w:hanging="720"/>
        <w:rPr>
          <w:del w:id="8808" w:author="Stephen Reynolds, Jr." w:date="2012-11-13T07:30:00Z"/>
          <w:rPrChange w:id="8809" w:author="Stephen Reynolds, Jr." w:date="2012-11-13T07:32:00Z">
            <w:rPr>
              <w:del w:id="8810" w:author="Stephen Reynolds, Jr." w:date="2012-11-13T07:30:00Z"/>
            </w:rPr>
          </w:rPrChange>
        </w:rPr>
      </w:pPr>
      <w:del w:id="8811" w:author="Stephen Reynolds, Jr." w:date="2012-11-13T07:30:00Z">
        <w:r w:rsidRPr="00920A48" w:rsidDel="00920A48">
          <w:rPr>
            <w:rPrChange w:id="8812" w:author="Stephen Reynolds, Jr." w:date="2012-11-13T07:32:00Z">
              <w:rPr/>
            </w:rPrChange>
          </w:rPr>
          <w:delText>2.</w:delText>
        </w:r>
        <w:r w:rsidRPr="00920A48" w:rsidDel="00920A48">
          <w:rPr>
            <w:rPrChange w:id="8813" w:author="Stephen Reynolds, Jr." w:date="2012-11-13T07:32:00Z">
              <w:rPr/>
            </w:rPrChange>
          </w:rPr>
          <w:tab/>
          <w:delText>Whenever you see man being exalted, you have to understand, God is not in it.</w:delText>
        </w:r>
      </w:del>
    </w:p>
    <w:p w:rsidR="005320A0" w:rsidRPr="00920A48" w:rsidDel="00920A48" w:rsidRDefault="005320A0" w:rsidP="005320A0">
      <w:pPr>
        <w:ind w:left="2160" w:hanging="720"/>
        <w:rPr>
          <w:del w:id="8814" w:author="Stephen Reynolds, Jr." w:date="2012-11-13T07:30:00Z"/>
          <w:rPrChange w:id="8815" w:author="Stephen Reynolds, Jr." w:date="2012-11-13T07:32:00Z">
            <w:rPr>
              <w:del w:id="8816" w:author="Stephen Reynolds, Jr." w:date="2012-11-13T07:30:00Z"/>
            </w:rPr>
          </w:rPrChange>
        </w:rPr>
      </w:pPr>
    </w:p>
    <w:p w:rsidR="005320A0" w:rsidRPr="00920A48" w:rsidDel="00920A48" w:rsidRDefault="005320A0" w:rsidP="005320A0">
      <w:pPr>
        <w:ind w:left="180" w:firstLine="1260"/>
        <w:rPr>
          <w:del w:id="8817" w:author="Stephen Reynolds, Jr." w:date="2012-11-13T07:30:00Z"/>
          <w:rPrChange w:id="8818" w:author="Stephen Reynolds, Jr." w:date="2012-11-13T07:32:00Z">
            <w:rPr>
              <w:del w:id="8819" w:author="Stephen Reynolds, Jr." w:date="2012-11-13T07:30:00Z"/>
            </w:rPr>
          </w:rPrChange>
        </w:rPr>
      </w:pPr>
      <w:del w:id="8820" w:author="Stephen Reynolds, Jr." w:date="2012-11-13T07:30:00Z">
        <w:r w:rsidRPr="00920A48" w:rsidDel="00920A48">
          <w:rPr>
            <w:rPrChange w:id="8821" w:author="Stephen Reynolds, Jr." w:date="2012-11-13T07:32:00Z">
              <w:rPr/>
            </w:rPrChange>
          </w:rPr>
          <w:delText>3.</w:delText>
        </w:r>
        <w:r w:rsidRPr="00920A48" w:rsidDel="00920A48">
          <w:rPr>
            <w:rPrChange w:id="8822" w:author="Stephen Reynolds, Jr." w:date="2012-11-13T07:32:00Z">
              <w:rPr/>
            </w:rPrChange>
          </w:rPr>
          <w:tab/>
          <w:delText xml:space="preserve"> All is done for the glory of God. – Lk. 13:17 </w:delText>
        </w:r>
      </w:del>
    </w:p>
    <w:p w:rsidR="005320A0" w:rsidRPr="00920A48" w:rsidDel="00920A48" w:rsidRDefault="005320A0" w:rsidP="005320A0">
      <w:pPr>
        <w:rPr>
          <w:del w:id="8823" w:author="Stephen Reynolds, Jr." w:date="2012-11-13T07:30:00Z"/>
          <w:rPrChange w:id="8824" w:author="Stephen Reynolds, Jr." w:date="2012-11-13T07:32:00Z">
            <w:rPr>
              <w:del w:id="8825" w:author="Stephen Reynolds, Jr." w:date="2012-11-13T07:30:00Z"/>
            </w:rPr>
          </w:rPrChange>
        </w:rPr>
      </w:pPr>
    </w:p>
    <w:p w:rsidR="005320A0" w:rsidRPr="00920A48" w:rsidDel="00920A48" w:rsidRDefault="005320A0" w:rsidP="005320A0">
      <w:pPr>
        <w:ind w:left="180" w:firstLine="540"/>
        <w:rPr>
          <w:del w:id="8826" w:author="Stephen Reynolds, Jr." w:date="2012-11-13T07:30:00Z"/>
          <w:rPrChange w:id="8827" w:author="Stephen Reynolds, Jr." w:date="2012-11-13T07:32:00Z">
            <w:rPr>
              <w:del w:id="8828" w:author="Stephen Reynolds, Jr." w:date="2012-11-13T07:30:00Z"/>
            </w:rPr>
          </w:rPrChange>
        </w:rPr>
      </w:pPr>
      <w:del w:id="8829" w:author="Stephen Reynolds, Jr." w:date="2012-11-13T07:30:00Z">
        <w:r w:rsidRPr="00920A48" w:rsidDel="00920A48">
          <w:rPr>
            <w:rPrChange w:id="8830" w:author="Stephen Reynolds, Jr." w:date="2012-11-13T07:32:00Z">
              <w:rPr/>
            </w:rPrChange>
          </w:rPr>
          <w:delText>D.</w:delText>
        </w:r>
        <w:r w:rsidRPr="00920A48" w:rsidDel="00920A48">
          <w:rPr>
            <w:rPrChange w:id="8831" w:author="Stephen Reynolds, Jr." w:date="2012-11-13T07:32:00Z">
              <w:rPr/>
            </w:rPrChange>
          </w:rPr>
          <w:tab/>
          <w:delText>To drive out disease and sickness.</w:delText>
        </w:r>
      </w:del>
    </w:p>
    <w:p w:rsidR="005320A0" w:rsidRPr="00920A48" w:rsidDel="00920A48" w:rsidRDefault="005320A0" w:rsidP="005320A0">
      <w:pPr>
        <w:ind w:left="180" w:firstLine="540"/>
        <w:rPr>
          <w:del w:id="8832" w:author="Stephen Reynolds, Jr." w:date="2012-11-13T07:30:00Z"/>
          <w:rPrChange w:id="8833" w:author="Stephen Reynolds, Jr." w:date="2012-11-13T07:32:00Z">
            <w:rPr>
              <w:del w:id="8834" w:author="Stephen Reynolds, Jr." w:date="2012-11-13T07:30:00Z"/>
            </w:rPr>
          </w:rPrChange>
        </w:rPr>
      </w:pPr>
    </w:p>
    <w:p w:rsidR="005320A0" w:rsidRPr="00920A48" w:rsidDel="00920A48" w:rsidRDefault="005320A0" w:rsidP="005320A0">
      <w:pPr>
        <w:ind w:left="180" w:firstLine="540"/>
        <w:rPr>
          <w:del w:id="8835" w:author="Stephen Reynolds, Jr." w:date="2012-11-13T07:30:00Z"/>
          <w:rPrChange w:id="8836" w:author="Stephen Reynolds, Jr." w:date="2012-11-13T07:32:00Z">
            <w:rPr>
              <w:del w:id="8837" w:author="Stephen Reynolds, Jr." w:date="2012-11-13T07:30:00Z"/>
            </w:rPr>
          </w:rPrChange>
        </w:rPr>
      </w:pPr>
      <w:del w:id="8838" w:author="Stephen Reynolds, Jr." w:date="2012-11-13T07:30:00Z">
        <w:r w:rsidRPr="00920A48" w:rsidDel="00920A48">
          <w:rPr>
            <w:rPrChange w:id="8839" w:author="Stephen Reynolds, Jr." w:date="2012-11-13T07:32:00Z">
              <w:rPr/>
            </w:rPrChange>
          </w:rPr>
          <w:tab/>
          <w:delText>1.</w:delText>
        </w:r>
        <w:r w:rsidRPr="00920A48" w:rsidDel="00920A48">
          <w:rPr>
            <w:rPrChange w:id="8840" w:author="Stephen Reynolds, Jr." w:date="2012-11-13T07:32:00Z">
              <w:rPr/>
            </w:rPrChange>
          </w:rPr>
          <w:tab/>
          <w:delText>Some sickness is caused by spirits.</w:delText>
        </w:r>
      </w:del>
    </w:p>
    <w:p w:rsidR="005320A0" w:rsidRPr="00920A48" w:rsidDel="00920A48" w:rsidRDefault="005320A0" w:rsidP="005320A0">
      <w:pPr>
        <w:ind w:left="180" w:firstLine="540"/>
        <w:rPr>
          <w:del w:id="8841" w:author="Stephen Reynolds, Jr." w:date="2012-11-13T07:30:00Z"/>
          <w:rPrChange w:id="8842" w:author="Stephen Reynolds, Jr." w:date="2012-11-13T07:32:00Z">
            <w:rPr>
              <w:del w:id="8843" w:author="Stephen Reynolds, Jr." w:date="2012-11-13T07:30:00Z"/>
            </w:rPr>
          </w:rPrChange>
        </w:rPr>
      </w:pPr>
      <w:del w:id="8844" w:author="Stephen Reynolds, Jr." w:date="2012-11-13T07:30:00Z">
        <w:r w:rsidRPr="00920A48" w:rsidDel="00920A48">
          <w:rPr>
            <w:rPrChange w:id="8845" w:author="Stephen Reynolds, Jr." w:date="2012-11-13T07:32:00Z">
              <w:rPr/>
            </w:rPrChange>
          </w:rPr>
          <w:delText>Jesus cast out a deaf and dumb spirit out of a boy – Mk 9:25  The spirit was the root of the sickness.  Some sickness is caused by demon power.  When the spirit of sickness is driven out in Jesus’ name the sickness leaves as well.</w:delText>
        </w:r>
      </w:del>
    </w:p>
    <w:p w:rsidR="005320A0" w:rsidRPr="00920A48" w:rsidDel="00920A48" w:rsidRDefault="005320A0" w:rsidP="005320A0">
      <w:pPr>
        <w:ind w:left="180" w:firstLine="540"/>
        <w:rPr>
          <w:del w:id="8846" w:author="Stephen Reynolds, Jr." w:date="2012-11-13T07:30:00Z"/>
          <w:rPrChange w:id="8847" w:author="Stephen Reynolds, Jr." w:date="2012-11-13T07:32:00Z">
            <w:rPr>
              <w:del w:id="8848" w:author="Stephen Reynolds, Jr." w:date="2012-11-13T07:30:00Z"/>
            </w:rPr>
          </w:rPrChange>
        </w:rPr>
      </w:pPr>
    </w:p>
    <w:p w:rsidR="005320A0" w:rsidRPr="00920A48" w:rsidDel="00920A48" w:rsidRDefault="005320A0" w:rsidP="005320A0">
      <w:pPr>
        <w:ind w:left="180" w:firstLine="540"/>
        <w:rPr>
          <w:del w:id="8849" w:author="Stephen Reynolds, Jr." w:date="2012-11-13T07:30:00Z"/>
          <w:rPrChange w:id="8850" w:author="Stephen Reynolds, Jr." w:date="2012-11-13T07:32:00Z">
            <w:rPr>
              <w:del w:id="8851" w:author="Stephen Reynolds, Jr." w:date="2012-11-13T07:30:00Z"/>
            </w:rPr>
          </w:rPrChange>
        </w:rPr>
      </w:pPr>
      <w:del w:id="8852" w:author="Stephen Reynolds, Jr." w:date="2012-11-13T07:30:00Z">
        <w:r w:rsidRPr="00920A48" w:rsidDel="00920A48">
          <w:rPr>
            <w:rPrChange w:id="8853" w:author="Stephen Reynolds, Jr." w:date="2012-11-13T07:32:00Z">
              <w:rPr/>
            </w:rPrChange>
          </w:rPr>
          <w:tab/>
          <w:delText>2.</w:delText>
        </w:r>
        <w:r w:rsidRPr="00920A48" w:rsidDel="00920A48">
          <w:rPr>
            <w:rPrChange w:id="8854" w:author="Stephen Reynolds, Jr." w:date="2012-11-13T07:32:00Z">
              <w:rPr/>
            </w:rPrChange>
          </w:rPr>
          <w:tab/>
          <w:delText>Jesus rebuked the fever of Peter’s mother in law. – Lk. 4:39</w:delText>
        </w:r>
      </w:del>
    </w:p>
    <w:p w:rsidR="005320A0" w:rsidRPr="00920A48" w:rsidDel="00920A48" w:rsidRDefault="005320A0" w:rsidP="005320A0">
      <w:pPr>
        <w:ind w:left="180" w:firstLine="540"/>
        <w:rPr>
          <w:del w:id="8855" w:author="Stephen Reynolds, Jr." w:date="2012-11-13T07:30:00Z"/>
          <w:rPrChange w:id="8856" w:author="Stephen Reynolds, Jr." w:date="2012-11-13T07:32:00Z">
            <w:rPr>
              <w:del w:id="8857" w:author="Stephen Reynolds, Jr." w:date="2012-11-13T07:30:00Z"/>
            </w:rPr>
          </w:rPrChange>
        </w:rPr>
      </w:pPr>
    </w:p>
    <w:p w:rsidR="005320A0" w:rsidRPr="00920A48" w:rsidDel="00920A48" w:rsidRDefault="005320A0" w:rsidP="005320A0">
      <w:pPr>
        <w:ind w:firstLine="1440"/>
        <w:rPr>
          <w:del w:id="8858" w:author="Stephen Reynolds, Jr." w:date="2012-11-13T07:30:00Z"/>
          <w:rPrChange w:id="8859" w:author="Stephen Reynolds, Jr." w:date="2012-11-13T07:32:00Z">
            <w:rPr>
              <w:del w:id="8860" w:author="Stephen Reynolds, Jr." w:date="2012-11-13T07:30:00Z"/>
            </w:rPr>
          </w:rPrChange>
        </w:rPr>
      </w:pPr>
      <w:del w:id="8861" w:author="Stephen Reynolds, Jr." w:date="2012-11-13T07:30:00Z">
        <w:r w:rsidRPr="00920A48" w:rsidDel="00920A48">
          <w:rPr>
            <w:rPrChange w:id="8862" w:author="Stephen Reynolds, Jr." w:date="2012-11-13T07:32:00Z">
              <w:rPr/>
            </w:rPrChange>
          </w:rPr>
          <w:delText>3.</w:delText>
        </w:r>
        <w:r w:rsidRPr="00920A48" w:rsidDel="00920A48">
          <w:rPr>
            <w:rPrChange w:id="8863" w:author="Stephen Reynolds, Jr." w:date="2012-11-13T07:32:00Z">
              <w:rPr/>
            </w:rPrChange>
          </w:rPr>
          <w:tab/>
          <w:delText>Diseases are living organisms that attack the body.</w:delText>
        </w:r>
      </w:del>
    </w:p>
    <w:p w:rsidR="005320A0" w:rsidRPr="00920A48" w:rsidDel="00920A48" w:rsidRDefault="005320A0" w:rsidP="005320A0">
      <w:pPr>
        <w:ind w:firstLine="1440"/>
        <w:rPr>
          <w:del w:id="8864" w:author="Stephen Reynolds, Jr." w:date="2012-11-13T07:30:00Z"/>
          <w:rPrChange w:id="8865" w:author="Stephen Reynolds, Jr." w:date="2012-11-13T07:32:00Z">
            <w:rPr>
              <w:del w:id="8866" w:author="Stephen Reynolds, Jr." w:date="2012-11-13T07:30:00Z"/>
            </w:rPr>
          </w:rPrChange>
        </w:rPr>
      </w:pPr>
    </w:p>
    <w:p w:rsidR="005320A0" w:rsidRPr="00920A48" w:rsidDel="00920A48" w:rsidRDefault="005320A0" w:rsidP="005320A0">
      <w:pPr>
        <w:ind w:firstLine="1440"/>
        <w:rPr>
          <w:del w:id="8867" w:author="Stephen Reynolds, Jr." w:date="2012-11-13T07:30:00Z"/>
          <w:rPrChange w:id="8868" w:author="Stephen Reynolds, Jr." w:date="2012-11-13T07:32:00Z">
            <w:rPr>
              <w:del w:id="8869" w:author="Stephen Reynolds, Jr." w:date="2012-11-13T07:30:00Z"/>
            </w:rPr>
          </w:rPrChange>
        </w:rPr>
      </w:pPr>
      <w:del w:id="8870" w:author="Stephen Reynolds, Jr." w:date="2012-11-13T07:30:00Z">
        <w:r w:rsidRPr="00920A48" w:rsidDel="00920A48">
          <w:rPr>
            <w:rPrChange w:id="8871" w:author="Stephen Reynolds, Jr." w:date="2012-11-13T07:32:00Z">
              <w:rPr/>
            </w:rPrChange>
          </w:rPr>
          <w:delText xml:space="preserve">A healing occurs when the disease dies and stops attacking the body.   If the disease has damaged the body, the person may need a creative miracle to restore what has been damaged by the sickness. </w:delText>
        </w:r>
      </w:del>
    </w:p>
    <w:p w:rsidR="005320A0" w:rsidRPr="00920A48" w:rsidDel="00920A48" w:rsidRDefault="005320A0" w:rsidP="005320A0">
      <w:pPr>
        <w:ind w:firstLine="1440"/>
        <w:rPr>
          <w:del w:id="8872" w:author="Stephen Reynolds, Jr." w:date="2012-11-13T07:30:00Z"/>
          <w:rPrChange w:id="8873" w:author="Stephen Reynolds, Jr." w:date="2012-11-13T07:32:00Z">
            <w:rPr>
              <w:del w:id="8874" w:author="Stephen Reynolds, Jr." w:date="2012-11-13T07:30:00Z"/>
            </w:rPr>
          </w:rPrChange>
        </w:rPr>
      </w:pPr>
    </w:p>
    <w:p w:rsidR="005320A0" w:rsidRPr="00920A48" w:rsidDel="00920A48" w:rsidRDefault="005320A0" w:rsidP="009E34FD">
      <w:pPr>
        <w:pStyle w:val="Heading2"/>
        <w:numPr>
          <w:ilvl w:val="0"/>
          <w:numId w:val="0"/>
        </w:numPr>
        <w:rPr>
          <w:del w:id="8875" w:author="Stephen Reynolds, Jr." w:date="2012-11-13T07:30:00Z"/>
          <w:b/>
          <w:rPrChange w:id="8876" w:author="Stephen Reynolds, Jr." w:date="2012-11-13T07:32:00Z">
            <w:rPr>
              <w:del w:id="8877" w:author="Stephen Reynolds, Jr." w:date="2012-11-13T07:30:00Z"/>
              <w:b/>
            </w:rPr>
          </w:rPrChange>
        </w:rPr>
      </w:pPr>
      <w:bookmarkStart w:id="8878" w:name="_Toc211921423"/>
      <w:bookmarkStart w:id="8879" w:name="_Toc211921561"/>
      <w:del w:id="8880" w:author="Stephen Reynolds, Jr." w:date="2012-11-13T07:30:00Z">
        <w:r w:rsidRPr="00920A48" w:rsidDel="00920A48">
          <w:rPr>
            <w:b/>
            <w:rPrChange w:id="8881" w:author="Stephen Reynolds, Jr." w:date="2012-11-13T07:32:00Z">
              <w:rPr>
                <w:b/>
              </w:rPr>
            </w:rPrChange>
          </w:rPr>
          <w:delText>III.</w:delText>
        </w:r>
        <w:r w:rsidRPr="00920A48" w:rsidDel="00920A48">
          <w:rPr>
            <w:b/>
            <w:rPrChange w:id="8882" w:author="Stephen Reynolds, Jr." w:date="2012-11-13T07:32:00Z">
              <w:rPr>
                <w:b/>
              </w:rPr>
            </w:rPrChange>
          </w:rPr>
          <w:tab/>
          <w:delText>What the Gifts of Healing are Not</w:delText>
        </w:r>
        <w:bookmarkEnd w:id="8878"/>
        <w:bookmarkEnd w:id="8879"/>
      </w:del>
    </w:p>
    <w:p w:rsidR="005320A0" w:rsidRPr="00920A48" w:rsidDel="00920A48" w:rsidRDefault="005320A0" w:rsidP="005320A0">
      <w:pPr>
        <w:rPr>
          <w:del w:id="8883" w:author="Stephen Reynolds, Jr." w:date="2012-11-13T07:30:00Z"/>
          <w:b/>
          <w:rPrChange w:id="8884" w:author="Stephen Reynolds, Jr." w:date="2012-11-13T07:32:00Z">
            <w:rPr>
              <w:del w:id="8885" w:author="Stephen Reynolds, Jr." w:date="2012-11-13T07:30:00Z"/>
              <w:b/>
            </w:rPr>
          </w:rPrChange>
        </w:rPr>
      </w:pPr>
    </w:p>
    <w:p w:rsidR="005320A0" w:rsidRPr="00920A48" w:rsidDel="00920A48" w:rsidRDefault="005320A0" w:rsidP="00945B73">
      <w:pPr>
        <w:numPr>
          <w:ilvl w:val="0"/>
          <w:numId w:val="19"/>
        </w:numPr>
        <w:rPr>
          <w:del w:id="8886" w:author="Stephen Reynolds, Jr." w:date="2012-11-13T07:30:00Z"/>
          <w:rPrChange w:id="8887" w:author="Stephen Reynolds, Jr." w:date="2012-11-13T07:32:00Z">
            <w:rPr>
              <w:del w:id="8888" w:author="Stephen Reynolds, Jr." w:date="2012-11-13T07:30:00Z"/>
            </w:rPr>
          </w:rPrChange>
        </w:rPr>
      </w:pPr>
      <w:del w:id="8889" w:author="Stephen Reynolds, Jr." w:date="2012-11-13T07:30:00Z">
        <w:r w:rsidRPr="00920A48" w:rsidDel="00920A48">
          <w:rPr>
            <w:rPrChange w:id="8890" w:author="Stephen Reynolds, Jr." w:date="2012-11-13T07:32:00Z">
              <w:rPr/>
            </w:rPrChange>
          </w:rPr>
          <w:delText xml:space="preserve">Healing is not creative power.  </w:delText>
        </w:r>
      </w:del>
    </w:p>
    <w:p w:rsidR="005320A0" w:rsidRPr="00920A48" w:rsidDel="00920A48" w:rsidRDefault="005320A0" w:rsidP="005320A0">
      <w:pPr>
        <w:ind w:left="1434"/>
        <w:rPr>
          <w:del w:id="8891" w:author="Stephen Reynolds, Jr." w:date="2012-11-13T07:30:00Z"/>
          <w:rPrChange w:id="8892" w:author="Stephen Reynolds, Jr." w:date="2012-11-13T07:32:00Z">
            <w:rPr>
              <w:del w:id="8893" w:author="Stephen Reynolds, Jr." w:date="2012-11-13T07:30:00Z"/>
            </w:rPr>
          </w:rPrChange>
        </w:rPr>
      </w:pPr>
    </w:p>
    <w:p w:rsidR="005320A0" w:rsidRPr="00920A48" w:rsidDel="00920A48" w:rsidRDefault="005320A0" w:rsidP="005320A0">
      <w:pPr>
        <w:ind w:left="1434"/>
        <w:rPr>
          <w:del w:id="8894" w:author="Stephen Reynolds, Jr." w:date="2012-11-13T07:30:00Z"/>
          <w:rPrChange w:id="8895" w:author="Stephen Reynolds, Jr." w:date="2012-11-13T07:32:00Z">
            <w:rPr>
              <w:del w:id="8896" w:author="Stephen Reynolds, Jr." w:date="2012-11-13T07:30:00Z"/>
            </w:rPr>
          </w:rPrChange>
        </w:rPr>
      </w:pPr>
      <w:del w:id="8897" w:author="Stephen Reynolds, Jr." w:date="2012-11-13T07:30:00Z">
        <w:r w:rsidRPr="00920A48" w:rsidDel="00920A48">
          <w:rPr>
            <w:rPrChange w:id="8898" w:author="Stephen Reynolds, Jr." w:date="2012-11-13T07:32:00Z">
              <w:rPr/>
            </w:rPrChange>
          </w:rPr>
          <w:delText>1.</w:delText>
        </w:r>
        <w:r w:rsidRPr="00920A48" w:rsidDel="00920A48">
          <w:rPr>
            <w:rPrChange w:id="8899" w:author="Stephen Reynolds, Jr." w:date="2012-11-13T07:32:00Z">
              <w:rPr/>
            </w:rPrChange>
          </w:rPr>
          <w:tab/>
          <w:delText>This is out of the realm of healing and into miracles.</w:delText>
        </w:r>
      </w:del>
    </w:p>
    <w:p w:rsidR="005320A0" w:rsidRPr="00920A48" w:rsidDel="00920A48" w:rsidRDefault="005320A0" w:rsidP="005320A0">
      <w:pPr>
        <w:ind w:left="1434"/>
        <w:rPr>
          <w:del w:id="8900" w:author="Stephen Reynolds, Jr." w:date="2012-11-13T07:30:00Z"/>
          <w:rPrChange w:id="8901" w:author="Stephen Reynolds, Jr." w:date="2012-11-13T07:32:00Z">
            <w:rPr>
              <w:del w:id="8902" w:author="Stephen Reynolds, Jr." w:date="2012-11-13T07:30:00Z"/>
            </w:rPr>
          </w:rPrChange>
        </w:rPr>
      </w:pPr>
    </w:p>
    <w:p w:rsidR="005320A0" w:rsidRPr="00920A48" w:rsidDel="00920A48" w:rsidRDefault="005320A0" w:rsidP="005320A0">
      <w:pPr>
        <w:ind w:left="720"/>
        <w:rPr>
          <w:del w:id="8903" w:author="Stephen Reynolds, Jr." w:date="2012-11-13T07:30:00Z"/>
          <w:rPrChange w:id="8904" w:author="Stephen Reynolds, Jr." w:date="2012-11-13T07:32:00Z">
            <w:rPr>
              <w:del w:id="8905" w:author="Stephen Reynolds, Jr." w:date="2012-11-13T07:30:00Z"/>
            </w:rPr>
          </w:rPrChange>
        </w:rPr>
      </w:pPr>
      <w:del w:id="8906" w:author="Stephen Reynolds, Jr." w:date="2012-11-13T07:30:00Z">
        <w:r w:rsidRPr="00920A48" w:rsidDel="00920A48">
          <w:rPr>
            <w:rPrChange w:id="8907" w:author="Stephen Reynolds, Jr." w:date="2012-11-13T07:32:00Z">
              <w:rPr/>
            </w:rPrChange>
          </w:rPr>
          <w:delText>For example, if any eye is missing it will take creative power to restore the eye.  This is not too hard for the God who made man from dust.  But this does go into the realm of miracles and not healing, which we will discuss further under working of miracles.</w:delText>
        </w:r>
      </w:del>
    </w:p>
    <w:p w:rsidR="005320A0" w:rsidRPr="00920A48" w:rsidDel="00920A48" w:rsidRDefault="005320A0" w:rsidP="005320A0">
      <w:pPr>
        <w:ind w:left="720"/>
        <w:rPr>
          <w:del w:id="8908" w:author="Stephen Reynolds, Jr." w:date="2012-11-13T07:30:00Z"/>
          <w:rPrChange w:id="8909" w:author="Stephen Reynolds, Jr." w:date="2012-11-13T07:32:00Z">
            <w:rPr>
              <w:del w:id="8910" w:author="Stephen Reynolds, Jr." w:date="2012-11-13T07:30:00Z"/>
            </w:rPr>
          </w:rPrChange>
        </w:rPr>
      </w:pPr>
      <w:del w:id="8911" w:author="Stephen Reynolds, Jr." w:date="2012-11-13T07:30:00Z">
        <w:r w:rsidRPr="00920A48" w:rsidDel="00920A48">
          <w:rPr>
            <w:rPrChange w:id="8912" w:author="Stephen Reynolds, Jr." w:date="2012-11-13T07:32:00Z">
              <w:rPr/>
            </w:rPrChange>
          </w:rPr>
          <w:delText xml:space="preserve">  </w:delText>
        </w:r>
      </w:del>
    </w:p>
    <w:p w:rsidR="005320A0" w:rsidRPr="00920A48" w:rsidDel="00920A48" w:rsidRDefault="005320A0" w:rsidP="005320A0">
      <w:pPr>
        <w:ind w:left="180" w:firstLine="540"/>
        <w:rPr>
          <w:del w:id="8913" w:author="Stephen Reynolds, Jr." w:date="2012-11-13T07:30:00Z"/>
          <w:rPrChange w:id="8914" w:author="Stephen Reynolds, Jr." w:date="2012-11-13T07:32:00Z">
            <w:rPr>
              <w:del w:id="8915" w:author="Stephen Reynolds, Jr." w:date="2012-11-13T07:30:00Z"/>
            </w:rPr>
          </w:rPrChange>
        </w:rPr>
      </w:pPr>
      <w:del w:id="8916" w:author="Stephen Reynolds, Jr." w:date="2012-11-13T07:30:00Z">
        <w:r w:rsidRPr="00920A48" w:rsidDel="00920A48">
          <w:rPr>
            <w:rPrChange w:id="8917" w:author="Stephen Reynolds, Jr." w:date="2012-11-13T07:32:00Z">
              <w:rPr/>
            </w:rPrChange>
          </w:rPr>
          <w:delText>B.</w:delText>
        </w:r>
        <w:r w:rsidRPr="00920A48" w:rsidDel="00920A48">
          <w:rPr>
            <w:rPrChange w:id="8918" w:author="Stephen Reynolds, Jr." w:date="2012-11-13T07:32:00Z">
              <w:rPr/>
            </w:rPrChange>
          </w:rPr>
          <w:tab/>
          <w:delText>A healing is not the same as a miracle.</w:delText>
        </w:r>
        <w:r w:rsidRPr="00920A48" w:rsidDel="00920A48">
          <w:rPr>
            <w:rPrChange w:id="8919" w:author="Stephen Reynolds, Jr." w:date="2012-11-13T07:32:00Z">
              <w:rPr/>
            </w:rPrChange>
          </w:rPr>
          <w:tab/>
        </w:r>
      </w:del>
    </w:p>
    <w:p w:rsidR="005320A0" w:rsidRPr="00920A48" w:rsidDel="00920A48" w:rsidRDefault="005320A0" w:rsidP="005320A0">
      <w:pPr>
        <w:ind w:left="2166"/>
        <w:rPr>
          <w:del w:id="8920" w:author="Stephen Reynolds, Jr." w:date="2012-11-13T07:30:00Z"/>
          <w:rPrChange w:id="8921" w:author="Stephen Reynolds, Jr." w:date="2012-11-13T07:32:00Z">
            <w:rPr>
              <w:del w:id="8922" w:author="Stephen Reynolds, Jr." w:date="2012-11-13T07:30:00Z"/>
            </w:rPr>
          </w:rPrChange>
        </w:rPr>
      </w:pPr>
    </w:p>
    <w:p w:rsidR="005320A0" w:rsidRPr="00920A48" w:rsidDel="00920A48" w:rsidRDefault="005320A0" w:rsidP="005320A0">
      <w:pPr>
        <w:ind w:left="2166" w:hanging="726"/>
        <w:rPr>
          <w:del w:id="8923" w:author="Stephen Reynolds, Jr." w:date="2012-11-13T07:30:00Z"/>
          <w:rPrChange w:id="8924" w:author="Stephen Reynolds, Jr." w:date="2012-11-13T07:32:00Z">
            <w:rPr>
              <w:del w:id="8925" w:author="Stephen Reynolds, Jr." w:date="2012-11-13T07:30:00Z"/>
            </w:rPr>
          </w:rPrChange>
        </w:rPr>
      </w:pPr>
      <w:del w:id="8926" w:author="Stephen Reynolds, Jr." w:date="2012-11-13T07:30:00Z">
        <w:r w:rsidRPr="00920A48" w:rsidDel="00920A48">
          <w:rPr>
            <w:rPrChange w:id="8927" w:author="Stephen Reynolds, Jr." w:date="2012-11-13T07:32:00Z">
              <w:rPr/>
            </w:rPrChange>
          </w:rPr>
          <w:delText>1.</w:delText>
        </w:r>
        <w:r w:rsidRPr="00920A48" w:rsidDel="00920A48">
          <w:rPr>
            <w:rPrChange w:id="8928" w:author="Stephen Reynolds, Jr." w:date="2012-11-13T07:32:00Z">
              <w:rPr/>
            </w:rPrChange>
          </w:rPr>
          <w:tab/>
          <w:delText>To heal means to restore to health.</w:delText>
        </w:r>
      </w:del>
    </w:p>
    <w:p w:rsidR="005320A0" w:rsidRPr="00920A48" w:rsidDel="00920A48" w:rsidRDefault="005320A0" w:rsidP="005320A0">
      <w:pPr>
        <w:ind w:left="2166"/>
        <w:rPr>
          <w:del w:id="8929" w:author="Stephen Reynolds, Jr." w:date="2012-11-13T07:30:00Z"/>
          <w:rPrChange w:id="8930" w:author="Stephen Reynolds, Jr." w:date="2012-11-13T07:32:00Z">
            <w:rPr>
              <w:del w:id="8931" w:author="Stephen Reynolds, Jr." w:date="2012-11-13T07:30:00Z"/>
            </w:rPr>
          </w:rPrChange>
        </w:rPr>
      </w:pPr>
    </w:p>
    <w:p w:rsidR="005320A0" w:rsidRPr="00920A48" w:rsidDel="00920A48" w:rsidRDefault="005320A0" w:rsidP="005320A0">
      <w:pPr>
        <w:ind w:left="180" w:firstLine="540"/>
        <w:rPr>
          <w:del w:id="8932" w:author="Stephen Reynolds, Jr." w:date="2012-11-13T07:30:00Z"/>
          <w:rPrChange w:id="8933" w:author="Stephen Reynolds, Jr." w:date="2012-11-13T07:32:00Z">
            <w:rPr>
              <w:del w:id="8934" w:author="Stephen Reynolds, Jr." w:date="2012-11-13T07:30:00Z"/>
            </w:rPr>
          </w:rPrChange>
        </w:rPr>
      </w:pPr>
      <w:del w:id="8935" w:author="Stephen Reynolds, Jr." w:date="2012-11-13T07:30:00Z">
        <w:r w:rsidRPr="00920A48" w:rsidDel="00920A48">
          <w:rPr>
            <w:rPrChange w:id="8936" w:author="Stephen Reynolds, Jr." w:date="2012-11-13T07:32:00Z">
              <w:rPr/>
            </w:rPrChange>
          </w:rPr>
          <w:tab/>
          <w:delText>2.</w:delText>
        </w:r>
        <w:r w:rsidRPr="00920A48" w:rsidDel="00920A48">
          <w:rPr>
            <w:rPrChange w:id="8937" w:author="Stephen Reynolds, Jr." w:date="2012-11-13T07:32:00Z">
              <w:rPr/>
            </w:rPrChange>
          </w:rPr>
          <w:tab/>
          <w:delText>Miracles can be other than physical restoration.</w:delText>
        </w:r>
      </w:del>
    </w:p>
    <w:p w:rsidR="005320A0" w:rsidRPr="00920A48" w:rsidDel="00920A48" w:rsidRDefault="005320A0" w:rsidP="005320A0">
      <w:pPr>
        <w:ind w:left="180" w:firstLine="540"/>
        <w:rPr>
          <w:del w:id="8938" w:author="Stephen Reynolds, Jr." w:date="2012-11-13T07:30:00Z"/>
          <w:rPrChange w:id="8939" w:author="Stephen Reynolds, Jr." w:date="2012-11-13T07:32:00Z">
            <w:rPr>
              <w:del w:id="8940" w:author="Stephen Reynolds, Jr." w:date="2012-11-13T07:30:00Z"/>
            </w:rPr>
          </w:rPrChange>
        </w:rPr>
      </w:pPr>
      <w:del w:id="8941" w:author="Stephen Reynolds, Jr." w:date="2012-11-13T07:30:00Z">
        <w:r w:rsidRPr="00920A48" w:rsidDel="00920A48">
          <w:rPr>
            <w:rPrChange w:id="8942" w:author="Stephen Reynolds, Jr." w:date="2012-11-13T07:32:00Z">
              <w:rPr/>
            </w:rPrChange>
          </w:rPr>
          <w:delText xml:space="preserve">The parting of the </w:delText>
        </w:r>
        <w:r w:rsidR="009E34FD" w:rsidRPr="00920A48" w:rsidDel="00920A48">
          <w:rPr>
            <w:rPrChange w:id="8943" w:author="Stephen Reynolds, Jr." w:date="2012-11-13T07:32:00Z">
              <w:rPr/>
            </w:rPrChange>
          </w:rPr>
          <w:delText>R</w:delText>
        </w:r>
        <w:r w:rsidRPr="00920A48" w:rsidDel="00920A48">
          <w:rPr>
            <w:rPrChange w:id="8944" w:author="Stephen Reynolds, Jr." w:date="2012-11-13T07:32:00Z">
              <w:rPr/>
            </w:rPrChange>
          </w:rPr>
          <w:delText xml:space="preserve">ed </w:delText>
        </w:r>
        <w:r w:rsidR="009E34FD" w:rsidRPr="00920A48" w:rsidDel="00920A48">
          <w:rPr>
            <w:rPrChange w:id="8945" w:author="Stephen Reynolds, Jr." w:date="2012-11-13T07:32:00Z">
              <w:rPr/>
            </w:rPrChange>
          </w:rPr>
          <w:delText>S</w:delText>
        </w:r>
        <w:r w:rsidRPr="00920A48" w:rsidDel="00920A48">
          <w:rPr>
            <w:rPrChange w:id="8946" w:author="Stephen Reynolds, Jr." w:date="2012-11-13T07:32:00Z">
              <w:rPr/>
            </w:rPrChange>
          </w:rPr>
          <w:delText>ea was a miracle that did not involve healing.</w:delText>
        </w:r>
      </w:del>
    </w:p>
    <w:p w:rsidR="005320A0" w:rsidRPr="00920A48" w:rsidDel="00920A48" w:rsidRDefault="005320A0" w:rsidP="005320A0">
      <w:pPr>
        <w:ind w:left="180" w:firstLine="540"/>
        <w:rPr>
          <w:del w:id="8947" w:author="Stephen Reynolds, Jr." w:date="2012-11-13T07:30:00Z"/>
          <w:rPrChange w:id="8948" w:author="Stephen Reynolds, Jr." w:date="2012-11-13T07:32:00Z">
            <w:rPr>
              <w:del w:id="8949" w:author="Stephen Reynolds, Jr." w:date="2012-11-13T07:30:00Z"/>
            </w:rPr>
          </w:rPrChange>
        </w:rPr>
      </w:pPr>
    </w:p>
    <w:p w:rsidR="005320A0" w:rsidRPr="00920A48" w:rsidDel="00920A48" w:rsidRDefault="005320A0" w:rsidP="005320A0">
      <w:pPr>
        <w:ind w:left="180" w:firstLine="1260"/>
        <w:rPr>
          <w:del w:id="8950" w:author="Stephen Reynolds, Jr." w:date="2012-11-13T07:30:00Z"/>
          <w:rPrChange w:id="8951" w:author="Stephen Reynolds, Jr." w:date="2012-11-13T07:32:00Z">
            <w:rPr>
              <w:del w:id="8952" w:author="Stephen Reynolds, Jr." w:date="2012-11-13T07:30:00Z"/>
            </w:rPr>
          </w:rPrChange>
        </w:rPr>
      </w:pPr>
      <w:del w:id="8953" w:author="Stephen Reynolds, Jr." w:date="2012-11-13T07:30:00Z">
        <w:r w:rsidRPr="00920A48" w:rsidDel="00920A48">
          <w:rPr>
            <w:rPrChange w:id="8954" w:author="Stephen Reynolds, Jr." w:date="2012-11-13T07:32:00Z">
              <w:rPr/>
            </w:rPrChange>
          </w:rPr>
          <w:delText>3.</w:delText>
        </w:r>
        <w:r w:rsidRPr="00920A48" w:rsidDel="00920A48">
          <w:rPr>
            <w:rPrChange w:id="8955" w:author="Stephen Reynolds, Jr." w:date="2012-11-13T07:32:00Z">
              <w:rPr/>
            </w:rPrChange>
          </w:rPr>
          <w:tab/>
          <w:delText>Some times these gifts work together to bring a healing and a miracle.</w:delText>
        </w:r>
      </w:del>
    </w:p>
    <w:p w:rsidR="005320A0" w:rsidRPr="00920A48" w:rsidDel="00920A48" w:rsidRDefault="005320A0" w:rsidP="005320A0">
      <w:pPr>
        <w:ind w:left="180" w:firstLine="540"/>
        <w:rPr>
          <w:del w:id="8956" w:author="Stephen Reynolds, Jr." w:date="2012-11-13T07:30:00Z"/>
          <w:rPrChange w:id="8957" w:author="Stephen Reynolds, Jr." w:date="2012-11-13T07:32:00Z">
            <w:rPr>
              <w:del w:id="8958" w:author="Stephen Reynolds, Jr." w:date="2012-11-13T07:30:00Z"/>
            </w:rPr>
          </w:rPrChange>
        </w:rPr>
      </w:pPr>
      <w:del w:id="8959" w:author="Stephen Reynolds, Jr." w:date="2012-11-13T07:30:00Z">
        <w:r w:rsidRPr="00920A48" w:rsidDel="00920A48">
          <w:rPr>
            <w:rPrChange w:id="8960" w:author="Stephen Reynolds, Jr." w:date="2012-11-13T07:32:00Z">
              <w:rPr/>
            </w:rPrChange>
          </w:rPr>
          <w:delText>A person may have a sickness that needs healing and a lost limb that needs a miracle of creative power.  God can perform both a healing and a miracle at the same time</w:delText>
        </w:r>
      </w:del>
    </w:p>
    <w:p w:rsidR="005320A0" w:rsidRPr="00920A48" w:rsidDel="00920A48" w:rsidRDefault="005320A0" w:rsidP="005320A0">
      <w:pPr>
        <w:ind w:left="180" w:firstLine="540"/>
        <w:rPr>
          <w:del w:id="8961" w:author="Stephen Reynolds, Jr." w:date="2012-11-13T07:30:00Z"/>
          <w:rPrChange w:id="8962" w:author="Stephen Reynolds, Jr." w:date="2012-11-13T07:32:00Z">
            <w:rPr>
              <w:del w:id="8963" w:author="Stephen Reynolds, Jr." w:date="2012-11-13T07:30:00Z"/>
            </w:rPr>
          </w:rPrChange>
        </w:rPr>
      </w:pPr>
    </w:p>
    <w:p w:rsidR="005320A0" w:rsidRPr="00920A48" w:rsidDel="00920A48" w:rsidRDefault="005320A0" w:rsidP="005320A0">
      <w:pPr>
        <w:ind w:left="180" w:firstLine="540"/>
        <w:rPr>
          <w:del w:id="8964" w:author="Stephen Reynolds, Jr." w:date="2012-11-13T07:30:00Z"/>
          <w:rPrChange w:id="8965" w:author="Stephen Reynolds, Jr." w:date="2012-11-13T07:32:00Z">
            <w:rPr>
              <w:del w:id="8966" w:author="Stephen Reynolds, Jr." w:date="2012-11-13T07:30:00Z"/>
            </w:rPr>
          </w:rPrChange>
        </w:rPr>
      </w:pPr>
      <w:del w:id="8967" w:author="Stephen Reynolds, Jr." w:date="2012-11-13T07:30:00Z">
        <w:r w:rsidRPr="00920A48" w:rsidDel="00920A48">
          <w:rPr>
            <w:rPrChange w:id="8968" w:author="Stephen Reynolds, Jr." w:date="2012-11-13T07:32:00Z">
              <w:rPr/>
            </w:rPrChange>
          </w:rPr>
          <w:delText>C.</w:delText>
        </w:r>
        <w:r w:rsidRPr="00920A48" w:rsidDel="00920A48">
          <w:rPr>
            <w:rPrChange w:id="8969" w:author="Stephen Reynolds, Jr." w:date="2012-11-13T07:32:00Z">
              <w:rPr/>
            </w:rPrChange>
          </w:rPr>
          <w:tab/>
          <w:delText>This is not a gift to heal all sickness and disease.</w:delText>
        </w:r>
      </w:del>
    </w:p>
    <w:p w:rsidR="005320A0" w:rsidRPr="00920A48" w:rsidDel="00920A48" w:rsidRDefault="005320A0" w:rsidP="005320A0">
      <w:pPr>
        <w:ind w:left="180" w:firstLine="540"/>
        <w:rPr>
          <w:del w:id="8970" w:author="Stephen Reynolds, Jr." w:date="2012-11-13T07:30:00Z"/>
          <w:rPrChange w:id="8971" w:author="Stephen Reynolds, Jr." w:date="2012-11-13T07:32:00Z">
            <w:rPr>
              <w:del w:id="8972" w:author="Stephen Reynolds, Jr." w:date="2012-11-13T07:30:00Z"/>
            </w:rPr>
          </w:rPrChange>
        </w:rPr>
      </w:pPr>
    </w:p>
    <w:p w:rsidR="005320A0" w:rsidRPr="00920A48" w:rsidDel="00920A48" w:rsidRDefault="005320A0" w:rsidP="005320A0">
      <w:pPr>
        <w:ind w:left="180" w:firstLine="540"/>
        <w:rPr>
          <w:del w:id="8973" w:author="Stephen Reynolds, Jr." w:date="2012-11-13T07:30:00Z"/>
          <w:rPrChange w:id="8974" w:author="Stephen Reynolds, Jr." w:date="2012-11-13T07:32:00Z">
            <w:rPr>
              <w:del w:id="8975" w:author="Stephen Reynolds, Jr." w:date="2012-11-13T07:30:00Z"/>
            </w:rPr>
          </w:rPrChange>
        </w:rPr>
      </w:pPr>
      <w:del w:id="8976" w:author="Stephen Reynolds, Jr." w:date="2012-11-13T07:30:00Z">
        <w:r w:rsidRPr="00920A48" w:rsidDel="00920A48">
          <w:rPr>
            <w:rPrChange w:id="8977" w:author="Stephen Reynolds, Jr." w:date="2012-11-13T07:32:00Z">
              <w:rPr/>
            </w:rPrChange>
          </w:rPr>
          <w:tab/>
          <w:delText>1.</w:delText>
        </w:r>
        <w:r w:rsidRPr="00920A48" w:rsidDel="00920A48">
          <w:rPr>
            <w:rPrChange w:id="8978" w:author="Stephen Reynolds, Jr." w:date="2012-11-13T07:32:00Z">
              <w:rPr/>
            </w:rPrChange>
          </w:rPr>
          <w:tab/>
          <w:delText>These are gifts that are given for a certain type of sickness.</w:delText>
        </w:r>
      </w:del>
    </w:p>
    <w:p w:rsidR="009E34FD" w:rsidRPr="00920A48" w:rsidDel="00920A48" w:rsidRDefault="009E34FD" w:rsidP="009E34FD">
      <w:pPr>
        <w:ind w:firstLine="720"/>
        <w:rPr>
          <w:del w:id="8979" w:author="Stephen Reynolds, Jr." w:date="2012-11-13T07:30:00Z"/>
          <w:rPrChange w:id="8980" w:author="Stephen Reynolds, Jr." w:date="2012-11-13T07:32:00Z">
            <w:rPr>
              <w:del w:id="8981" w:author="Stephen Reynolds, Jr." w:date="2012-11-13T07:30:00Z"/>
            </w:rPr>
          </w:rPrChange>
        </w:rPr>
      </w:pPr>
      <w:del w:id="8982" w:author="Stephen Reynolds, Jr." w:date="2012-11-13T07:30:00Z">
        <w:r w:rsidRPr="00920A48" w:rsidDel="00920A48">
          <w:rPr>
            <w:rPrChange w:id="8983" w:author="Stephen Reynolds, Jr." w:date="2012-11-13T07:32:00Z">
              <w:rPr/>
            </w:rPrChange>
          </w:rPr>
          <w:delText xml:space="preserve">It is the </w:delText>
        </w:r>
        <w:r w:rsidRPr="00920A48" w:rsidDel="00920A48">
          <w:rPr>
            <w:u w:val="single"/>
            <w:rPrChange w:id="8984" w:author="Stephen Reynolds, Jr." w:date="2012-11-13T07:32:00Z">
              <w:rPr>
                <w:u w:val="single"/>
              </w:rPr>
            </w:rPrChange>
          </w:rPr>
          <w:delText>gifts</w:delText>
        </w:r>
        <w:r w:rsidRPr="00920A48" w:rsidDel="00920A48">
          <w:rPr>
            <w:rPrChange w:id="8985" w:author="Stephen Reynolds, Jr." w:date="2012-11-13T07:32:00Z">
              <w:rPr/>
            </w:rPrChange>
          </w:rPr>
          <w:delText xml:space="preserve"> of healing (plural), not </w:delText>
        </w:r>
        <w:r w:rsidRPr="00920A48" w:rsidDel="00920A48">
          <w:rPr>
            <w:u w:val="single"/>
            <w:rPrChange w:id="8986" w:author="Stephen Reynolds, Jr." w:date="2012-11-13T07:32:00Z">
              <w:rPr>
                <w:u w:val="single"/>
              </w:rPr>
            </w:rPrChange>
          </w:rPr>
          <w:delText>gift</w:delText>
        </w:r>
        <w:r w:rsidRPr="00920A48" w:rsidDel="00920A48">
          <w:rPr>
            <w:rPrChange w:id="8987" w:author="Stephen Reynolds, Jr." w:date="2012-11-13T07:32:00Z">
              <w:rPr/>
            </w:rPrChange>
          </w:rPr>
          <w:delText xml:space="preserve"> of healing. “I personally have not had a lot of success with praying with teeth. But more with cancer, deaf, dumb, blind.”—</w:delText>
        </w:r>
        <w:r w:rsidRPr="00920A48" w:rsidDel="00920A48">
          <w:rPr>
            <w:i/>
            <w:rPrChange w:id="8988" w:author="Stephen Reynolds, Jr." w:date="2012-11-13T07:32:00Z">
              <w:rPr>
                <w:i/>
              </w:rPr>
            </w:rPrChange>
          </w:rPr>
          <w:delText>Rev. James Reynolds, Sr.</w:delText>
        </w:r>
      </w:del>
    </w:p>
    <w:p w:rsidR="009E34FD" w:rsidRPr="00920A48" w:rsidDel="00920A48" w:rsidRDefault="009E34FD" w:rsidP="005320A0">
      <w:pPr>
        <w:ind w:left="180" w:firstLine="540"/>
        <w:rPr>
          <w:del w:id="8989" w:author="Stephen Reynolds, Jr." w:date="2012-11-13T07:30:00Z"/>
          <w:rPrChange w:id="8990" w:author="Stephen Reynolds, Jr." w:date="2012-11-13T07:32:00Z">
            <w:rPr>
              <w:del w:id="8991" w:author="Stephen Reynolds, Jr." w:date="2012-11-13T07:30:00Z"/>
            </w:rPr>
          </w:rPrChange>
        </w:rPr>
      </w:pPr>
    </w:p>
    <w:p w:rsidR="009E34FD" w:rsidRPr="00920A48" w:rsidDel="00920A48" w:rsidRDefault="005320A0" w:rsidP="005320A0">
      <w:pPr>
        <w:ind w:left="180" w:firstLine="1260"/>
        <w:rPr>
          <w:del w:id="8992" w:author="Stephen Reynolds, Jr." w:date="2012-11-13T07:30:00Z"/>
          <w:rPrChange w:id="8993" w:author="Stephen Reynolds, Jr." w:date="2012-11-13T07:32:00Z">
            <w:rPr>
              <w:del w:id="8994" w:author="Stephen Reynolds, Jr." w:date="2012-11-13T07:30:00Z"/>
            </w:rPr>
          </w:rPrChange>
        </w:rPr>
      </w:pPr>
      <w:del w:id="8995" w:author="Stephen Reynolds, Jr." w:date="2012-11-13T07:30:00Z">
        <w:r w:rsidRPr="00920A48" w:rsidDel="00920A48">
          <w:rPr>
            <w:rPrChange w:id="8996" w:author="Stephen Reynolds, Jr." w:date="2012-11-13T07:32:00Z">
              <w:rPr/>
            </w:rPrChange>
          </w:rPr>
          <w:delText>2.</w:delText>
        </w:r>
        <w:r w:rsidRPr="00920A48" w:rsidDel="00920A48">
          <w:rPr>
            <w:rPrChange w:id="8997" w:author="Stephen Reynolds, Jr." w:date="2012-11-13T07:32:00Z">
              <w:rPr/>
            </w:rPrChange>
          </w:rPr>
          <w:tab/>
          <w:delText>There are reasons that God may not heal.</w:delText>
        </w:r>
      </w:del>
    </w:p>
    <w:p w:rsidR="009E34FD" w:rsidRPr="00920A48" w:rsidDel="00920A48" w:rsidRDefault="009E34FD" w:rsidP="005320A0">
      <w:pPr>
        <w:ind w:left="180" w:firstLine="1260"/>
        <w:rPr>
          <w:del w:id="8998" w:author="Stephen Reynolds, Jr." w:date="2012-11-13T07:30:00Z"/>
          <w:rPrChange w:id="8999" w:author="Stephen Reynolds, Jr." w:date="2012-11-13T07:32:00Z">
            <w:rPr>
              <w:del w:id="9000" w:author="Stephen Reynolds, Jr." w:date="2012-11-13T07:30:00Z"/>
            </w:rPr>
          </w:rPrChange>
        </w:rPr>
      </w:pPr>
    </w:p>
    <w:p w:rsidR="0093406C" w:rsidRPr="00920A48" w:rsidRDefault="005320A0" w:rsidP="009E34FD">
      <w:pPr>
        <w:ind w:left="180" w:firstLine="1260"/>
        <w:rPr>
          <w:rPrChange w:id="9001" w:author="Stephen Reynolds, Jr." w:date="2012-11-13T07:32:00Z">
            <w:rPr/>
          </w:rPrChange>
        </w:rPr>
      </w:pPr>
      <w:del w:id="9002" w:author="Stephen Reynolds, Jr." w:date="2012-11-13T07:30:00Z">
        <w:r w:rsidRPr="00920A48" w:rsidDel="00920A48">
          <w:rPr>
            <w:rPrChange w:id="9003" w:author="Stephen Reynolds, Jr." w:date="2012-11-13T07:32:00Z">
              <w:rPr/>
            </w:rPrChange>
          </w:rPr>
          <w:delText>3.</w:delText>
        </w:r>
        <w:r w:rsidRPr="00920A48" w:rsidDel="00920A48">
          <w:rPr>
            <w:rPrChange w:id="9004" w:author="Stephen Reynolds, Jr." w:date="2012-11-13T07:32:00Z">
              <w:rPr/>
            </w:rPrChange>
          </w:rPr>
          <w:tab/>
          <w:delText>These gifts do not go into the realm of miracles.</w:delText>
        </w:r>
        <w:r w:rsidR="0093406C" w:rsidRPr="00920A48" w:rsidDel="00920A48">
          <w:rPr>
            <w:rPrChange w:id="9005" w:author="Stephen Reynolds, Jr." w:date="2012-11-13T07:32:00Z">
              <w:rPr/>
            </w:rPrChange>
          </w:rPr>
          <w:br w:type="page"/>
        </w:r>
      </w:del>
    </w:p>
    <w:p w:rsidR="00920A48" w:rsidRPr="00920A48" w:rsidRDefault="00920A48">
      <w:pPr>
        <w:rPr>
          <w:ins w:id="9006" w:author="Stephen Reynolds, Jr." w:date="2012-11-13T07:31:00Z"/>
          <w:b/>
          <w:sz w:val="28"/>
          <w:rPrChange w:id="9007" w:author="Stephen Reynolds, Jr." w:date="2012-11-13T07:32:00Z">
            <w:rPr>
              <w:ins w:id="9008" w:author="Stephen Reynolds, Jr." w:date="2012-11-13T07:31:00Z"/>
              <w:b/>
              <w:sz w:val="28"/>
            </w:rPr>
          </w:rPrChange>
        </w:rPr>
      </w:pPr>
      <w:ins w:id="9009" w:author="Stephen Reynolds, Jr." w:date="2012-11-13T07:31:00Z">
        <w:r w:rsidRPr="00920A48">
          <w:rPr>
            <w:b/>
            <w:rPrChange w:id="9010" w:author="Stephen Reynolds, Jr." w:date="2012-11-13T07:32:00Z">
              <w:rPr>
                <w:b/>
              </w:rPr>
            </w:rPrChange>
          </w:rPr>
          <w:br w:type="page"/>
        </w:r>
      </w:ins>
    </w:p>
    <w:p w:rsidR="00367177" w:rsidRPr="00920A48" w:rsidRDefault="00367177" w:rsidP="00367177">
      <w:pPr>
        <w:pStyle w:val="Heading2"/>
        <w:numPr>
          <w:ilvl w:val="0"/>
          <w:numId w:val="0"/>
        </w:numPr>
        <w:ind w:left="360"/>
        <w:jc w:val="center"/>
        <w:rPr>
          <w:b/>
          <w:rPrChange w:id="9011" w:author="Stephen Reynolds, Jr." w:date="2012-11-13T07:32:00Z">
            <w:rPr>
              <w:b/>
            </w:rPr>
          </w:rPrChange>
        </w:rPr>
      </w:pPr>
      <w:r w:rsidRPr="00920A48">
        <w:rPr>
          <w:b/>
          <w:rPrChange w:id="9012" w:author="Stephen Reynolds, Jr." w:date="2012-11-13T07:32:00Z">
            <w:rPr>
              <w:b/>
            </w:rPr>
          </w:rPrChange>
        </w:rPr>
        <w:lastRenderedPageBreak/>
        <w:t>Study Questions 8: Gifts of Healing</w:t>
      </w:r>
    </w:p>
    <w:p w:rsidR="003D39BF" w:rsidRPr="00920A48" w:rsidRDefault="003D39BF" w:rsidP="003D39BF">
      <w:pPr>
        <w:rPr>
          <w:rPrChange w:id="9013" w:author="Stephen Reynolds, Jr." w:date="2012-11-13T07:32:00Z">
            <w:rPr/>
          </w:rPrChange>
        </w:rPr>
      </w:pPr>
    </w:p>
    <w:p w:rsidR="003D39BF" w:rsidRPr="00920A48" w:rsidRDefault="003D39BF" w:rsidP="00B657BD">
      <w:pPr>
        <w:numPr>
          <w:ilvl w:val="0"/>
          <w:numId w:val="65"/>
        </w:numPr>
        <w:tabs>
          <w:tab w:val="clear" w:pos="720"/>
        </w:tabs>
        <w:ind w:left="360"/>
        <w:rPr>
          <w:rPrChange w:id="9014" w:author="Stephen Reynolds, Jr." w:date="2012-11-13T07:32:00Z">
            <w:rPr/>
          </w:rPrChange>
        </w:rPr>
      </w:pPr>
      <w:r w:rsidRPr="00920A48">
        <w:rPr>
          <w:rPrChange w:id="9015" w:author="Stephen Reynolds, Jr." w:date="2012-11-13T07:32:00Z">
            <w:rPr/>
          </w:rPrChange>
        </w:rPr>
        <w:t>How is the one that possesses this gift used by it?</w:t>
      </w:r>
    </w:p>
    <w:p w:rsidR="003D39BF" w:rsidRPr="00920A48" w:rsidRDefault="003D39BF" w:rsidP="003D39BF">
      <w:pPr>
        <w:ind w:left="360"/>
        <w:rPr>
          <w:u w:val="single"/>
          <w:rPrChange w:id="9016" w:author="Stephen Reynolds, Jr." w:date="2012-11-13T07:32:00Z">
            <w:rPr>
              <w:color w:val="FFFFFF" w:themeColor="background1"/>
              <w:u w:val="single"/>
            </w:rPr>
          </w:rPrChange>
        </w:rPr>
      </w:pPr>
      <w:r w:rsidRPr="00920A48">
        <w:rPr>
          <w:u w:val="single"/>
          <w:rPrChange w:id="9017" w:author="Stephen Reynolds, Jr." w:date="2012-11-13T07:32:00Z">
            <w:rPr>
              <w:color w:val="FFFFFF" w:themeColor="background1"/>
              <w:u w:val="single"/>
            </w:rPr>
          </w:rPrChange>
        </w:rPr>
        <w:t>The one that possesses this gift is used by it supernaturally by God in ministering health to the sick.</w:t>
      </w:r>
    </w:p>
    <w:p w:rsidR="003D39BF" w:rsidRPr="00920A48" w:rsidRDefault="003D39BF" w:rsidP="003D39BF">
      <w:pPr>
        <w:rPr>
          <w:rPrChange w:id="9018" w:author="Stephen Reynolds, Jr." w:date="2012-11-13T07:32:00Z">
            <w:rPr/>
          </w:rPrChange>
        </w:rPr>
      </w:pPr>
    </w:p>
    <w:p w:rsidR="003D39BF" w:rsidRPr="00920A48" w:rsidRDefault="003D39BF" w:rsidP="00B657BD">
      <w:pPr>
        <w:numPr>
          <w:ilvl w:val="0"/>
          <w:numId w:val="65"/>
        </w:numPr>
        <w:ind w:left="360"/>
        <w:rPr>
          <w:rPrChange w:id="9019" w:author="Stephen Reynolds, Jr." w:date="2012-11-13T07:32:00Z">
            <w:rPr/>
          </w:rPrChange>
        </w:rPr>
      </w:pPr>
      <w:r w:rsidRPr="00920A48">
        <w:rPr>
          <w:rPrChange w:id="9020" w:author="Stephen Reynolds, Jr." w:date="2012-11-13T07:32:00Z">
            <w:rPr/>
          </w:rPrChange>
        </w:rPr>
        <w:t>Does this gift have any relation to the medical profession to combat disease?</w:t>
      </w:r>
    </w:p>
    <w:p w:rsidR="003D39BF" w:rsidRPr="00920A48" w:rsidRDefault="003D39BF" w:rsidP="003D39BF">
      <w:pPr>
        <w:ind w:left="360"/>
        <w:rPr>
          <w:u w:val="single"/>
          <w:rPrChange w:id="9021" w:author="Stephen Reynolds, Jr." w:date="2012-11-13T07:32:00Z">
            <w:rPr>
              <w:color w:val="FFFFFF" w:themeColor="background1"/>
              <w:u w:val="single"/>
            </w:rPr>
          </w:rPrChange>
        </w:rPr>
      </w:pPr>
      <w:r w:rsidRPr="00920A48">
        <w:rPr>
          <w:u w:val="single"/>
          <w:rPrChange w:id="9022" w:author="Stephen Reynolds, Jr." w:date="2012-11-13T07:32:00Z">
            <w:rPr>
              <w:color w:val="FFFFFF" w:themeColor="background1"/>
              <w:u w:val="single"/>
            </w:rPr>
          </w:rPrChange>
        </w:rPr>
        <w:t>No, this gift bears no relation to the medical profession to combat disease.</w:t>
      </w:r>
    </w:p>
    <w:p w:rsidR="003D39BF" w:rsidRPr="00920A48" w:rsidRDefault="003D39BF" w:rsidP="003D39BF">
      <w:pPr>
        <w:rPr>
          <w:rPrChange w:id="9023" w:author="Stephen Reynolds, Jr." w:date="2012-11-13T07:32:00Z">
            <w:rPr/>
          </w:rPrChange>
        </w:rPr>
      </w:pPr>
    </w:p>
    <w:p w:rsidR="003D39BF" w:rsidRPr="00920A48" w:rsidRDefault="003D39BF" w:rsidP="00B657BD">
      <w:pPr>
        <w:numPr>
          <w:ilvl w:val="0"/>
          <w:numId w:val="65"/>
        </w:numPr>
        <w:ind w:left="360"/>
        <w:rPr>
          <w:rPrChange w:id="9024" w:author="Stephen Reynolds, Jr." w:date="2012-11-13T07:32:00Z">
            <w:rPr/>
          </w:rPrChange>
        </w:rPr>
      </w:pPr>
      <w:r w:rsidRPr="00920A48">
        <w:rPr>
          <w:rPrChange w:id="9025" w:author="Stephen Reynolds, Jr." w:date="2012-11-13T07:32:00Z">
            <w:rPr/>
          </w:rPrChange>
        </w:rPr>
        <w:t>Why is this gift of healing spoken of in the plural?</w:t>
      </w:r>
    </w:p>
    <w:p w:rsidR="003D39BF" w:rsidRPr="00920A48" w:rsidRDefault="003D39BF" w:rsidP="003D39BF">
      <w:pPr>
        <w:ind w:left="360"/>
        <w:rPr>
          <w:u w:val="single"/>
          <w:rPrChange w:id="9026" w:author="Stephen Reynolds, Jr." w:date="2012-11-13T07:32:00Z">
            <w:rPr>
              <w:color w:val="FFFFFF" w:themeColor="background1"/>
              <w:u w:val="single"/>
            </w:rPr>
          </w:rPrChange>
        </w:rPr>
      </w:pPr>
      <w:r w:rsidRPr="00920A48">
        <w:rPr>
          <w:u w:val="single"/>
          <w:rPrChange w:id="9027" w:author="Stephen Reynolds, Jr." w:date="2012-11-13T07:32:00Z">
            <w:rPr>
              <w:color w:val="FFFFFF" w:themeColor="background1"/>
              <w:u w:val="single"/>
            </w:rPr>
          </w:rPrChange>
        </w:rPr>
        <w:t xml:space="preserve">This gift of healing is spoken of in the plural because it is the gifts of healing and not just the gift. God gives different men the ability to believe for healing, some more towards the healing of cancer and etc… and some towards the healing of teeth and etc… and such and such. </w:t>
      </w:r>
    </w:p>
    <w:p w:rsidR="003D39BF" w:rsidRPr="00920A48" w:rsidRDefault="003D39BF" w:rsidP="003D39BF">
      <w:pPr>
        <w:rPr>
          <w:rPrChange w:id="9028" w:author="Stephen Reynolds, Jr." w:date="2012-11-13T07:32:00Z">
            <w:rPr/>
          </w:rPrChange>
        </w:rPr>
      </w:pPr>
    </w:p>
    <w:p w:rsidR="003D39BF" w:rsidRPr="00920A48" w:rsidRDefault="003D39BF" w:rsidP="00B657BD">
      <w:pPr>
        <w:numPr>
          <w:ilvl w:val="0"/>
          <w:numId w:val="65"/>
        </w:numPr>
        <w:ind w:left="360"/>
        <w:rPr>
          <w:rPrChange w:id="9029" w:author="Stephen Reynolds, Jr." w:date="2012-11-13T07:32:00Z">
            <w:rPr/>
          </w:rPrChange>
        </w:rPr>
      </w:pPr>
      <w:r w:rsidRPr="00920A48">
        <w:rPr>
          <w:rPrChange w:id="9030" w:author="Stephen Reynolds, Jr." w:date="2012-11-13T07:32:00Z">
            <w:rPr/>
          </w:rPrChange>
        </w:rPr>
        <w:t>Can the one possessing this gift heal everyone? Make a complete statement.</w:t>
      </w:r>
    </w:p>
    <w:p w:rsidR="003D39BF" w:rsidRPr="00920A48" w:rsidRDefault="003D39BF" w:rsidP="003D39BF">
      <w:pPr>
        <w:ind w:left="360"/>
        <w:rPr>
          <w:u w:val="single"/>
          <w:rPrChange w:id="9031" w:author="Stephen Reynolds, Jr." w:date="2012-11-13T07:32:00Z">
            <w:rPr>
              <w:color w:val="FFFFFF" w:themeColor="background1"/>
              <w:u w:val="single"/>
            </w:rPr>
          </w:rPrChange>
        </w:rPr>
      </w:pPr>
      <w:r w:rsidRPr="00920A48">
        <w:rPr>
          <w:u w:val="single"/>
          <w:rPrChange w:id="9032" w:author="Stephen Reynolds, Jr." w:date="2012-11-13T07:32:00Z">
            <w:rPr>
              <w:color w:val="FFFFFF" w:themeColor="background1"/>
              <w:u w:val="single"/>
            </w:rPr>
          </w:rPrChange>
        </w:rPr>
        <w:t>No, Sin needs to be dealt with, and unbelief and lack of faith can stand in the way of healing</w:t>
      </w:r>
    </w:p>
    <w:p w:rsidR="003D39BF" w:rsidRPr="00920A48" w:rsidRDefault="003D39BF" w:rsidP="003D39BF">
      <w:pPr>
        <w:rPr>
          <w:rPrChange w:id="9033" w:author="Stephen Reynolds, Jr." w:date="2012-11-13T07:32:00Z">
            <w:rPr/>
          </w:rPrChange>
        </w:rPr>
      </w:pPr>
    </w:p>
    <w:p w:rsidR="003D39BF" w:rsidRPr="00920A48" w:rsidRDefault="003D39BF" w:rsidP="00B657BD">
      <w:pPr>
        <w:numPr>
          <w:ilvl w:val="0"/>
          <w:numId w:val="65"/>
        </w:numPr>
        <w:ind w:left="360"/>
        <w:rPr>
          <w:rPrChange w:id="9034" w:author="Stephen Reynolds, Jr." w:date="2012-11-13T07:32:00Z">
            <w:rPr/>
          </w:rPrChange>
        </w:rPr>
      </w:pPr>
      <w:r w:rsidRPr="00920A48">
        <w:rPr>
          <w:rPrChange w:id="9035" w:author="Stephen Reynolds, Jr." w:date="2012-11-13T07:32:00Z">
            <w:rPr/>
          </w:rPrChange>
        </w:rPr>
        <w:t xml:space="preserve"> How is healing provided?</w:t>
      </w:r>
    </w:p>
    <w:p w:rsidR="003D39BF" w:rsidRPr="00920A48" w:rsidRDefault="003D39BF" w:rsidP="003D39BF">
      <w:pPr>
        <w:ind w:left="360"/>
        <w:rPr>
          <w:u w:val="single"/>
          <w:rPrChange w:id="9036" w:author="Stephen Reynolds, Jr." w:date="2012-11-13T07:32:00Z">
            <w:rPr>
              <w:color w:val="FFFFFF" w:themeColor="background1"/>
              <w:u w:val="single"/>
            </w:rPr>
          </w:rPrChange>
        </w:rPr>
      </w:pPr>
      <w:r w:rsidRPr="00920A48">
        <w:rPr>
          <w:u w:val="single"/>
          <w:rPrChange w:id="9037" w:author="Stephen Reynolds, Jr." w:date="2012-11-13T07:32:00Z">
            <w:rPr>
              <w:color w:val="FFFFFF" w:themeColor="background1"/>
              <w:u w:val="single"/>
            </w:rPr>
          </w:rPrChange>
        </w:rPr>
        <w:t xml:space="preserve">Divine healing is provided by the atoning work of Christ. </w:t>
      </w:r>
    </w:p>
    <w:p w:rsidR="003D39BF" w:rsidRPr="00920A48" w:rsidRDefault="003D39BF" w:rsidP="003D39BF">
      <w:pPr>
        <w:rPr>
          <w:rPrChange w:id="9038" w:author="Stephen Reynolds, Jr." w:date="2012-11-13T07:32:00Z">
            <w:rPr/>
          </w:rPrChange>
        </w:rPr>
      </w:pPr>
    </w:p>
    <w:p w:rsidR="003D39BF" w:rsidRPr="00920A48" w:rsidRDefault="003D39BF" w:rsidP="00B657BD">
      <w:pPr>
        <w:numPr>
          <w:ilvl w:val="0"/>
          <w:numId w:val="65"/>
        </w:numPr>
        <w:ind w:left="360"/>
        <w:rPr>
          <w:rPrChange w:id="9039" w:author="Stephen Reynolds, Jr." w:date="2012-11-13T07:32:00Z">
            <w:rPr/>
          </w:rPrChange>
        </w:rPr>
      </w:pPr>
      <w:r w:rsidRPr="00920A48">
        <w:rPr>
          <w:rPrChange w:id="9040" w:author="Stephen Reynolds, Jr." w:date="2012-11-13T07:32:00Z">
            <w:rPr/>
          </w:rPrChange>
        </w:rPr>
        <w:t>How many did Jesus heal that came to Him?</w:t>
      </w:r>
    </w:p>
    <w:p w:rsidR="003D39BF" w:rsidRPr="00920A48" w:rsidRDefault="003D39BF" w:rsidP="003D39BF">
      <w:pPr>
        <w:ind w:left="360"/>
        <w:rPr>
          <w:u w:val="single"/>
          <w:rPrChange w:id="9041" w:author="Stephen Reynolds, Jr." w:date="2012-11-13T07:32:00Z">
            <w:rPr>
              <w:color w:val="FFFFFF" w:themeColor="background1"/>
              <w:u w:val="single"/>
            </w:rPr>
          </w:rPrChange>
        </w:rPr>
      </w:pPr>
      <w:r w:rsidRPr="00920A48">
        <w:rPr>
          <w:u w:val="single"/>
          <w:rPrChange w:id="9042" w:author="Stephen Reynolds, Jr." w:date="2012-11-13T07:32:00Z">
            <w:rPr>
              <w:color w:val="FFFFFF" w:themeColor="background1"/>
              <w:u w:val="single"/>
            </w:rPr>
          </w:rPrChange>
        </w:rPr>
        <w:t xml:space="preserve">Jesus healed all that came to him. </w:t>
      </w:r>
    </w:p>
    <w:p w:rsidR="003D39BF" w:rsidRPr="00920A48" w:rsidRDefault="003D39BF" w:rsidP="003D39BF">
      <w:pPr>
        <w:rPr>
          <w:rPrChange w:id="9043" w:author="Stephen Reynolds, Jr." w:date="2012-11-13T07:32:00Z">
            <w:rPr/>
          </w:rPrChange>
        </w:rPr>
      </w:pPr>
    </w:p>
    <w:p w:rsidR="003D39BF" w:rsidRPr="00920A48" w:rsidRDefault="003D39BF" w:rsidP="00B657BD">
      <w:pPr>
        <w:numPr>
          <w:ilvl w:val="0"/>
          <w:numId w:val="65"/>
        </w:numPr>
        <w:ind w:left="360"/>
        <w:rPr>
          <w:rPrChange w:id="9044" w:author="Stephen Reynolds, Jr." w:date="2012-11-13T07:32:00Z">
            <w:rPr/>
          </w:rPrChange>
        </w:rPr>
      </w:pPr>
      <w:r w:rsidRPr="00920A48">
        <w:rPr>
          <w:rPrChange w:id="9045" w:author="Stephen Reynolds, Jr." w:date="2012-11-13T07:32:00Z">
            <w:rPr/>
          </w:rPrChange>
        </w:rPr>
        <w:t>Give four scripture references that show healing is in the atonement.</w:t>
      </w:r>
    </w:p>
    <w:p w:rsidR="003D39BF" w:rsidRPr="00920A48" w:rsidRDefault="003D39BF" w:rsidP="00B657BD">
      <w:pPr>
        <w:numPr>
          <w:ilvl w:val="1"/>
          <w:numId w:val="65"/>
        </w:numPr>
        <w:ind w:left="900"/>
        <w:rPr>
          <w:u w:val="single"/>
          <w:rPrChange w:id="9046" w:author="Stephen Reynolds, Jr." w:date="2012-11-13T07:32:00Z">
            <w:rPr>
              <w:color w:val="FFFFFF" w:themeColor="background1"/>
              <w:u w:val="single"/>
            </w:rPr>
          </w:rPrChange>
        </w:rPr>
      </w:pPr>
      <w:r w:rsidRPr="00920A48">
        <w:rPr>
          <w:u w:val="single"/>
          <w:rPrChange w:id="9047" w:author="Stephen Reynolds, Jr." w:date="2012-11-13T07:32:00Z">
            <w:rPr>
              <w:color w:val="FFFFFF" w:themeColor="background1"/>
              <w:u w:val="single"/>
            </w:rPr>
          </w:rPrChange>
        </w:rPr>
        <w:t xml:space="preserve">Isaiah 53:5 </w:t>
      </w:r>
    </w:p>
    <w:p w:rsidR="003D39BF" w:rsidRPr="00920A48" w:rsidRDefault="003D39BF" w:rsidP="00B657BD">
      <w:pPr>
        <w:numPr>
          <w:ilvl w:val="1"/>
          <w:numId w:val="65"/>
        </w:numPr>
        <w:ind w:left="900"/>
        <w:rPr>
          <w:u w:val="single"/>
          <w:rPrChange w:id="9048" w:author="Stephen Reynolds, Jr." w:date="2012-11-13T07:32:00Z">
            <w:rPr>
              <w:color w:val="FFFFFF" w:themeColor="background1"/>
              <w:u w:val="single"/>
            </w:rPr>
          </w:rPrChange>
        </w:rPr>
      </w:pPr>
      <w:r w:rsidRPr="00920A48">
        <w:rPr>
          <w:u w:val="single"/>
          <w:rPrChange w:id="9049" w:author="Stephen Reynolds, Jr." w:date="2012-11-13T07:32:00Z">
            <w:rPr>
              <w:color w:val="FFFFFF" w:themeColor="background1"/>
              <w:u w:val="single"/>
            </w:rPr>
          </w:rPrChange>
        </w:rPr>
        <w:t xml:space="preserve">Psalm 103:3 </w:t>
      </w:r>
    </w:p>
    <w:p w:rsidR="003D39BF" w:rsidRPr="00920A48" w:rsidRDefault="003D39BF" w:rsidP="00B657BD">
      <w:pPr>
        <w:numPr>
          <w:ilvl w:val="1"/>
          <w:numId w:val="65"/>
        </w:numPr>
        <w:ind w:left="900"/>
        <w:rPr>
          <w:u w:val="single"/>
          <w:rPrChange w:id="9050" w:author="Stephen Reynolds, Jr." w:date="2012-11-13T07:32:00Z">
            <w:rPr>
              <w:color w:val="FFFFFF" w:themeColor="background1"/>
              <w:u w:val="single"/>
            </w:rPr>
          </w:rPrChange>
        </w:rPr>
      </w:pPr>
      <w:r w:rsidRPr="00920A48">
        <w:rPr>
          <w:u w:val="single"/>
          <w:rPrChange w:id="9051" w:author="Stephen Reynolds, Jr." w:date="2012-11-13T07:32:00Z">
            <w:rPr>
              <w:color w:val="FFFFFF" w:themeColor="background1"/>
              <w:u w:val="single"/>
            </w:rPr>
          </w:rPrChange>
        </w:rPr>
        <w:t xml:space="preserve">Matthew 8:17 </w:t>
      </w:r>
    </w:p>
    <w:p w:rsidR="003D39BF" w:rsidRPr="00920A48" w:rsidRDefault="003D39BF" w:rsidP="00B657BD">
      <w:pPr>
        <w:numPr>
          <w:ilvl w:val="1"/>
          <w:numId w:val="65"/>
        </w:numPr>
        <w:ind w:left="900"/>
        <w:rPr>
          <w:u w:val="single"/>
          <w:rPrChange w:id="9052" w:author="Stephen Reynolds, Jr." w:date="2012-11-13T07:32:00Z">
            <w:rPr>
              <w:color w:val="FFFFFF" w:themeColor="background1"/>
              <w:u w:val="single"/>
            </w:rPr>
          </w:rPrChange>
        </w:rPr>
      </w:pPr>
      <w:r w:rsidRPr="00920A48">
        <w:rPr>
          <w:u w:val="single"/>
          <w:rPrChange w:id="9053" w:author="Stephen Reynolds, Jr." w:date="2012-11-13T07:32:00Z">
            <w:rPr>
              <w:color w:val="FFFFFF" w:themeColor="background1"/>
              <w:u w:val="single"/>
            </w:rPr>
          </w:rPrChange>
        </w:rPr>
        <w:t xml:space="preserve">I Peter 2:24 </w:t>
      </w:r>
    </w:p>
    <w:p w:rsidR="003D39BF" w:rsidRPr="00920A48" w:rsidRDefault="003D39BF" w:rsidP="003D39BF">
      <w:pPr>
        <w:rPr>
          <w:rPrChange w:id="9054" w:author="Stephen Reynolds, Jr." w:date="2012-11-13T07:32:00Z">
            <w:rPr/>
          </w:rPrChange>
        </w:rPr>
      </w:pPr>
    </w:p>
    <w:p w:rsidR="003D39BF" w:rsidRPr="00920A48" w:rsidRDefault="003D39BF" w:rsidP="00B657BD">
      <w:pPr>
        <w:numPr>
          <w:ilvl w:val="0"/>
          <w:numId w:val="65"/>
        </w:numPr>
        <w:ind w:left="360"/>
        <w:rPr>
          <w:rPrChange w:id="9055" w:author="Stephen Reynolds, Jr." w:date="2012-11-13T07:32:00Z">
            <w:rPr/>
          </w:rPrChange>
        </w:rPr>
      </w:pPr>
      <w:r w:rsidRPr="00920A48">
        <w:rPr>
          <w:rPrChange w:id="9056" w:author="Stephen Reynolds, Jr." w:date="2012-11-13T07:32:00Z">
            <w:rPr/>
          </w:rPrChange>
        </w:rPr>
        <w:t>What is the purpose of this gift?</w:t>
      </w:r>
    </w:p>
    <w:p w:rsidR="003D39BF" w:rsidRPr="00920A48" w:rsidRDefault="003D39BF" w:rsidP="00B657BD">
      <w:pPr>
        <w:numPr>
          <w:ilvl w:val="2"/>
          <w:numId w:val="65"/>
        </w:numPr>
        <w:ind w:left="900" w:hanging="360"/>
        <w:rPr>
          <w:u w:val="single"/>
          <w:rPrChange w:id="9057" w:author="Stephen Reynolds, Jr." w:date="2012-11-13T07:32:00Z">
            <w:rPr>
              <w:color w:val="FFFFFF" w:themeColor="background1"/>
              <w:u w:val="single"/>
            </w:rPr>
          </w:rPrChange>
        </w:rPr>
      </w:pPr>
      <w:r w:rsidRPr="00920A48">
        <w:rPr>
          <w:u w:val="single"/>
          <w:rPrChange w:id="9058" w:author="Stephen Reynolds, Jr." w:date="2012-11-13T07:32:00Z">
            <w:rPr>
              <w:color w:val="FFFFFF" w:themeColor="background1"/>
              <w:u w:val="single"/>
            </w:rPr>
          </w:rPrChange>
        </w:rPr>
        <w:t>To deliver the sick and destroy the works of the devil</w:t>
      </w:r>
    </w:p>
    <w:p w:rsidR="003D39BF" w:rsidRPr="00920A48" w:rsidRDefault="003D39BF" w:rsidP="00B657BD">
      <w:pPr>
        <w:numPr>
          <w:ilvl w:val="2"/>
          <w:numId w:val="65"/>
        </w:numPr>
        <w:ind w:left="900" w:hanging="360"/>
        <w:rPr>
          <w:u w:val="single"/>
          <w:rPrChange w:id="9059" w:author="Stephen Reynolds, Jr." w:date="2012-11-13T07:32:00Z">
            <w:rPr>
              <w:color w:val="FFFFFF" w:themeColor="background1"/>
              <w:u w:val="single"/>
            </w:rPr>
          </w:rPrChange>
        </w:rPr>
      </w:pPr>
      <w:r w:rsidRPr="00920A48">
        <w:rPr>
          <w:u w:val="single"/>
          <w:rPrChange w:id="9060" w:author="Stephen Reynolds, Jr." w:date="2012-11-13T07:32:00Z">
            <w:rPr>
              <w:color w:val="FFFFFF" w:themeColor="background1"/>
              <w:u w:val="single"/>
            </w:rPr>
          </w:rPrChange>
        </w:rPr>
        <w:t>To establish the claims of Christ</w:t>
      </w:r>
    </w:p>
    <w:p w:rsidR="003D39BF" w:rsidRPr="00920A48" w:rsidRDefault="003D39BF" w:rsidP="00B657BD">
      <w:pPr>
        <w:numPr>
          <w:ilvl w:val="2"/>
          <w:numId w:val="65"/>
        </w:numPr>
        <w:ind w:left="900" w:hanging="360"/>
        <w:rPr>
          <w:u w:val="single"/>
          <w:rPrChange w:id="9061" w:author="Stephen Reynolds, Jr." w:date="2012-11-13T07:32:00Z">
            <w:rPr>
              <w:color w:val="FFFFFF" w:themeColor="background1"/>
              <w:u w:val="single"/>
            </w:rPr>
          </w:rPrChange>
        </w:rPr>
      </w:pPr>
      <w:r w:rsidRPr="00920A48">
        <w:rPr>
          <w:u w:val="single"/>
          <w:rPrChange w:id="9062" w:author="Stephen Reynolds, Jr." w:date="2012-11-13T07:32:00Z">
            <w:rPr>
              <w:color w:val="FFFFFF" w:themeColor="background1"/>
              <w:u w:val="single"/>
            </w:rPr>
          </w:rPrChange>
        </w:rPr>
        <w:t>To establish the resurrection</w:t>
      </w:r>
    </w:p>
    <w:p w:rsidR="003D39BF" w:rsidRPr="00920A48" w:rsidRDefault="003D39BF" w:rsidP="00B657BD">
      <w:pPr>
        <w:numPr>
          <w:ilvl w:val="2"/>
          <w:numId w:val="65"/>
        </w:numPr>
        <w:ind w:left="900" w:hanging="360"/>
        <w:rPr>
          <w:u w:val="single"/>
          <w:rPrChange w:id="9063" w:author="Stephen Reynolds, Jr." w:date="2012-11-13T07:32:00Z">
            <w:rPr>
              <w:color w:val="FFFFFF" w:themeColor="background1"/>
              <w:u w:val="single"/>
            </w:rPr>
          </w:rPrChange>
        </w:rPr>
      </w:pPr>
      <w:r w:rsidRPr="00920A48">
        <w:rPr>
          <w:u w:val="single"/>
          <w:rPrChange w:id="9064" w:author="Stephen Reynolds, Jr." w:date="2012-11-13T07:32:00Z">
            <w:rPr>
              <w:color w:val="FFFFFF" w:themeColor="background1"/>
              <w:u w:val="single"/>
            </w:rPr>
          </w:rPrChange>
        </w:rPr>
        <w:t>To draw people to hear the Gospel</w:t>
      </w:r>
    </w:p>
    <w:p w:rsidR="003D39BF" w:rsidRPr="00920A48" w:rsidRDefault="003D39BF" w:rsidP="00B657BD">
      <w:pPr>
        <w:numPr>
          <w:ilvl w:val="2"/>
          <w:numId w:val="65"/>
        </w:numPr>
        <w:ind w:left="900" w:hanging="360"/>
        <w:rPr>
          <w:u w:val="single"/>
          <w:rPrChange w:id="9065" w:author="Stephen Reynolds, Jr." w:date="2012-11-13T07:32:00Z">
            <w:rPr>
              <w:color w:val="FFFFFF" w:themeColor="background1"/>
              <w:u w:val="single"/>
            </w:rPr>
          </w:rPrChange>
        </w:rPr>
      </w:pPr>
      <w:r w:rsidRPr="00920A48">
        <w:rPr>
          <w:u w:val="single"/>
          <w:rPrChange w:id="9066" w:author="Stephen Reynolds, Jr." w:date="2012-11-13T07:32:00Z">
            <w:rPr>
              <w:color w:val="FFFFFF" w:themeColor="background1"/>
              <w:u w:val="single"/>
            </w:rPr>
          </w:rPrChange>
        </w:rPr>
        <w:t>To have the power of attorney</w:t>
      </w:r>
    </w:p>
    <w:p w:rsidR="003D39BF" w:rsidRPr="00920A48" w:rsidRDefault="003D39BF" w:rsidP="003D39BF">
      <w:pPr>
        <w:rPr>
          <w:u w:val="single"/>
          <w:rPrChange w:id="9067" w:author="Stephen Reynolds, Jr." w:date="2012-11-13T07:32:00Z">
            <w:rPr>
              <w:color w:val="FFFFFF" w:themeColor="background1"/>
              <w:u w:val="single"/>
            </w:rPr>
          </w:rPrChange>
        </w:rPr>
      </w:pPr>
    </w:p>
    <w:p w:rsidR="003D39BF" w:rsidRPr="00920A48" w:rsidRDefault="003D39BF" w:rsidP="00B657BD">
      <w:pPr>
        <w:numPr>
          <w:ilvl w:val="0"/>
          <w:numId w:val="65"/>
        </w:numPr>
        <w:ind w:left="360"/>
        <w:rPr>
          <w:rPrChange w:id="9068" w:author="Stephen Reynolds, Jr." w:date="2012-11-13T07:32:00Z">
            <w:rPr/>
          </w:rPrChange>
        </w:rPr>
      </w:pPr>
      <w:r w:rsidRPr="00920A48">
        <w:rPr>
          <w:rPrChange w:id="9069" w:author="Stephen Reynolds, Jr." w:date="2012-11-13T07:32:00Z">
            <w:rPr/>
          </w:rPrChange>
        </w:rPr>
        <w:t>What is the nature of this gift of healing?</w:t>
      </w:r>
    </w:p>
    <w:p w:rsidR="003D39BF" w:rsidRPr="00920A48" w:rsidRDefault="003D39BF" w:rsidP="003D39BF">
      <w:pPr>
        <w:ind w:left="360"/>
        <w:rPr>
          <w:u w:val="single"/>
          <w:rPrChange w:id="9070" w:author="Stephen Reynolds, Jr." w:date="2012-11-13T07:32:00Z">
            <w:rPr>
              <w:color w:val="FFFFFF" w:themeColor="background1"/>
              <w:u w:val="single"/>
            </w:rPr>
          </w:rPrChange>
        </w:rPr>
      </w:pPr>
      <w:r w:rsidRPr="00920A48">
        <w:rPr>
          <w:u w:val="single"/>
          <w:rPrChange w:id="9071" w:author="Stephen Reynolds, Jr." w:date="2012-11-13T07:32:00Z">
            <w:rPr>
              <w:color w:val="FFFFFF" w:themeColor="background1"/>
              <w:u w:val="single"/>
            </w:rPr>
          </w:rPrChange>
        </w:rPr>
        <w:t>The nature of this gift is a restorative power, it is a progressive step.</w:t>
      </w:r>
    </w:p>
    <w:p w:rsidR="003D39BF" w:rsidRPr="00920A48" w:rsidRDefault="003D39BF" w:rsidP="003D39BF">
      <w:pPr>
        <w:rPr>
          <w:rPrChange w:id="9072" w:author="Stephen Reynolds, Jr." w:date="2012-11-13T07:32:00Z">
            <w:rPr/>
          </w:rPrChange>
        </w:rPr>
      </w:pPr>
    </w:p>
    <w:p w:rsidR="003D39BF" w:rsidRPr="00920A48" w:rsidRDefault="003D39BF" w:rsidP="00B657BD">
      <w:pPr>
        <w:numPr>
          <w:ilvl w:val="0"/>
          <w:numId w:val="65"/>
        </w:numPr>
        <w:ind w:left="360"/>
        <w:rPr>
          <w:rPrChange w:id="9073" w:author="Stephen Reynolds, Jr." w:date="2012-11-13T07:32:00Z">
            <w:rPr>
              <w:color w:val="000000"/>
            </w:rPr>
          </w:rPrChange>
        </w:rPr>
      </w:pPr>
      <w:r w:rsidRPr="00920A48">
        <w:rPr>
          <w:rPrChange w:id="9074" w:author="Stephen Reynolds, Jr." w:date="2012-11-13T07:32:00Z">
            <w:rPr>
              <w:color w:val="000000"/>
            </w:rPr>
          </w:rPrChange>
        </w:rPr>
        <w:t>What kind of power is this gift not?</w:t>
      </w:r>
    </w:p>
    <w:p w:rsidR="003D39BF" w:rsidRPr="00920A48" w:rsidRDefault="003D39BF" w:rsidP="003D39BF">
      <w:pPr>
        <w:ind w:left="360"/>
        <w:rPr>
          <w:u w:val="single"/>
          <w:rPrChange w:id="9075" w:author="Stephen Reynolds, Jr." w:date="2012-11-13T07:32:00Z">
            <w:rPr>
              <w:color w:val="FFFFFF" w:themeColor="background1"/>
              <w:u w:val="single"/>
            </w:rPr>
          </w:rPrChange>
        </w:rPr>
      </w:pPr>
      <w:r w:rsidRPr="00920A48">
        <w:rPr>
          <w:u w:val="single"/>
          <w:rPrChange w:id="9076" w:author="Stephen Reynolds, Jr." w:date="2012-11-13T07:32:00Z">
            <w:rPr>
              <w:color w:val="FFFFFF" w:themeColor="background1"/>
              <w:u w:val="single"/>
            </w:rPr>
          </w:rPrChange>
        </w:rPr>
        <w:t xml:space="preserve">This gift is not a creative power. If a man with no eye is given one, that is more than a healing, that is a miracle. </w:t>
      </w:r>
    </w:p>
    <w:p w:rsidR="003D39BF" w:rsidRPr="00920A48" w:rsidRDefault="00367177" w:rsidP="004E715B">
      <w:pPr>
        <w:rPr>
          <w:b/>
          <w:sz w:val="28"/>
          <w:rPrChange w:id="9077" w:author="Stephen Reynolds, Jr." w:date="2012-11-13T07:32:00Z">
            <w:rPr>
              <w:b/>
              <w:sz w:val="28"/>
            </w:rPr>
          </w:rPrChange>
        </w:rPr>
      </w:pPr>
      <w:r w:rsidRPr="00920A48">
        <w:rPr>
          <w:b/>
          <w:rPrChange w:id="9078" w:author="Stephen Reynolds, Jr." w:date="2012-11-13T07:32:00Z">
            <w:rPr>
              <w:b/>
            </w:rPr>
          </w:rPrChange>
        </w:rPr>
        <w:br w:type="page"/>
      </w:r>
    </w:p>
    <w:p w:rsidR="003D39BF" w:rsidRPr="00920A48" w:rsidDel="00920A48" w:rsidRDefault="00367177" w:rsidP="003D39BF">
      <w:pPr>
        <w:pStyle w:val="Heading1"/>
        <w:rPr>
          <w:del w:id="9079" w:author="Stephen Reynolds, Jr." w:date="2012-11-13T07:31:00Z"/>
          <w:rPrChange w:id="9080" w:author="Stephen Reynolds, Jr." w:date="2012-11-13T07:32:00Z">
            <w:rPr>
              <w:del w:id="9081" w:author="Stephen Reynolds, Jr." w:date="2012-11-13T07:31:00Z"/>
            </w:rPr>
          </w:rPrChange>
        </w:rPr>
      </w:pPr>
      <w:bookmarkStart w:id="9082" w:name="_Toc290398396"/>
      <w:del w:id="9083" w:author="Stephen Reynolds, Jr." w:date="2012-11-13T07:31:00Z">
        <w:r w:rsidRPr="00920A48" w:rsidDel="00920A48">
          <w:rPr>
            <w:rPrChange w:id="9084" w:author="Stephen Reynolds, Jr." w:date="2012-11-13T07:32:00Z">
              <w:rPr/>
            </w:rPrChange>
          </w:rPr>
          <w:lastRenderedPageBreak/>
          <w:delText>Chapter 9:</w:delText>
        </w:r>
        <w:r w:rsidR="003D39BF" w:rsidRPr="00920A48" w:rsidDel="00920A48">
          <w:rPr>
            <w:rPrChange w:id="9085" w:author="Stephen Reynolds, Jr." w:date="2012-11-13T07:32:00Z">
              <w:rPr/>
            </w:rPrChange>
          </w:rPr>
          <w:delText xml:space="preserve"> Working of Miracles</w:delText>
        </w:r>
        <w:bookmarkEnd w:id="3201"/>
        <w:bookmarkEnd w:id="3202"/>
        <w:bookmarkEnd w:id="9082"/>
      </w:del>
    </w:p>
    <w:p w:rsidR="00BE1420" w:rsidRPr="00920A48" w:rsidDel="00920A48" w:rsidRDefault="00E61C09" w:rsidP="003D39BF">
      <w:pPr>
        <w:jc w:val="center"/>
        <w:rPr>
          <w:del w:id="9086" w:author="Stephen Reynolds, Jr." w:date="2012-11-13T07:31:00Z"/>
          <w:sz w:val="48"/>
          <w:rPrChange w:id="9087" w:author="Stephen Reynolds, Jr." w:date="2012-11-13T07:32:00Z">
            <w:rPr>
              <w:del w:id="9088" w:author="Stephen Reynolds, Jr." w:date="2012-11-13T07:31:00Z"/>
              <w:sz w:val="48"/>
            </w:rPr>
          </w:rPrChange>
        </w:rPr>
      </w:pPr>
      <w:del w:id="9089" w:author="Stephen Reynolds, Jr." w:date="2012-11-13T07:31:00Z">
        <w:r w:rsidRPr="00920A48" w:rsidDel="00920A48">
          <w:rPr>
            <w:noProof/>
            <w:sz w:val="48"/>
            <w:rPrChange w:id="9090" w:author="Stephen Reynolds, Jr." w:date="2012-11-13T07:32:00Z">
              <w:rPr>
                <w:noProof/>
                <w:sz w:val="48"/>
              </w:rPr>
            </w:rPrChange>
          </w:rPr>
          <mc:AlternateContent>
            <mc:Choice Requires="wpg">
              <w:drawing>
                <wp:anchor distT="0" distB="0" distL="114300" distR="114300" simplePos="0" relativeHeight="251734016" behindDoc="0" locked="0" layoutInCell="1" allowOverlap="1" wp14:anchorId="13C01E2C" wp14:editId="4C5230B6">
                  <wp:simplePos x="0" y="0"/>
                  <wp:positionH relativeFrom="column">
                    <wp:align>center</wp:align>
                  </wp:positionH>
                  <wp:positionV relativeFrom="paragraph">
                    <wp:posOffset>65405</wp:posOffset>
                  </wp:positionV>
                  <wp:extent cx="4489450" cy="1087120"/>
                  <wp:effectExtent l="0" t="0" r="25400" b="17780"/>
                  <wp:wrapNone/>
                  <wp:docPr id="31" name="Group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544" name="AutoShape 721"/>
                          <wps:cNvSpPr>
                            <a:spLocks noChangeArrowheads="1"/>
                          </wps:cNvSpPr>
                          <wps:spPr bwMode="auto">
                            <a:xfrm rot="16200000">
                              <a:off x="5264"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Gifts of Healing</w:t>
                                </w:r>
                              </w:p>
                            </w:txbxContent>
                          </wps:txbx>
                          <wps:bodyPr rot="0" vert="vert270" wrap="square" lIns="91440" tIns="45720" rIns="91440" bIns="45720" anchor="t" anchorCtr="0" upright="1">
                            <a:noAutofit/>
                          </wps:bodyPr>
                        </wps:wsp>
                        <wps:wsp>
                          <wps:cNvPr id="545" name="AutoShape 722"/>
                          <wps:cNvSpPr>
                            <a:spLocks noChangeArrowheads="1"/>
                          </wps:cNvSpPr>
                          <wps:spPr bwMode="auto">
                            <a:xfrm rot="16200000">
                              <a:off x="6018"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346DCE" w:rsidRDefault="00E82CDA" w:rsidP="00BE1420">
                                <w:pPr>
                                  <w:jc w:val="center"/>
                                  <w:rPr>
                                    <w:b/>
                                    <w:sz w:val="20"/>
                                    <w:szCs w:val="20"/>
                                  </w:rPr>
                                </w:pPr>
                                <w:r w:rsidRPr="00346DCE">
                                  <w:rPr>
                                    <w:b/>
                                    <w:sz w:val="20"/>
                                    <w:szCs w:val="20"/>
                                  </w:rPr>
                                  <w:t>Working of Miracles</w:t>
                                </w:r>
                              </w:p>
                              <w:p w:rsidR="00E82CDA" w:rsidRPr="00BE1420" w:rsidRDefault="00E82CDA" w:rsidP="00BE1420"/>
                            </w:txbxContent>
                          </wps:txbx>
                          <wps:bodyPr rot="0" vert="vert270" wrap="square" lIns="91440" tIns="45720" rIns="91440" bIns="45720" anchor="t" anchorCtr="0" upright="1">
                            <a:noAutofit/>
                          </wps:bodyPr>
                        </wps:wsp>
                        <wps:wsp>
                          <wps:cNvPr id="546" name="AutoShape 723"/>
                          <wps:cNvSpPr>
                            <a:spLocks noChangeArrowheads="1"/>
                          </wps:cNvSpPr>
                          <wps:spPr bwMode="auto">
                            <a:xfrm rot="16200000">
                              <a:off x="6772"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Prophecy</w:t>
                                </w:r>
                              </w:p>
                            </w:txbxContent>
                          </wps:txbx>
                          <wps:bodyPr rot="0" vert="vert270" wrap="square" lIns="91440" tIns="45720" rIns="91440" bIns="45720" anchor="t" anchorCtr="0" upright="1">
                            <a:noAutofit/>
                          </wps:bodyPr>
                        </wps:wsp>
                        <wps:wsp>
                          <wps:cNvPr id="547" name="AutoShape 724"/>
                          <wps:cNvSpPr>
                            <a:spLocks noChangeArrowheads="1"/>
                          </wps:cNvSpPr>
                          <wps:spPr bwMode="auto">
                            <a:xfrm rot="16200000">
                              <a:off x="7526"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Diverse Kinds of Tongues</w:t>
                                </w:r>
                              </w:p>
                            </w:txbxContent>
                          </wps:txbx>
                          <wps:bodyPr rot="0" vert="vert270" wrap="square" lIns="91440" tIns="45720" rIns="91440" bIns="45720" anchor="t" anchorCtr="0" upright="1">
                            <a:noAutofit/>
                          </wps:bodyPr>
                        </wps:wsp>
                        <wps:wsp>
                          <wps:cNvPr id="548" name="AutoShape 725"/>
                          <wps:cNvSpPr>
                            <a:spLocks noChangeArrowheads="1"/>
                          </wps:cNvSpPr>
                          <wps:spPr bwMode="auto">
                            <a:xfrm rot="16200000">
                              <a:off x="8280"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Interpretation of Tongues</w:t>
                                </w:r>
                              </w:p>
                            </w:txbxContent>
                          </wps:txbx>
                          <wps:bodyPr rot="0" vert="vert270" wrap="square" lIns="91440" tIns="45720" rIns="91440" bIns="45720" anchor="t" anchorCtr="0" upright="1">
                            <a:noAutofit/>
                          </wps:bodyPr>
                        </wps:wsp>
                        <wps:wsp>
                          <wps:cNvPr id="549" name="AutoShape 726"/>
                          <wps:cNvSpPr>
                            <a:spLocks noChangeArrowheads="1"/>
                          </wps:cNvSpPr>
                          <wps:spPr bwMode="auto">
                            <a:xfrm rot="16200000">
                              <a:off x="2248"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Word of Wisdom</w:t>
                                </w:r>
                              </w:p>
                            </w:txbxContent>
                          </wps:txbx>
                          <wps:bodyPr rot="0" vert="vert270" wrap="square" lIns="91440" tIns="45720" rIns="91440" bIns="45720" anchor="t" anchorCtr="0" upright="1">
                            <a:noAutofit/>
                          </wps:bodyPr>
                        </wps:wsp>
                        <wps:wsp>
                          <wps:cNvPr id="550" name="AutoShape 727"/>
                          <wps:cNvSpPr>
                            <a:spLocks noChangeArrowheads="1"/>
                          </wps:cNvSpPr>
                          <wps:spPr bwMode="auto">
                            <a:xfrm rot="16200000">
                              <a:off x="3002"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BE1420">
                                <w:pPr>
                                  <w:jc w:val="center"/>
                                  <w:rPr>
                                    <w:sz w:val="20"/>
                                    <w:szCs w:val="20"/>
                                  </w:rPr>
                                </w:pPr>
                                <w:r w:rsidRPr="00E7056E">
                                  <w:rPr>
                                    <w:sz w:val="20"/>
                                    <w:szCs w:val="20"/>
                                  </w:rPr>
                                  <w:t>Word of Knowledge</w:t>
                                </w:r>
                              </w:p>
                            </w:txbxContent>
                          </wps:txbx>
                          <wps:bodyPr rot="0" vert="vert270" wrap="square" lIns="91440" tIns="45720" rIns="91440" bIns="45720" anchor="t" anchorCtr="0" upright="1">
                            <a:noAutofit/>
                          </wps:bodyPr>
                        </wps:wsp>
                        <wps:wsp>
                          <wps:cNvPr id="551" name="AutoShape 728"/>
                          <wps:cNvSpPr>
                            <a:spLocks noChangeArrowheads="1"/>
                          </wps:cNvSpPr>
                          <wps:spPr bwMode="auto">
                            <a:xfrm rot="16200000">
                              <a:off x="3756"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Discerning of Spirits</w:t>
                                </w:r>
                              </w:p>
                            </w:txbxContent>
                          </wps:txbx>
                          <wps:bodyPr rot="0" vert="vert270" wrap="square" lIns="91440" tIns="45720" rIns="91440" bIns="45720" anchor="t" anchorCtr="0" upright="1">
                            <a:noAutofit/>
                          </wps:bodyPr>
                        </wps:wsp>
                        <wps:wsp>
                          <wps:cNvPr id="552" name="AutoShape 729"/>
                          <wps:cNvSpPr>
                            <a:spLocks noChangeArrowheads="1"/>
                          </wps:cNvSpPr>
                          <wps:spPr bwMode="auto">
                            <a:xfrm rot="16200000">
                              <a:off x="4510"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BE1420">
                                <w:pPr>
                                  <w:jc w:val="center"/>
                                  <w:rPr>
                                    <w:sz w:val="20"/>
                                    <w:szCs w:val="20"/>
                                  </w:rPr>
                                </w:pPr>
                                <w:r w:rsidRPr="00BE1420">
                                  <w:rPr>
                                    <w:sz w:val="20"/>
                                    <w:szCs w:val="20"/>
                                  </w:rPr>
                                  <w:t>Gift of 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0" o:spid="_x0000_s1078" style="position:absolute;left:0;text-align:left;margin-left:0;margin-top:5.15pt;width:353.5pt;height:85.6pt;z-index:251734016;mso-position-horizontal:center"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">
                  <v:shape id="AutoShape 721" o:spid="_x0000_s107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5NccQA&#10;AADcAAAADwAAAGRycy9kb3ducmV2LnhtbESP3YrCMBSE7wXfIRzBG1lTF/+oRvEHV291fYBDc2yL&#10;zUlJsrbr028WBC+HmfmGWa5bU4kHOV9aVjAaJiCIM6tLzhVcvw8fcxA+IGusLJOCX/KwXnU7S0y1&#10;bfhMj0vIRYSwT1FBEUKdSumzggz6oa2Jo3ezzmCI0uVSO2wi3FTyM0mm0mDJcaHAmnYFZffLj1HQ&#10;HA+n5+DmntvZLm8G+9Hdzb6uSvV77WYBIlAb3uFX+6QVTMZj+D8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OTXHEAAAA3AAAAA8AAAAAAAAAAAAAAAAAmAIAAGRycy9k&#10;b3ducmV2LnhtbFBLBQYAAAAABAAEAPUAAACJAwAAAAA=&#10;" fillcolor="#bfbfbf [2412]">
                    <v:textbox style="layout-flow:vertical;mso-layout-flow-alt:bottom-to-top">
                      <w:txbxContent>
                        <w:p w:rsidR="00E82CDA" w:rsidRPr="00BE1420" w:rsidRDefault="00E82CDA" w:rsidP="00BE1420">
                          <w:pPr>
                            <w:jc w:val="center"/>
                            <w:rPr>
                              <w:sz w:val="20"/>
                              <w:szCs w:val="20"/>
                            </w:rPr>
                          </w:pPr>
                          <w:r w:rsidRPr="00BE1420">
                            <w:rPr>
                              <w:sz w:val="20"/>
                              <w:szCs w:val="20"/>
                            </w:rPr>
                            <w:t>Gifts of Healing</w:t>
                          </w:r>
                        </w:p>
                      </w:txbxContent>
                    </v:textbox>
                  </v:shape>
                  <v:shape id="AutoShape 722" o:spid="_x0000_s108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yecYA&#10;AADcAAAADwAAAGRycy9kb3ducmV2LnhtbESPQWvCQBSE7wX/w/KE3urGtIpEV7GBQir0YFoKvT2y&#10;zySafZtmt5r8+64geBxm5htmtelNI87UudqygukkAkFcWF1zqeDr8+1pAcJ5ZI2NZVIwkIPNevSw&#10;wkTbC+/pnPtSBAi7BBVU3reJlK6oyKCb2JY4eAfbGfRBdqXUHV4C3DQyjqK5NFhzWKiwpbSi4pT/&#10;GQXpMcbs+2P/jj+Ded39Phdl1i+Uehz32yUIT72/h2/tTCuYvcz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ryecYAAADcAAAADwAAAAAAAAAAAAAAAACYAgAAZHJz&#10;L2Rvd25yZXYueG1sUEsFBgAAAAAEAAQA9QAAAIsDAAAAAA==&#10;" fillcolor="white [3212]">
                    <v:textbox style="layout-flow:vertical;mso-layout-flow-alt:bottom-to-top">
                      <w:txbxContent>
                        <w:p w:rsidR="00E82CDA" w:rsidRPr="00346DCE" w:rsidRDefault="00E82CDA" w:rsidP="00BE1420">
                          <w:pPr>
                            <w:jc w:val="center"/>
                            <w:rPr>
                              <w:b/>
                              <w:sz w:val="20"/>
                              <w:szCs w:val="20"/>
                            </w:rPr>
                          </w:pPr>
                          <w:r w:rsidRPr="00346DCE">
                            <w:rPr>
                              <w:b/>
                              <w:sz w:val="20"/>
                              <w:szCs w:val="20"/>
                            </w:rPr>
                            <w:t>Working of Miracles</w:t>
                          </w:r>
                        </w:p>
                        <w:p w:rsidR="00E82CDA" w:rsidRPr="00BE1420" w:rsidRDefault="00E82CDA" w:rsidP="00BE1420"/>
                      </w:txbxContent>
                    </v:textbox>
                  </v:shape>
                  <v:shape id="AutoShape 723" o:spid="_x0000_s108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CFscA&#10;AADcAAAADwAAAGRycy9kb3ducmV2LnhtbESP0WrCQBRE3wX/YblCX0Q3LTa0MRsporSKpGj9gGv2&#10;moRm74bsVtO/7woFH4eZOcOki9404kKdqy0reJxGIIgLq2suFRy/1pMXEM4ja2wsk4JfcrDIhoMU&#10;E22vvKfLwZciQNglqKDyvk2kdEVFBt3UtsTBO9vOoA+yK6Xu8BrgppFPURRLgzWHhQpbWlZUfB9+&#10;jALdrPPlLt7O8tf3/HNTrsbxaZUr9TDq3+YgPPX+Hv5vf2gFz7MYbmfC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0dQhbHAAAA3AAAAA8AAAAAAAAAAAAAAAAAmAIAAGRy&#10;cy9kb3ducmV2LnhtbFBLBQYAAAAABAAEAPUAAACMAwAAAAA=&#10;" fillcolor="#a5a5a5 [2092]">
                    <v:textbox style="layout-flow:vertical;mso-layout-flow-alt:bottom-to-top">
                      <w:txbxContent>
                        <w:p w:rsidR="00E82CDA" w:rsidRPr="00E7056E" w:rsidRDefault="00E82CDA" w:rsidP="00BE1420">
                          <w:pPr>
                            <w:jc w:val="center"/>
                            <w:rPr>
                              <w:sz w:val="20"/>
                              <w:szCs w:val="20"/>
                            </w:rPr>
                          </w:pPr>
                          <w:r w:rsidRPr="00E7056E">
                            <w:rPr>
                              <w:sz w:val="20"/>
                              <w:szCs w:val="20"/>
                            </w:rPr>
                            <w:t>Prophecy</w:t>
                          </w:r>
                        </w:p>
                      </w:txbxContent>
                    </v:textbox>
                  </v:shape>
                  <v:shape id="AutoShape 724" o:spid="_x0000_s108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njcYA&#10;AADcAAAADwAAAGRycy9kb3ducmV2LnhtbESP0WrCQBRE3wv9h+UKvhTdVGy0qasUUdRSImo/4DZ7&#10;TUKzd0N21fj3riD0cZiZM8xk1ppKnKlxpWUFr/0IBHFmdcm5gp/DsjcG4TyyxsoyKbiSg9n0+WmC&#10;ibYX3tF573MRIOwSVFB4XydSuqwgg65va+LgHW1j0AfZ5FI3eAlwU8lBFMXSYMlhocCa5gVlf/uT&#10;UaCrZTr/jr+G6fsq3W7yxUv8u0iV6nbazw8Qnlr/H36011rB23AE9zPh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HnjcYAAADcAAAADwAAAAAAAAAAAAAAAACYAgAAZHJz&#10;L2Rvd25yZXYueG1sUEsFBgAAAAAEAAQA9QAAAIsDAAAAAA==&#10;" fillcolor="#a5a5a5 [2092]">
                    <v:textbox style="layout-flow:vertical;mso-layout-flow-alt:bottom-to-top">
                      <w:txbxContent>
                        <w:p w:rsidR="00E82CDA" w:rsidRPr="00E7056E" w:rsidRDefault="00E82CDA" w:rsidP="00BE1420">
                          <w:pPr>
                            <w:jc w:val="center"/>
                            <w:rPr>
                              <w:sz w:val="20"/>
                              <w:szCs w:val="20"/>
                            </w:rPr>
                          </w:pPr>
                          <w:r w:rsidRPr="00E7056E">
                            <w:rPr>
                              <w:sz w:val="20"/>
                              <w:szCs w:val="20"/>
                            </w:rPr>
                            <w:t>Diverse Kinds of Tongues</w:t>
                          </w:r>
                        </w:p>
                      </w:txbxContent>
                    </v:textbox>
                  </v:shape>
                  <v:shape id="AutoShape 725" o:spid="_x0000_s108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z/8QA&#10;AADcAAAADwAAAGRycy9kb3ducmV2LnhtbERP3WrCMBS+F3yHcAa7kZk6tGzVtIgo20QqUx/g2Jy1&#10;xeakNJl2b79cCF5+fP+LrDeNuFLnassKJuMIBHFhdc2lgtNx8/IGwnlkjY1lUvBHDrJ0OFhgou2N&#10;v+l68KUIIewSVFB53yZSuqIig25sW+LA/djOoA+wK6Xu8BbCTSNfoyiWBmsODRW2tKqouBx+jQLd&#10;bPLVLt5O8/ePfP9VrkfxeZ0r9fzUL+cgPPX+Ib67P7WC2TSsDW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Oc//EAAAA3AAAAA8AAAAAAAAAAAAAAAAAmAIAAGRycy9k&#10;b3ducmV2LnhtbFBLBQYAAAAABAAEAPUAAACJAwAAAAA=&#10;" fillcolor="#a5a5a5 [2092]">
                    <v:textbox style="layout-flow:vertical;mso-layout-flow-alt:bottom-to-top">
                      <w:txbxContent>
                        <w:p w:rsidR="00E82CDA" w:rsidRPr="00E7056E" w:rsidRDefault="00E82CDA" w:rsidP="00BE1420">
                          <w:pPr>
                            <w:jc w:val="center"/>
                            <w:rPr>
                              <w:sz w:val="20"/>
                              <w:szCs w:val="20"/>
                            </w:rPr>
                          </w:pPr>
                          <w:r w:rsidRPr="00E7056E">
                            <w:rPr>
                              <w:sz w:val="20"/>
                              <w:szCs w:val="20"/>
                            </w:rPr>
                            <w:t>Interpretation of Tongues</w:t>
                          </w:r>
                        </w:p>
                      </w:txbxContent>
                    </v:textbox>
                  </v:shape>
                  <v:shape id="AutoShape 726" o:spid="_x0000_s108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fP8UA&#10;AADcAAAADwAAAGRycy9kb3ducmV2LnhtbESPQWvCQBSE70L/w/IK3uqmxUqNrlIKSr2ojYrXx+5r&#10;Ept9G7Krif31XaHgcZiZb5jpvLOVuFDjS8cKngcJCGLtTMm5gv1u8fQGwgdkg5VjUnAlD/PZQ2+K&#10;qXEtf9ElC7mIEPYpKihCqFMpvS7Ioh+4mjh6366xGKJscmkabCPcVvIlSUbSYslxocCaPgrSP9nZ&#10;KtBLuWlPw/XpV2+DGx2rlTusaqX6j937BESgLtzD/+1Po+B1OIbb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jR8/xQAAANwAAAAPAAAAAAAAAAAAAAAAAJgCAABkcnMv&#10;ZG93bnJldi54bWxQSwUGAAAAAAQABAD1AAAAigMAAAAA&#10;" fillcolor="#d8d8d8 [2732]">
                    <v:textbox style="layout-flow:vertical;mso-layout-flow-alt:bottom-to-top">
                      <w:txbxContent>
                        <w:p w:rsidR="00E82CDA" w:rsidRPr="00E7056E" w:rsidRDefault="00E82CDA" w:rsidP="00BE1420">
                          <w:pPr>
                            <w:jc w:val="center"/>
                            <w:rPr>
                              <w:sz w:val="20"/>
                              <w:szCs w:val="20"/>
                            </w:rPr>
                          </w:pPr>
                          <w:r w:rsidRPr="00E7056E">
                            <w:rPr>
                              <w:sz w:val="20"/>
                              <w:szCs w:val="20"/>
                            </w:rPr>
                            <w:t>Word of Wisdom</w:t>
                          </w:r>
                        </w:p>
                      </w:txbxContent>
                    </v:textbox>
                  </v:shape>
                  <v:shape id="AutoShape 727" o:spid="_x0000_s108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gf8IA&#10;AADcAAAADwAAAGRycy9kb3ducmV2LnhtbERPy2oCMRTdF/yHcIXuNGNRkalRRLA4G1u1pdtLcp2H&#10;k5thkjpjv75ZCF0eznu57m0tbtT60rGCyTgBQaydKTlX8HnejRYgfEA2WDsmBXfysF4NnpaYGtfx&#10;kW6nkIsYwj5FBUUITSql1wVZ9GPXEEfu4lqLIcI2l6bFLobbWr4kyVxaLDk2FNjQtiB9Pf1YBfpN&#10;vnfV9FD96o/g5t915r6yRqnnYb95BRGoD//ih3tvFMxmcX48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iB/wgAAANwAAAAPAAAAAAAAAAAAAAAAAJgCAABkcnMvZG93&#10;bnJldi54bWxQSwUGAAAAAAQABAD1AAAAhwMAAAAA&#10;" fillcolor="#d8d8d8 [2732]">
                    <v:textbox style="layout-flow:vertical;mso-layout-flow-alt:bottom-to-top">
                      <w:txbxContent>
                        <w:p w:rsidR="00E82CDA" w:rsidRPr="00E7056E" w:rsidRDefault="00E82CDA" w:rsidP="00BE1420">
                          <w:pPr>
                            <w:jc w:val="center"/>
                            <w:rPr>
                              <w:sz w:val="20"/>
                              <w:szCs w:val="20"/>
                            </w:rPr>
                          </w:pPr>
                          <w:r w:rsidRPr="00E7056E">
                            <w:rPr>
                              <w:sz w:val="20"/>
                              <w:szCs w:val="20"/>
                            </w:rPr>
                            <w:t>Word of Knowledge</w:t>
                          </w:r>
                        </w:p>
                      </w:txbxContent>
                    </v:textbox>
                  </v:shape>
                  <v:shape id="AutoShape 728" o:spid="_x0000_s108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KF5MUA&#10;AADcAAAADwAAAGRycy9kb3ducmV2LnhtbESPQWvCQBSE7wX/w/IEb3VjqVJSV5FCS3OxaiteH7uv&#10;STT7NmTXJPbXu4LQ4zAz3zDzZW8r0VLjS8cKJuMEBLF2puRcwc/3++MLCB+QDVaOScGFPCwXg4c5&#10;psZ1vKV2F3IRIexTVFCEUKdSel2QRT92NXH0fl1jMUTZ5NI02EW4reRTksykxZLjQoE1vRWkT7uz&#10;VaA/5Fd3fF4f//QmuNmhytw+q5UaDfvVK4hAffgP39ufRsF0OoH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oXkxQAAANwAAAAPAAAAAAAAAAAAAAAAAJgCAABkcnMv&#10;ZG93bnJldi54bWxQSwUGAAAAAAQABAD1AAAAigMAAAAA&#10;" fillcolor="#d8d8d8 [2732]">
                    <v:textbox style="layout-flow:vertical;mso-layout-flow-alt:bottom-to-top">
                      <w:txbxContent>
                        <w:p w:rsidR="00E82CDA" w:rsidRPr="00BE1420" w:rsidRDefault="00E82CDA" w:rsidP="00BE1420">
                          <w:pPr>
                            <w:jc w:val="center"/>
                            <w:rPr>
                              <w:sz w:val="20"/>
                              <w:szCs w:val="20"/>
                            </w:rPr>
                          </w:pPr>
                          <w:r w:rsidRPr="00BE1420">
                            <w:rPr>
                              <w:sz w:val="20"/>
                              <w:szCs w:val="20"/>
                            </w:rPr>
                            <w:t>Discerning of Spirits</w:t>
                          </w:r>
                        </w:p>
                      </w:txbxContent>
                    </v:textbox>
                  </v:shape>
                  <v:shape id="AutoShape 729" o:spid="_x0000_s108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mQ8MA&#10;AADcAAAADwAAAGRycy9kb3ducmV2LnhtbESP3YrCMBSE7xd8h3AEb0RTBVepRlEXV2/9eYBDc2yL&#10;zUlJsrb69BtB8HKYmW+Yxao1lbiT86VlBaNhAoI4s7rkXMHlvBvMQPiArLGyTAoe5GG17HwtMNW2&#10;4SPdTyEXEcI+RQVFCHUqpc8KMuiHtiaO3tU6gyFKl0vtsIlwU8lxknxLgyXHhQJr2haU3U5/RkGz&#10;3x2e/at7bqbbvOn/jG5u+ntRqtdt13MQgdrwCb/bB61gMhnD60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LmQ8MAAADcAAAADwAAAAAAAAAAAAAAAACYAgAAZHJzL2Rv&#10;d25yZXYueG1sUEsFBgAAAAAEAAQA9QAAAIgDAAAAAA==&#10;" fillcolor="#bfbfbf [2412]">
                    <v:textbox style="layout-flow:vertical;mso-layout-flow-alt:bottom-to-top">
                      <w:txbxContent>
                        <w:p w:rsidR="00E82CDA" w:rsidRPr="00BE1420" w:rsidRDefault="00E82CDA" w:rsidP="00BE1420">
                          <w:pPr>
                            <w:jc w:val="center"/>
                            <w:rPr>
                              <w:sz w:val="20"/>
                              <w:szCs w:val="20"/>
                            </w:rPr>
                          </w:pPr>
                          <w:r w:rsidRPr="00BE1420">
                            <w:rPr>
                              <w:sz w:val="20"/>
                              <w:szCs w:val="20"/>
                            </w:rPr>
                            <w:t>Gift of Faith</w:t>
                          </w:r>
                        </w:p>
                      </w:txbxContent>
                    </v:textbox>
                  </v:shape>
                </v:group>
              </w:pict>
            </mc:Fallback>
          </mc:AlternateContent>
        </w:r>
      </w:del>
    </w:p>
    <w:p w:rsidR="00BE1420" w:rsidRPr="00920A48" w:rsidDel="00920A48" w:rsidRDefault="00BE1420" w:rsidP="003D39BF">
      <w:pPr>
        <w:jc w:val="center"/>
        <w:rPr>
          <w:del w:id="9091" w:author="Stephen Reynolds, Jr." w:date="2012-11-13T07:31:00Z"/>
          <w:sz w:val="48"/>
          <w:rPrChange w:id="9092" w:author="Stephen Reynolds, Jr." w:date="2012-11-13T07:32:00Z">
            <w:rPr>
              <w:del w:id="9093" w:author="Stephen Reynolds, Jr." w:date="2012-11-13T07:31:00Z"/>
              <w:sz w:val="48"/>
            </w:rPr>
          </w:rPrChange>
        </w:rPr>
      </w:pPr>
    </w:p>
    <w:p w:rsidR="00BE1420" w:rsidRPr="00920A48" w:rsidDel="00920A48" w:rsidRDefault="00BE1420" w:rsidP="003D39BF">
      <w:pPr>
        <w:jc w:val="center"/>
        <w:rPr>
          <w:del w:id="9094" w:author="Stephen Reynolds, Jr." w:date="2012-11-13T07:31:00Z"/>
          <w:sz w:val="48"/>
          <w:rPrChange w:id="9095" w:author="Stephen Reynolds, Jr." w:date="2012-11-13T07:32:00Z">
            <w:rPr>
              <w:del w:id="9096" w:author="Stephen Reynolds, Jr." w:date="2012-11-13T07:31:00Z"/>
              <w:sz w:val="48"/>
            </w:rPr>
          </w:rPrChange>
        </w:rPr>
      </w:pPr>
    </w:p>
    <w:p w:rsidR="00BE1420" w:rsidRPr="00920A48" w:rsidDel="00920A48" w:rsidRDefault="00BE1420" w:rsidP="003D39BF">
      <w:pPr>
        <w:jc w:val="center"/>
        <w:rPr>
          <w:del w:id="9097" w:author="Stephen Reynolds, Jr." w:date="2012-11-13T07:31:00Z"/>
          <w:sz w:val="48"/>
          <w:rPrChange w:id="9098" w:author="Stephen Reynolds, Jr." w:date="2012-11-13T07:32:00Z">
            <w:rPr>
              <w:del w:id="9099" w:author="Stephen Reynolds, Jr." w:date="2012-11-13T07:31:00Z"/>
              <w:sz w:val="48"/>
            </w:rPr>
          </w:rPrChange>
        </w:rPr>
      </w:pPr>
    </w:p>
    <w:p w:rsidR="005320A0" w:rsidRPr="00920A48" w:rsidDel="00920A48" w:rsidRDefault="005320A0" w:rsidP="005320A0">
      <w:pPr>
        <w:rPr>
          <w:del w:id="9100" w:author="Stephen Reynolds, Jr." w:date="2012-11-13T07:31:00Z"/>
          <w:rPrChange w:id="9101" w:author="Stephen Reynolds, Jr." w:date="2012-11-13T07:32:00Z">
            <w:rPr>
              <w:del w:id="9102" w:author="Stephen Reynolds, Jr." w:date="2012-11-13T07:31:00Z"/>
            </w:rPr>
          </w:rPrChange>
        </w:rPr>
      </w:pPr>
      <w:del w:id="9103" w:author="Stephen Reynolds, Jr." w:date="2012-11-13T07:31:00Z">
        <w:r w:rsidRPr="00920A48" w:rsidDel="00920A48">
          <w:rPr>
            <w:i/>
            <w:rPrChange w:id="9104" w:author="Stephen Reynolds, Jr." w:date="2012-11-13T07:32:00Z">
              <w:rPr>
                <w:i/>
              </w:rPr>
            </w:rPrChange>
          </w:rPr>
          <w:delText>To another the working of miracles;</w:delText>
        </w:r>
        <w:r w:rsidRPr="00920A48" w:rsidDel="00920A48">
          <w:rPr>
            <w:rPrChange w:id="9105" w:author="Stephen Reynolds, Jr." w:date="2012-11-13T07:32:00Z">
              <w:rPr/>
            </w:rPrChange>
          </w:rPr>
          <w:delText xml:space="preserve"> - I Cor. 12:10</w:delText>
        </w:r>
      </w:del>
    </w:p>
    <w:p w:rsidR="005320A0" w:rsidRPr="00920A48" w:rsidDel="00920A48" w:rsidRDefault="005320A0" w:rsidP="005320A0">
      <w:pPr>
        <w:rPr>
          <w:del w:id="9106" w:author="Stephen Reynolds, Jr." w:date="2012-11-13T07:31:00Z"/>
          <w:rPrChange w:id="9107" w:author="Stephen Reynolds, Jr." w:date="2012-11-13T07:32:00Z">
            <w:rPr>
              <w:del w:id="9108" w:author="Stephen Reynolds, Jr." w:date="2012-11-13T07:31:00Z"/>
            </w:rPr>
          </w:rPrChange>
        </w:rPr>
      </w:pPr>
    </w:p>
    <w:p w:rsidR="005320A0" w:rsidRPr="00920A48" w:rsidDel="00920A48" w:rsidRDefault="005320A0" w:rsidP="00E82CDA">
      <w:pPr>
        <w:ind w:firstLine="720"/>
        <w:rPr>
          <w:del w:id="9109" w:author="Stephen Reynolds, Jr." w:date="2012-11-13T07:31:00Z"/>
          <w:rPrChange w:id="9110" w:author="Stephen Reynolds, Jr." w:date="2012-11-13T07:32:00Z">
            <w:rPr>
              <w:del w:id="9111" w:author="Stephen Reynolds, Jr." w:date="2012-11-13T07:31:00Z"/>
            </w:rPr>
          </w:rPrChange>
        </w:rPr>
      </w:pPr>
      <w:del w:id="9112" w:author="Stephen Reynolds, Jr." w:date="2012-11-13T07:31:00Z">
        <w:r w:rsidRPr="00920A48" w:rsidDel="00920A48">
          <w:rPr>
            <w:rPrChange w:id="9113" w:author="Stephen Reynolds, Jr." w:date="2012-11-13T07:32:00Z">
              <w:rPr/>
            </w:rPrChange>
          </w:rPr>
          <w:delText>Matt. 8:7 The raising of Lazarus – Jn. 11  Lazarus was dead.  This is as sick as a person can get.  Jesus raised him up after he had been four days in the tomb.  There is nothing too hard for God.</w:delText>
        </w:r>
        <w:r w:rsidR="00E82CDA" w:rsidRPr="00920A48" w:rsidDel="00920A48">
          <w:rPr>
            <w:rPrChange w:id="9114" w:author="Stephen Reynolds, Jr." w:date="2012-11-13T07:32:00Z">
              <w:rPr/>
            </w:rPrChange>
          </w:rPr>
          <w:delText xml:space="preserve"> </w:delText>
        </w:r>
        <w:r w:rsidRPr="00920A48" w:rsidDel="00920A48">
          <w:rPr>
            <w:rPrChange w:id="9115" w:author="Stephen Reynolds, Jr." w:date="2012-11-13T07:32:00Z">
              <w:rPr/>
            </w:rPrChange>
          </w:rPr>
          <w:delText>The working of miracles is the third gift of power.</w:delText>
        </w:r>
      </w:del>
    </w:p>
    <w:p w:rsidR="005320A0" w:rsidRPr="00920A48" w:rsidDel="00920A48" w:rsidRDefault="005320A0" w:rsidP="005320A0">
      <w:pPr>
        <w:rPr>
          <w:del w:id="9116" w:author="Stephen Reynolds, Jr." w:date="2012-11-13T07:31:00Z"/>
          <w:rPrChange w:id="9117" w:author="Stephen Reynolds, Jr." w:date="2012-11-13T07:32:00Z">
            <w:rPr>
              <w:del w:id="9118" w:author="Stephen Reynolds, Jr." w:date="2012-11-13T07:31:00Z"/>
            </w:rPr>
          </w:rPrChange>
        </w:rPr>
      </w:pPr>
    </w:p>
    <w:p w:rsidR="005320A0" w:rsidRPr="00920A48" w:rsidDel="00920A48" w:rsidRDefault="005320A0" w:rsidP="00E82CDA">
      <w:pPr>
        <w:pStyle w:val="Heading2"/>
        <w:numPr>
          <w:ilvl w:val="0"/>
          <w:numId w:val="102"/>
        </w:numPr>
        <w:ind w:left="540" w:hanging="540"/>
        <w:rPr>
          <w:del w:id="9119" w:author="Stephen Reynolds, Jr." w:date="2012-11-13T07:31:00Z"/>
          <w:rPrChange w:id="9120" w:author="Stephen Reynolds, Jr." w:date="2012-11-13T07:32:00Z">
            <w:rPr>
              <w:del w:id="9121" w:author="Stephen Reynolds, Jr." w:date="2012-11-13T07:31:00Z"/>
            </w:rPr>
          </w:rPrChange>
        </w:rPr>
      </w:pPr>
      <w:del w:id="9122" w:author="Stephen Reynolds, Jr." w:date="2012-11-13T07:31:00Z">
        <w:r w:rsidRPr="00920A48" w:rsidDel="00920A48">
          <w:rPr>
            <w:rPrChange w:id="9123" w:author="Stephen Reynolds, Jr." w:date="2012-11-13T07:32:00Z">
              <w:rPr/>
            </w:rPrChange>
          </w:rPr>
          <w:delText>The Nature of the Gift of Working of Miracles</w:delText>
        </w:r>
      </w:del>
    </w:p>
    <w:p w:rsidR="005320A0" w:rsidRPr="00920A48" w:rsidDel="00920A48" w:rsidRDefault="005320A0" w:rsidP="005320A0">
      <w:pPr>
        <w:rPr>
          <w:del w:id="9124" w:author="Stephen Reynolds, Jr." w:date="2012-11-13T07:31:00Z"/>
          <w:b/>
          <w:rPrChange w:id="9125" w:author="Stephen Reynolds, Jr." w:date="2012-11-13T07:32:00Z">
            <w:rPr>
              <w:del w:id="9126" w:author="Stephen Reynolds, Jr." w:date="2012-11-13T07:31:00Z"/>
              <w:b/>
            </w:rPr>
          </w:rPrChange>
        </w:rPr>
      </w:pPr>
    </w:p>
    <w:p w:rsidR="005320A0" w:rsidRPr="00920A48" w:rsidDel="00920A48" w:rsidRDefault="005320A0" w:rsidP="005320A0">
      <w:pPr>
        <w:tabs>
          <w:tab w:val="left" w:pos="1260"/>
        </w:tabs>
        <w:ind w:left="720" w:hanging="180"/>
        <w:rPr>
          <w:del w:id="9127" w:author="Stephen Reynolds, Jr." w:date="2012-11-13T07:31:00Z"/>
          <w:rPrChange w:id="9128" w:author="Stephen Reynolds, Jr." w:date="2012-11-13T07:32:00Z">
            <w:rPr>
              <w:del w:id="9129" w:author="Stephen Reynolds, Jr." w:date="2012-11-13T07:31:00Z"/>
            </w:rPr>
          </w:rPrChange>
        </w:rPr>
      </w:pPr>
      <w:del w:id="9130" w:author="Stephen Reynolds, Jr." w:date="2012-11-13T07:31:00Z">
        <w:r w:rsidRPr="00920A48" w:rsidDel="00920A48">
          <w:rPr>
            <w:rPrChange w:id="9131" w:author="Stephen Reynolds, Jr." w:date="2012-11-13T07:32:00Z">
              <w:rPr/>
            </w:rPrChange>
          </w:rPr>
          <w:delText>A.</w:delText>
        </w:r>
        <w:r w:rsidRPr="00920A48" w:rsidDel="00920A48">
          <w:rPr>
            <w:rPrChange w:id="9132" w:author="Stephen Reynolds, Jr." w:date="2012-11-13T07:32:00Z">
              <w:rPr/>
            </w:rPrChange>
          </w:rPr>
          <w:tab/>
          <w:delText xml:space="preserve">It is </w:delText>
        </w:r>
        <w:r w:rsidR="00E82CDA" w:rsidRPr="00920A48" w:rsidDel="00920A48">
          <w:rPr>
            <w:rPrChange w:id="9133" w:author="Stephen Reynolds, Jr." w:date="2012-11-13T07:32:00Z">
              <w:rPr/>
            </w:rPrChange>
          </w:rPr>
          <w:delText>a</w:delText>
        </w:r>
        <w:r w:rsidRPr="00920A48" w:rsidDel="00920A48">
          <w:rPr>
            <w:rPrChange w:id="9134" w:author="Stephen Reynolds, Jr." w:date="2012-11-13T07:32:00Z">
              <w:rPr/>
            </w:rPrChange>
          </w:rPr>
          <w:delText xml:space="preserve"> supernatural intervention into the ordinary course of nature.</w:delText>
        </w:r>
      </w:del>
    </w:p>
    <w:p w:rsidR="005320A0" w:rsidRPr="00920A48" w:rsidDel="00920A48" w:rsidRDefault="005320A0" w:rsidP="005320A0">
      <w:pPr>
        <w:ind w:left="1434"/>
        <w:rPr>
          <w:del w:id="9135" w:author="Stephen Reynolds, Jr." w:date="2012-11-13T07:31:00Z"/>
          <w:rPrChange w:id="9136" w:author="Stephen Reynolds, Jr." w:date="2012-11-13T07:32:00Z">
            <w:rPr>
              <w:del w:id="9137" w:author="Stephen Reynolds, Jr." w:date="2012-11-13T07:31:00Z"/>
            </w:rPr>
          </w:rPrChange>
        </w:rPr>
      </w:pPr>
    </w:p>
    <w:p w:rsidR="005320A0" w:rsidRPr="00920A48" w:rsidDel="00920A48" w:rsidRDefault="005320A0" w:rsidP="005320A0">
      <w:pPr>
        <w:tabs>
          <w:tab w:val="left" w:pos="1980"/>
        </w:tabs>
        <w:ind w:left="1434" w:hanging="174"/>
        <w:rPr>
          <w:del w:id="9138" w:author="Stephen Reynolds, Jr." w:date="2012-11-13T07:31:00Z"/>
          <w:rPrChange w:id="9139" w:author="Stephen Reynolds, Jr." w:date="2012-11-13T07:32:00Z">
            <w:rPr>
              <w:del w:id="9140" w:author="Stephen Reynolds, Jr." w:date="2012-11-13T07:31:00Z"/>
            </w:rPr>
          </w:rPrChange>
        </w:rPr>
      </w:pPr>
      <w:del w:id="9141" w:author="Stephen Reynolds, Jr." w:date="2012-11-13T07:31:00Z">
        <w:r w:rsidRPr="00920A48" w:rsidDel="00920A48">
          <w:rPr>
            <w:rPrChange w:id="9142" w:author="Stephen Reynolds, Jr." w:date="2012-11-13T07:32:00Z">
              <w:rPr/>
            </w:rPrChange>
          </w:rPr>
          <w:delText>1.</w:delText>
        </w:r>
        <w:r w:rsidRPr="00920A48" w:rsidDel="00920A48">
          <w:rPr>
            <w:rPrChange w:id="9143" w:author="Stephen Reynolds, Jr." w:date="2012-11-13T07:32:00Z">
              <w:rPr/>
            </w:rPrChange>
          </w:rPr>
          <w:tab/>
          <w:delText>God is not bound by man’s laws.</w:delText>
        </w:r>
      </w:del>
    </w:p>
    <w:p w:rsidR="005320A0" w:rsidRPr="00920A48" w:rsidDel="00920A48" w:rsidRDefault="005320A0" w:rsidP="005320A0">
      <w:pPr>
        <w:rPr>
          <w:del w:id="9144" w:author="Stephen Reynolds, Jr." w:date="2012-11-13T07:31:00Z"/>
          <w:rPrChange w:id="9145" w:author="Stephen Reynolds, Jr." w:date="2012-11-13T07:32:00Z">
            <w:rPr>
              <w:del w:id="9146" w:author="Stephen Reynolds, Jr." w:date="2012-11-13T07:31:00Z"/>
            </w:rPr>
          </w:rPrChange>
        </w:rPr>
      </w:pPr>
    </w:p>
    <w:p w:rsidR="005320A0" w:rsidRPr="00920A48" w:rsidDel="00920A48" w:rsidRDefault="005320A0" w:rsidP="005320A0">
      <w:pPr>
        <w:tabs>
          <w:tab w:val="left" w:pos="1980"/>
        </w:tabs>
        <w:ind w:left="1434" w:hanging="174"/>
        <w:rPr>
          <w:del w:id="9147" w:author="Stephen Reynolds, Jr." w:date="2012-11-13T07:31:00Z"/>
          <w:rPrChange w:id="9148" w:author="Stephen Reynolds, Jr." w:date="2012-11-13T07:32:00Z">
            <w:rPr>
              <w:del w:id="9149" w:author="Stephen Reynolds, Jr." w:date="2012-11-13T07:31:00Z"/>
            </w:rPr>
          </w:rPrChange>
        </w:rPr>
      </w:pPr>
      <w:del w:id="9150" w:author="Stephen Reynolds, Jr." w:date="2012-11-13T07:31:00Z">
        <w:r w:rsidRPr="00920A48" w:rsidDel="00920A48">
          <w:rPr>
            <w:rPrChange w:id="9151" w:author="Stephen Reynolds, Jr." w:date="2012-11-13T07:32:00Z">
              <w:rPr/>
            </w:rPrChange>
          </w:rPr>
          <w:delText>2.</w:delText>
        </w:r>
        <w:r w:rsidRPr="00920A48" w:rsidDel="00920A48">
          <w:rPr>
            <w:rPrChange w:id="9152" w:author="Stephen Reynolds, Jr." w:date="2012-11-13T07:32:00Z">
              <w:rPr/>
            </w:rPrChange>
          </w:rPr>
          <w:tab/>
          <w:delText>Biblical examples of miracles.</w:delText>
        </w:r>
      </w:del>
    </w:p>
    <w:p w:rsidR="00E82CDA" w:rsidRPr="00920A48" w:rsidDel="00920A48" w:rsidRDefault="00E82CDA" w:rsidP="005320A0">
      <w:pPr>
        <w:ind w:left="1434" w:hanging="174"/>
        <w:rPr>
          <w:del w:id="9153" w:author="Stephen Reynolds, Jr." w:date="2012-11-13T07:31:00Z"/>
          <w:rPrChange w:id="9154" w:author="Stephen Reynolds, Jr." w:date="2012-11-13T07:32:00Z">
            <w:rPr>
              <w:del w:id="9155" w:author="Stephen Reynolds, Jr." w:date="2012-11-13T07:31:00Z"/>
            </w:rPr>
          </w:rPrChange>
        </w:rPr>
      </w:pPr>
    </w:p>
    <w:p w:rsidR="005320A0" w:rsidRPr="00920A48" w:rsidDel="00920A48" w:rsidRDefault="005320A0" w:rsidP="005320A0">
      <w:pPr>
        <w:ind w:left="1434" w:hanging="174"/>
        <w:rPr>
          <w:del w:id="9156" w:author="Stephen Reynolds, Jr." w:date="2012-11-13T07:31:00Z"/>
          <w:rPrChange w:id="9157" w:author="Stephen Reynolds, Jr." w:date="2012-11-13T07:32:00Z">
            <w:rPr>
              <w:del w:id="9158" w:author="Stephen Reynolds, Jr." w:date="2012-11-13T07:31:00Z"/>
            </w:rPr>
          </w:rPrChange>
        </w:rPr>
      </w:pPr>
      <w:del w:id="9159" w:author="Stephen Reynolds, Jr." w:date="2012-11-13T07:31:00Z">
        <w:r w:rsidRPr="00920A48" w:rsidDel="00920A48">
          <w:rPr>
            <w:rPrChange w:id="9160" w:author="Stephen Reynolds, Jr." w:date="2012-11-13T07:32:00Z">
              <w:rPr/>
            </w:rPrChange>
          </w:rPr>
          <w:delText>Joshua 10:12  Sun standing still</w:delText>
        </w:r>
      </w:del>
    </w:p>
    <w:p w:rsidR="005320A0" w:rsidRPr="00920A48" w:rsidDel="00920A48" w:rsidRDefault="005320A0" w:rsidP="005320A0">
      <w:pPr>
        <w:ind w:left="1434" w:hanging="174"/>
        <w:rPr>
          <w:del w:id="9161" w:author="Stephen Reynolds, Jr." w:date="2012-11-13T07:31:00Z"/>
          <w:rPrChange w:id="9162" w:author="Stephen Reynolds, Jr." w:date="2012-11-13T07:32:00Z">
            <w:rPr>
              <w:del w:id="9163" w:author="Stephen Reynolds, Jr." w:date="2012-11-13T07:31:00Z"/>
            </w:rPr>
          </w:rPrChange>
        </w:rPr>
      </w:pPr>
      <w:del w:id="9164" w:author="Stephen Reynolds, Jr." w:date="2012-11-13T07:31:00Z">
        <w:r w:rsidRPr="00920A48" w:rsidDel="00920A48">
          <w:rPr>
            <w:rPrChange w:id="9165" w:author="Stephen Reynolds, Jr." w:date="2012-11-13T07:32:00Z">
              <w:rPr/>
            </w:rPrChange>
          </w:rPr>
          <w:delText>Ex. 14:16 Crossing the Red Sea</w:delText>
        </w:r>
      </w:del>
    </w:p>
    <w:p w:rsidR="005320A0" w:rsidRPr="00920A48" w:rsidDel="00920A48" w:rsidRDefault="005320A0" w:rsidP="005320A0">
      <w:pPr>
        <w:ind w:left="1434" w:hanging="174"/>
        <w:rPr>
          <w:del w:id="9166" w:author="Stephen Reynolds, Jr." w:date="2012-11-13T07:31:00Z"/>
          <w:rPrChange w:id="9167" w:author="Stephen Reynolds, Jr." w:date="2012-11-13T07:32:00Z">
            <w:rPr>
              <w:del w:id="9168" w:author="Stephen Reynolds, Jr." w:date="2012-11-13T07:31:00Z"/>
            </w:rPr>
          </w:rPrChange>
        </w:rPr>
      </w:pPr>
      <w:del w:id="9169" w:author="Stephen Reynolds, Jr." w:date="2012-11-13T07:31:00Z">
        <w:r w:rsidRPr="00920A48" w:rsidDel="00920A48">
          <w:rPr>
            <w:rPrChange w:id="9170" w:author="Stephen Reynolds, Jr." w:date="2012-11-13T07:32:00Z">
              <w:rPr/>
            </w:rPrChange>
          </w:rPr>
          <w:delText>Ex. 3  The burning bush</w:delText>
        </w:r>
      </w:del>
    </w:p>
    <w:p w:rsidR="005320A0" w:rsidRPr="00920A48" w:rsidDel="00920A48" w:rsidRDefault="005320A0" w:rsidP="005320A0">
      <w:pPr>
        <w:ind w:left="1434"/>
        <w:rPr>
          <w:del w:id="9171" w:author="Stephen Reynolds, Jr." w:date="2012-11-13T07:31:00Z"/>
          <w:rPrChange w:id="9172" w:author="Stephen Reynolds, Jr." w:date="2012-11-13T07:32:00Z">
            <w:rPr>
              <w:del w:id="9173" w:author="Stephen Reynolds, Jr." w:date="2012-11-13T07:31:00Z"/>
            </w:rPr>
          </w:rPrChange>
        </w:rPr>
      </w:pPr>
    </w:p>
    <w:p w:rsidR="005320A0" w:rsidRPr="00920A48" w:rsidDel="00920A48" w:rsidRDefault="005320A0" w:rsidP="00945B73">
      <w:pPr>
        <w:pStyle w:val="ListParagraph"/>
        <w:numPr>
          <w:ilvl w:val="0"/>
          <w:numId w:val="19"/>
        </w:numPr>
        <w:rPr>
          <w:del w:id="9174" w:author="Stephen Reynolds, Jr." w:date="2012-11-13T07:31:00Z"/>
          <w:rPrChange w:id="9175" w:author="Stephen Reynolds, Jr." w:date="2012-11-13T07:32:00Z">
            <w:rPr>
              <w:del w:id="9176" w:author="Stephen Reynolds, Jr." w:date="2012-11-13T07:31:00Z"/>
            </w:rPr>
          </w:rPrChange>
        </w:rPr>
      </w:pPr>
      <w:del w:id="9177" w:author="Stephen Reynolds, Jr." w:date="2012-11-13T07:31:00Z">
        <w:r w:rsidRPr="00920A48" w:rsidDel="00920A48">
          <w:rPr>
            <w:rPrChange w:id="9178" w:author="Stephen Reynolds, Jr." w:date="2012-11-13T07:32:00Z">
              <w:rPr/>
            </w:rPrChange>
          </w:rPr>
          <w:delText>The difference between healing and miracles:</w:delText>
        </w:r>
      </w:del>
    </w:p>
    <w:p w:rsidR="005320A0" w:rsidRPr="00920A48" w:rsidDel="00920A48" w:rsidRDefault="005320A0" w:rsidP="005320A0">
      <w:pPr>
        <w:ind w:left="1434" w:hanging="174"/>
        <w:rPr>
          <w:del w:id="9179" w:author="Stephen Reynolds, Jr." w:date="2012-11-13T07:31:00Z"/>
          <w:rPrChange w:id="9180" w:author="Stephen Reynolds, Jr." w:date="2012-11-13T07:32:00Z">
            <w:rPr>
              <w:del w:id="9181" w:author="Stephen Reynolds, Jr." w:date="2012-11-13T07:31:00Z"/>
            </w:rPr>
          </w:rPrChange>
        </w:rPr>
      </w:pPr>
    </w:p>
    <w:p w:rsidR="005320A0" w:rsidRPr="00920A48" w:rsidDel="00920A48" w:rsidRDefault="005320A0" w:rsidP="005320A0">
      <w:pPr>
        <w:ind w:firstLine="720"/>
        <w:rPr>
          <w:del w:id="9182" w:author="Stephen Reynolds, Jr." w:date="2012-11-13T07:31:00Z"/>
          <w:rPrChange w:id="9183" w:author="Stephen Reynolds, Jr." w:date="2012-11-13T07:32:00Z">
            <w:rPr>
              <w:del w:id="9184" w:author="Stephen Reynolds, Jr." w:date="2012-11-13T07:31:00Z"/>
            </w:rPr>
          </w:rPrChange>
        </w:rPr>
      </w:pPr>
      <w:del w:id="9185" w:author="Stephen Reynolds, Jr." w:date="2012-11-13T07:31:00Z">
        <w:r w:rsidRPr="00920A48" w:rsidDel="00920A48">
          <w:rPr>
            <w:rPrChange w:id="9186" w:author="Stephen Reynolds, Jr." w:date="2012-11-13T07:32:00Z">
              <w:rPr/>
            </w:rPrChange>
          </w:rPr>
          <w:delText>All healings performed by the power of God are miracles to a certain degree, though all miracles are not healing.</w:delText>
        </w:r>
      </w:del>
    </w:p>
    <w:p w:rsidR="005320A0" w:rsidRPr="00920A48" w:rsidDel="00920A48" w:rsidRDefault="005320A0" w:rsidP="00E82CDA">
      <w:pPr>
        <w:ind w:firstLine="720"/>
        <w:rPr>
          <w:del w:id="9187" w:author="Stephen Reynolds, Jr." w:date="2012-11-13T07:31:00Z"/>
          <w:rPrChange w:id="9188" w:author="Stephen Reynolds, Jr." w:date="2012-11-13T07:32:00Z">
            <w:rPr>
              <w:del w:id="9189" w:author="Stephen Reynolds, Jr." w:date="2012-11-13T07:31:00Z"/>
            </w:rPr>
          </w:rPrChange>
        </w:rPr>
      </w:pPr>
      <w:del w:id="9190" w:author="Stephen Reynolds, Jr." w:date="2012-11-13T07:31:00Z">
        <w:r w:rsidRPr="00920A48" w:rsidDel="00920A48">
          <w:rPr>
            <w:rPrChange w:id="9191" w:author="Stephen Reynolds, Jr." w:date="2012-11-13T07:32:00Z">
              <w:rPr/>
            </w:rPrChange>
          </w:rPr>
          <w:delText>The man upon whom God has graciously bestowed the gifts of healing does not necessarily have the gift of working of miracles.  Also, the one that has the power to perform miracles may have little success in healing the sick.</w:delText>
        </w:r>
      </w:del>
    </w:p>
    <w:p w:rsidR="005320A0" w:rsidRPr="00920A48" w:rsidDel="00920A48" w:rsidRDefault="005320A0" w:rsidP="005320A0">
      <w:pPr>
        <w:rPr>
          <w:del w:id="9192" w:author="Stephen Reynolds, Jr." w:date="2012-11-13T07:31:00Z"/>
          <w:rPrChange w:id="9193" w:author="Stephen Reynolds, Jr." w:date="2012-11-13T07:32:00Z">
            <w:rPr>
              <w:del w:id="9194" w:author="Stephen Reynolds, Jr." w:date="2012-11-13T07:31:00Z"/>
            </w:rPr>
          </w:rPrChange>
        </w:rPr>
      </w:pPr>
    </w:p>
    <w:p w:rsidR="005320A0" w:rsidRPr="00920A48" w:rsidDel="00920A48" w:rsidRDefault="005320A0" w:rsidP="00E82CDA">
      <w:pPr>
        <w:pStyle w:val="Heading2"/>
        <w:rPr>
          <w:del w:id="9195" w:author="Stephen Reynolds, Jr." w:date="2012-11-13T07:31:00Z"/>
          <w:rPrChange w:id="9196" w:author="Stephen Reynolds, Jr." w:date="2012-11-13T07:32:00Z">
            <w:rPr>
              <w:del w:id="9197" w:author="Stephen Reynolds, Jr." w:date="2012-11-13T07:31:00Z"/>
            </w:rPr>
          </w:rPrChange>
        </w:rPr>
      </w:pPr>
      <w:del w:id="9198" w:author="Stephen Reynolds, Jr." w:date="2012-11-13T07:31:00Z">
        <w:r w:rsidRPr="00920A48" w:rsidDel="00920A48">
          <w:rPr>
            <w:rPrChange w:id="9199" w:author="Stephen Reynolds, Jr." w:date="2012-11-13T07:32:00Z">
              <w:rPr/>
            </w:rPrChange>
          </w:rPr>
          <w:delText>The Purpose of the Gift</w:delText>
        </w:r>
      </w:del>
    </w:p>
    <w:p w:rsidR="005320A0" w:rsidRPr="00920A48" w:rsidDel="00920A48" w:rsidRDefault="005320A0" w:rsidP="005320A0">
      <w:pPr>
        <w:rPr>
          <w:del w:id="9200" w:author="Stephen Reynolds, Jr." w:date="2012-11-13T07:31:00Z"/>
          <w:b/>
          <w:rPrChange w:id="9201" w:author="Stephen Reynolds, Jr." w:date="2012-11-13T07:32:00Z">
            <w:rPr>
              <w:del w:id="9202" w:author="Stephen Reynolds, Jr." w:date="2012-11-13T07:31:00Z"/>
              <w:b/>
            </w:rPr>
          </w:rPrChange>
        </w:rPr>
      </w:pPr>
    </w:p>
    <w:p w:rsidR="005320A0" w:rsidRPr="00920A48" w:rsidDel="00920A48" w:rsidRDefault="005320A0" w:rsidP="00945B73">
      <w:pPr>
        <w:numPr>
          <w:ilvl w:val="0"/>
          <w:numId w:val="11"/>
        </w:numPr>
        <w:tabs>
          <w:tab w:val="left" w:pos="1260"/>
        </w:tabs>
        <w:ind w:hanging="894"/>
        <w:rPr>
          <w:del w:id="9203" w:author="Stephen Reynolds, Jr." w:date="2012-11-13T07:31:00Z"/>
          <w:rPrChange w:id="9204" w:author="Stephen Reynolds, Jr." w:date="2012-11-13T07:32:00Z">
            <w:rPr>
              <w:del w:id="9205" w:author="Stephen Reynolds, Jr." w:date="2012-11-13T07:31:00Z"/>
            </w:rPr>
          </w:rPrChange>
        </w:rPr>
      </w:pPr>
      <w:del w:id="9206" w:author="Stephen Reynolds, Jr." w:date="2012-11-13T07:31:00Z">
        <w:r w:rsidRPr="00920A48" w:rsidDel="00920A48">
          <w:rPr>
            <w:rPrChange w:id="9207" w:author="Stephen Reynolds, Jr." w:date="2012-11-13T07:32:00Z">
              <w:rPr/>
            </w:rPrChange>
          </w:rPr>
          <w:delText>The deliverance of God’s people</w:delText>
        </w:r>
      </w:del>
    </w:p>
    <w:p w:rsidR="005320A0" w:rsidRPr="00920A48" w:rsidDel="00920A48" w:rsidRDefault="005320A0" w:rsidP="005320A0">
      <w:pPr>
        <w:tabs>
          <w:tab w:val="left" w:pos="1260"/>
        </w:tabs>
        <w:ind w:left="720"/>
        <w:rPr>
          <w:del w:id="9208" w:author="Stephen Reynolds, Jr." w:date="2012-11-13T07:31:00Z"/>
          <w:rPrChange w:id="9209" w:author="Stephen Reynolds, Jr." w:date="2012-11-13T07:32:00Z">
            <w:rPr>
              <w:del w:id="9210" w:author="Stephen Reynolds, Jr." w:date="2012-11-13T07:31:00Z"/>
            </w:rPr>
          </w:rPrChange>
        </w:rPr>
      </w:pPr>
    </w:p>
    <w:p w:rsidR="005320A0" w:rsidRPr="00920A48" w:rsidDel="00920A48" w:rsidRDefault="005320A0" w:rsidP="005320A0">
      <w:pPr>
        <w:tabs>
          <w:tab w:val="left" w:pos="1260"/>
        </w:tabs>
        <w:ind w:left="720"/>
        <w:rPr>
          <w:del w:id="9211" w:author="Stephen Reynolds, Jr." w:date="2012-11-13T07:31:00Z"/>
          <w:rPrChange w:id="9212" w:author="Stephen Reynolds, Jr." w:date="2012-11-13T07:32:00Z">
            <w:rPr>
              <w:del w:id="9213" w:author="Stephen Reynolds, Jr." w:date="2012-11-13T07:31:00Z"/>
            </w:rPr>
          </w:rPrChange>
        </w:rPr>
      </w:pPr>
      <w:del w:id="9214" w:author="Stephen Reynolds, Jr." w:date="2012-11-13T07:31:00Z">
        <w:r w:rsidRPr="00920A48" w:rsidDel="00920A48">
          <w:rPr>
            <w:rPrChange w:id="9215" w:author="Stephen Reynolds, Jr." w:date="2012-11-13T07:32:00Z">
              <w:rPr/>
            </w:rPrChange>
          </w:rPr>
          <w:tab/>
          <w:delText>Ex. 14:13=16 Miracles performed by Moses</w:delText>
        </w:r>
      </w:del>
    </w:p>
    <w:p w:rsidR="005320A0" w:rsidRPr="00920A48" w:rsidDel="00920A48" w:rsidRDefault="005320A0" w:rsidP="005320A0">
      <w:pPr>
        <w:tabs>
          <w:tab w:val="left" w:pos="1260"/>
        </w:tabs>
        <w:rPr>
          <w:del w:id="9216" w:author="Stephen Reynolds, Jr." w:date="2012-11-13T07:31:00Z"/>
          <w:rPrChange w:id="9217" w:author="Stephen Reynolds, Jr." w:date="2012-11-13T07:32:00Z">
            <w:rPr>
              <w:del w:id="9218" w:author="Stephen Reynolds, Jr." w:date="2012-11-13T07:31:00Z"/>
            </w:rPr>
          </w:rPrChange>
        </w:rPr>
      </w:pPr>
      <w:del w:id="9219" w:author="Stephen Reynolds, Jr." w:date="2012-11-13T07:31:00Z">
        <w:r w:rsidRPr="00920A48" w:rsidDel="00920A48">
          <w:rPr>
            <w:rPrChange w:id="9220" w:author="Stephen Reynolds, Jr." w:date="2012-11-13T07:32:00Z">
              <w:rPr/>
            </w:rPrChange>
          </w:rPr>
          <w:tab/>
          <w:delText>I Kings 18  Elijah calling down fire</w:delText>
        </w:r>
      </w:del>
    </w:p>
    <w:p w:rsidR="005320A0" w:rsidRPr="00920A48" w:rsidDel="00920A48" w:rsidRDefault="005320A0" w:rsidP="005320A0">
      <w:pPr>
        <w:tabs>
          <w:tab w:val="left" w:pos="1260"/>
        </w:tabs>
        <w:rPr>
          <w:del w:id="9221" w:author="Stephen Reynolds, Jr." w:date="2012-11-13T07:31:00Z"/>
          <w:rPrChange w:id="9222" w:author="Stephen Reynolds, Jr." w:date="2012-11-13T07:32:00Z">
            <w:rPr>
              <w:del w:id="9223" w:author="Stephen Reynolds, Jr." w:date="2012-11-13T07:31:00Z"/>
            </w:rPr>
          </w:rPrChange>
        </w:rPr>
      </w:pPr>
      <w:del w:id="9224" w:author="Stephen Reynolds, Jr." w:date="2012-11-13T07:31:00Z">
        <w:r w:rsidRPr="00920A48" w:rsidDel="00920A48">
          <w:rPr>
            <w:rPrChange w:id="9225" w:author="Stephen Reynolds, Jr." w:date="2012-11-13T07:32:00Z">
              <w:rPr/>
            </w:rPrChange>
          </w:rPr>
          <w:tab/>
          <w:delText>Luke 5:17-26 Jesus healing the paralytic</w:delText>
        </w:r>
      </w:del>
    </w:p>
    <w:p w:rsidR="005320A0" w:rsidRPr="00920A48" w:rsidDel="00920A48" w:rsidRDefault="005320A0" w:rsidP="005320A0">
      <w:pPr>
        <w:rPr>
          <w:del w:id="9226" w:author="Stephen Reynolds, Jr." w:date="2012-11-13T07:31:00Z"/>
          <w:rPrChange w:id="9227" w:author="Stephen Reynolds, Jr." w:date="2012-11-13T07:32:00Z">
            <w:rPr>
              <w:del w:id="9228" w:author="Stephen Reynolds, Jr." w:date="2012-11-13T07:31:00Z"/>
            </w:rPr>
          </w:rPrChange>
        </w:rPr>
      </w:pPr>
    </w:p>
    <w:p w:rsidR="004E715B" w:rsidRPr="00920A48" w:rsidDel="00920A48" w:rsidRDefault="004E715B">
      <w:pPr>
        <w:rPr>
          <w:del w:id="9229" w:author="Stephen Reynolds, Jr." w:date="2012-11-13T07:31:00Z"/>
          <w:rPrChange w:id="9230" w:author="Stephen Reynolds, Jr." w:date="2012-11-13T07:32:00Z">
            <w:rPr>
              <w:del w:id="9231" w:author="Stephen Reynolds, Jr." w:date="2012-11-13T07:31:00Z"/>
            </w:rPr>
          </w:rPrChange>
        </w:rPr>
      </w:pPr>
      <w:del w:id="9232" w:author="Stephen Reynolds, Jr." w:date="2012-11-13T07:31:00Z">
        <w:r w:rsidRPr="00920A48" w:rsidDel="00920A48">
          <w:rPr>
            <w:rPrChange w:id="9233" w:author="Stephen Reynolds, Jr." w:date="2012-11-13T07:32:00Z">
              <w:rPr/>
            </w:rPrChange>
          </w:rPr>
          <w:br w:type="page"/>
        </w:r>
      </w:del>
    </w:p>
    <w:p w:rsidR="005320A0" w:rsidRPr="00920A48" w:rsidDel="00920A48" w:rsidRDefault="005320A0" w:rsidP="00945B73">
      <w:pPr>
        <w:numPr>
          <w:ilvl w:val="0"/>
          <w:numId w:val="11"/>
        </w:numPr>
        <w:tabs>
          <w:tab w:val="left" w:pos="1260"/>
        </w:tabs>
        <w:ind w:hanging="894"/>
        <w:rPr>
          <w:del w:id="9234" w:author="Stephen Reynolds, Jr." w:date="2012-11-13T07:31:00Z"/>
          <w:rPrChange w:id="9235" w:author="Stephen Reynolds, Jr." w:date="2012-11-13T07:32:00Z">
            <w:rPr>
              <w:del w:id="9236" w:author="Stephen Reynolds, Jr." w:date="2012-11-13T07:31:00Z"/>
            </w:rPr>
          </w:rPrChange>
        </w:rPr>
      </w:pPr>
      <w:del w:id="9237" w:author="Stephen Reynolds, Jr." w:date="2012-11-13T07:31:00Z">
        <w:r w:rsidRPr="00920A48" w:rsidDel="00920A48">
          <w:rPr>
            <w:rPrChange w:id="9238" w:author="Stephen Reynolds, Jr." w:date="2012-11-13T07:32:00Z">
              <w:rPr/>
            </w:rPrChange>
          </w:rPr>
          <w:delText>The awakening of the soul to repentance.</w:delText>
        </w:r>
      </w:del>
    </w:p>
    <w:p w:rsidR="005320A0" w:rsidRPr="00920A48" w:rsidDel="00920A48" w:rsidRDefault="005320A0" w:rsidP="005320A0">
      <w:pPr>
        <w:tabs>
          <w:tab w:val="left" w:pos="1260"/>
        </w:tabs>
        <w:ind w:left="1434"/>
        <w:rPr>
          <w:del w:id="9239" w:author="Stephen Reynolds, Jr." w:date="2012-11-13T07:31:00Z"/>
          <w:rPrChange w:id="9240" w:author="Stephen Reynolds, Jr." w:date="2012-11-13T07:32:00Z">
            <w:rPr>
              <w:del w:id="9241" w:author="Stephen Reynolds, Jr." w:date="2012-11-13T07:31:00Z"/>
            </w:rPr>
          </w:rPrChange>
        </w:rPr>
      </w:pPr>
    </w:p>
    <w:p w:rsidR="005320A0" w:rsidRPr="00920A48" w:rsidDel="00920A48" w:rsidRDefault="00E82CDA" w:rsidP="005320A0">
      <w:pPr>
        <w:ind w:left="1434" w:hanging="174"/>
        <w:rPr>
          <w:del w:id="9242" w:author="Stephen Reynolds, Jr." w:date="2012-11-13T07:31:00Z"/>
          <w:rPrChange w:id="9243" w:author="Stephen Reynolds, Jr." w:date="2012-11-13T07:32:00Z">
            <w:rPr>
              <w:del w:id="9244" w:author="Stephen Reynolds, Jr." w:date="2012-11-13T07:31:00Z"/>
            </w:rPr>
          </w:rPrChange>
        </w:rPr>
      </w:pPr>
      <w:del w:id="9245" w:author="Stephen Reynolds, Jr." w:date="2012-11-13T07:31:00Z">
        <w:r w:rsidRPr="00920A48" w:rsidDel="00920A48">
          <w:rPr>
            <w:rPrChange w:id="9246" w:author="Stephen Reynolds, Jr." w:date="2012-11-13T07:32:00Z">
              <w:rPr/>
            </w:rPrChange>
          </w:rPr>
          <w:delText>Me</w:delText>
        </w:r>
        <w:r w:rsidR="005320A0" w:rsidRPr="00920A48" w:rsidDel="00920A48">
          <w:rPr>
            <w:rPrChange w:id="9247" w:author="Stephen Reynolds, Jr." w:date="2012-11-13T07:32:00Z">
              <w:rPr/>
            </w:rPrChange>
          </w:rPr>
          <w:delText>n stand in awe in the  presence of a miracle.</w:delText>
        </w:r>
      </w:del>
    </w:p>
    <w:p w:rsidR="005320A0" w:rsidRPr="00920A48" w:rsidDel="00920A48" w:rsidRDefault="005320A0" w:rsidP="005320A0">
      <w:pPr>
        <w:ind w:left="1434" w:hanging="174"/>
        <w:rPr>
          <w:del w:id="9248" w:author="Stephen Reynolds, Jr." w:date="2012-11-13T07:31:00Z"/>
          <w:rPrChange w:id="9249" w:author="Stephen Reynolds, Jr." w:date="2012-11-13T07:32:00Z">
            <w:rPr>
              <w:del w:id="9250" w:author="Stephen Reynolds, Jr." w:date="2012-11-13T07:31:00Z"/>
            </w:rPr>
          </w:rPrChange>
        </w:rPr>
      </w:pPr>
      <w:del w:id="9251" w:author="Stephen Reynolds, Jr." w:date="2012-11-13T07:31:00Z">
        <w:r w:rsidRPr="00920A48" w:rsidDel="00920A48">
          <w:rPr>
            <w:rPrChange w:id="9252" w:author="Stephen Reynolds, Jr." w:date="2012-11-13T07:32:00Z">
              <w:rPr/>
            </w:rPrChange>
          </w:rPr>
          <w:delText>Acts 3  The healing of the lame man.  Acts. 4:10</w:delText>
        </w:r>
      </w:del>
    </w:p>
    <w:p w:rsidR="005320A0" w:rsidRPr="00920A48" w:rsidDel="00920A48" w:rsidRDefault="005320A0" w:rsidP="005320A0">
      <w:pPr>
        <w:ind w:left="1434" w:hanging="174"/>
        <w:rPr>
          <w:del w:id="9253" w:author="Stephen Reynolds, Jr." w:date="2012-11-13T07:31:00Z"/>
          <w:rPrChange w:id="9254" w:author="Stephen Reynolds, Jr." w:date="2012-11-13T07:32:00Z">
            <w:rPr>
              <w:del w:id="9255" w:author="Stephen Reynolds, Jr." w:date="2012-11-13T07:31:00Z"/>
            </w:rPr>
          </w:rPrChange>
        </w:rPr>
      </w:pPr>
      <w:del w:id="9256" w:author="Stephen Reynolds, Jr." w:date="2012-11-13T07:31:00Z">
        <w:r w:rsidRPr="00920A48" w:rsidDel="00920A48">
          <w:rPr>
            <w:rPrChange w:id="9257" w:author="Stephen Reynolds, Jr." w:date="2012-11-13T07:32:00Z">
              <w:rPr/>
            </w:rPrChange>
          </w:rPr>
          <w:delText>Acts 14:8-18 The impotent man at Lystra.</w:delText>
        </w:r>
      </w:del>
    </w:p>
    <w:p w:rsidR="005320A0" w:rsidRPr="00920A48" w:rsidDel="00920A48" w:rsidRDefault="005320A0" w:rsidP="005320A0">
      <w:pPr>
        <w:rPr>
          <w:del w:id="9258" w:author="Stephen Reynolds, Jr." w:date="2012-11-13T07:31:00Z"/>
          <w:rPrChange w:id="9259" w:author="Stephen Reynolds, Jr." w:date="2012-11-13T07:32:00Z">
            <w:rPr>
              <w:del w:id="9260" w:author="Stephen Reynolds, Jr." w:date="2012-11-13T07:31:00Z"/>
            </w:rPr>
          </w:rPrChange>
        </w:rPr>
      </w:pPr>
    </w:p>
    <w:p w:rsidR="005320A0" w:rsidRPr="00920A48" w:rsidDel="00920A48" w:rsidRDefault="005320A0" w:rsidP="00945B73">
      <w:pPr>
        <w:numPr>
          <w:ilvl w:val="0"/>
          <w:numId w:val="11"/>
        </w:numPr>
        <w:tabs>
          <w:tab w:val="clear" w:pos="1434"/>
          <w:tab w:val="left" w:pos="1260"/>
        </w:tabs>
        <w:ind w:hanging="894"/>
        <w:rPr>
          <w:del w:id="9261" w:author="Stephen Reynolds, Jr." w:date="2012-11-13T07:31:00Z"/>
          <w:rPrChange w:id="9262" w:author="Stephen Reynolds, Jr." w:date="2012-11-13T07:32:00Z">
            <w:rPr>
              <w:del w:id="9263" w:author="Stephen Reynolds, Jr." w:date="2012-11-13T07:31:00Z"/>
            </w:rPr>
          </w:rPrChange>
        </w:rPr>
      </w:pPr>
      <w:del w:id="9264" w:author="Stephen Reynolds, Jr." w:date="2012-11-13T07:31:00Z">
        <w:r w:rsidRPr="00920A48" w:rsidDel="00920A48">
          <w:rPr>
            <w:rPrChange w:id="9265" w:author="Stephen Reynolds, Jr." w:date="2012-11-13T07:32:00Z">
              <w:rPr/>
            </w:rPrChange>
          </w:rPr>
          <w:delText>To provide for those in want</w:delText>
        </w:r>
      </w:del>
    </w:p>
    <w:p w:rsidR="005320A0" w:rsidRPr="00920A48" w:rsidDel="00920A48" w:rsidRDefault="005320A0" w:rsidP="005320A0">
      <w:pPr>
        <w:ind w:left="720"/>
        <w:rPr>
          <w:del w:id="9266" w:author="Stephen Reynolds, Jr." w:date="2012-11-13T07:31:00Z"/>
          <w:rPrChange w:id="9267" w:author="Stephen Reynolds, Jr." w:date="2012-11-13T07:32:00Z">
            <w:rPr>
              <w:del w:id="9268" w:author="Stephen Reynolds, Jr." w:date="2012-11-13T07:31:00Z"/>
            </w:rPr>
          </w:rPrChange>
        </w:rPr>
      </w:pPr>
    </w:p>
    <w:p w:rsidR="005320A0" w:rsidRPr="00920A48" w:rsidDel="00920A48" w:rsidRDefault="005320A0" w:rsidP="00E82CDA">
      <w:pPr>
        <w:numPr>
          <w:ilvl w:val="0"/>
          <w:numId w:val="12"/>
        </w:numPr>
        <w:tabs>
          <w:tab w:val="clear" w:pos="2171"/>
          <w:tab w:val="left" w:pos="1980"/>
        </w:tabs>
        <w:ind w:hanging="911"/>
        <w:rPr>
          <w:del w:id="9269" w:author="Stephen Reynolds, Jr." w:date="2012-11-13T07:31:00Z"/>
          <w:rPrChange w:id="9270" w:author="Stephen Reynolds, Jr." w:date="2012-11-13T07:32:00Z">
            <w:rPr>
              <w:del w:id="9271" w:author="Stephen Reynolds, Jr." w:date="2012-11-13T07:31:00Z"/>
            </w:rPr>
          </w:rPrChange>
        </w:rPr>
      </w:pPr>
      <w:del w:id="9272" w:author="Stephen Reynolds, Jr." w:date="2012-11-13T07:31:00Z">
        <w:r w:rsidRPr="00920A48" w:rsidDel="00920A48">
          <w:rPr>
            <w:rPrChange w:id="9273" w:author="Stephen Reynolds, Jr." w:date="2012-11-13T07:32:00Z">
              <w:rPr/>
            </w:rPrChange>
          </w:rPr>
          <w:delText>Manna from heaven.  Ex. 16:14-25</w:delText>
        </w:r>
      </w:del>
    </w:p>
    <w:p w:rsidR="005320A0" w:rsidRPr="00920A48" w:rsidDel="00920A48" w:rsidRDefault="005320A0" w:rsidP="00E82CDA">
      <w:pPr>
        <w:numPr>
          <w:ilvl w:val="0"/>
          <w:numId w:val="12"/>
        </w:numPr>
        <w:tabs>
          <w:tab w:val="clear" w:pos="2171"/>
          <w:tab w:val="left" w:pos="1980"/>
        </w:tabs>
        <w:ind w:hanging="911"/>
        <w:rPr>
          <w:del w:id="9274" w:author="Stephen Reynolds, Jr." w:date="2012-11-13T07:31:00Z"/>
          <w:rPrChange w:id="9275" w:author="Stephen Reynolds, Jr." w:date="2012-11-13T07:32:00Z">
            <w:rPr>
              <w:del w:id="9276" w:author="Stephen Reynolds, Jr." w:date="2012-11-13T07:31:00Z"/>
            </w:rPr>
          </w:rPrChange>
        </w:rPr>
      </w:pPr>
      <w:del w:id="9277" w:author="Stephen Reynolds, Jr." w:date="2012-11-13T07:31:00Z">
        <w:r w:rsidRPr="00920A48" w:rsidDel="00920A48">
          <w:rPr>
            <w:rPrChange w:id="9278" w:author="Stephen Reynolds, Jr." w:date="2012-11-13T07:32:00Z">
              <w:rPr/>
            </w:rPrChange>
          </w:rPr>
          <w:delText>Cruise of oil  I Kings 17:14-16</w:delText>
        </w:r>
      </w:del>
    </w:p>
    <w:p w:rsidR="005320A0" w:rsidRPr="00920A48" w:rsidDel="00920A48" w:rsidRDefault="005320A0" w:rsidP="00E82CDA">
      <w:pPr>
        <w:numPr>
          <w:ilvl w:val="0"/>
          <w:numId w:val="12"/>
        </w:numPr>
        <w:tabs>
          <w:tab w:val="clear" w:pos="2171"/>
          <w:tab w:val="left" w:pos="1980"/>
        </w:tabs>
        <w:ind w:hanging="911"/>
        <w:rPr>
          <w:del w:id="9279" w:author="Stephen Reynolds, Jr." w:date="2012-11-13T07:31:00Z"/>
          <w:rPrChange w:id="9280" w:author="Stephen Reynolds, Jr." w:date="2012-11-13T07:32:00Z">
            <w:rPr>
              <w:del w:id="9281" w:author="Stephen Reynolds, Jr." w:date="2012-11-13T07:31:00Z"/>
            </w:rPr>
          </w:rPrChange>
        </w:rPr>
      </w:pPr>
      <w:del w:id="9282" w:author="Stephen Reynolds, Jr." w:date="2012-11-13T07:31:00Z">
        <w:r w:rsidRPr="00920A48" w:rsidDel="00920A48">
          <w:rPr>
            <w:rPrChange w:id="9283" w:author="Stephen Reynolds, Jr." w:date="2012-11-13T07:32:00Z">
              <w:rPr/>
            </w:rPrChange>
          </w:rPr>
          <w:delText>Loaves and fishes Mark 6</w:delText>
        </w:r>
      </w:del>
    </w:p>
    <w:p w:rsidR="005320A0" w:rsidRPr="00920A48" w:rsidDel="00920A48" w:rsidRDefault="005320A0" w:rsidP="00E82CDA">
      <w:pPr>
        <w:numPr>
          <w:ilvl w:val="0"/>
          <w:numId w:val="12"/>
        </w:numPr>
        <w:tabs>
          <w:tab w:val="clear" w:pos="2171"/>
          <w:tab w:val="num" w:pos="1980"/>
        </w:tabs>
        <w:ind w:hanging="911"/>
        <w:rPr>
          <w:del w:id="9284" w:author="Stephen Reynolds, Jr." w:date="2012-11-13T07:31:00Z"/>
          <w:rPrChange w:id="9285" w:author="Stephen Reynolds, Jr." w:date="2012-11-13T07:32:00Z">
            <w:rPr>
              <w:del w:id="9286" w:author="Stephen Reynolds, Jr." w:date="2012-11-13T07:31:00Z"/>
            </w:rPr>
          </w:rPrChange>
        </w:rPr>
      </w:pPr>
      <w:del w:id="9287" w:author="Stephen Reynolds, Jr." w:date="2012-11-13T07:31:00Z">
        <w:r w:rsidRPr="00920A48" w:rsidDel="00920A48">
          <w:rPr>
            <w:rPrChange w:id="9288" w:author="Stephen Reynolds, Jr." w:date="2012-11-13T07:32:00Z">
              <w:rPr/>
            </w:rPrChange>
          </w:rPr>
          <w:delText>Water into wine  John 2</w:delText>
        </w:r>
      </w:del>
    </w:p>
    <w:p w:rsidR="005320A0" w:rsidRPr="00920A48" w:rsidDel="00920A48" w:rsidRDefault="005320A0" w:rsidP="00E82CDA">
      <w:pPr>
        <w:numPr>
          <w:ilvl w:val="0"/>
          <w:numId w:val="12"/>
        </w:numPr>
        <w:tabs>
          <w:tab w:val="clear" w:pos="2171"/>
          <w:tab w:val="num" w:pos="1980"/>
        </w:tabs>
        <w:ind w:hanging="911"/>
        <w:rPr>
          <w:del w:id="9289" w:author="Stephen Reynolds, Jr." w:date="2012-11-13T07:31:00Z"/>
          <w:rPrChange w:id="9290" w:author="Stephen Reynolds, Jr." w:date="2012-11-13T07:32:00Z">
            <w:rPr>
              <w:del w:id="9291" w:author="Stephen Reynolds, Jr." w:date="2012-11-13T07:31:00Z"/>
            </w:rPr>
          </w:rPrChange>
        </w:rPr>
      </w:pPr>
      <w:del w:id="9292" w:author="Stephen Reynolds, Jr." w:date="2012-11-13T07:31:00Z">
        <w:r w:rsidRPr="00920A48" w:rsidDel="00920A48">
          <w:rPr>
            <w:rPrChange w:id="9293" w:author="Stephen Reynolds, Jr." w:date="2012-11-13T07:32:00Z">
              <w:rPr/>
            </w:rPrChange>
          </w:rPr>
          <w:delText>Water from rock  Ex. 17:5-7</w:delText>
        </w:r>
      </w:del>
    </w:p>
    <w:p w:rsidR="005320A0" w:rsidRPr="00920A48" w:rsidDel="00920A48" w:rsidRDefault="005320A0" w:rsidP="00945B73">
      <w:pPr>
        <w:numPr>
          <w:ilvl w:val="0"/>
          <w:numId w:val="12"/>
        </w:numPr>
        <w:tabs>
          <w:tab w:val="clear" w:pos="2171"/>
          <w:tab w:val="num" w:pos="1980"/>
        </w:tabs>
        <w:ind w:hanging="911"/>
        <w:rPr>
          <w:del w:id="9294" w:author="Stephen Reynolds, Jr." w:date="2012-11-13T07:31:00Z"/>
          <w:rPrChange w:id="9295" w:author="Stephen Reynolds, Jr." w:date="2012-11-13T07:32:00Z">
            <w:rPr>
              <w:del w:id="9296" w:author="Stephen Reynolds, Jr." w:date="2012-11-13T07:31:00Z"/>
            </w:rPr>
          </w:rPrChange>
        </w:rPr>
      </w:pPr>
      <w:del w:id="9297" w:author="Stephen Reynolds, Jr." w:date="2012-11-13T07:31:00Z">
        <w:r w:rsidRPr="00920A48" w:rsidDel="00920A48">
          <w:rPr>
            <w:rPrChange w:id="9298" w:author="Stephen Reynolds, Jr." w:date="2012-11-13T07:32:00Z">
              <w:rPr/>
            </w:rPrChange>
          </w:rPr>
          <w:delText>Bitter water at Marah  Ex. 15:23-25</w:delText>
        </w:r>
      </w:del>
    </w:p>
    <w:p w:rsidR="005320A0" w:rsidRPr="00920A48" w:rsidDel="00920A48" w:rsidRDefault="005320A0" w:rsidP="005320A0">
      <w:pPr>
        <w:ind w:left="2171"/>
        <w:rPr>
          <w:del w:id="9299" w:author="Stephen Reynolds, Jr." w:date="2012-11-13T07:31:00Z"/>
          <w:rPrChange w:id="9300" w:author="Stephen Reynolds, Jr." w:date="2012-11-13T07:32:00Z">
            <w:rPr>
              <w:del w:id="9301" w:author="Stephen Reynolds, Jr." w:date="2012-11-13T07:31:00Z"/>
            </w:rPr>
          </w:rPrChange>
        </w:rPr>
      </w:pPr>
    </w:p>
    <w:p w:rsidR="005320A0" w:rsidRPr="00920A48" w:rsidDel="00920A48" w:rsidRDefault="005320A0" w:rsidP="00945B73">
      <w:pPr>
        <w:numPr>
          <w:ilvl w:val="0"/>
          <w:numId w:val="11"/>
        </w:numPr>
        <w:tabs>
          <w:tab w:val="left" w:pos="1260"/>
        </w:tabs>
        <w:ind w:hanging="894"/>
        <w:rPr>
          <w:del w:id="9302" w:author="Stephen Reynolds, Jr." w:date="2012-11-13T07:31:00Z"/>
          <w:rPrChange w:id="9303" w:author="Stephen Reynolds, Jr." w:date="2012-11-13T07:32:00Z">
            <w:rPr>
              <w:del w:id="9304" w:author="Stephen Reynolds, Jr." w:date="2012-11-13T07:31:00Z"/>
            </w:rPr>
          </w:rPrChange>
        </w:rPr>
      </w:pPr>
      <w:del w:id="9305" w:author="Stephen Reynolds, Jr." w:date="2012-11-13T07:31:00Z">
        <w:r w:rsidRPr="00920A48" w:rsidDel="00920A48">
          <w:rPr>
            <w:rPrChange w:id="9306" w:author="Stephen Reynolds, Jr." w:date="2012-11-13T07:32:00Z">
              <w:rPr/>
            </w:rPrChange>
          </w:rPr>
          <w:delText>To carry out divine judgment - Ex. 7-12</w:delText>
        </w:r>
      </w:del>
    </w:p>
    <w:p w:rsidR="005320A0" w:rsidRPr="00920A48" w:rsidDel="00920A48" w:rsidRDefault="005320A0" w:rsidP="005320A0">
      <w:pPr>
        <w:ind w:left="1434"/>
        <w:rPr>
          <w:del w:id="9307" w:author="Stephen Reynolds, Jr." w:date="2012-11-13T07:31:00Z"/>
          <w:rPrChange w:id="9308" w:author="Stephen Reynolds, Jr." w:date="2012-11-13T07:32:00Z">
            <w:rPr>
              <w:del w:id="9309" w:author="Stephen Reynolds, Jr." w:date="2012-11-13T07:31:00Z"/>
            </w:rPr>
          </w:rPrChange>
        </w:rPr>
      </w:pPr>
    </w:p>
    <w:p w:rsidR="005320A0" w:rsidRPr="00920A48" w:rsidDel="00920A48" w:rsidRDefault="005320A0" w:rsidP="00945B73">
      <w:pPr>
        <w:numPr>
          <w:ilvl w:val="0"/>
          <w:numId w:val="13"/>
        </w:numPr>
        <w:tabs>
          <w:tab w:val="left" w:pos="1980"/>
        </w:tabs>
        <w:ind w:hanging="911"/>
        <w:rPr>
          <w:del w:id="9310" w:author="Stephen Reynolds, Jr." w:date="2012-11-13T07:31:00Z"/>
          <w:rPrChange w:id="9311" w:author="Stephen Reynolds, Jr." w:date="2012-11-13T07:32:00Z">
            <w:rPr>
              <w:del w:id="9312" w:author="Stephen Reynolds, Jr." w:date="2012-11-13T07:31:00Z"/>
            </w:rPr>
          </w:rPrChange>
        </w:rPr>
      </w:pPr>
      <w:del w:id="9313" w:author="Stephen Reynolds, Jr." w:date="2012-11-13T07:31:00Z">
        <w:r w:rsidRPr="00920A48" w:rsidDel="00920A48">
          <w:rPr>
            <w:rPrChange w:id="9314" w:author="Stephen Reynolds, Jr." w:date="2012-11-13T07:32:00Z">
              <w:rPr/>
            </w:rPrChange>
          </w:rPr>
          <w:delText>Water made blood</w:delText>
        </w:r>
      </w:del>
    </w:p>
    <w:p w:rsidR="005320A0" w:rsidRPr="00920A48" w:rsidDel="00920A48" w:rsidRDefault="005320A0" w:rsidP="00945B73">
      <w:pPr>
        <w:numPr>
          <w:ilvl w:val="0"/>
          <w:numId w:val="13"/>
        </w:numPr>
        <w:tabs>
          <w:tab w:val="left" w:pos="1980"/>
        </w:tabs>
        <w:ind w:hanging="911"/>
        <w:rPr>
          <w:del w:id="9315" w:author="Stephen Reynolds, Jr." w:date="2012-11-13T07:31:00Z"/>
          <w:rPrChange w:id="9316" w:author="Stephen Reynolds, Jr." w:date="2012-11-13T07:32:00Z">
            <w:rPr>
              <w:del w:id="9317" w:author="Stephen Reynolds, Jr." w:date="2012-11-13T07:31:00Z"/>
            </w:rPr>
          </w:rPrChange>
        </w:rPr>
      </w:pPr>
      <w:del w:id="9318" w:author="Stephen Reynolds, Jr." w:date="2012-11-13T07:31:00Z">
        <w:r w:rsidRPr="00920A48" w:rsidDel="00920A48">
          <w:rPr>
            <w:rPrChange w:id="9319" w:author="Stephen Reynolds, Jr." w:date="2012-11-13T07:32:00Z">
              <w:rPr/>
            </w:rPrChange>
          </w:rPr>
          <w:delText>Frogs</w:delText>
        </w:r>
      </w:del>
    </w:p>
    <w:p w:rsidR="005320A0" w:rsidRPr="00920A48" w:rsidDel="00920A48" w:rsidRDefault="005320A0" w:rsidP="00945B73">
      <w:pPr>
        <w:numPr>
          <w:ilvl w:val="0"/>
          <w:numId w:val="13"/>
        </w:numPr>
        <w:tabs>
          <w:tab w:val="clear" w:pos="2171"/>
          <w:tab w:val="num" w:pos="1980"/>
        </w:tabs>
        <w:ind w:hanging="911"/>
        <w:rPr>
          <w:del w:id="9320" w:author="Stephen Reynolds, Jr." w:date="2012-11-13T07:31:00Z"/>
          <w:rPrChange w:id="9321" w:author="Stephen Reynolds, Jr." w:date="2012-11-13T07:32:00Z">
            <w:rPr>
              <w:del w:id="9322" w:author="Stephen Reynolds, Jr." w:date="2012-11-13T07:31:00Z"/>
            </w:rPr>
          </w:rPrChange>
        </w:rPr>
      </w:pPr>
      <w:del w:id="9323" w:author="Stephen Reynolds, Jr." w:date="2012-11-13T07:31:00Z">
        <w:r w:rsidRPr="00920A48" w:rsidDel="00920A48">
          <w:rPr>
            <w:rPrChange w:id="9324" w:author="Stephen Reynolds, Jr." w:date="2012-11-13T07:32:00Z">
              <w:rPr/>
            </w:rPrChange>
          </w:rPr>
          <w:delText>Lice</w:delText>
        </w:r>
      </w:del>
    </w:p>
    <w:p w:rsidR="005320A0" w:rsidRPr="00920A48" w:rsidDel="00920A48" w:rsidRDefault="005320A0" w:rsidP="00945B73">
      <w:pPr>
        <w:numPr>
          <w:ilvl w:val="0"/>
          <w:numId w:val="13"/>
        </w:numPr>
        <w:tabs>
          <w:tab w:val="clear" w:pos="2171"/>
          <w:tab w:val="num" w:pos="1980"/>
        </w:tabs>
        <w:ind w:hanging="911"/>
        <w:rPr>
          <w:del w:id="9325" w:author="Stephen Reynolds, Jr." w:date="2012-11-13T07:31:00Z"/>
          <w:rPrChange w:id="9326" w:author="Stephen Reynolds, Jr." w:date="2012-11-13T07:32:00Z">
            <w:rPr>
              <w:del w:id="9327" w:author="Stephen Reynolds, Jr." w:date="2012-11-13T07:31:00Z"/>
            </w:rPr>
          </w:rPrChange>
        </w:rPr>
      </w:pPr>
      <w:del w:id="9328" w:author="Stephen Reynolds, Jr." w:date="2012-11-13T07:31:00Z">
        <w:r w:rsidRPr="00920A48" w:rsidDel="00920A48">
          <w:rPr>
            <w:rPrChange w:id="9329" w:author="Stephen Reynolds, Jr." w:date="2012-11-13T07:32:00Z">
              <w:rPr/>
            </w:rPrChange>
          </w:rPr>
          <w:delText>Flies</w:delText>
        </w:r>
      </w:del>
    </w:p>
    <w:p w:rsidR="005320A0" w:rsidRPr="00920A48" w:rsidDel="00920A48" w:rsidRDefault="005320A0" w:rsidP="00945B73">
      <w:pPr>
        <w:numPr>
          <w:ilvl w:val="0"/>
          <w:numId w:val="13"/>
        </w:numPr>
        <w:tabs>
          <w:tab w:val="clear" w:pos="2171"/>
          <w:tab w:val="num" w:pos="1980"/>
        </w:tabs>
        <w:ind w:hanging="911"/>
        <w:rPr>
          <w:del w:id="9330" w:author="Stephen Reynolds, Jr." w:date="2012-11-13T07:31:00Z"/>
          <w:rPrChange w:id="9331" w:author="Stephen Reynolds, Jr." w:date="2012-11-13T07:32:00Z">
            <w:rPr>
              <w:del w:id="9332" w:author="Stephen Reynolds, Jr." w:date="2012-11-13T07:31:00Z"/>
            </w:rPr>
          </w:rPrChange>
        </w:rPr>
      </w:pPr>
      <w:del w:id="9333" w:author="Stephen Reynolds, Jr." w:date="2012-11-13T07:31:00Z">
        <w:r w:rsidRPr="00920A48" w:rsidDel="00920A48">
          <w:rPr>
            <w:rPrChange w:id="9334" w:author="Stephen Reynolds, Jr." w:date="2012-11-13T07:32:00Z">
              <w:rPr/>
            </w:rPrChange>
          </w:rPr>
          <w:delText>Cattle disease</w:delText>
        </w:r>
      </w:del>
    </w:p>
    <w:p w:rsidR="005320A0" w:rsidRPr="00920A48" w:rsidDel="00920A48" w:rsidRDefault="005320A0" w:rsidP="00945B73">
      <w:pPr>
        <w:numPr>
          <w:ilvl w:val="0"/>
          <w:numId w:val="13"/>
        </w:numPr>
        <w:tabs>
          <w:tab w:val="clear" w:pos="2171"/>
          <w:tab w:val="num" w:pos="1980"/>
        </w:tabs>
        <w:ind w:hanging="911"/>
        <w:rPr>
          <w:del w:id="9335" w:author="Stephen Reynolds, Jr." w:date="2012-11-13T07:31:00Z"/>
          <w:rPrChange w:id="9336" w:author="Stephen Reynolds, Jr." w:date="2012-11-13T07:32:00Z">
            <w:rPr>
              <w:del w:id="9337" w:author="Stephen Reynolds, Jr." w:date="2012-11-13T07:31:00Z"/>
            </w:rPr>
          </w:rPrChange>
        </w:rPr>
      </w:pPr>
      <w:del w:id="9338" w:author="Stephen Reynolds, Jr." w:date="2012-11-13T07:31:00Z">
        <w:r w:rsidRPr="00920A48" w:rsidDel="00920A48">
          <w:rPr>
            <w:rPrChange w:id="9339" w:author="Stephen Reynolds, Jr." w:date="2012-11-13T07:32:00Z">
              <w:rPr/>
            </w:rPrChange>
          </w:rPr>
          <w:delText xml:space="preserve">Boils </w:delText>
        </w:r>
      </w:del>
    </w:p>
    <w:p w:rsidR="005320A0" w:rsidRPr="00920A48" w:rsidDel="00920A48" w:rsidRDefault="005320A0" w:rsidP="00945B73">
      <w:pPr>
        <w:numPr>
          <w:ilvl w:val="0"/>
          <w:numId w:val="13"/>
        </w:numPr>
        <w:tabs>
          <w:tab w:val="clear" w:pos="2171"/>
          <w:tab w:val="num" w:pos="1980"/>
        </w:tabs>
        <w:ind w:hanging="911"/>
        <w:rPr>
          <w:del w:id="9340" w:author="Stephen Reynolds, Jr." w:date="2012-11-13T07:31:00Z"/>
          <w:rPrChange w:id="9341" w:author="Stephen Reynolds, Jr." w:date="2012-11-13T07:32:00Z">
            <w:rPr>
              <w:del w:id="9342" w:author="Stephen Reynolds, Jr." w:date="2012-11-13T07:31:00Z"/>
            </w:rPr>
          </w:rPrChange>
        </w:rPr>
      </w:pPr>
      <w:del w:id="9343" w:author="Stephen Reynolds, Jr." w:date="2012-11-13T07:31:00Z">
        <w:r w:rsidRPr="00920A48" w:rsidDel="00920A48">
          <w:rPr>
            <w:rPrChange w:id="9344" w:author="Stephen Reynolds, Jr." w:date="2012-11-13T07:32:00Z">
              <w:rPr/>
            </w:rPrChange>
          </w:rPr>
          <w:delText>Thunder and hail</w:delText>
        </w:r>
      </w:del>
    </w:p>
    <w:p w:rsidR="005320A0" w:rsidRPr="00920A48" w:rsidDel="00920A48" w:rsidRDefault="005320A0" w:rsidP="00945B73">
      <w:pPr>
        <w:numPr>
          <w:ilvl w:val="0"/>
          <w:numId w:val="13"/>
        </w:numPr>
        <w:tabs>
          <w:tab w:val="clear" w:pos="2171"/>
          <w:tab w:val="num" w:pos="1980"/>
        </w:tabs>
        <w:ind w:hanging="911"/>
        <w:rPr>
          <w:del w:id="9345" w:author="Stephen Reynolds, Jr." w:date="2012-11-13T07:31:00Z"/>
          <w:rPrChange w:id="9346" w:author="Stephen Reynolds, Jr." w:date="2012-11-13T07:32:00Z">
            <w:rPr>
              <w:del w:id="9347" w:author="Stephen Reynolds, Jr." w:date="2012-11-13T07:31:00Z"/>
            </w:rPr>
          </w:rPrChange>
        </w:rPr>
      </w:pPr>
      <w:del w:id="9348" w:author="Stephen Reynolds, Jr." w:date="2012-11-13T07:31:00Z">
        <w:r w:rsidRPr="00920A48" w:rsidDel="00920A48">
          <w:rPr>
            <w:rPrChange w:id="9349" w:author="Stephen Reynolds, Jr." w:date="2012-11-13T07:32:00Z">
              <w:rPr/>
            </w:rPrChange>
          </w:rPr>
          <w:delText>Locust</w:delText>
        </w:r>
      </w:del>
    </w:p>
    <w:p w:rsidR="005320A0" w:rsidRPr="00920A48" w:rsidDel="00920A48" w:rsidRDefault="005320A0" w:rsidP="00945B73">
      <w:pPr>
        <w:numPr>
          <w:ilvl w:val="0"/>
          <w:numId w:val="13"/>
        </w:numPr>
        <w:tabs>
          <w:tab w:val="clear" w:pos="2171"/>
          <w:tab w:val="num" w:pos="1980"/>
        </w:tabs>
        <w:ind w:hanging="911"/>
        <w:rPr>
          <w:del w:id="9350" w:author="Stephen Reynolds, Jr." w:date="2012-11-13T07:31:00Z"/>
          <w:rPrChange w:id="9351" w:author="Stephen Reynolds, Jr." w:date="2012-11-13T07:32:00Z">
            <w:rPr>
              <w:del w:id="9352" w:author="Stephen Reynolds, Jr." w:date="2012-11-13T07:31:00Z"/>
            </w:rPr>
          </w:rPrChange>
        </w:rPr>
      </w:pPr>
      <w:del w:id="9353" w:author="Stephen Reynolds, Jr." w:date="2012-11-13T07:31:00Z">
        <w:r w:rsidRPr="00920A48" w:rsidDel="00920A48">
          <w:rPr>
            <w:rPrChange w:id="9354" w:author="Stephen Reynolds, Jr." w:date="2012-11-13T07:32:00Z">
              <w:rPr/>
            </w:rPrChange>
          </w:rPr>
          <w:delText>Darkness</w:delText>
        </w:r>
      </w:del>
    </w:p>
    <w:p w:rsidR="005320A0" w:rsidRPr="00920A48" w:rsidDel="00920A48" w:rsidRDefault="005320A0" w:rsidP="00945B73">
      <w:pPr>
        <w:numPr>
          <w:ilvl w:val="0"/>
          <w:numId w:val="13"/>
        </w:numPr>
        <w:tabs>
          <w:tab w:val="clear" w:pos="2171"/>
          <w:tab w:val="num" w:pos="1980"/>
        </w:tabs>
        <w:ind w:hanging="911"/>
        <w:rPr>
          <w:del w:id="9355" w:author="Stephen Reynolds, Jr." w:date="2012-11-13T07:31:00Z"/>
          <w:rPrChange w:id="9356" w:author="Stephen Reynolds, Jr." w:date="2012-11-13T07:32:00Z">
            <w:rPr>
              <w:del w:id="9357" w:author="Stephen Reynolds, Jr." w:date="2012-11-13T07:31:00Z"/>
            </w:rPr>
          </w:rPrChange>
        </w:rPr>
      </w:pPr>
      <w:del w:id="9358" w:author="Stephen Reynolds, Jr." w:date="2012-11-13T07:31:00Z">
        <w:r w:rsidRPr="00920A48" w:rsidDel="00920A48">
          <w:rPr>
            <w:rPrChange w:id="9359" w:author="Stephen Reynolds, Jr." w:date="2012-11-13T07:32:00Z">
              <w:rPr/>
            </w:rPrChange>
          </w:rPr>
          <w:delText>First born slain</w:delText>
        </w:r>
      </w:del>
    </w:p>
    <w:p w:rsidR="005320A0" w:rsidRPr="00920A48" w:rsidDel="00920A48" w:rsidRDefault="005320A0" w:rsidP="005320A0">
      <w:pPr>
        <w:rPr>
          <w:del w:id="9360" w:author="Stephen Reynolds, Jr." w:date="2012-11-13T07:31:00Z"/>
          <w:rPrChange w:id="9361" w:author="Stephen Reynolds, Jr." w:date="2012-11-13T07:32:00Z">
            <w:rPr>
              <w:del w:id="9362" w:author="Stephen Reynolds, Jr." w:date="2012-11-13T07:31:00Z"/>
            </w:rPr>
          </w:rPrChange>
        </w:rPr>
      </w:pPr>
    </w:p>
    <w:p w:rsidR="005320A0" w:rsidRPr="00920A48" w:rsidDel="00920A48" w:rsidRDefault="005320A0" w:rsidP="00945B73">
      <w:pPr>
        <w:numPr>
          <w:ilvl w:val="0"/>
          <w:numId w:val="11"/>
        </w:numPr>
        <w:tabs>
          <w:tab w:val="clear" w:pos="1434"/>
          <w:tab w:val="num" w:pos="1260"/>
        </w:tabs>
        <w:ind w:hanging="894"/>
        <w:rPr>
          <w:del w:id="9363" w:author="Stephen Reynolds, Jr." w:date="2012-11-13T07:31:00Z"/>
          <w:rPrChange w:id="9364" w:author="Stephen Reynolds, Jr." w:date="2012-11-13T07:32:00Z">
            <w:rPr>
              <w:del w:id="9365" w:author="Stephen Reynolds, Jr." w:date="2012-11-13T07:31:00Z"/>
            </w:rPr>
          </w:rPrChange>
        </w:rPr>
      </w:pPr>
      <w:del w:id="9366" w:author="Stephen Reynolds, Jr." w:date="2012-11-13T07:31:00Z">
        <w:r w:rsidRPr="00920A48" w:rsidDel="00920A48">
          <w:rPr>
            <w:rPrChange w:id="9367" w:author="Stephen Reynolds, Jr." w:date="2012-11-13T07:32:00Z">
              <w:rPr/>
            </w:rPrChange>
          </w:rPr>
          <w:delText>To confirm the preached word</w:delText>
        </w:r>
      </w:del>
    </w:p>
    <w:p w:rsidR="005320A0" w:rsidRPr="00920A48" w:rsidDel="00920A48" w:rsidRDefault="005320A0" w:rsidP="005320A0">
      <w:pPr>
        <w:ind w:left="1434"/>
        <w:rPr>
          <w:del w:id="9368" w:author="Stephen Reynolds, Jr." w:date="2012-11-13T07:31:00Z"/>
          <w:rPrChange w:id="9369" w:author="Stephen Reynolds, Jr." w:date="2012-11-13T07:32:00Z">
            <w:rPr>
              <w:del w:id="9370" w:author="Stephen Reynolds, Jr." w:date="2012-11-13T07:31:00Z"/>
            </w:rPr>
          </w:rPrChange>
        </w:rPr>
      </w:pPr>
    </w:p>
    <w:p w:rsidR="005320A0" w:rsidRPr="00920A48" w:rsidDel="00920A48" w:rsidRDefault="005320A0" w:rsidP="00E82CDA">
      <w:pPr>
        <w:ind w:left="1434" w:hanging="174"/>
        <w:rPr>
          <w:del w:id="9371" w:author="Stephen Reynolds, Jr." w:date="2012-11-13T07:31:00Z"/>
          <w:rPrChange w:id="9372" w:author="Stephen Reynolds, Jr." w:date="2012-11-13T07:32:00Z">
            <w:rPr>
              <w:del w:id="9373" w:author="Stephen Reynolds, Jr." w:date="2012-11-13T07:31:00Z"/>
            </w:rPr>
          </w:rPrChange>
        </w:rPr>
      </w:pPr>
      <w:del w:id="9374" w:author="Stephen Reynolds, Jr." w:date="2012-11-13T07:31:00Z">
        <w:r w:rsidRPr="00920A48" w:rsidDel="00920A48">
          <w:rPr>
            <w:rPrChange w:id="9375" w:author="Stephen Reynolds, Jr." w:date="2012-11-13T07:32:00Z">
              <w:rPr/>
            </w:rPrChange>
          </w:rPr>
          <w:delText>Mark 16:15-20</w:delText>
        </w:r>
        <w:r w:rsidR="00E82CDA" w:rsidRPr="00920A48" w:rsidDel="00920A48">
          <w:rPr>
            <w:rPrChange w:id="9376" w:author="Stephen Reynolds, Jr." w:date="2012-11-13T07:32:00Z">
              <w:rPr/>
            </w:rPrChange>
          </w:rPr>
          <w:delText xml:space="preserve">; </w:delText>
        </w:r>
        <w:r w:rsidRPr="00920A48" w:rsidDel="00920A48">
          <w:rPr>
            <w:rPrChange w:id="9377" w:author="Stephen Reynolds, Jr." w:date="2012-11-13T07:32:00Z">
              <w:rPr/>
            </w:rPrChange>
          </w:rPr>
          <w:delText>Acts 13:11,12</w:delText>
        </w:r>
      </w:del>
    </w:p>
    <w:p w:rsidR="005320A0" w:rsidRPr="00920A48" w:rsidDel="00920A48" w:rsidRDefault="005320A0" w:rsidP="005320A0">
      <w:pPr>
        <w:rPr>
          <w:del w:id="9378" w:author="Stephen Reynolds, Jr." w:date="2012-11-13T07:31:00Z"/>
          <w:rPrChange w:id="9379" w:author="Stephen Reynolds, Jr." w:date="2012-11-13T07:32:00Z">
            <w:rPr>
              <w:del w:id="9380" w:author="Stephen Reynolds, Jr." w:date="2012-11-13T07:31:00Z"/>
            </w:rPr>
          </w:rPrChange>
        </w:rPr>
      </w:pPr>
    </w:p>
    <w:p w:rsidR="005320A0" w:rsidRPr="00920A48" w:rsidDel="00920A48" w:rsidRDefault="005320A0" w:rsidP="00945B73">
      <w:pPr>
        <w:numPr>
          <w:ilvl w:val="0"/>
          <w:numId w:val="11"/>
        </w:numPr>
        <w:tabs>
          <w:tab w:val="clear" w:pos="1434"/>
          <w:tab w:val="num" w:pos="1260"/>
        </w:tabs>
        <w:ind w:hanging="894"/>
        <w:rPr>
          <w:del w:id="9381" w:author="Stephen Reynolds, Jr." w:date="2012-11-13T07:31:00Z"/>
          <w:rPrChange w:id="9382" w:author="Stephen Reynolds, Jr." w:date="2012-11-13T07:32:00Z">
            <w:rPr>
              <w:del w:id="9383" w:author="Stephen Reynolds, Jr." w:date="2012-11-13T07:31:00Z"/>
            </w:rPr>
          </w:rPrChange>
        </w:rPr>
      </w:pPr>
      <w:del w:id="9384" w:author="Stephen Reynolds, Jr." w:date="2012-11-13T07:31:00Z">
        <w:r w:rsidRPr="00920A48" w:rsidDel="00920A48">
          <w:rPr>
            <w:rPrChange w:id="9385" w:author="Stephen Reynolds, Jr." w:date="2012-11-13T07:32:00Z">
              <w:rPr/>
            </w:rPrChange>
          </w:rPr>
          <w:delText>To deliver in situations of danger</w:delText>
        </w:r>
      </w:del>
    </w:p>
    <w:p w:rsidR="005320A0" w:rsidRPr="00920A48" w:rsidDel="00920A48" w:rsidRDefault="005320A0" w:rsidP="005320A0">
      <w:pPr>
        <w:ind w:left="1260"/>
        <w:rPr>
          <w:del w:id="9386" w:author="Stephen Reynolds, Jr." w:date="2012-11-13T07:31:00Z"/>
          <w:rPrChange w:id="9387" w:author="Stephen Reynolds, Jr." w:date="2012-11-13T07:32:00Z">
            <w:rPr>
              <w:del w:id="9388" w:author="Stephen Reynolds, Jr." w:date="2012-11-13T07:31:00Z"/>
            </w:rPr>
          </w:rPrChange>
        </w:rPr>
      </w:pPr>
      <w:del w:id="9389" w:author="Stephen Reynolds, Jr." w:date="2012-11-13T07:31:00Z">
        <w:r w:rsidRPr="00920A48" w:rsidDel="00920A48">
          <w:rPr>
            <w:rPrChange w:id="9390" w:author="Stephen Reynolds, Jr." w:date="2012-11-13T07:32:00Z">
              <w:rPr/>
            </w:rPrChange>
          </w:rPr>
          <w:delText>Matt. 8:23  Stilling the tempest</w:delText>
        </w:r>
      </w:del>
    </w:p>
    <w:p w:rsidR="005320A0" w:rsidRPr="00920A48" w:rsidDel="00920A48" w:rsidRDefault="005320A0" w:rsidP="005320A0">
      <w:pPr>
        <w:ind w:left="1434" w:hanging="174"/>
        <w:rPr>
          <w:del w:id="9391" w:author="Stephen Reynolds, Jr." w:date="2012-11-13T07:31:00Z"/>
          <w:rPrChange w:id="9392" w:author="Stephen Reynolds, Jr." w:date="2012-11-13T07:32:00Z">
            <w:rPr>
              <w:del w:id="9393" w:author="Stephen Reynolds, Jr." w:date="2012-11-13T07:31:00Z"/>
            </w:rPr>
          </w:rPrChange>
        </w:rPr>
      </w:pPr>
      <w:del w:id="9394" w:author="Stephen Reynolds, Jr." w:date="2012-11-13T07:31:00Z">
        <w:r w:rsidRPr="00920A48" w:rsidDel="00920A48">
          <w:rPr>
            <w:rPrChange w:id="9395" w:author="Stephen Reynolds, Jr." w:date="2012-11-13T07:32:00Z">
              <w:rPr/>
            </w:rPrChange>
          </w:rPr>
          <w:delText>Acts 12:11,12  Peter deliverance</w:delText>
        </w:r>
      </w:del>
    </w:p>
    <w:p w:rsidR="005320A0" w:rsidRPr="00920A48" w:rsidDel="00920A48" w:rsidRDefault="005320A0" w:rsidP="005320A0">
      <w:pPr>
        <w:rPr>
          <w:del w:id="9396" w:author="Stephen Reynolds, Jr." w:date="2012-11-13T07:31:00Z"/>
          <w:rPrChange w:id="9397" w:author="Stephen Reynolds, Jr." w:date="2012-11-13T07:32:00Z">
            <w:rPr>
              <w:del w:id="9398" w:author="Stephen Reynolds, Jr." w:date="2012-11-13T07:31:00Z"/>
            </w:rPr>
          </w:rPrChange>
        </w:rPr>
      </w:pPr>
    </w:p>
    <w:p w:rsidR="005320A0" w:rsidRPr="00920A48" w:rsidDel="00920A48" w:rsidRDefault="005320A0" w:rsidP="00945B73">
      <w:pPr>
        <w:numPr>
          <w:ilvl w:val="0"/>
          <w:numId w:val="11"/>
        </w:numPr>
        <w:tabs>
          <w:tab w:val="clear" w:pos="1434"/>
          <w:tab w:val="num" w:pos="1260"/>
        </w:tabs>
        <w:ind w:hanging="894"/>
        <w:rPr>
          <w:del w:id="9399" w:author="Stephen Reynolds, Jr." w:date="2012-11-13T07:31:00Z"/>
          <w:rPrChange w:id="9400" w:author="Stephen Reynolds, Jr." w:date="2012-11-13T07:32:00Z">
            <w:rPr>
              <w:del w:id="9401" w:author="Stephen Reynolds, Jr." w:date="2012-11-13T07:31:00Z"/>
            </w:rPr>
          </w:rPrChange>
        </w:rPr>
      </w:pPr>
      <w:del w:id="9402" w:author="Stephen Reynolds, Jr." w:date="2012-11-13T07:31:00Z">
        <w:r w:rsidRPr="00920A48" w:rsidDel="00920A48">
          <w:rPr>
            <w:rPrChange w:id="9403" w:author="Stephen Reynolds, Jr." w:date="2012-11-13T07:32:00Z">
              <w:rPr/>
            </w:rPrChange>
          </w:rPr>
          <w:delText>To raise the dead</w:delText>
        </w:r>
      </w:del>
    </w:p>
    <w:p w:rsidR="005320A0" w:rsidRPr="00920A48" w:rsidDel="00920A48" w:rsidRDefault="005320A0" w:rsidP="005320A0">
      <w:pPr>
        <w:ind w:left="1434"/>
        <w:rPr>
          <w:del w:id="9404" w:author="Stephen Reynolds, Jr." w:date="2012-11-13T07:31:00Z"/>
          <w:rPrChange w:id="9405" w:author="Stephen Reynolds, Jr." w:date="2012-11-13T07:32:00Z">
            <w:rPr>
              <w:del w:id="9406" w:author="Stephen Reynolds, Jr." w:date="2012-11-13T07:31:00Z"/>
            </w:rPr>
          </w:rPrChange>
        </w:rPr>
      </w:pPr>
    </w:p>
    <w:p w:rsidR="005320A0" w:rsidRPr="00920A48" w:rsidDel="00920A48" w:rsidRDefault="005320A0" w:rsidP="00E82CDA">
      <w:pPr>
        <w:tabs>
          <w:tab w:val="left" w:pos="1980"/>
        </w:tabs>
        <w:ind w:left="1434" w:hanging="174"/>
        <w:rPr>
          <w:del w:id="9407" w:author="Stephen Reynolds, Jr." w:date="2012-11-13T07:31:00Z"/>
          <w:rPrChange w:id="9408" w:author="Stephen Reynolds, Jr." w:date="2012-11-13T07:32:00Z">
            <w:rPr>
              <w:del w:id="9409" w:author="Stephen Reynolds, Jr." w:date="2012-11-13T07:31:00Z"/>
            </w:rPr>
          </w:rPrChange>
        </w:rPr>
      </w:pPr>
      <w:del w:id="9410" w:author="Stephen Reynolds, Jr." w:date="2012-11-13T07:31:00Z">
        <w:r w:rsidRPr="00920A48" w:rsidDel="00920A48">
          <w:rPr>
            <w:rPrChange w:id="9411" w:author="Stephen Reynolds, Jr." w:date="2012-11-13T07:32:00Z">
              <w:rPr/>
            </w:rPrChange>
          </w:rPr>
          <w:delText>1.</w:delText>
        </w:r>
        <w:r w:rsidRPr="00920A48" w:rsidDel="00920A48">
          <w:rPr>
            <w:rPrChange w:id="9412" w:author="Stephen Reynolds, Jr." w:date="2012-11-13T07:32:00Z">
              <w:rPr/>
            </w:rPrChange>
          </w:rPr>
          <w:tab/>
          <w:delText>The widow’s son</w:delText>
        </w:r>
      </w:del>
    </w:p>
    <w:p w:rsidR="005320A0" w:rsidRPr="00920A48" w:rsidDel="00920A48" w:rsidRDefault="005320A0" w:rsidP="00E82CDA">
      <w:pPr>
        <w:tabs>
          <w:tab w:val="left" w:pos="1980"/>
        </w:tabs>
        <w:ind w:left="1434" w:hanging="174"/>
        <w:rPr>
          <w:del w:id="9413" w:author="Stephen Reynolds, Jr." w:date="2012-11-13T07:31:00Z"/>
          <w:rPrChange w:id="9414" w:author="Stephen Reynolds, Jr." w:date="2012-11-13T07:32:00Z">
            <w:rPr>
              <w:del w:id="9415" w:author="Stephen Reynolds, Jr." w:date="2012-11-13T07:31:00Z"/>
            </w:rPr>
          </w:rPrChange>
        </w:rPr>
      </w:pPr>
      <w:del w:id="9416" w:author="Stephen Reynolds, Jr." w:date="2012-11-13T07:31:00Z">
        <w:r w:rsidRPr="00920A48" w:rsidDel="00920A48">
          <w:rPr>
            <w:rPrChange w:id="9417" w:author="Stephen Reynolds, Jr." w:date="2012-11-13T07:32:00Z">
              <w:rPr/>
            </w:rPrChange>
          </w:rPr>
          <w:delText>2.</w:delText>
        </w:r>
        <w:r w:rsidRPr="00920A48" w:rsidDel="00920A48">
          <w:rPr>
            <w:rPrChange w:id="9418" w:author="Stephen Reynolds, Jr." w:date="2012-11-13T07:32:00Z">
              <w:rPr/>
            </w:rPrChange>
          </w:rPr>
          <w:tab/>
          <w:delText>Jairus’ daughter</w:delText>
        </w:r>
      </w:del>
    </w:p>
    <w:p w:rsidR="005320A0" w:rsidRPr="00920A48" w:rsidDel="00920A48" w:rsidRDefault="005320A0" w:rsidP="00E82CDA">
      <w:pPr>
        <w:tabs>
          <w:tab w:val="left" w:pos="1980"/>
        </w:tabs>
        <w:ind w:left="1434" w:hanging="174"/>
        <w:rPr>
          <w:del w:id="9419" w:author="Stephen Reynolds, Jr." w:date="2012-11-13T07:31:00Z"/>
          <w:rPrChange w:id="9420" w:author="Stephen Reynolds, Jr." w:date="2012-11-13T07:32:00Z">
            <w:rPr>
              <w:del w:id="9421" w:author="Stephen Reynolds, Jr." w:date="2012-11-13T07:31:00Z"/>
            </w:rPr>
          </w:rPrChange>
        </w:rPr>
      </w:pPr>
      <w:del w:id="9422" w:author="Stephen Reynolds, Jr." w:date="2012-11-13T07:31:00Z">
        <w:r w:rsidRPr="00920A48" w:rsidDel="00920A48">
          <w:rPr>
            <w:rPrChange w:id="9423" w:author="Stephen Reynolds, Jr." w:date="2012-11-13T07:32:00Z">
              <w:rPr/>
            </w:rPrChange>
          </w:rPr>
          <w:delText>3.</w:delText>
        </w:r>
        <w:r w:rsidRPr="00920A48" w:rsidDel="00920A48">
          <w:rPr>
            <w:rPrChange w:id="9424" w:author="Stephen Reynolds, Jr." w:date="2012-11-13T07:32:00Z">
              <w:rPr/>
            </w:rPrChange>
          </w:rPr>
          <w:tab/>
          <w:delText>Lazarus</w:delText>
        </w:r>
      </w:del>
    </w:p>
    <w:p w:rsidR="005320A0" w:rsidRPr="00920A48" w:rsidDel="00920A48" w:rsidRDefault="005320A0" w:rsidP="00E82CDA">
      <w:pPr>
        <w:tabs>
          <w:tab w:val="left" w:pos="1980"/>
        </w:tabs>
        <w:ind w:left="1434" w:hanging="174"/>
        <w:rPr>
          <w:del w:id="9425" w:author="Stephen Reynolds, Jr." w:date="2012-11-13T07:31:00Z"/>
          <w:rPrChange w:id="9426" w:author="Stephen Reynolds, Jr." w:date="2012-11-13T07:32:00Z">
            <w:rPr>
              <w:del w:id="9427" w:author="Stephen Reynolds, Jr." w:date="2012-11-13T07:31:00Z"/>
            </w:rPr>
          </w:rPrChange>
        </w:rPr>
      </w:pPr>
      <w:del w:id="9428" w:author="Stephen Reynolds, Jr." w:date="2012-11-13T07:31:00Z">
        <w:r w:rsidRPr="00920A48" w:rsidDel="00920A48">
          <w:rPr>
            <w:rPrChange w:id="9429" w:author="Stephen Reynolds, Jr." w:date="2012-11-13T07:32:00Z">
              <w:rPr/>
            </w:rPrChange>
          </w:rPr>
          <w:delText>4.</w:delText>
        </w:r>
        <w:r w:rsidRPr="00920A48" w:rsidDel="00920A48">
          <w:rPr>
            <w:rPrChange w:id="9430" w:author="Stephen Reynolds, Jr." w:date="2012-11-13T07:32:00Z">
              <w:rPr/>
            </w:rPrChange>
          </w:rPr>
          <w:tab/>
          <w:delText>Dorcas raised - Acts 9:36-43</w:delText>
        </w:r>
      </w:del>
    </w:p>
    <w:p w:rsidR="005320A0" w:rsidRPr="00920A48" w:rsidDel="00920A48" w:rsidRDefault="005320A0" w:rsidP="00E82CDA">
      <w:pPr>
        <w:tabs>
          <w:tab w:val="left" w:pos="1980"/>
        </w:tabs>
        <w:ind w:left="1434" w:hanging="174"/>
        <w:rPr>
          <w:del w:id="9431" w:author="Stephen Reynolds, Jr." w:date="2012-11-13T07:31:00Z"/>
          <w:rPrChange w:id="9432" w:author="Stephen Reynolds, Jr." w:date="2012-11-13T07:32:00Z">
            <w:rPr>
              <w:del w:id="9433" w:author="Stephen Reynolds, Jr." w:date="2012-11-13T07:31:00Z"/>
            </w:rPr>
          </w:rPrChange>
        </w:rPr>
      </w:pPr>
      <w:del w:id="9434" w:author="Stephen Reynolds, Jr." w:date="2012-11-13T07:31:00Z">
        <w:r w:rsidRPr="00920A48" w:rsidDel="00920A48">
          <w:rPr>
            <w:rPrChange w:id="9435" w:author="Stephen Reynolds, Jr." w:date="2012-11-13T07:32:00Z">
              <w:rPr/>
            </w:rPrChange>
          </w:rPr>
          <w:delText>5.</w:delText>
        </w:r>
        <w:r w:rsidRPr="00920A48" w:rsidDel="00920A48">
          <w:rPr>
            <w:rPrChange w:id="9436" w:author="Stephen Reynolds, Jr." w:date="2012-11-13T07:32:00Z">
              <w:rPr/>
            </w:rPrChange>
          </w:rPr>
          <w:tab/>
          <w:delText>Smith Wigglesworth – raised several that were dead</w:delText>
        </w:r>
      </w:del>
    </w:p>
    <w:p w:rsidR="005320A0" w:rsidRPr="00920A48" w:rsidDel="00920A48" w:rsidRDefault="005320A0" w:rsidP="005320A0">
      <w:pPr>
        <w:rPr>
          <w:del w:id="9437" w:author="Stephen Reynolds, Jr." w:date="2012-11-13T07:31:00Z"/>
          <w:rPrChange w:id="9438" w:author="Stephen Reynolds, Jr." w:date="2012-11-13T07:32:00Z">
            <w:rPr>
              <w:del w:id="9439" w:author="Stephen Reynolds, Jr." w:date="2012-11-13T07:31:00Z"/>
            </w:rPr>
          </w:rPrChange>
        </w:rPr>
      </w:pPr>
    </w:p>
    <w:p w:rsidR="003D39BF" w:rsidRPr="00920A48" w:rsidDel="00920A48" w:rsidRDefault="005320A0" w:rsidP="003D39BF">
      <w:pPr>
        <w:rPr>
          <w:del w:id="9440" w:author="Stephen Reynolds, Jr." w:date="2012-11-13T07:31:00Z"/>
          <w:rPrChange w:id="9441" w:author="Stephen Reynolds, Jr." w:date="2012-11-13T07:32:00Z">
            <w:rPr>
              <w:del w:id="9442" w:author="Stephen Reynolds, Jr." w:date="2012-11-13T07:31:00Z"/>
            </w:rPr>
          </w:rPrChange>
        </w:rPr>
      </w:pPr>
      <w:del w:id="9443" w:author="Stephen Reynolds, Jr." w:date="2012-11-13T07:31:00Z">
        <w:r w:rsidRPr="00920A48" w:rsidDel="00920A48">
          <w:rPr>
            <w:rPrChange w:id="9444" w:author="Stephen Reynolds, Jr." w:date="2012-11-13T07:32:00Z">
              <w:rPr/>
            </w:rPrChange>
          </w:rPr>
          <w:delText>The</w:delText>
        </w:r>
        <w:r w:rsidR="00E82CDA" w:rsidRPr="00920A48" w:rsidDel="00920A48">
          <w:rPr>
            <w:rPrChange w:id="9445" w:author="Stephen Reynolds, Jr." w:date="2012-11-13T07:32:00Z">
              <w:rPr/>
            </w:rPrChange>
          </w:rPr>
          <w:delText>re are</w:delText>
        </w:r>
        <w:r w:rsidRPr="00920A48" w:rsidDel="00920A48">
          <w:rPr>
            <w:rPrChange w:id="9446" w:author="Stephen Reynolds, Jr." w:date="2012-11-13T07:32:00Z">
              <w:rPr/>
            </w:rPrChange>
          </w:rPr>
          <w:delText xml:space="preserve"> 3 Major Gifts of Power: </w:delText>
        </w:r>
        <w:r w:rsidR="00E82CDA" w:rsidRPr="00920A48" w:rsidDel="00920A48">
          <w:rPr>
            <w:rPrChange w:id="9447" w:author="Stephen Reynolds, Jr." w:date="2012-11-13T07:32:00Z">
              <w:rPr/>
            </w:rPrChange>
          </w:rPr>
          <w:delText xml:space="preserve">Faith, </w:delText>
        </w:r>
        <w:r w:rsidRPr="00920A48" w:rsidDel="00920A48">
          <w:rPr>
            <w:rPrChange w:id="9448" w:author="Stephen Reynolds, Jr." w:date="2012-11-13T07:32:00Z">
              <w:rPr/>
            </w:rPrChange>
          </w:rPr>
          <w:delText xml:space="preserve">Miracles, </w:delText>
        </w:r>
        <w:r w:rsidR="00E82CDA" w:rsidRPr="00920A48" w:rsidDel="00920A48">
          <w:rPr>
            <w:rPrChange w:id="9449" w:author="Stephen Reynolds, Jr." w:date="2012-11-13T07:32:00Z">
              <w:rPr/>
            </w:rPrChange>
          </w:rPr>
          <w:delText>&amp; Healings.</w:delText>
        </w:r>
      </w:del>
    </w:p>
    <w:p w:rsidR="005320A0" w:rsidRPr="00920A48" w:rsidDel="00920A48" w:rsidRDefault="005320A0">
      <w:pPr>
        <w:rPr>
          <w:del w:id="9450" w:author="Stephen Reynolds, Jr." w:date="2012-11-13T07:31:00Z"/>
          <w:b/>
          <w:sz w:val="28"/>
          <w:rPrChange w:id="9451" w:author="Stephen Reynolds, Jr." w:date="2012-11-13T07:32:00Z">
            <w:rPr>
              <w:del w:id="9452" w:author="Stephen Reynolds, Jr." w:date="2012-11-13T07:31:00Z"/>
              <w:b/>
              <w:sz w:val="28"/>
            </w:rPr>
          </w:rPrChange>
        </w:rPr>
      </w:pPr>
      <w:del w:id="9453" w:author="Stephen Reynolds, Jr." w:date="2012-11-13T07:31:00Z">
        <w:r w:rsidRPr="00920A48" w:rsidDel="00920A48">
          <w:rPr>
            <w:b/>
            <w:rPrChange w:id="9454" w:author="Stephen Reynolds, Jr." w:date="2012-11-13T07:32:00Z">
              <w:rPr>
                <w:b/>
              </w:rPr>
            </w:rPrChange>
          </w:rPr>
          <w:br w:type="page"/>
        </w:r>
      </w:del>
    </w:p>
    <w:p w:rsidR="00C068C3" w:rsidRPr="00920A48" w:rsidRDefault="00C068C3" w:rsidP="00C068C3">
      <w:pPr>
        <w:pStyle w:val="Heading2"/>
        <w:numPr>
          <w:ilvl w:val="0"/>
          <w:numId w:val="0"/>
        </w:numPr>
        <w:ind w:left="360"/>
        <w:jc w:val="center"/>
        <w:rPr>
          <w:b/>
          <w:rPrChange w:id="9455" w:author="Stephen Reynolds, Jr." w:date="2012-11-13T07:32:00Z">
            <w:rPr>
              <w:b/>
            </w:rPr>
          </w:rPrChange>
        </w:rPr>
      </w:pPr>
      <w:r w:rsidRPr="00920A48">
        <w:rPr>
          <w:b/>
          <w:rPrChange w:id="9456" w:author="Stephen Reynolds, Jr." w:date="2012-11-13T07:32:00Z">
            <w:rPr>
              <w:b/>
            </w:rPr>
          </w:rPrChange>
        </w:rPr>
        <w:t>Study Questions 9: Working of Miracles</w:t>
      </w:r>
    </w:p>
    <w:p w:rsidR="003D39BF" w:rsidRPr="00920A48" w:rsidRDefault="003D39BF" w:rsidP="003D39BF">
      <w:pPr>
        <w:rPr>
          <w:rPrChange w:id="9457" w:author="Stephen Reynolds, Jr." w:date="2012-11-13T07:32:00Z">
            <w:rPr/>
          </w:rPrChange>
        </w:rPr>
      </w:pPr>
    </w:p>
    <w:p w:rsidR="003D39BF" w:rsidRPr="00920A48" w:rsidRDefault="003D39BF" w:rsidP="00945B73">
      <w:pPr>
        <w:numPr>
          <w:ilvl w:val="0"/>
          <w:numId w:val="14"/>
        </w:numPr>
        <w:rPr>
          <w:rPrChange w:id="9458" w:author="Stephen Reynolds, Jr." w:date="2012-11-13T07:32:00Z">
            <w:rPr/>
          </w:rPrChange>
        </w:rPr>
      </w:pPr>
      <w:r w:rsidRPr="00920A48">
        <w:rPr>
          <w:rPrChange w:id="9459" w:author="Stephen Reynolds, Jr." w:date="2012-11-13T07:32:00Z">
            <w:rPr/>
          </w:rPrChange>
        </w:rPr>
        <w:t>Explain the nature of this gift.</w:t>
      </w:r>
    </w:p>
    <w:p w:rsidR="003D39BF" w:rsidRPr="00920A48" w:rsidRDefault="003D39BF" w:rsidP="003D39BF">
      <w:pPr>
        <w:rPr>
          <w:rPrChange w:id="9460" w:author="Stephen Reynolds, Jr." w:date="2012-11-13T07:32:00Z">
            <w:rPr/>
          </w:rPrChange>
        </w:rPr>
      </w:pPr>
    </w:p>
    <w:p w:rsidR="003D39BF" w:rsidRPr="00920A48" w:rsidRDefault="003D39BF" w:rsidP="003D39BF">
      <w:pPr>
        <w:rPr>
          <w:rPrChange w:id="9461" w:author="Stephen Reynolds, Jr." w:date="2012-11-13T07:32:00Z">
            <w:rPr/>
          </w:rPrChange>
        </w:rPr>
      </w:pPr>
    </w:p>
    <w:p w:rsidR="003D39BF" w:rsidRPr="00920A48" w:rsidRDefault="003D39BF" w:rsidP="003D39BF">
      <w:pPr>
        <w:rPr>
          <w:rPrChange w:id="9462" w:author="Stephen Reynolds, Jr." w:date="2012-11-13T07:32:00Z">
            <w:rPr/>
          </w:rPrChange>
        </w:rPr>
      </w:pPr>
    </w:p>
    <w:p w:rsidR="003D39BF" w:rsidRPr="00920A48" w:rsidRDefault="003D39BF" w:rsidP="00945B73">
      <w:pPr>
        <w:numPr>
          <w:ilvl w:val="0"/>
          <w:numId w:val="14"/>
        </w:numPr>
        <w:rPr>
          <w:rPrChange w:id="9463" w:author="Stephen Reynolds, Jr." w:date="2012-11-13T07:32:00Z">
            <w:rPr/>
          </w:rPrChange>
        </w:rPr>
      </w:pPr>
      <w:r w:rsidRPr="00920A48">
        <w:rPr>
          <w:rPrChange w:id="9464" w:author="Stephen Reynolds, Jr." w:date="2012-11-13T07:32:00Z">
            <w:rPr/>
          </w:rPrChange>
        </w:rPr>
        <w:t>Name one of the outstanding miracles that Joshua performed.</w:t>
      </w:r>
    </w:p>
    <w:p w:rsidR="003D39BF" w:rsidRPr="00920A48" w:rsidRDefault="003D39BF" w:rsidP="003D39BF">
      <w:pPr>
        <w:rPr>
          <w:rPrChange w:id="9465" w:author="Stephen Reynolds, Jr." w:date="2012-11-13T07:32:00Z">
            <w:rPr/>
          </w:rPrChange>
        </w:rPr>
      </w:pPr>
    </w:p>
    <w:p w:rsidR="003D39BF" w:rsidRPr="00920A48" w:rsidRDefault="003D39BF" w:rsidP="003D39BF">
      <w:pPr>
        <w:rPr>
          <w:rPrChange w:id="9466" w:author="Stephen Reynolds, Jr." w:date="2012-11-13T07:32:00Z">
            <w:rPr/>
          </w:rPrChange>
        </w:rPr>
      </w:pPr>
    </w:p>
    <w:p w:rsidR="003D39BF" w:rsidRPr="00920A48" w:rsidRDefault="003D39BF" w:rsidP="003D39BF">
      <w:pPr>
        <w:rPr>
          <w:rPrChange w:id="9467" w:author="Stephen Reynolds, Jr." w:date="2012-11-13T07:32:00Z">
            <w:rPr/>
          </w:rPrChange>
        </w:rPr>
      </w:pPr>
    </w:p>
    <w:p w:rsidR="003D39BF" w:rsidRPr="00920A48" w:rsidRDefault="003D39BF" w:rsidP="00945B73">
      <w:pPr>
        <w:numPr>
          <w:ilvl w:val="0"/>
          <w:numId w:val="14"/>
        </w:numPr>
        <w:rPr>
          <w:rPrChange w:id="9468" w:author="Stephen Reynolds, Jr." w:date="2012-11-13T07:32:00Z">
            <w:rPr/>
          </w:rPrChange>
        </w:rPr>
      </w:pPr>
      <w:r w:rsidRPr="00920A48">
        <w:rPr>
          <w:rPrChange w:id="9469" w:author="Stephen Reynolds, Jr." w:date="2012-11-13T07:32:00Z">
            <w:rPr/>
          </w:rPrChange>
        </w:rPr>
        <w:t>What is the difference between healing and miracles?</w:t>
      </w:r>
    </w:p>
    <w:p w:rsidR="003D39BF" w:rsidRPr="00920A48" w:rsidRDefault="003D39BF" w:rsidP="003D39BF">
      <w:pPr>
        <w:rPr>
          <w:rPrChange w:id="9470" w:author="Stephen Reynolds, Jr." w:date="2012-11-13T07:32:00Z">
            <w:rPr/>
          </w:rPrChange>
        </w:rPr>
      </w:pPr>
    </w:p>
    <w:p w:rsidR="003D39BF" w:rsidRPr="00920A48" w:rsidRDefault="003D39BF" w:rsidP="003D39BF">
      <w:pPr>
        <w:rPr>
          <w:rPrChange w:id="9471" w:author="Stephen Reynolds, Jr." w:date="2012-11-13T07:32:00Z">
            <w:rPr/>
          </w:rPrChange>
        </w:rPr>
      </w:pPr>
    </w:p>
    <w:p w:rsidR="003D39BF" w:rsidRPr="00920A48" w:rsidRDefault="003D39BF" w:rsidP="003D39BF">
      <w:pPr>
        <w:rPr>
          <w:rPrChange w:id="9472" w:author="Stephen Reynolds, Jr." w:date="2012-11-13T07:32:00Z">
            <w:rPr/>
          </w:rPrChange>
        </w:rPr>
      </w:pPr>
    </w:p>
    <w:p w:rsidR="003D39BF" w:rsidRPr="00920A48" w:rsidRDefault="003D39BF" w:rsidP="00945B73">
      <w:pPr>
        <w:numPr>
          <w:ilvl w:val="0"/>
          <w:numId w:val="14"/>
        </w:numPr>
        <w:rPr>
          <w:rPrChange w:id="9473" w:author="Stephen Reynolds, Jr." w:date="2012-11-13T07:32:00Z">
            <w:rPr/>
          </w:rPrChange>
        </w:rPr>
      </w:pPr>
      <w:r w:rsidRPr="00920A48">
        <w:rPr>
          <w:rPrChange w:id="9474" w:author="Stephen Reynolds, Jr." w:date="2012-11-13T07:32:00Z">
            <w:rPr/>
          </w:rPrChange>
        </w:rPr>
        <w:t>Tell how this gift aids in delivering God’s people.</w:t>
      </w:r>
    </w:p>
    <w:p w:rsidR="003D39BF" w:rsidRPr="00920A48" w:rsidRDefault="003D39BF" w:rsidP="003D39BF">
      <w:pPr>
        <w:rPr>
          <w:rPrChange w:id="9475" w:author="Stephen Reynolds, Jr." w:date="2012-11-13T07:32:00Z">
            <w:rPr/>
          </w:rPrChange>
        </w:rPr>
      </w:pPr>
    </w:p>
    <w:p w:rsidR="003D39BF" w:rsidRPr="00920A48" w:rsidRDefault="003D39BF" w:rsidP="003D39BF">
      <w:pPr>
        <w:rPr>
          <w:rPrChange w:id="9476" w:author="Stephen Reynolds, Jr." w:date="2012-11-13T07:32:00Z">
            <w:rPr/>
          </w:rPrChange>
        </w:rPr>
      </w:pPr>
    </w:p>
    <w:p w:rsidR="003D39BF" w:rsidRPr="00920A48" w:rsidRDefault="003D39BF" w:rsidP="003D39BF">
      <w:pPr>
        <w:rPr>
          <w:rPrChange w:id="9477" w:author="Stephen Reynolds, Jr." w:date="2012-11-13T07:32:00Z">
            <w:rPr/>
          </w:rPrChange>
        </w:rPr>
      </w:pPr>
    </w:p>
    <w:p w:rsidR="003D39BF" w:rsidRPr="00920A48" w:rsidRDefault="003D39BF" w:rsidP="00945B73">
      <w:pPr>
        <w:numPr>
          <w:ilvl w:val="0"/>
          <w:numId w:val="14"/>
        </w:numPr>
        <w:rPr>
          <w:rPrChange w:id="9478" w:author="Stephen Reynolds, Jr." w:date="2012-11-13T07:32:00Z">
            <w:rPr/>
          </w:rPrChange>
        </w:rPr>
      </w:pPr>
      <w:r w:rsidRPr="00920A48">
        <w:rPr>
          <w:rPrChange w:id="9479" w:author="Stephen Reynolds, Jr." w:date="2012-11-13T07:32:00Z">
            <w:rPr/>
          </w:rPrChange>
        </w:rPr>
        <w:t>How does this gift awaken the soul to repentance?</w:t>
      </w:r>
    </w:p>
    <w:p w:rsidR="003D39BF" w:rsidRPr="00920A48" w:rsidRDefault="003D39BF" w:rsidP="003D39BF">
      <w:pPr>
        <w:rPr>
          <w:rPrChange w:id="9480" w:author="Stephen Reynolds, Jr." w:date="2012-11-13T07:32:00Z">
            <w:rPr/>
          </w:rPrChange>
        </w:rPr>
      </w:pPr>
    </w:p>
    <w:p w:rsidR="003D39BF" w:rsidRPr="00920A48" w:rsidRDefault="003D39BF" w:rsidP="003D39BF">
      <w:pPr>
        <w:rPr>
          <w:rPrChange w:id="9481" w:author="Stephen Reynolds, Jr." w:date="2012-11-13T07:32:00Z">
            <w:rPr/>
          </w:rPrChange>
        </w:rPr>
      </w:pPr>
    </w:p>
    <w:p w:rsidR="003D39BF" w:rsidRPr="00920A48" w:rsidRDefault="003D39BF" w:rsidP="003D39BF">
      <w:pPr>
        <w:rPr>
          <w:rPrChange w:id="9482" w:author="Stephen Reynolds, Jr." w:date="2012-11-13T07:32:00Z">
            <w:rPr/>
          </w:rPrChange>
        </w:rPr>
      </w:pPr>
    </w:p>
    <w:p w:rsidR="003D39BF" w:rsidRPr="00920A48" w:rsidRDefault="003D39BF" w:rsidP="00945B73">
      <w:pPr>
        <w:numPr>
          <w:ilvl w:val="0"/>
          <w:numId w:val="14"/>
        </w:numPr>
        <w:rPr>
          <w:rPrChange w:id="9483" w:author="Stephen Reynolds, Jr." w:date="2012-11-13T07:32:00Z">
            <w:rPr/>
          </w:rPrChange>
        </w:rPr>
      </w:pPr>
      <w:r w:rsidRPr="00920A48">
        <w:rPr>
          <w:rPrChange w:id="9484" w:author="Stephen Reynolds, Jr." w:date="2012-11-13T07:32:00Z">
            <w:rPr/>
          </w:rPrChange>
        </w:rPr>
        <w:t>Tell how this gift helped in providing for those in need.</w:t>
      </w:r>
    </w:p>
    <w:p w:rsidR="003D39BF" w:rsidRPr="00920A48" w:rsidRDefault="003D39BF" w:rsidP="003D39BF">
      <w:pPr>
        <w:rPr>
          <w:rPrChange w:id="9485" w:author="Stephen Reynolds, Jr." w:date="2012-11-13T07:32:00Z">
            <w:rPr/>
          </w:rPrChange>
        </w:rPr>
      </w:pPr>
    </w:p>
    <w:p w:rsidR="003D39BF" w:rsidRPr="00920A48" w:rsidRDefault="003D39BF" w:rsidP="003D39BF">
      <w:pPr>
        <w:rPr>
          <w:rPrChange w:id="9486" w:author="Stephen Reynolds, Jr." w:date="2012-11-13T07:32:00Z">
            <w:rPr/>
          </w:rPrChange>
        </w:rPr>
      </w:pPr>
    </w:p>
    <w:p w:rsidR="003D39BF" w:rsidRPr="00920A48" w:rsidRDefault="003D39BF" w:rsidP="003D39BF">
      <w:pPr>
        <w:rPr>
          <w:rPrChange w:id="9487" w:author="Stephen Reynolds, Jr." w:date="2012-11-13T07:32:00Z">
            <w:rPr/>
          </w:rPrChange>
        </w:rPr>
      </w:pPr>
    </w:p>
    <w:p w:rsidR="003D39BF" w:rsidRPr="00920A48" w:rsidRDefault="003D39BF" w:rsidP="00945B73">
      <w:pPr>
        <w:numPr>
          <w:ilvl w:val="0"/>
          <w:numId w:val="14"/>
        </w:numPr>
        <w:rPr>
          <w:rPrChange w:id="9488" w:author="Stephen Reynolds, Jr." w:date="2012-11-13T07:32:00Z">
            <w:rPr/>
          </w:rPrChange>
        </w:rPr>
      </w:pPr>
      <w:r w:rsidRPr="00920A48">
        <w:rPr>
          <w:rPrChange w:id="9489" w:author="Stephen Reynolds, Jr." w:date="2012-11-13T07:32:00Z">
            <w:rPr/>
          </w:rPrChange>
        </w:rPr>
        <w:t>Tell how this gift carried out divine judgment.</w:t>
      </w:r>
    </w:p>
    <w:p w:rsidR="003D39BF" w:rsidRPr="00920A48" w:rsidRDefault="003D39BF" w:rsidP="003D39BF">
      <w:pPr>
        <w:rPr>
          <w:rPrChange w:id="9490" w:author="Stephen Reynolds, Jr." w:date="2012-11-13T07:32:00Z">
            <w:rPr/>
          </w:rPrChange>
        </w:rPr>
      </w:pPr>
    </w:p>
    <w:p w:rsidR="003D39BF" w:rsidRPr="00920A48" w:rsidRDefault="003D39BF" w:rsidP="003D39BF">
      <w:pPr>
        <w:rPr>
          <w:rPrChange w:id="9491" w:author="Stephen Reynolds, Jr." w:date="2012-11-13T07:32:00Z">
            <w:rPr/>
          </w:rPrChange>
        </w:rPr>
      </w:pPr>
    </w:p>
    <w:p w:rsidR="003D39BF" w:rsidRPr="00920A48" w:rsidRDefault="003D39BF" w:rsidP="003D39BF">
      <w:pPr>
        <w:rPr>
          <w:rPrChange w:id="9492" w:author="Stephen Reynolds, Jr." w:date="2012-11-13T07:32:00Z">
            <w:rPr/>
          </w:rPrChange>
        </w:rPr>
      </w:pPr>
    </w:p>
    <w:p w:rsidR="003D39BF" w:rsidRPr="00920A48" w:rsidRDefault="003D39BF" w:rsidP="00945B73">
      <w:pPr>
        <w:numPr>
          <w:ilvl w:val="0"/>
          <w:numId w:val="14"/>
        </w:numPr>
        <w:rPr>
          <w:rPrChange w:id="9493" w:author="Stephen Reynolds, Jr." w:date="2012-11-13T07:32:00Z">
            <w:rPr/>
          </w:rPrChange>
        </w:rPr>
      </w:pPr>
      <w:r w:rsidRPr="00920A48">
        <w:rPr>
          <w:rPrChange w:id="9494" w:author="Stephen Reynolds, Jr." w:date="2012-11-13T07:32:00Z">
            <w:rPr/>
          </w:rPrChange>
        </w:rPr>
        <w:t>Tell how this gift confirmed the preached word.</w:t>
      </w:r>
    </w:p>
    <w:p w:rsidR="003D39BF" w:rsidRPr="00920A48" w:rsidRDefault="003D39BF" w:rsidP="003D39BF">
      <w:pPr>
        <w:rPr>
          <w:rPrChange w:id="9495" w:author="Stephen Reynolds, Jr." w:date="2012-11-13T07:32:00Z">
            <w:rPr/>
          </w:rPrChange>
        </w:rPr>
      </w:pPr>
    </w:p>
    <w:p w:rsidR="003D39BF" w:rsidRPr="00920A48" w:rsidRDefault="003D39BF" w:rsidP="003D39BF">
      <w:pPr>
        <w:rPr>
          <w:rPrChange w:id="9496" w:author="Stephen Reynolds, Jr." w:date="2012-11-13T07:32:00Z">
            <w:rPr/>
          </w:rPrChange>
        </w:rPr>
      </w:pPr>
    </w:p>
    <w:p w:rsidR="003D39BF" w:rsidRPr="00920A48" w:rsidRDefault="003D39BF" w:rsidP="003D39BF">
      <w:pPr>
        <w:rPr>
          <w:rPrChange w:id="9497" w:author="Stephen Reynolds, Jr." w:date="2012-11-13T07:32:00Z">
            <w:rPr/>
          </w:rPrChange>
        </w:rPr>
      </w:pPr>
    </w:p>
    <w:p w:rsidR="003D39BF" w:rsidRPr="00920A48" w:rsidRDefault="003D39BF" w:rsidP="00945B73">
      <w:pPr>
        <w:numPr>
          <w:ilvl w:val="0"/>
          <w:numId w:val="14"/>
        </w:numPr>
        <w:rPr>
          <w:rPrChange w:id="9498" w:author="Stephen Reynolds, Jr." w:date="2012-11-13T07:32:00Z">
            <w:rPr/>
          </w:rPrChange>
        </w:rPr>
      </w:pPr>
      <w:r w:rsidRPr="00920A48">
        <w:rPr>
          <w:rPrChange w:id="9499" w:author="Stephen Reynolds, Jr." w:date="2012-11-13T07:32:00Z">
            <w:rPr/>
          </w:rPrChange>
        </w:rPr>
        <w:t xml:space="preserve">Tell how this gift brought deliverance in time of danger. </w:t>
      </w:r>
    </w:p>
    <w:p w:rsidR="003D39BF" w:rsidRPr="00920A48" w:rsidRDefault="003D39BF" w:rsidP="003D39BF">
      <w:pPr>
        <w:rPr>
          <w:rPrChange w:id="9500" w:author="Stephen Reynolds, Jr." w:date="2012-11-13T07:32:00Z">
            <w:rPr/>
          </w:rPrChange>
        </w:rPr>
      </w:pPr>
    </w:p>
    <w:p w:rsidR="003D39BF" w:rsidRPr="00920A48" w:rsidRDefault="003D39BF" w:rsidP="003D39BF">
      <w:pPr>
        <w:rPr>
          <w:rPrChange w:id="9501" w:author="Stephen Reynolds, Jr." w:date="2012-11-13T07:32:00Z">
            <w:rPr/>
          </w:rPrChange>
        </w:rPr>
      </w:pPr>
    </w:p>
    <w:p w:rsidR="003D39BF" w:rsidRPr="00920A48" w:rsidRDefault="003D39BF" w:rsidP="003D39BF">
      <w:pPr>
        <w:rPr>
          <w:rPrChange w:id="9502" w:author="Stephen Reynolds, Jr." w:date="2012-11-13T07:32:00Z">
            <w:rPr/>
          </w:rPrChange>
        </w:rPr>
      </w:pPr>
    </w:p>
    <w:p w:rsidR="003D39BF" w:rsidRPr="00920A48" w:rsidRDefault="003D39BF" w:rsidP="00945B73">
      <w:pPr>
        <w:numPr>
          <w:ilvl w:val="0"/>
          <w:numId w:val="14"/>
        </w:numPr>
        <w:rPr>
          <w:rPrChange w:id="9503" w:author="Stephen Reynolds, Jr." w:date="2012-11-13T07:32:00Z">
            <w:rPr/>
          </w:rPrChange>
        </w:rPr>
      </w:pPr>
      <w:r w:rsidRPr="00920A48">
        <w:rPr>
          <w:rPrChange w:id="9504" w:author="Stephen Reynolds, Jr." w:date="2012-11-13T07:32:00Z">
            <w:rPr/>
          </w:rPrChange>
        </w:rPr>
        <w:t>Give one instance of the dead being raised through this gift.</w:t>
      </w:r>
    </w:p>
    <w:p w:rsidR="00C068C3" w:rsidRPr="00920A48" w:rsidRDefault="00C068C3">
      <w:pPr>
        <w:rPr>
          <w:b/>
          <w:sz w:val="28"/>
          <w:rPrChange w:id="9505" w:author="Stephen Reynolds, Jr." w:date="2012-11-13T07:32:00Z">
            <w:rPr>
              <w:b/>
              <w:sz w:val="28"/>
            </w:rPr>
          </w:rPrChange>
        </w:rPr>
      </w:pPr>
      <w:bookmarkStart w:id="9506" w:name="_Toc211921424"/>
      <w:bookmarkStart w:id="9507" w:name="_Toc211921562"/>
      <w:r w:rsidRPr="00920A48">
        <w:rPr>
          <w:b/>
          <w:rPrChange w:id="9508" w:author="Stephen Reynolds, Jr." w:date="2012-11-13T07:32:00Z">
            <w:rPr>
              <w:b/>
            </w:rPr>
          </w:rPrChange>
        </w:rPr>
        <w:br w:type="page"/>
      </w:r>
    </w:p>
    <w:p w:rsidR="003D39BF" w:rsidRPr="00920A48" w:rsidDel="00920A48" w:rsidRDefault="00C068C3" w:rsidP="003D39BF">
      <w:pPr>
        <w:pStyle w:val="Heading1"/>
        <w:rPr>
          <w:del w:id="9509" w:author="Stephen Reynolds, Jr." w:date="2012-11-13T07:31:00Z"/>
          <w:rPrChange w:id="9510" w:author="Stephen Reynolds, Jr." w:date="2012-11-13T07:32:00Z">
            <w:rPr>
              <w:del w:id="9511" w:author="Stephen Reynolds, Jr." w:date="2012-11-13T07:31:00Z"/>
            </w:rPr>
          </w:rPrChange>
        </w:rPr>
      </w:pPr>
      <w:bookmarkStart w:id="9512" w:name="_Toc290398397"/>
      <w:del w:id="9513" w:author="Stephen Reynolds, Jr." w:date="2012-11-13T07:31:00Z">
        <w:r w:rsidRPr="00920A48" w:rsidDel="00920A48">
          <w:rPr>
            <w:rPrChange w:id="9514" w:author="Stephen Reynolds, Jr." w:date="2012-11-13T07:32:00Z">
              <w:rPr/>
            </w:rPrChange>
          </w:rPr>
          <w:lastRenderedPageBreak/>
          <w:delText xml:space="preserve">Chapter 10: </w:delText>
        </w:r>
        <w:r w:rsidR="003D39BF" w:rsidRPr="00920A48" w:rsidDel="00920A48">
          <w:rPr>
            <w:rPrChange w:id="9515" w:author="Stephen Reynolds, Jr." w:date="2012-11-13T07:32:00Z">
              <w:rPr/>
            </w:rPrChange>
          </w:rPr>
          <w:delText>Prophecy</w:delText>
        </w:r>
        <w:bookmarkEnd w:id="9506"/>
        <w:bookmarkEnd w:id="9507"/>
        <w:bookmarkEnd w:id="9512"/>
      </w:del>
    </w:p>
    <w:p w:rsidR="003D39BF" w:rsidRPr="00920A48" w:rsidDel="00920A48" w:rsidRDefault="00E61C09" w:rsidP="003D39BF">
      <w:pPr>
        <w:rPr>
          <w:del w:id="9516" w:author="Stephen Reynolds, Jr." w:date="2012-11-13T07:31:00Z"/>
          <w:rPrChange w:id="9517" w:author="Stephen Reynolds, Jr." w:date="2012-11-13T07:32:00Z">
            <w:rPr>
              <w:del w:id="9518" w:author="Stephen Reynolds, Jr." w:date="2012-11-13T07:31:00Z"/>
            </w:rPr>
          </w:rPrChange>
        </w:rPr>
      </w:pPr>
      <w:del w:id="9519" w:author="Stephen Reynolds, Jr." w:date="2012-11-13T07:31:00Z">
        <w:r w:rsidRPr="00920A48" w:rsidDel="00920A48">
          <w:rPr>
            <w:noProof/>
            <w:rPrChange w:id="9520" w:author="Stephen Reynolds, Jr." w:date="2012-11-13T07:32:00Z">
              <w:rPr>
                <w:noProof/>
              </w:rPr>
            </w:rPrChange>
          </w:rPr>
          <mc:AlternateContent>
            <mc:Choice Requires="wpg">
              <w:drawing>
                <wp:anchor distT="0" distB="0" distL="114300" distR="114300" simplePos="0" relativeHeight="251735040" behindDoc="0" locked="0" layoutInCell="1" allowOverlap="1" wp14:anchorId="625C6556" wp14:editId="0DA86EFC">
                  <wp:simplePos x="0" y="0"/>
                  <wp:positionH relativeFrom="column">
                    <wp:posOffset>727075</wp:posOffset>
                  </wp:positionH>
                  <wp:positionV relativeFrom="paragraph">
                    <wp:posOffset>66675</wp:posOffset>
                  </wp:positionV>
                  <wp:extent cx="4489450" cy="1087120"/>
                  <wp:effectExtent l="0" t="0" r="25400" b="17780"/>
                  <wp:wrapNone/>
                  <wp:docPr id="21" name="Group 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22" name="AutoShape 731"/>
                          <wps:cNvSpPr>
                            <a:spLocks noChangeArrowheads="1"/>
                          </wps:cNvSpPr>
                          <wps:spPr bwMode="auto">
                            <a:xfrm rot="16200000">
                              <a:off x="5264"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Gifts of Healing</w:t>
                                </w:r>
                              </w:p>
                            </w:txbxContent>
                          </wps:txbx>
                          <wps:bodyPr rot="0" vert="vert270" wrap="square" lIns="91440" tIns="45720" rIns="91440" bIns="45720" anchor="t" anchorCtr="0" upright="1">
                            <a:noAutofit/>
                          </wps:bodyPr>
                        </wps:wsp>
                        <wps:wsp>
                          <wps:cNvPr id="23" name="AutoShape 732"/>
                          <wps:cNvSpPr>
                            <a:spLocks noChangeArrowheads="1"/>
                          </wps:cNvSpPr>
                          <wps:spPr bwMode="auto">
                            <a:xfrm rot="16200000">
                              <a:off x="6018"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346DCE" w:rsidRDefault="00E82CDA" w:rsidP="00346DCE">
                                <w:pPr>
                                  <w:jc w:val="center"/>
                                  <w:rPr>
                                    <w:sz w:val="20"/>
                                    <w:szCs w:val="20"/>
                                  </w:rPr>
                                </w:pPr>
                                <w:r w:rsidRPr="00346DCE">
                                  <w:rPr>
                                    <w:sz w:val="20"/>
                                    <w:szCs w:val="20"/>
                                  </w:rPr>
                                  <w:t>Working of Miracles</w:t>
                                </w:r>
                              </w:p>
                              <w:p w:rsidR="00E82CDA" w:rsidRPr="00BE1420" w:rsidRDefault="00E82CDA" w:rsidP="00346DCE"/>
                            </w:txbxContent>
                          </wps:txbx>
                          <wps:bodyPr rot="0" vert="vert270" wrap="square" lIns="91440" tIns="45720" rIns="91440" bIns="45720" anchor="t" anchorCtr="0" upright="1">
                            <a:noAutofit/>
                          </wps:bodyPr>
                        </wps:wsp>
                        <wps:wsp>
                          <wps:cNvPr id="24" name="AutoShape 733"/>
                          <wps:cNvSpPr>
                            <a:spLocks noChangeArrowheads="1"/>
                          </wps:cNvSpPr>
                          <wps:spPr bwMode="auto">
                            <a:xfrm rot="16200000">
                              <a:off x="6772"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346DCE" w:rsidRDefault="00E82CDA" w:rsidP="00346DCE">
                                <w:pPr>
                                  <w:jc w:val="center"/>
                                  <w:rPr>
                                    <w:b/>
                                    <w:sz w:val="20"/>
                                    <w:szCs w:val="20"/>
                                  </w:rPr>
                                </w:pPr>
                                <w:r w:rsidRPr="00346DCE">
                                  <w:rPr>
                                    <w:b/>
                                    <w:sz w:val="20"/>
                                    <w:szCs w:val="20"/>
                                  </w:rPr>
                                  <w:t>Prophecy</w:t>
                                </w:r>
                              </w:p>
                            </w:txbxContent>
                          </wps:txbx>
                          <wps:bodyPr rot="0" vert="vert270" wrap="square" lIns="91440" tIns="45720" rIns="91440" bIns="45720" anchor="t" anchorCtr="0" upright="1">
                            <a:noAutofit/>
                          </wps:bodyPr>
                        </wps:wsp>
                        <wps:wsp>
                          <wps:cNvPr id="25" name="AutoShape 734"/>
                          <wps:cNvSpPr>
                            <a:spLocks noChangeArrowheads="1"/>
                          </wps:cNvSpPr>
                          <wps:spPr bwMode="auto">
                            <a:xfrm rot="16200000">
                              <a:off x="7526"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Diverse Kinds of Tongues</w:t>
                                </w:r>
                              </w:p>
                            </w:txbxContent>
                          </wps:txbx>
                          <wps:bodyPr rot="0" vert="vert270" wrap="square" lIns="91440" tIns="45720" rIns="91440" bIns="45720" anchor="t" anchorCtr="0" upright="1">
                            <a:noAutofit/>
                          </wps:bodyPr>
                        </wps:wsp>
                        <wps:wsp>
                          <wps:cNvPr id="26" name="AutoShape 735"/>
                          <wps:cNvSpPr>
                            <a:spLocks noChangeArrowheads="1"/>
                          </wps:cNvSpPr>
                          <wps:spPr bwMode="auto">
                            <a:xfrm rot="16200000">
                              <a:off x="8280"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Interpretation of Tongues</w:t>
                                </w:r>
                              </w:p>
                            </w:txbxContent>
                          </wps:txbx>
                          <wps:bodyPr rot="0" vert="vert270" wrap="square" lIns="91440" tIns="45720" rIns="91440" bIns="45720" anchor="t" anchorCtr="0" upright="1">
                            <a:noAutofit/>
                          </wps:bodyPr>
                        </wps:wsp>
                        <wps:wsp>
                          <wps:cNvPr id="27" name="AutoShape 736"/>
                          <wps:cNvSpPr>
                            <a:spLocks noChangeArrowheads="1"/>
                          </wps:cNvSpPr>
                          <wps:spPr bwMode="auto">
                            <a:xfrm rot="16200000">
                              <a:off x="2248"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Word of Wisdom</w:t>
                                </w:r>
                              </w:p>
                            </w:txbxContent>
                          </wps:txbx>
                          <wps:bodyPr rot="0" vert="vert270" wrap="square" lIns="91440" tIns="45720" rIns="91440" bIns="45720" anchor="t" anchorCtr="0" upright="1">
                            <a:noAutofit/>
                          </wps:bodyPr>
                        </wps:wsp>
                        <wps:wsp>
                          <wps:cNvPr id="28" name="AutoShape 737"/>
                          <wps:cNvSpPr>
                            <a:spLocks noChangeArrowheads="1"/>
                          </wps:cNvSpPr>
                          <wps:spPr bwMode="auto">
                            <a:xfrm rot="16200000">
                              <a:off x="3002"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Word of Knowledge</w:t>
                                </w:r>
                              </w:p>
                            </w:txbxContent>
                          </wps:txbx>
                          <wps:bodyPr rot="0" vert="vert270" wrap="square" lIns="91440" tIns="45720" rIns="91440" bIns="45720" anchor="t" anchorCtr="0" upright="1">
                            <a:noAutofit/>
                          </wps:bodyPr>
                        </wps:wsp>
                        <wps:wsp>
                          <wps:cNvPr id="29" name="AutoShape 738"/>
                          <wps:cNvSpPr>
                            <a:spLocks noChangeArrowheads="1"/>
                          </wps:cNvSpPr>
                          <wps:spPr bwMode="auto">
                            <a:xfrm rot="16200000">
                              <a:off x="3756"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Discerning of Spirits</w:t>
                                </w:r>
                              </w:p>
                            </w:txbxContent>
                          </wps:txbx>
                          <wps:bodyPr rot="0" vert="vert270" wrap="square" lIns="91440" tIns="45720" rIns="91440" bIns="45720" anchor="t" anchorCtr="0" upright="1">
                            <a:noAutofit/>
                          </wps:bodyPr>
                        </wps:wsp>
                        <wps:wsp>
                          <wps:cNvPr id="30" name="AutoShape 739"/>
                          <wps:cNvSpPr>
                            <a:spLocks noChangeArrowheads="1"/>
                          </wps:cNvSpPr>
                          <wps:spPr bwMode="auto">
                            <a:xfrm rot="16200000">
                              <a:off x="4510"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Gift of 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0" o:spid="_x0000_s1088" style="position:absolute;margin-left:57.25pt;margin-top:5.25pt;width:353.5pt;height:85.6pt;z-index:251735040"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">
                  <v:shape id="AutoShape 731" o:spid="_x0000_s108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Lw7cIA&#10;AADbAAAADwAAAGRycy9kb3ducmV2LnhtbESPQYvCMBSE7wv+h/CEvYim9qBSjaIurl5X/QGP5tkW&#10;m5eSRNv11xtB8DjMzDfMYtWZWtzJ+cqygvEoAUGcW11xoeB82g1nIHxA1lhbJgX/5GG17H0tMNO2&#10;5T+6H0MhIoR9hgrKEJpMSp+XZNCPbEMcvYt1BkOUrpDaYRvhppZpkkykwYrjQokNbUvKr8ebUdDu&#10;d4fH4OIem+m2aAc/46ub/p6V+u536zmIQF34hN/tg1aQpvD6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cvDtwgAAANsAAAAPAAAAAAAAAAAAAAAAAJgCAABkcnMvZG93&#10;bnJldi54bWxQSwUGAAAAAAQABAD1AAAAhwMAAAAA&#10;" fillcolor="#bfbfbf [2412]">
                    <v:textbox style="layout-flow:vertical;mso-layout-flow-alt:bottom-to-top">
                      <w:txbxContent>
                        <w:p w:rsidR="00E82CDA" w:rsidRPr="00BE1420" w:rsidRDefault="00E82CDA" w:rsidP="00346DCE">
                          <w:pPr>
                            <w:jc w:val="center"/>
                            <w:rPr>
                              <w:sz w:val="20"/>
                              <w:szCs w:val="20"/>
                            </w:rPr>
                          </w:pPr>
                          <w:r w:rsidRPr="00BE1420">
                            <w:rPr>
                              <w:sz w:val="20"/>
                              <w:szCs w:val="20"/>
                            </w:rPr>
                            <w:t>Gifts of Healing</w:t>
                          </w:r>
                        </w:p>
                      </w:txbxContent>
                    </v:textbox>
                  </v:shape>
                  <v:shape id="AutoShape 732" o:spid="_x0000_s109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5VdsMA&#10;AADbAAAADwAAAGRycy9kb3ducmV2LnhtbESP3YrCMBSE74V9h3AW9kY0VcFK1yiri663/jzAoTm2&#10;xeakJNFWn94sCF4OM/MNM192phY3cr6yrGA0TEAQ51ZXXCg4HTeDGQgfkDXWlknBnTwsFx+9OWba&#10;tryn2yEUIkLYZ6igDKHJpPR5SQb90DbE0TtbZzBE6QqpHbYRbmo5TpKpNFhxXCixoXVJ+eVwNQra&#10;v83u0T+7xypdF23/d3Rx6fak1Ndn9/MNIlAX3uFXe6cVjCfw/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5VdsMAAADbAAAADwAAAAAAAAAAAAAAAACYAgAAZHJzL2Rv&#10;d25yZXYueG1sUEsFBgAAAAAEAAQA9QAAAIgDAAAAAA==&#10;" fillcolor="#bfbfbf [2412]">
                    <v:textbox style="layout-flow:vertical;mso-layout-flow-alt:bottom-to-top">
                      <w:txbxContent>
                        <w:p w:rsidR="00E82CDA" w:rsidRPr="00346DCE" w:rsidRDefault="00E82CDA" w:rsidP="00346DCE">
                          <w:pPr>
                            <w:jc w:val="center"/>
                            <w:rPr>
                              <w:sz w:val="20"/>
                              <w:szCs w:val="20"/>
                            </w:rPr>
                          </w:pPr>
                          <w:r w:rsidRPr="00346DCE">
                            <w:rPr>
                              <w:sz w:val="20"/>
                              <w:szCs w:val="20"/>
                            </w:rPr>
                            <w:t>Working of Miracles</w:t>
                          </w:r>
                        </w:p>
                        <w:p w:rsidR="00E82CDA" w:rsidRPr="00BE1420" w:rsidRDefault="00E82CDA" w:rsidP="00346DCE"/>
                      </w:txbxContent>
                    </v:textbox>
                  </v:shape>
                  <v:shape id="AutoShape 733" o:spid="_x0000_s109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6EcUA&#10;AADbAAAADwAAAGRycy9kb3ducmV2LnhtbESPQWvCQBSE74X+h+UVems2TUVCdJVWKEShB20RvD2y&#10;zySafZtmt0n8925B8DjMzDfMfDmaRvTUudqygtcoBkFcWF1zqeDn+/MlBeE8ssbGMim4kIPl4vFh&#10;jpm2A2+p3/lSBAi7DBVU3reZlK6oyKCLbEscvKPtDPogu1LqDocAN41M4ngqDdYcFipsaVVRcd79&#10;GQWrU4L5/mu7xsPFfGx+34oyH1Olnp/G9xkIT6O/h2/tXCtIJvD/Jfw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boRxQAAANsAAAAPAAAAAAAAAAAAAAAAAJgCAABkcnMv&#10;ZG93bnJldi54bWxQSwUGAAAAAAQABAD1AAAAigMAAAAA&#10;" fillcolor="white [3212]">
                    <v:textbox style="layout-flow:vertical;mso-layout-flow-alt:bottom-to-top">
                      <w:txbxContent>
                        <w:p w:rsidR="00E82CDA" w:rsidRPr="00346DCE" w:rsidRDefault="00E82CDA" w:rsidP="00346DCE">
                          <w:pPr>
                            <w:jc w:val="center"/>
                            <w:rPr>
                              <w:b/>
                              <w:sz w:val="20"/>
                              <w:szCs w:val="20"/>
                            </w:rPr>
                          </w:pPr>
                          <w:r w:rsidRPr="00346DCE">
                            <w:rPr>
                              <w:b/>
                              <w:sz w:val="20"/>
                              <w:szCs w:val="20"/>
                            </w:rPr>
                            <w:t>Prophecy</w:t>
                          </w:r>
                        </w:p>
                      </w:txbxContent>
                    </v:textbox>
                  </v:shape>
                  <v:shape id="AutoShape 734" o:spid="_x0000_s109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dE8YA&#10;AADbAAAADwAAAGRycy9kb3ducmV2LnhtbESP0WrCQBRE3wX/YblCX0Q3FRvamI0UUWpFUrR+wDV7&#10;TUKzd0N2q+nfdwsFH4eZOcOky9404kqdqy0reJxGIIgLq2suFZw+N5NnEM4ja2wsk4IfcrDMhoMU&#10;E21vfKDr0ZciQNglqKDyvk2kdEVFBt3UtsTBu9jOoA+yK6Xu8BbgppGzKIqlwZrDQoUtrSoqvo7f&#10;RoFuNvlqH+/m+ctb/vFersfxeZ0r9TDqXxcgPPX+Hv5vb7WC2RP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dE8YAAADbAAAADwAAAAAAAAAAAAAAAACYAgAAZHJz&#10;L2Rvd25yZXYueG1sUEsFBgAAAAAEAAQA9QAAAIsDAAAAAA==&#10;" fillcolor="#a5a5a5 [2092]">
                    <v:textbox style="layout-flow:vertical;mso-layout-flow-alt:bottom-to-top">
                      <w:txbxContent>
                        <w:p w:rsidR="00E82CDA" w:rsidRPr="00E7056E" w:rsidRDefault="00E82CDA" w:rsidP="00346DCE">
                          <w:pPr>
                            <w:jc w:val="center"/>
                            <w:rPr>
                              <w:sz w:val="20"/>
                              <w:szCs w:val="20"/>
                            </w:rPr>
                          </w:pPr>
                          <w:r w:rsidRPr="00E7056E">
                            <w:rPr>
                              <w:sz w:val="20"/>
                              <w:szCs w:val="20"/>
                            </w:rPr>
                            <w:t>Diverse Kinds of Tongues</w:t>
                          </w:r>
                        </w:p>
                      </w:txbxContent>
                    </v:textbox>
                  </v:shape>
                  <v:shape id="AutoShape 735" o:spid="_x0000_s109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DZMYA&#10;AADbAAAADwAAAGRycy9kb3ducmV2LnhtbESP0WrCQBRE3wX/YblCX0Q3lRJq6iYUUdqKpBj7Adfs&#10;NQnN3g3ZraZ/3y0IPg4zc4ZZZYNpxYV611hW8DiPQBCXVjdcKfg6bmfPIJxH1thaJgW/5CBLx6MV&#10;Jtpe+UCXwlciQNglqKD2vkukdGVNBt3cdsTBO9veoA+yr6Tu8RrgppWLKIqlwYbDQo0drWsqv4sf&#10;o0C323y9j3dP+fIt//yoNtP4tMmVepgMry8gPA3+Hr6137WCRQz/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hDZMYAAADbAAAADwAAAAAAAAAAAAAAAACYAgAAZHJz&#10;L2Rvd25yZXYueG1sUEsFBgAAAAAEAAQA9QAAAIsDAAAAAA==&#10;" fillcolor="#a5a5a5 [2092]">
                    <v:textbox style="layout-flow:vertical;mso-layout-flow-alt:bottom-to-top">
                      <w:txbxContent>
                        <w:p w:rsidR="00E82CDA" w:rsidRPr="00E7056E" w:rsidRDefault="00E82CDA" w:rsidP="00346DCE">
                          <w:pPr>
                            <w:jc w:val="center"/>
                            <w:rPr>
                              <w:sz w:val="20"/>
                              <w:szCs w:val="20"/>
                            </w:rPr>
                          </w:pPr>
                          <w:r w:rsidRPr="00E7056E">
                            <w:rPr>
                              <w:sz w:val="20"/>
                              <w:szCs w:val="20"/>
                            </w:rPr>
                            <w:t>Interpretation of Tongues</w:t>
                          </w:r>
                        </w:p>
                      </w:txbxContent>
                    </v:textbox>
                  </v:shape>
                  <v:shape id="AutoShape 736" o:spid="_x0000_s109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H6MQA&#10;AADbAAAADwAAAGRycy9kb3ducmV2LnhtbESPQWvCQBSE74X+h+UVvNWNIlqimyCFil5qtYrXx+5r&#10;Ept9G7Jbk/bXuwXB4zAz3zCLvLe1uFDrK8cKRsMEBLF2puJCweHz7fkFhA/IBmvHpOCXPOTZ48MC&#10;U+M63tFlHwoRIexTVFCG0KRSel2SRT90DXH0vlxrMUTZFtK02EW4reU4SabSYsVxocSGXkvS3/sf&#10;q0Cv5LY7T97Pf/ojuOmp3rjjplFq8NQv5yAC9eEevrXXRsF4Bv9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bR+jEAAAA2wAAAA8AAAAAAAAAAAAAAAAAmAIAAGRycy9k&#10;b3ducmV2LnhtbFBLBQYAAAAABAAEAPUAAACJAwAAAAA=&#10;" fillcolor="#d8d8d8 [2732]">
                    <v:textbox style="layout-flow:vertical;mso-layout-flow-alt:bottom-to-top">
                      <w:txbxContent>
                        <w:p w:rsidR="00E82CDA" w:rsidRPr="00E7056E" w:rsidRDefault="00E82CDA" w:rsidP="00346DCE">
                          <w:pPr>
                            <w:jc w:val="center"/>
                            <w:rPr>
                              <w:sz w:val="20"/>
                              <w:szCs w:val="20"/>
                            </w:rPr>
                          </w:pPr>
                          <w:r w:rsidRPr="00E7056E">
                            <w:rPr>
                              <w:sz w:val="20"/>
                              <w:szCs w:val="20"/>
                            </w:rPr>
                            <w:t>Word of Wisdom</w:t>
                          </w:r>
                        </w:p>
                      </w:txbxContent>
                    </v:textbox>
                  </v:shape>
                  <v:shape id="AutoShape 737" o:spid="_x0000_s109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TTmsAA&#10;AADbAAAADwAAAGRycy9kb3ducmV2LnhtbERPy4rCMBTdC/MP4Qqz01QRkWoUGRjRzYxP3F6Sa1un&#10;uSlNtB2/3iwEl4fzni1aW4o71b5wrGDQT0AQa2cKzhQcD9+9CQgfkA2WjknBP3lYzD86M0yNa3hH&#10;933IRAxhn6KCPIQqldLrnCz6vquII3dxtcUQYZ1JU2MTw20ph0kylhYLjg05VvSVk/7b36wCvZK/&#10;zXX0c33obXDjc7lxp02l1Ge3XU5BBGrDW/xyr42CYRwbv8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TTmsAAAADbAAAADwAAAAAAAAAAAAAAAACYAgAAZHJzL2Rvd25y&#10;ZXYueG1sUEsFBgAAAAAEAAQA9QAAAIUDAAAAAA==&#10;" fillcolor="#d8d8d8 [2732]">
                    <v:textbox style="layout-flow:vertical;mso-layout-flow-alt:bottom-to-top">
                      <w:txbxContent>
                        <w:p w:rsidR="00E82CDA" w:rsidRPr="00E7056E" w:rsidRDefault="00E82CDA" w:rsidP="00346DCE">
                          <w:pPr>
                            <w:jc w:val="center"/>
                            <w:rPr>
                              <w:sz w:val="20"/>
                              <w:szCs w:val="20"/>
                            </w:rPr>
                          </w:pPr>
                          <w:r w:rsidRPr="00E7056E">
                            <w:rPr>
                              <w:sz w:val="20"/>
                              <w:szCs w:val="20"/>
                            </w:rPr>
                            <w:t>Word of Knowledge</w:t>
                          </w:r>
                        </w:p>
                      </w:txbxContent>
                    </v:textbox>
                  </v:shape>
                  <v:shape id="AutoShape 738" o:spid="_x0000_s109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h2AcQA&#10;AADbAAAADwAAAGRycy9kb3ducmV2LnhtbESPQWvCQBSE74X+h+UVvNWNImKjmyCFil5qtYrXx+5r&#10;Ept9G7Jbk/bXuwXB4zAz3zCLvLe1uFDrK8cKRsMEBLF2puJCweHz7XkGwgdkg7VjUvBLHvLs8WGB&#10;qXEd7+iyD4WIEPYpKihDaFIpvS7Joh+6hjh6X661GKJsC2la7CLc1nKcJFNpseK4UGJDryXp7/2P&#10;VaBXctudJ+/nP/0R3PRUb9xx0yg1eOqXcxCB+nAP39pro2D8Av9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IdgHEAAAA2wAAAA8AAAAAAAAAAAAAAAAAmAIAAGRycy9k&#10;b3ducmV2LnhtbFBLBQYAAAAABAAEAPUAAACJAwAAAAA=&#10;" fillcolor="#d8d8d8 [2732]">
                    <v:textbox style="layout-flow:vertical;mso-layout-flow-alt:bottom-to-top">
                      <w:txbxContent>
                        <w:p w:rsidR="00E82CDA" w:rsidRPr="00BE1420" w:rsidRDefault="00E82CDA" w:rsidP="00346DCE">
                          <w:pPr>
                            <w:jc w:val="center"/>
                            <w:rPr>
                              <w:sz w:val="20"/>
                              <w:szCs w:val="20"/>
                            </w:rPr>
                          </w:pPr>
                          <w:r w:rsidRPr="00BE1420">
                            <w:rPr>
                              <w:sz w:val="20"/>
                              <w:szCs w:val="20"/>
                            </w:rPr>
                            <w:t>Discerning of Spirits</w:t>
                          </w:r>
                        </w:p>
                      </w:txbxContent>
                    </v:textbox>
                  </v:shape>
                  <v:shape id="AutoShape 739" o:spid="_x0000_s109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d3MAA&#10;AADbAAAADwAAAGRycy9kb3ducmV2LnhtbERPy4rCMBTdC/MP4QpuZEwdQYfaKKODo1sfH3Bpbh/Y&#10;3JQk2urXTxaCy8N5Z+veNOJOzteWFUwnCQji3OqaSwWX8+7zG4QPyBoby6TgQR7Wq49Bhqm2HR/p&#10;fgqliCHsU1RQhdCmUvq8IoN+YlviyBXWGQwRulJqh10MN438SpK5NFhzbKiwpW1F+fV0Mwq6/e7w&#10;HBfuuVlsy278O726xd9FqdGw/1mCCNSHt/jlPmgFs7g+fo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Vd3MAAAADbAAAADwAAAAAAAAAAAAAAAACYAgAAZHJzL2Rvd25y&#10;ZXYueG1sUEsFBgAAAAAEAAQA9QAAAIUDAAAAAA==&#10;" fillcolor="#bfbfbf [2412]">
                    <v:textbox style="layout-flow:vertical;mso-layout-flow-alt:bottom-to-top">
                      <w:txbxContent>
                        <w:p w:rsidR="00E82CDA" w:rsidRPr="00BE1420" w:rsidRDefault="00E82CDA" w:rsidP="00346DCE">
                          <w:pPr>
                            <w:jc w:val="center"/>
                            <w:rPr>
                              <w:sz w:val="20"/>
                              <w:szCs w:val="20"/>
                            </w:rPr>
                          </w:pPr>
                          <w:r w:rsidRPr="00BE1420">
                            <w:rPr>
                              <w:sz w:val="20"/>
                              <w:szCs w:val="20"/>
                            </w:rPr>
                            <w:t>Gift of Faith</w:t>
                          </w:r>
                        </w:p>
                      </w:txbxContent>
                    </v:textbox>
                  </v:shape>
                </v:group>
              </w:pict>
            </mc:Fallback>
          </mc:AlternateContent>
        </w:r>
      </w:del>
    </w:p>
    <w:p w:rsidR="00346DCE" w:rsidRPr="00920A48" w:rsidDel="00920A48" w:rsidRDefault="00346DCE" w:rsidP="003D39BF">
      <w:pPr>
        <w:rPr>
          <w:del w:id="9521" w:author="Stephen Reynolds, Jr." w:date="2012-11-13T07:31:00Z"/>
          <w:rPrChange w:id="9522" w:author="Stephen Reynolds, Jr." w:date="2012-11-13T07:32:00Z">
            <w:rPr>
              <w:del w:id="9523" w:author="Stephen Reynolds, Jr." w:date="2012-11-13T07:31:00Z"/>
            </w:rPr>
          </w:rPrChange>
        </w:rPr>
      </w:pPr>
    </w:p>
    <w:p w:rsidR="00346DCE" w:rsidRPr="00920A48" w:rsidDel="00920A48" w:rsidRDefault="00346DCE" w:rsidP="003D39BF">
      <w:pPr>
        <w:rPr>
          <w:del w:id="9524" w:author="Stephen Reynolds, Jr." w:date="2012-11-13T07:31:00Z"/>
          <w:rPrChange w:id="9525" w:author="Stephen Reynolds, Jr." w:date="2012-11-13T07:32:00Z">
            <w:rPr>
              <w:del w:id="9526" w:author="Stephen Reynolds, Jr." w:date="2012-11-13T07:31:00Z"/>
            </w:rPr>
          </w:rPrChange>
        </w:rPr>
      </w:pPr>
    </w:p>
    <w:p w:rsidR="00346DCE" w:rsidRPr="00920A48" w:rsidDel="00920A48" w:rsidRDefault="00346DCE" w:rsidP="003D39BF">
      <w:pPr>
        <w:rPr>
          <w:del w:id="9527" w:author="Stephen Reynolds, Jr." w:date="2012-11-13T07:31:00Z"/>
          <w:rPrChange w:id="9528" w:author="Stephen Reynolds, Jr." w:date="2012-11-13T07:32:00Z">
            <w:rPr>
              <w:del w:id="9529" w:author="Stephen Reynolds, Jr." w:date="2012-11-13T07:31:00Z"/>
            </w:rPr>
          </w:rPrChange>
        </w:rPr>
      </w:pPr>
    </w:p>
    <w:p w:rsidR="00346DCE" w:rsidRPr="00920A48" w:rsidDel="00920A48" w:rsidRDefault="00346DCE" w:rsidP="003D39BF">
      <w:pPr>
        <w:rPr>
          <w:del w:id="9530" w:author="Stephen Reynolds, Jr." w:date="2012-11-13T07:31:00Z"/>
          <w:rPrChange w:id="9531" w:author="Stephen Reynolds, Jr." w:date="2012-11-13T07:32:00Z">
            <w:rPr>
              <w:del w:id="9532" w:author="Stephen Reynolds, Jr." w:date="2012-11-13T07:31:00Z"/>
            </w:rPr>
          </w:rPrChange>
        </w:rPr>
      </w:pPr>
    </w:p>
    <w:p w:rsidR="00346DCE" w:rsidRPr="00920A48" w:rsidDel="00920A48" w:rsidRDefault="00346DCE" w:rsidP="003D39BF">
      <w:pPr>
        <w:rPr>
          <w:del w:id="9533" w:author="Stephen Reynolds, Jr." w:date="2012-11-13T07:31:00Z"/>
          <w:rPrChange w:id="9534" w:author="Stephen Reynolds, Jr." w:date="2012-11-13T07:32:00Z">
            <w:rPr>
              <w:del w:id="9535" w:author="Stephen Reynolds, Jr." w:date="2012-11-13T07:31:00Z"/>
            </w:rPr>
          </w:rPrChange>
        </w:rPr>
      </w:pPr>
    </w:p>
    <w:p w:rsidR="00346DCE" w:rsidRPr="00920A48" w:rsidDel="00920A48" w:rsidRDefault="00346DCE" w:rsidP="003D39BF">
      <w:pPr>
        <w:rPr>
          <w:del w:id="9536" w:author="Stephen Reynolds, Jr." w:date="2012-11-13T07:31:00Z"/>
          <w:rPrChange w:id="9537" w:author="Stephen Reynolds, Jr." w:date="2012-11-13T07:32:00Z">
            <w:rPr>
              <w:del w:id="9538" w:author="Stephen Reynolds, Jr." w:date="2012-11-13T07:31:00Z"/>
            </w:rPr>
          </w:rPrChange>
        </w:rPr>
      </w:pPr>
    </w:p>
    <w:p w:rsidR="00346DCE" w:rsidRPr="00920A48" w:rsidDel="00920A48" w:rsidRDefault="00346DCE" w:rsidP="003D39BF">
      <w:pPr>
        <w:rPr>
          <w:del w:id="9539" w:author="Stephen Reynolds, Jr." w:date="2012-11-13T07:31:00Z"/>
          <w:rPrChange w:id="9540" w:author="Stephen Reynolds, Jr." w:date="2012-11-13T07:32:00Z">
            <w:rPr>
              <w:del w:id="9541" w:author="Stephen Reynolds, Jr." w:date="2012-11-13T07:31:00Z"/>
            </w:rPr>
          </w:rPrChange>
        </w:rPr>
      </w:pPr>
    </w:p>
    <w:p w:rsidR="005320A0" w:rsidRPr="00920A48" w:rsidDel="00920A48" w:rsidRDefault="005320A0" w:rsidP="005320A0">
      <w:pPr>
        <w:rPr>
          <w:del w:id="9542" w:author="Stephen Reynolds, Jr." w:date="2012-11-13T07:31:00Z"/>
          <w:rPrChange w:id="9543" w:author="Stephen Reynolds, Jr." w:date="2012-11-13T07:32:00Z">
            <w:rPr>
              <w:del w:id="9544" w:author="Stephen Reynolds, Jr." w:date="2012-11-13T07:31:00Z"/>
            </w:rPr>
          </w:rPrChange>
        </w:rPr>
      </w:pPr>
      <w:del w:id="9545" w:author="Stephen Reynolds, Jr." w:date="2012-11-13T07:31:00Z">
        <w:r w:rsidRPr="00920A48" w:rsidDel="00920A48">
          <w:rPr>
            <w:rPrChange w:id="9546" w:author="Stephen Reynolds, Jr." w:date="2012-11-13T07:32:00Z">
              <w:rPr/>
            </w:rPrChange>
          </w:rPr>
          <w:delText>The Gift of Prophecy is a supernatural utterance in the known tongue.</w:delText>
        </w:r>
      </w:del>
    </w:p>
    <w:p w:rsidR="005320A0" w:rsidRPr="00920A48" w:rsidDel="00920A48" w:rsidRDefault="005320A0" w:rsidP="005320A0">
      <w:pPr>
        <w:rPr>
          <w:del w:id="9547" w:author="Stephen Reynolds, Jr." w:date="2012-11-13T07:31:00Z"/>
          <w:rPrChange w:id="9548" w:author="Stephen Reynolds, Jr." w:date="2012-11-13T07:32:00Z">
            <w:rPr>
              <w:del w:id="9549" w:author="Stephen Reynolds, Jr." w:date="2012-11-13T07:31:00Z"/>
            </w:rPr>
          </w:rPrChange>
        </w:rPr>
      </w:pPr>
    </w:p>
    <w:p w:rsidR="005320A0" w:rsidRPr="00920A48" w:rsidDel="00920A48" w:rsidRDefault="005320A0" w:rsidP="005320A0">
      <w:pPr>
        <w:ind w:firstLine="720"/>
        <w:rPr>
          <w:del w:id="9550" w:author="Stephen Reynolds, Jr." w:date="2012-11-13T07:31:00Z"/>
          <w:rPrChange w:id="9551" w:author="Stephen Reynolds, Jr." w:date="2012-11-13T07:32:00Z">
            <w:rPr>
              <w:del w:id="9552" w:author="Stephen Reynolds, Jr." w:date="2012-11-13T07:31:00Z"/>
            </w:rPr>
          </w:rPrChange>
        </w:rPr>
      </w:pPr>
      <w:del w:id="9553" w:author="Stephen Reynolds, Jr." w:date="2012-11-13T07:31:00Z">
        <w:r w:rsidRPr="00920A48" w:rsidDel="00920A48">
          <w:rPr>
            <w:rPrChange w:id="9554" w:author="Stephen Reynolds, Jr." w:date="2012-11-13T07:32:00Z">
              <w:rPr/>
            </w:rPrChange>
          </w:rPr>
          <w:delText>There are some who have endeavored to include all anointed preaching within the scope of prophecy, but this can hardly be true since most preaching originates as the result of mediation and study, while prophecy is a spontaneous, unpremeditated utterance.  Again, preaching may be described as the spirit using the intellectual faculties of the speaker in which he generally follows an outline previously prepared, while prophecy may be described as the Holy Spirit using our mouth to speak through us.</w:delText>
        </w:r>
      </w:del>
    </w:p>
    <w:p w:rsidR="005320A0" w:rsidRPr="00920A48" w:rsidDel="00920A48" w:rsidRDefault="005320A0" w:rsidP="005320A0">
      <w:pPr>
        <w:rPr>
          <w:del w:id="9555" w:author="Stephen Reynolds, Jr." w:date="2012-11-13T07:31:00Z"/>
          <w:rPrChange w:id="9556" w:author="Stephen Reynolds, Jr." w:date="2012-11-13T07:32:00Z">
            <w:rPr>
              <w:del w:id="9557" w:author="Stephen Reynolds, Jr." w:date="2012-11-13T07:31:00Z"/>
            </w:rPr>
          </w:rPrChange>
        </w:rPr>
      </w:pPr>
    </w:p>
    <w:p w:rsidR="005320A0" w:rsidRPr="00920A48" w:rsidDel="00920A48" w:rsidRDefault="005320A0" w:rsidP="00CE7635">
      <w:pPr>
        <w:pStyle w:val="Heading2"/>
        <w:numPr>
          <w:ilvl w:val="0"/>
          <w:numId w:val="103"/>
        </w:numPr>
        <w:ind w:left="360" w:hanging="360"/>
        <w:rPr>
          <w:del w:id="9558" w:author="Stephen Reynolds, Jr." w:date="2012-11-13T07:31:00Z"/>
          <w:rPrChange w:id="9559" w:author="Stephen Reynolds, Jr." w:date="2012-11-13T07:32:00Z">
            <w:rPr>
              <w:del w:id="9560" w:author="Stephen Reynolds, Jr." w:date="2012-11-13T07:31:00Z"/>
            </w:rPr>
          </w:rPrChange>
        </w:rPr>
      </w:pPr>
      <w:del w:id="9561" w:author="Stephen Reynolds, Jr." w:date="2012-11-13T07:31:00Z">
        <w:r w:rsidRPr="00920A48" w:rsidDel="00920A48">
          <w:rPr>
            <w:rPrChange w:id="9562" w:author="Stephen Reynolds, Jr." w:date="2012-11-13T07:32:00Z">
              <w:rPr/>
            </w:rPrChange>
          </w:rPr>
          <w:delText>Definition of the Gift of Prophecy</w:delText>
        </w:r>
      </w:del>
    </w:p>
    <w:p w:rsidR="005320A0" w:rsidRPr="00920A48" w:rsidDel="00920A48" w:rsidRDefault="005320A0" w:rsidP="005320A0">
      <w:pPr>
        <w:rPr>
          <w:del w:id="9563" w:author="Stephen Reynolds, Jr." w:date="2012-11-13T07:31:00Z"/>
          <w:rPrChange w:id="9564" w:author="Stephen Reynolds, Jr." w:date="2012-11-13T07:32:00Z">
            <w:rPr>
              <w:del w:id="9565" w:author="Stephen Reynolds, Jr." w:date="2012-11-13T07:31:00Z"/>
            </w:rPr>
          </w:rPrChange>
        </w:rPr>
      </w:pPr>
    </w:p>
    <w:p w:rsidR="005320A0" w:rsidRPr="00920A48" w:rsidDel="00920A48" w:rsidRDefault="005320A0" w:rsidP="005320A0">
      <w:pPr>
        <w:tabs>
          <w:tab w:val="left" w:pos="1260"/>
        </w:tabs>
        <w:ind w:left="726" w:hanging="186"/>
        <w:rPr>
          <w:del w:id="9566" w:author="Stephen Reynolds, Jr." w:date="2012-11-13T07:31:00Z"/>
          <w:rPrChange w:id="9567" w:author="Stephen Reynolds, Jr." w:date="2012-11-13T07:32:00Z">
            <w:rPr>
              <w:del w:id="9568" w:author="Stephen Reynolds, Jr." w:date="2012-11-13T07:31:00Z"/>
            </w:rPr>
          </w:rPrChange>
        </w:rPr>
      </w:pPr>
      <w:del w:id="9569" w:author="Stephen Reynolds, Jr." w:date="2012-11-13T07:31:00Z">
        <w:r w:rsidRPr="00920A48" w:rsidDel="00920A48">
          <w:rPr>
            <w:rPrChange w:id="9570" w:author="Stephen Reynolds, Jr." w:date="2012-11-13T07:32:00Z">
              <w:rPr/>
            </w:rPrChange>
          </w:rPr>
          <w:delText>A.</w:delText>
        </w:r>
        <w:r w:rsidRPr="00920A48" w:rsidDel="00920A48">
          <w:rPr>
            <w:rPrChange w:id="9571" w:author="Stephen Reynolds, Jr." w:date="2012-11-13T07:32:00Z">
              <w:rPr/>
            </w:rPrChange>
          </w:rPr>
          <w:tab/>
          <w:delText xml:space="preserve">Prophecy is a divine inspired utterance of the Holy Spirit in the native tongue </w:delText>
        </w:r>
        <w:r w:rsidRPr="00920A48" w:rsidDel="00920A48">
          <w:rPr>
            <w:rPrChange w:id="9572" w:author="Stephen Reynolds, Jr." w:date="2012-11-13T07:32:00Z">
              <w:rPr/>
            </w:rPrChange>
          </w:rPr>
          <w:tab/>
          <w:delText xml:space="preserve">of the speaker on the spur of the moment, for the exhortation, edification and </w:delText>
        </w:r>
        <w:r w:rsidRPr="00920A48" w:rsidDel="00920A48">
          <w:rPr>
            <w:rPrChange w:id="9573" w:author="Stephen Reynolds, Jr." w:date="2012-11-13T07:32:00Z">
              <w:rPr/>
            </w:rPrChange>
          </w:rPr>
          <w:tab/>
          <w:delText>comfort of the hearers.</w:delText>
        </w:r>
      </w:del>
    </w:p>
    <w:p w:rsidR="005320A0" w:rsidRPr="00920A48" w:rsidDel="00920A48" w:rsidRDefault="005320A0" w:rsidP="005320A0">
      <w:pPr>
        <w:rPr>
          <w:del w:id="9574" w:author="Stephen Reynolds, Jr." w:date="2012-11-13T07:31:00Z"/>
          <w:rPrChange w:id="9575" w:author="Stephen Reynolds, Jr." w:date="2012-11-13T07:32:00Z">
            <w:rPr>
              <w:del w:id="9576" w:author="Stephen Reynolds, Jr." w:date="2012-11-13T07:31:00Z"/>
            </w:rPr>
          </w:rPrChange>
        </w:rPr>
      </w:pPr>
    </w:p>
    <w:p w:rsidR="005320A0" w:rsidRPr="00920A48" w:rsidDel="00920A48" w:rsidRDefault="005320A0" w:rsidP="005320A0">
      <w:pPr>
        <w:tabs>
          <w:tab w:val="left" w:pos="1260"/>
        </w:tabs>
        <w:ind w:left="726" w:hanging="186"/>
        <w:rPr>
          <w:del w:id="9577" w:author="Stephen Reynolds, Jr." w:date="2012-11-13T07:31:00Z"/>
          <w:rPrChange w:id="9578" w:author="Stephen Reynolds, Jr." w:date="2012-11-13T07:32:00Z">
            <w:rPr>
              <w:del w:id="9579" w:author="Stephen Reynolds, Jr." w:date="2012-11-13T07:31:00Z"/>
            </w:rPr>
          </w:rPrChange>
        </w:rPr>
      </w:pPr>
      <w:del w:id="9580" w:author="Stephen Reynolds, Jr." w:date="2012-11-13T07:31:00Z">
        <w:r w:rsidRPr="00920A48" w:rsidDel="00920A48">
          <w:rPr>
            <w:rPrChange w:id="9581" w:author="Stephen Reynolds, Jr." w:date="2012-11-13T07:32:00Z">
              <w:rPr/>
            </w:rPrChange>
          </w:rPr>
          <w:delText>B.</w:delText>
        </w:r>
        <w:r w:rsidRPr="00920A48" w:rsidDel="00920A48">
          <w:rPr>
            <w:rPrChange w:id="9582" w:author="Stephen Reynolds, Jr." w:date="2012-11-13T07:32:00Z">
              <w:rPr/>
            </w:rPrChange>
          </w:rPr>
          <w:tab/>
          <w:delText xml:space="preserve">It may be by revelation wherein the prophet proclaims a message previously </w:delText>
        </w:r>
        <w:r w:rsidRPr="00920A48" w:rsidDel="00920A48">
          <w:rPr>
            <w:rPrChange w:id="9583" w:author="Stephen Reynolds, Jr." w:date="2012-11-13T07:32:00Z">
              <w:rPr/>
            </w:rPrChange>
          </w:rPr>
          <w:tab/>
          <w:delText>received through a dream, a vision, or the Word of the Lord.</w:delText>
        </w:r>
      </w:del>
    </w:p>
    <w:p w:rsidR="005320A0" w:rsidRPr="00920A48" w:rsidDel="00920A48" w:rsidRDefault="005320A0" w:rsidP="005320A0">
      <w:pPr>
        <w:rPr>
          <w:del w:id="9584" w:author="Stephen Reynolds, Jr." w:date="2012-11-13T07:31:00Z"/>
          <w:rPrChange w:id="9585" w:author="Stephen Reynolds, Jr." w:date="2012-11-13T07:32:00Z">
            <w:rPr>
              <w:del w:id="9586" w:author="Stephen Reynolds, Jr." w:date="2012-11-13T07:31:00Z"/>
            </w:rPr>
          </w:rPrChange>
        </w:rPr>
      </w:pPr>
    </w:p>
    <w:p w:rsidR="005320A0" w:rsidRPr="00920A48" w:rsidDel="00920A48" w:rsidRDefault="005320A0" w:rsidP="005320A0">
      <w:pPr>
        <w:tabs>
          <w:tab w:val="left" w:pos="1260"/>
        </w:tabs>
        <w:ind w:left="726" w:hanging="186"/>
        <w:rPr>
          <w:del w:id="9587" w:author="Stephen Reynolds, Jr." w:date="2012-11-13T07:31:00Z"/>
          <w:rPrChange w:id="9588" w:author="Stephen Reynolds, Jr." w:date="2012-11-13T07:32:00Z">
            <w:rPr>
              <w:del w:id="9589" w:author="Stephen Reynolds, Jr." w:date="2012-11-13T07:31:00Z"/>
            </w:rPr>
          </w:rPrChange>
        </w:rPr>
      </w:pPr>
      <w:del w:id="9590" w:author="Stephen Reynolds, Jr." w:date="2012-11-13T07:31:00Z">
        <w:r w:rsidRPr="00920A48" w:rsidDel="00920A48">
          <w:rPr>
            <w:rPrChange w:id="9591" w:author="Stephen Reynolds, Jr." w:date="2012-11-13T07:32:00Z">
              <w:rPr/>
            </w:rPrChange>
          </w:rPr>
          <w:delText>C.</w:delText>
        </w:r>
        <w:r w:rsidRPr="00920A48" w:rsidDel="00920A48">
          <w:rPr>
            <w:rPrChange w:id="9592" w:author="Stephen Reynolds, Jr." w:date="2012-11-13T07:32:00Z">
              <w:rPr/>
            </w:rPrChange>
          </w:rPr>
          <w:tab/>
          <w:delText>It also includes foretelling the future.  Acts 11:27; 27:9,10,25</w:delText>
        </w:r>
      </w:del>
    </w:p>
    <w:p w:rsidR="005320A0" w:rsidRPr="00920A48" w:rsidDel="00920A48" w:rsidRDefault="005320A0" w:rsidP="005320A0">
      <w:pPr>
        <w:rPr>
          <w:del w:id="9593" w:author="Stephen Reynolds, Jr." w:date="2012-11-13T07:31:00Z"/>
          <w:rPrChange w:id="9594" w:author="Stephen Reynolds, Jr." w:date="2012-11-13T07:32:00Z">
            <w:rPr>
              <w:del w:id="9595" w:author="Stephen Reynolds, Jr." w:date="2012-11-13T07:31:00Z"/>
            </w:rPr>
          </w:rPrChange>
        </w:rPr>
      </w:pPr>
    </w:p>
    <w:p w:rsidR="005320A0" w:rsidRPr="00920A48" w:rsidDel="00920A48" w:rsidRDefault="005320A0" w:rsidP="00CE7635">
      <w:pPr>
        <w:pStyle w:val="Heading2"/>
        <w:rPr>
          <w:del w:id="9596" w:author="Stephen Reynolds, Jr." w:date="2012-11-13T07:31:00Z"/>
          <w:rPrChange w:id="9597" w:author="Stephen Reynolds, Jr." w:date="2012-11-13T07:32:00Z">
            <w:rPr>
              <w:del w:id="9598" w:author="Stephen Reynolds, Jr." w:date="2012-11-13T07:31:00Z"/>
            </w:rPr>
          </w:rPrChange>
        </w:rPr>
      </w:pPr>
      <w:del w:id="9599" w:author="Stephen Reynolds, Jr." w:date="2012-11-13T07:31:00Z">
        <w:r w:rsidRPr="00920A48" w:rsidDel="00920A48">
          <w:rPr>
            <w:rPrChange w:id="9600" w:author="Stephen Reynolds, Jr." w:date="2012-11-13T07:32:00Z">
              <w:rPr/>
            </w:rPrChange>
          </w:rPr>
          <w:delText>The Nature of the Gift of Prophecy</w:delText>
        </w:r>
      </w:del>
    </w:p>
    <w:p w:rsidR="005320A0" w:rsidRPr="00920A48" w:rsidDel="00920A48" w:rsidRDefault="005320A0" w:rsidP="005320A0">
      <w:pPr>
        <w:rPr>
          <w:del w:id="9601" w:author="Stephen Reynolds, Jr." w:date="2012-11-13T07:31:00Z"/>
          <w:rPrChange w:id="9602" w:author="Stephen Reynolds, Jr." w:date="2012-11-13T07:32:00Z">
            <w:rPr>
              <w:del w:id="9603" w:author="Stephen Reynolds, Jr." w:date="2012-11-13T07:31:00Z"/>
            </w:rPr>
          </w:rPrChange>
        </w:rPr>
      </w:pPr>
    </w:p>
    <w:p w:rsidR="005320A0" w:rsidRPr="00920A48" w:rsidDel="00920A48" w:rsidRDefault="005320A0" w:rsidP="005320A0">
      <w:pPr>
        <w:tabs>
          <w:tab w:val="left" w:pos="1260"/>
        </w:tabs>
        <w:ind w:left="720" w:hanging="180"/>
        <w:rPr>
          <w:del w:id="9604" w:author="Stephen Reynolds, Jr." w:date="2012-11-13T07:31:00Z"/>
          <w:rPrChange w:id="9605" w:author="Stephen Reynolds, Jr." w:date="2012-11-13T07:32:00Z">
            <w:rPr>
              <w:del w:id="9606" w:author="Stephen Reynolds, Jr." w:date="2012-11-13T07:31:00Z"/>
            </w:rPr>
          </w:rPrChange>
        </w:rPr>
      </w:pPr>
      <w:del w:id="9607" w:author="Stephen Reynolds, Jr." w:date="2012-11-13T07:31:00Z">
        <w:r w:rsidRPr="00920A48" w:rsidDel="00920A48">
          <w:rPr>
            <w:rPrChange w:id="9608" w:author="Stephen Reynolds, Jr." w:date="2012-11-13T07:32:00Z">
              <w:rPr/>
            </w:rPrChange>
          </w:rPr>
          <w:delText>A.</w:delText>
        </w:r>
        <w:r w:rsidRPr="00920A48" w:rsidDel="00920A48">
          <w:rPr>
            <w:rPrChange w:id="9609" w:author="Stephen Reynolds, Jr." w:date="2012-11-13T07:32:00Z">
              <w:rPr/>
            </w:rPrChange>
          </w:rPr>
          <w:tab/>
          <w:delText>To bubble forth, an issuing out of, as a spring gushing forth continually.  To speak for another. - I Cor 11,12 -14;  Acts 13:1 Prophecy is mentioned 22 times in chapters 11-14 of  I Cor.</w:delText>
        </w:r>
      </w:del>
    </w:p>
    <w:p w:rsidR="005320A0" w:rsidRPr="00920A48" w:rsidDel="00920A48" w:rsidRDefault="005320A0" w:rsidP="005320A0">
      <w:pPr>
        <w:rPr>
          <w:del w:id="9610" w:author="Stephen Reynolds, Jr." w:date="2012-11-13T07:31:00Z"/>
          <w:rPrChange w:id="9611" w:author="Stephen Reynolds, Jr." w:date="2012-11-13T07:32:00Z">
            <w:rPr>
              <w:del w:id="9612" w:author="Stephen Reynolds, Jr." w:date="2012-11-13T07:31:00Z"/>
            </w:rPr>
          </w:rPrChange>
        </w:rPr>
      </w:pPr>
    </w:p>
    <w:p w:rsidR="005320A0" w:rsidRPr="00920A48" w:rsidDel="00920A48" w:rsidRDefault="005320A0" w:rsidP="005320A0">
      <w:pPr>
        <w:tabs>
          <w:tab w:val="left" w:pos="1260"/>
        </w:tabs>
        <w:ind w:left="720" w:hanging="180"/>
        <w:rPr>
          <w:del w:id="9613" w:author="Stephen Reynolds, Jr." w:date="2012-11-13T07:31:00Z"/>
          <w:rPrChange w:id="9614" w:author="Stephen Reynolds, Jr." w:date="2012-11-13T07:32:00Z">
            <w:rPr>
              <w:del w:id="9615" w:author="Stephen Reynolds, Jr." w:date="2012-11-13T07:31:00Z"/>
            </w:rPr>
          </w:rPrChange>
        </w:rPr>
      </w:pPr>
      <w:del w:id="9616" w:author="Stephen Reynolds, Jr." w:date="2012-11-13T07:31:00Z">
        <w:r w:rsidRPr="00920A48" w:rsidDel="00920A48">
          <w:rPr>
            <w:rPrChange w:id="9617" w:author="Stephen Reynolds, Jr." w:date="2012-11-13T07:32:00Z">
              <w:rPr/>
            </w:rPrChange>
          </w:rPr>
          <w:delText>B.</w:delText>
        </w:r>
        <w:r w:rsidRPr="00920A48" w:rsidDel="00920A48">
          <w:rPr>
            <w:rPrChange w:id="9618" w:author="Stephen Reynolds, Jr." w:date="2012-11-13T07:32:00Z">
              <w:rPr/>
            </w:rPrChange>
          </w:rPr>
          <w:tab/>
          <w:delText>The gift of Prophecy should not be compared to the office of a prophet.</w:delText>
        </w:r>
      </w:del>
    </w:p>
    <w:p w:rsidR="005320A0" w:rsidRPr="00920A48" w:rsidDel="00920A48" w:rsidRDefault="005320A0" w:rsidP="005320A0">
      <w:pPr>
        <w:tabs>
          <w:tab w:val="left" w:pos="1260"/>
        </w:tabs>
        <w:ind w:left="720" w:hanging="180"/>
        <w:rPr>
          <w:del w:id="9619" w:author="Stephen Reynolds, Jr." w:date="2012-11-13T07:31:00Z"/>
          <w:rPrChange w:id="9620" w:author="Stephen Reynolds, Jr." w:date="2012-11-13T07:32:00Z">
            <w:rPr>
              <w:del w:id="9621" w:author="Stephen Reynolds, Jr." w:date="2012-11-13T07:31:00Z"/>
            </w:rPr>
          </w:rPrChange>
        </w:rPr>
      </w:pPr>
    </w:p>
    <w:p w:rsidR="005320A0" w:rsidRPr="00920A48" w:rsidDel="00920A48" w:rsidRDefault="005320A0" w:rsidP="005320A0">
      <w:pPr>
        <w:tabs>
          <w:tab w:val="left" w:pos="540"/>
          <w:tab w:val="left" w:pos="1260"/>
          <w:tab w:val="left" w:pos="1980"/>
        </w:tabs>
        <w:ind w:left="720" w:firstLine="540"/>
        <w:rPr>
          <w:del w:id="9622" w:author="Stephen Reynolds, Jr." w:date="2012-11-13T07:31:00Z"/>
          <w:rPrChange w:id="9623" w:author="Stephen Reynolds, Jr." w:date="2012-11-13T07:32:00Z">
            <w:rPr>
              <w:del w:id="9624" w:author="Stephen Reynolds, Jr." w:date="2012-11-13T07:31:00Z"/>
            </w:rPr>
          </w:rPrChange>
        </w:rPr>
      </w:pPr>
      <w:del w:id="9625" w:author="Stephen Reynolds, Jr." w:date="2012-11-13T07:31:00Z">
        <w:r w:rsidRPr="00920A48" w:rsidDel="00920A48">
          <w:rPr>
            <w:rPrChange w:id="9626" w:author="Stephen Reynolds, Jr." w:date="2012-11-13T07:32:00Z">
              <w:rPr/>
            </w:rPrChange>
          </w:rPr>
          <w:delText>1.</w:delText>
        </w:r>
        <w:r w:rsidRPr="00920A48" w:rsidDel="00920A48">
          <w:rPr>
            <w:rPrChange w:id="9627" w:author="Stephen Reynolds, Jr." w:date="2012-11-13T07:32:00Z">
              <w:rPr/>
            </w:rPrChange>
          </w:rPr>
          <w:tab/>
          <w:delText>A prophet is one of the gifts of ministry given to the church.</w:delText>
        </w:r>
      </w:del>
    </w:p>
    <w:p w:rsidR="005320A0" w:rsidRPr="00920A48" w:rsidDel="00920A48" w:rsidRDefault="005320A0" w:rsidP="005320A0">
      <w:pPr>
        <w:tabs>
          <w:tab w:val="left" w:pos="540"/>
          <w:tab w:val="left" w:pos="1260"/>
          <w:tab w:val="left" w:pos="1980"/>
        </w:tabs>
        <w:ind w:left="720" w:firstLine="540"/>
        <w:rPr>
          <w:del w:id="9628" w:author="Stephen Reynolds, Jr." w:date="2012-11-13T07:31:00Z"/>
          <w:rPrChange w:id="9629" w:author="Stephen Reynolds, Jr." w:date="2012-11-13T07:32:00Z">
            <w:rPr>
              <w:del w:id="9630" w:author="Stephen Reynolds, Jr." w:date="2012-11-13T07:31:00Z"/>
            </w:rPr>
          </w:rPrChange>
        </w:rPr>
      </w:pPr>
      <w:del w:id="9631" w:author="Stephen Reynolds, Jr." w:date="2012-11-13T07:31:00Z">
        <w:r w:rsidRPr="00920A48" w:rsidDel="00920A48">
          <w:rPr>
            <w:rPrChange w:id="9632" w:author="Stephen Reynolds, Jr." w:date="2012-11-13T07:32:00Z">
              <w:rPr/>
            </w:rPrChange>
          </w:rPr>
          <w:tab/>
          <w:delText xml:space="preserve"> – Eph. 4:11</w:delText>
        </w:r>
      </w:del>
    </w:p>
    <w:p w:rsidR="005320A0" w:rsidRPr="00920A48" w:rsidDel="00920A48" w:rsidRDefault="005320A0" w:rsidP="005320A0">
      <w:pPr>
        <w:tabs>
          <w:tab w:val="left" w:pos="540"/>
          <w:tab w:val="left" w:pos="1260"/>
          <w:tab w:val="left" w:pos="1980"/>
        </w:tabs>
        <w:ind w:left="720" w:firstLine="540"/>
        <w:rPr>
          <w:del w:id="9633" w:author="Stephen Reynolds, Jr." w:date="2012-11-13T07:31:00Z"/>
          <w:rPrChange w:id="9634" w:author="Stephen Reynolds, Jr." w:date="2012-11-13T07:32:00Z">
            <w:rPr>
              <w:del w:id="9635" w:author="Stephen Reynolds, Jr." w:date="2012-11-13T07:31:00Z"/>
            </w:rPr>
          </w:rPrChange>
        </w:rPr>
      </w:pPr>
    </w:p>
    <w:p w:rsidR="005320A0" w:rsidRPr="00920A48" w:rsidDel="00920A48" w:rsidRDefault="005320A0" w:rsidP="005320A0">
      <w:pPr>
        <w:tabs>
          <w:tab w:val="left" w:pos="540"/>
          <w:tab w:val="left" w:pos="1260"/>
          <w:tab w:val="left" w:pos="1980"/>
        </w:tabs>
        <w:ind w:left="720"/>
        <w:rPr>
          <w:del w:id="9636" w:author="Stephen Reynolds, Jr." w:date="2012-11-13T07:31:00Z"/>
          <w:rPrChange w:id="9637" w:author="Stephen Reynolds, Jr." w:date="2012-11-13T07:32:00Z">
            <w:rPr>
              <w:del w:id="9638" w:author="Stephen Reynolds, Jr." w:date="2012-11-13T07:31:00Z"/>
            </w:rPr>
          </w:rPrChange>
        </w:rPr>
      </w:pPr>
      <w:del w:id="9639" w:author="Stephen Reynolds, Jr." w:date="2012-11-13T07:31:00Z">
        <w:r w:rsidRPr="00920A48" w:rsidDel="00920A48">
          <w:rPr>
            <w:rPrChange w:id="9640" w:author="Stephen Reynolds, Jr." w:date="2012-11-13T07:32:00Z">
              <w:rPr/>
            </w:rPrChange>
          </w:rPr>
          <w:tab/>
          <w:delText>2.</w:delText>
        </w:r>
        <w:r w:rsidRPr="00920A48" w:rsidDel="00920A48">
          <w:rPr>
            <w:rPrChange w:id="9641" w:author="Stephen Reynolds, Jr." w:date="2012-11-13T07:32:00Z">
              <w:rPr/>
            </w:rPrChange>
          </w:rPr>
          <w:tab/>
          <w:delText xml:space="preserve">A person may be used in the gift of prophecy yet not be called to be a </w:delText>
        </w:r>
        <w:r w:rsidRPr="00920A48" w:rsidDel="00920A48">
          <w:rPr>
            <w:rPrChange w:id="9642" w:author="Stephen Reynolds, Jr." w:date="2012-11-13T07:32:00Z">
              <w:rPr/>
            </w:rPrChange>
          </w:rPr>
          <w:tab/>
        </w:r>
        <w:r w:rsidRPr="00920A48" w:rsidDel="00920A48">
          <w:rPr>
            <w:rPrChange w:id="9643" w:author="Stephen Reynolds, Jr." w:date="2012-11-13T07:32:00Z">
              <w:rPr/>
            </w:rPrChange>
          </w:rPr>
          <w:tab/>
          <w:delText xml:space="preserve">prophet as described in Eph. 4:11.  </w:delText>
        </w:r>
      </w:del>
    </w:p>
    <w:p w:rsidR="005320A0" w:rsidRPr="00920A48" w:rsidDel="00920A48" w:rsidRDefault="005320A0" w:rsidP="005320A0">
      <w:pPr>
        <w:rPr>
          <w:del w:id="9644" w:author="Stephen Reynolds, Jr." w:date="2012-11-13T07:31:00Z"/>
          <w:rPrChange w:id="9645" w:author="Stephen Reynolds, Jr." w:date="2012-11-13T07:32:00Z">
            <w:rPr>
              <w:del w:id="9646" w:author="Stephen Reynolds, Jr." w:date="2012-11-13T07:31:00Z"/>
            </w:rPr>
          </w:rPrChange>
        </w:rPr>
      </w:pPr>
    </w:p>
    <w:p w:rsidR="00CE7635" w:rsidRPr="00920A48" w:rsidDel="00920A48" w:rsidRDefault="00CE7635">
      <w:pPr>
        <w:rPr>
          <w:del w:id="9647" w:author="Stephen Reynolds, Jr." w:date="2012-11-13T07:31:00Z"/>
          <w:rPrChange w:id="9648" w:author="Stephen Reynolds, Jr." w:date="2012-11-13T07:32:00Z">
            <w:rPr>
              <w:del w:id="9649" w:author="Stephen Reynolds, Jr." w:date="2012-11-13T07:31:00Z"/>
            </w:rPr>
          </w:rPrChange>
        </w:rPr>
      </w:pPr>
      <w:del w:id="9650" w:author="Stephen Reynolds, Jr." w:date="2012-11-13T07:31:00Z">
        <w:r w:rsidRPr="00920A48" w:rsidDel="00920A48">
          <w:rPr>
            <w:rPrChange w:id="9651" w:author="Stephen Reynolds, Jr." w:date="2012-11-13T07:32:00Z">
              <w:rPr/>
            </w:rPrChange>
          </w:rPr>
          <w:br w:type="page"/>
        </w:r>
      </w:del>
    </w:p>
    <w:p w:rsidR="005320A0" w:rsidRPr="00920A48" w:rsidDel="00920A48" w:rsidRDefault="005320A0" w:rsidP="00CE7635">
      <w:pPr>
        <w:tabs>
          <w:tab w:val="left" w:pos="1260"/>
        </w:tabs>
        <w:ind w:left="540" w:hanging="180"/>
        <w:rPr>
          <w:del w:id="9652" w:author="Stephen Reynolds, Jr." w:date="2012-11-13T07:31:00Z"/>
          <w:rPrChange w:id="9653" w:author="Stephen Reynolds, Jr." w:date="2012-11-13T07:32:00Z">
            <w:rPr>
              <w:del w:id="9654" w:author="Stephen Reynolds, Jr." w:date="2012-11-13T07:31:00Z"/>
            </w:rPr>
          </w:rPrChange>
        </w:rPr>
      </w:pPr>
      <w:del w:id="9655" w:author="Stephen Reynolds, Jr." w:date="2012-11-13T07:31:00Z">
        <w:r w:rsidRPr="00920A48" w:rsidDel="00920A48">
          <w:rPr>
            <w:rPrChange w:id="9656" w:author="Stephen Reynolds, Jr." w:date="2012-11-13T07:32:00Z">
              <w:rPr/>
            </w:rPrChange>
          </w:rPr>
          <w:delText>C.</w:delText>
        </w:r>
        <w:r w:rsidRPr="00920A48" w:rsidDel="00920A48">
          <w:rPr>
            <w:rPrChange w:id="9657" w:author="Stephen Reynolds, Jr." w:date="2012-11-13T07:32:00Z">
              <w:rPr/>
            </w:rPrChange>
          </w:rPr>
          <w:tab/>
          <w:delText>Prophecy is sometimes given in the first person. -  Acts 13:2  Acts 21:11</w:delText>
        </w:r>
      </w:del>
    </w:p>
    <w:p w:rsidR="005320A0" w:rsidRPr="00920A48" w:rsidDel="00920A48" w:rsidRDefault="005320A0" w:rsidP="005320A0">
      <w:pPr>
        <w:tabs>
          <w:tab w:val="left" w:pos="1260"/>
        </w:tabs>
        <w:ind w:left="720" w:hanging="180"/>
        <w:rPr>
          <w:del w:id="9658" w:author="Stephen Reynolds, Jr." w:date="2012-11-13T07:31:00Z"/>
          <w:rPrChange w:id="9659" w:author="Stephen Reynolds, Jr." w:date="2012-11-13T07:32:00Z">
            <w:rPr>
              <w:del w:id="9660" w:author="Stephen Reynolds, Jr." w:date="2012-11-13T07:31:00Z"/>
            </w:rPr>
          </w:rPrChange>
        </w:rPr>
      </w:pPr>
    </w:p>
    <w:p w:rsidR="005320A0" w:rsidRPr="00920A48" w:rsidDel="00920A48" w:rsidRDefault="005320A0" w:rsidP="00CE7635">
      <w:pPr>
        <w:pStyle w:val="Heading4"/>
        <w:numPr>
          <w:ilvl w:val="0"/>
          <w:numId w:val="104"/>
        </w:numPr>
        <w:ind w:left="1080"/>
        <w:rPr>
          <w:del w:id="9661" w:author="Stephen Reynolds, Jr." w:date="2012-11-13T07:31:00Z"/>
          <w:rPrChange w:id="9662" w:author="Stephen Reynolds, Jr." w:date="2012-11-13T07:32:00Z">
            <w:rPr>
              <w:del w:id="9663" w:author="Stephen Reynolds, Jr." w:date="2012-11-13T07:31:00Z"/>
            </w:rPr>
          </w:rPrChange>
        </w:rPr>
      </w:pPr>
      <w:del w:id="9664" w:author="Stephen Reynolds, Jr." w:date="2012-11-13T07:31:00Z">
        <w:r w:rsidRPr="00920A48" w:rsidDel="00920A48">
          <w:rPr>
            <w:rPrChange w:id="9665" w:author="Stephen Reynolds, Jr." w:date="2012-11-13T07:32:00Z">
              <w:rPr/>
            </w:rPrChange>
          </w:rPr>
          <w:delText>God who is speaking through the ind</w:delText>
        </w:r>
        <w:r w:rsidR="00CE7635" w:rsidRPr="00920A48" w:rsidDel="00920A48">
          <w:rPr>
            <w:rPrChange w:id="9666" w:author="Stephen Reynolds, Jr." w:date="2012-11-13T07:32:00Z">
              <w:rPr/>
            </w:rPrChange>
          </w:rPr>
          <w:delText>ividual will use the pronoun I.</w:delText>
        </w:r>
      </w:del>
    </w:p>
    <w:p w:rsidR="00CE7635" w:rsidRPr="00920A48" w:rsidDel="00920A48" w:rsidRDefault="00CE7635" w:rsidP="00CE7635">
      <w:pPr>
        <w:rPr>
          <w:del w:id="9667" w:author="Stephen Reynolds, Jr." w:date="2012-11-13T07:31:00Z"/>
          <w:rPrChange w:id="9668" w:author="Stephen Reynolds, Jr." w:date="2012-11-13T07:32:00Z">
            <w:rPr>
              <w:del w:id="9669" w:author="Stephen Reynolds, Jr." w:date="2012-11-13T07:31:00Z"/>
            </w:rPr>
          </w:rPrChange>
        </w:rPr>
      </w:pPr>
    </w:p>
    <w:p w:rsidR="005320A0" w:rsidRPr="00920A48" w:rsidDel="00920A48" w:rsidRDefault="005320A0" w:rsidP="00CE7635">
      <w:pPr>
        <w:pStyle w:val="Heading4"/>
        <w:ind w:left="1080"/>
        <w:rPr>
          <w:del w:id="9670" w:author="Stephen Reynolds, Jr." w:date="2012-11-13T07:31:00Z"/>
          <w:rPrChange w:id="9671" w:author="Stephen Reynolds, Jr." w:date="2012-11-13T07:32:00Z">
            <w:rPr>
              <w:del w:id="9672" w:author="Stephen Reynolds, Jr." w:date="2012-11-13T07:31:00Z"/>
            </w:rPr>
          </w:rPrChange>
        </w:rPr>
      </w:pPr>
      <w:del w:id="9673" w:author="Stephen Reynolds, Jr." w:date="2012-11-13T07:31:00Z">
        <w:r w:rsidRPr="00920A48" w:rsidDel="00920A48">
          <w:rPr>
            <w:rPrChange w:id="9674" w:author="Stephen Reynolds, Jr." w:date="2012-11-13T07:32:00Z">
              <w:rPr/>
            </w:rPrChange>
          </w:rPr>
          <w:delText>The I is not referring to the one prophesyi</w:delText>
        </w:r>
        <w:r w:rsidR="00CE7635" w:rsidRPr="00920A48" w:rsidDel="00920A48">
          <w:rPr>
            <w:rPrChange w:id="9675" w:author="Stephen Reynolds, Jr." w:date="2012-11-13T07:32:00Z">
              <w:rPr/>
            </w:rPrChange>
          </w:rPr>
          <w:delText xml:space="preserve">ng, but to the Holy Ghost who </w:delText>
        </w:r>
        <w:r w:rsidRPr="00920A48" w:rsidDel="00920A48">
          <w:rPr>
            <w:rPrChange w:id="9676" w:author="Stephen Reynolds, Jr." w:date="2012-11-13T07:32:00Z">
              <w:rPr/>
            </w:rPrChange>
          </w:rPr>
          <w:delText xml:space="preserve">is speaking. </w:delText>
        </w:r>
      </w:del>
    </w:p>
    <w:p w:rsidR="005320A0" w:rsidRPr="00920A48" w:rsidDel="00920A48" w:rsidRDefault="005320A0" w:rsidP="005320A0">
      <w:pPr>
        <w:rPr>
          <w:del w:id="9677" w:author="Stephen Reynolds, Jr." w:date="2012-11-13T07:31:00Z"/>
          <w:rPrChange w:id="9678" w:author="Stephen Reynolds, Jr." w:date="2012-11-13T07:32:00Z">
            <w:rPr>
              <w:del w:id="9679" w:author="Stephen Reynolds, Jr." w:date="2012-11-13T07:31:00Z"/>
            </w:rPr>
          </w:rPrChange>
        </w:rPr>
      </w:pPr>
    </w:p>
    <w:p w:rsidR="005320A0" w:rsidRPr="00920A48" w:rsidDel="00920A48" w:rsidRDefault="005320A0" w:rsidP="00CE7635">
      <w:pPr>
        <w:tabs>
          <w:tab w:val="left" w:pos="1260"/>
        </w:tabs>
        <w:ind w:left="540" w:hanging="180"/>
        <w:rPr>
          <w:del w:id="9680" w:author="Stephen Reynolds, Jr." w:date="2012-11-13T07:31:00Z"/>
          <w:rPrChange w:id="9681" w:author="Stephen Reynolds, Jr." w:date="2012-11-13T07:32:00Z">
            <w:rPr>
              <w:del w:id="9682" w:author="Stephen Reynolds, Jr." w:date="2012-11-13T07:31:00Z"/>
            </w:rPr>
          </w:rPrChange>
        </w:rPr>
      </w:pPr>
      <w:del w:id="9683" w:author="Stephen Reynolds, Jr." w:date="2012-11-13T07:31:00Z">
        <w:r w:rsidRPr="00920A48" w:rsidDel="00920A48">
          <w:rPr>
            <w:rPrChange w:id="9684" w:author="Stephen Reynolds, Jr." w:date="2012-11-13T07:32:00Z">
              <w:rPr/>
            </w:rPrChange>
          </w:rPr>
          <w:delText>D.</w:delText>
        </w:r>
        <w:r w:rsidRPr="00920A48" w:rsidDel="00920A48">
          <w:rPr>
            <w:rPrChange w:id="9685" w:author="Stephen Reynolds, Jr." w:date="2012-11-13T07:32:00Z">
              <w:rPr/>
            </w:rPrChange>
          </w:rPr>
          <w:tab/>
          <w:delText xml:space="preserve">The gift of prophecy is not on a level with scripture.  </w:delText>
        </w:r>
      </w:del>
    </w:p>
    <w:p w:rsidR="005320A0" w:rsidRPr="00920A48" w:rsidDel="00920A48" w:rsidRDefault="005320A0" w:rsidP="005320A0">
      <w:pPr>
        <w:rPr>
          <w:del w:id="9686" w:author="Stephen Reynolds, Jr." w:date="2012-11-13T07:31:00Z"/>
          <w:rPrChange w:id="9687" w:author="Stephen Reynolds, Jr." w:date="2012-11-13T07:32:00Z">
            <w:rPr>
              <w:del w:id="9688" w:author="Stephen Reynolds, Jr." w:date="2012-11-13T07:31:00Z"/>
            </w:rPr>
          </w:rPrChange>
        </w:rPr>
      </w:pPr>
    </w:p>
    <w:p w:rsidR="005320A0" w:rsidRPr="00920A48" w:rsidDel="00920A48" w:rsidRDefault="005320A0" w:rsidP="00CE7635">
      <w:pPr>
        <w:pStyle w:val="Heading4"/>
        <w:numPr>
          <w:ilvl w:val="0"/>
          <w:numId w:val="105"/>
        </w:numPr>
        <w:ind w:left="1080"/>
        <w:rPr>
          <w:del w:id="9689" w:author="Stephen Reynolds, Jr." w:date="2012-11-13T07:31:00Z"/>
          <w:rPrChange w:id="9690" w:author="Stephen Reynolds, Jr." w:date="2012-11-13T07:32:00Z">
            <w:rPr>
              <w:del w:id="9691" w:author="Stephen Reynolds, Jr." w:date="2012-11-13T07:31:00Z"/>
            </w:rPr>
          </w:rPrChange>
        </w:rPr>
      </w:pPr>
      <w:del w:id="9692" w:author="Stephen Reynolds, Jr." w:date="2012-11-13T07:31:00Z">
        <w:r w:rsidRPr="00920A48" w:rsidDel="00920A48">
          <w:rPr>
            <w:rPrChange w:id="9693" w:author="Stephen Reynolds, Jr." w:date="2012-11-13T07:32:00Z">
              <w:rPr/>
            </w:rPrChange>
          </w:rPr>
          <w:delText>We are instructed to test or judge prophecy. -  I Cor. 14:29</w:delText>
        </w:r>
      </w:del>
    </w:p>
    <w:p w:rsidR="00CE7635" w:rsidRPr="00920A48" w:rsidDel="00920A48" w:rsidRDefault="00CE7635" w:rsidP="00CE7635">
      <w:pPr>
        <w:rPr>
          <w:del w:id="9694" w:author="Stephen Reynolds, Jr." w:date="2012-11-13T07:31:00Z"/>
          <w:rPrChange w:id="9695" w:author="Stephen Reynolds, Jr." w:date="2012-11-13T07:32:00Z">
            <w:rPr>
              <w:del w:id="9696" w:author="Stephen Reynolds, Jr." w:date="2012-11-13T07:31:00Z"/>
            </w:rPr>
          </w:rPrChange>
        </w:rPr>
      </w:pPr>
    </w:p>
    <w:p w:rsidR="005320A0" w:rsidRPr="00920A48" w:rsidDel="00920A48" w:rsidRDefault="005320A0" w:rsidP="00CE7635">
      <w:pPr>
        <w:pStyle w:val="Heading4"/>
        <w:ind w:left="1080"/>
        <w:rPr>
          <w:del w:id="9697" w:author="Stephen Reynolds, Jr." w:date="2012-11-13T07:31:00Z"/>
          <w:rPrChange w:id="9698" w:author="Stephen Reynolds, Jr." w:date="2012-11-13T07:32:00Z">
            <w:rPr>
              <w:del w:id="9699" w:author="Stephen Reynolds, Jr." w:date="2012-11-13T07:31:00Z"/>
            </w:rPr>
          </w:rPrChange>
        </w:rPr>
      </w:pPr>
      <w:del w:id="9700" w:author="Stephen Reynolds, Jr." w:date="2012-11-13T07:31:00Z">
        <w:r w:rsidRPr="00920A48" w:rsidDel="00920A48">
          <w:rPr>
            <w:rPrChange w:id="9701" w:author="Stephen Reynolds, Jr." w:date="2012-11-13T07:32:00Z">
              <w:rPr/>
            </w:rPrChange>
          </w:rPr>
          <w:delText>The Scripture alone is infallible.</w:delText>
        </w:r>
      </w:del>
    </w:p>
    <w:p w:rsidR="00CE7635" w:rsidRPr="00920A48" w:rsidDel="00920A48" w:rsidRDefault="00CE7635" w:rsidP="00CE7635">
      <w:pPr>
        <w:pStyle w:val="Heading5"/>
        <w:keepNext/>
        <w:numPr>
          <w:ilvl w:val="0"/>
          <w:numId w:val="0"/>
        </w:numPr>
        <w:tabs>
          <w:tab w:val="left" w:pos="540"/>
        </w:tabs>
        <w:rPr>
          <w:del w:id="9702" w:author="Stephen Reynolds, Jr." w:date="2012-11-13T07:31:00Z"/>
          <w:rPrChange w:id="9703" w:author="Stephen Reynolds, Jr." w:date="2012-11-13T07:32:00Z">
            <w:rPr>
              <w:del w:id="9704" w:author="Stephen Reynolds, Jr." w:date="2012-11-13T07:31:00Z"/>
            </w:rPr>
          </w:rPrChange>
        </w:rPr>
      </w:pPr>
    </w:p>
    <w:p w:rsidR="005320A0" w:rsidRPr="00920A48" w:rsidDel="00920A48" w:rsidRDefault="005320A0" w:rsidP="00CE7635">
      <w:pPr>
        <w:pStyle w:val="Heading2"/>
        <w:rPr>
          <w:del w:id="9705" w:author="Stephen Reynolds, Jr." w:date="2012-11-13T07:31:00Z"/>
          <w:rPrChange w:id="9706" w:author="Stephen Reynolds, Jr." w:date="2012-11-13T07:32:00Z">
            <w:rPr>
              <w:del w:id="9707" w:author="Stephen Reynolds, Jr." w:date="2012-11-13T07:31:00Z"/>
            </w:rPr>
          </w:rPrChange>
        </w:rPr>
      </w:pPr>
      <w:del w:id="9708" w:author="Stephen Reynolds, Jr." w:date="2012-11-13T07:31:00Z">
        <w:r w:rsidRPr="00920A48" w:rsidDel="00920A48">
          <w:rPr>
            <w:rPrChange w:id="9709" w:author="Stephen Reynolds, Jr." w:date="2012-11-13T07:32:00Z">
              <w:rPr/>
            </w:rPrChange>
          </w:rPr>
          <w:delText>The Purpose of the Gift of Prophecy</w:delText>
        </w:r>
      </w:del>
    </w:p>
    <w:p w:rsidR="005320A0" w:rsidRPr="00920A48" w:rsidDel="00920A48" w:rsidRDefault="005320A0" w:rsidP="005320A0">
      <w:pPr>
        <w:rPr>
          <w:del w:id="9710" w:author="Stephen Reynolds, Jr." w:date="2012-11-13T07:31:00Z"/>
          <w:b/>
          <w:rPrChange w:id="9711" w:author="Stephen Reynolds, Jr." w:date="2012-11-13T07:32:00Z">
            <w:rPr>
              <w:del w:id="9712" w:author="Stephen Reynolds, Jr." w:date="2012-11-13T07:31:00Z"/>
              <w:b/>
            </w:rPr>
          </w:rPrChange>
        </w:rPr>
      </w:pPr>
    </w:p>
    <w:p w:rsidR="005320A0" w:rsidRPr="00920A48" w:rsidDel="00920A48" w:rsidRDefault="005320A0" w:rsidP="005320A0">
      <w:pPr>
        <w:tabs>
          <w:tab w:val="left" w:pos="1260"/>
        </w:tabs>
        <w:ind w:firstLine="540"/>
        <w:rPr>
          <w:del w:id="9713" w:author="Stephen Reynolds, Jr." w:date="2012-11-13T07:31:00Z"/>
          <w:rPrChange w:id="9714" w:author="Stephen Reynolds, Jr." w:date="2012-11-13T07:32:00Z">
            <w:rPr>
              <w:del w:id="9715" w:author="Stephen Reynolds, Jr." w:date="2012-11-13T07:31:00Z"/>
            </w:rPr>
          </w:rPrChange>
        </w:rPr>
      </w:pPr>
      <w:del w:id="9716" w:author="Stephen Reynolds, Jr." w:date="2012-11-13T07:31:00Z">
        <w:r w:rsidRPr="00920A48" w:rsidDel="00920A48">
          <w:rPr>
            <w:rPrChange w:id="9717" w:author="Stephen Reynolds, Jr." w:date="2012-11-13T07:32:00Z">
              <w:rPr/>
            </w:rPrChange>
          </w:rPr>
          <w:delText>A.</w:delText>
        </w:r>
        <w:r w:rsidRPr="00920A48" w:rsidDel="00920A48">
          <w:rPr>
            <w:rPrChange w:id="9718" w:author="Stephen Reynolds, Jr." w:date="2012-11-13T07:32:00Z">
              <w:rPr/>
            </w:rPrChange>
          </w:rPr>
          <w:tab/>
          <w:delText>To speak to men supernaturally. -  I Cor. 14:3</w:delText>
        </w:r>
      </w:del>
    </w:p>
    <w:p w:rsidR="005320A0" w:rsidRPr="00920A48" w:rsidDel="00920A48" w:rsidRDefault="005320A0" w:rsidP="005320A0">
      <w:pPr>
        <w:rPr>
          <w:del w:id="9719" w:author="Stephen Reynolds, Jr." w:date="2012-11-13T07:31:00Z"/>
          <w:rPrChange w:id="9720" w:author="Stephen Reynolds, Jr." w:date="2012-11-13T07:32:00Z">
            <w:rPr>
              <w:del w:id="9721" w:author="Stephen Reynolds, Jr." w:date="2012-11-13T07:31:00Z"/>
            </w:rPr>
          </w:rPrChange>
        </w:rPr>
      </w:pPr>
    </w:p>
    <w:p w:rsidR="005320A0" w:rsidRPr="00920A48" w:rsidDel="00920A48" w:rsidRDefault="005320A0" w:rsidP="005320A0">
      <w:pPr>
        <w:tabs>
          <w:tab w:val="left" w:pos="1260"/>
        </w:tabs>
        <w:ind w:left="720" w:hanging="180"/>
        <w:rPr>
          <w:del w:id="9722" w:author="Stephen Reynolds, Jr." w:date="2012-11-13T07:31:00Z"/>
          <w:rPrChange w:id="9723" w:author="Stephen Reynolds, Jr." w:date="2012-11-13T07:32:00Z">
            <w:rPr>
              <w:del w:id="9724" w:author="Stephen Reynolds, Jr." w:date="2012-11-13T07:31:00Z"/>
            </w:rPr>
          </w:rPrChange>
        </w:rPr>
      </w:pPr>
      <w:del w:id="9725" w:author="Stephen Reynolds, Jr." w:date="2012-11-13T07:31:00Z">
        <w:r w:rsidRPr="00920A48" w:rsidDel="00920A48">
          <w:rPr>
            <w:rPrChange w:id="9726" w:author="Stephen Reynolds, Jr." w:date="2012-11-13T07:32:00Z">
              <w:rPr/>
            </w:rPrChange>
          </w:rPr>
          <w:delText>B.</w:delText>
        </w:r>
        <w:r w:rsidRPr="00920A48" w:rsidDel="00920A48">
          <w:rPr>
            <w:rPrChange w:id="9727" w:author="Stephen Reynolds, Jr." w:date="2012-11-13T07:32:00Z">
              <w:rPr/>
            </w:rPrChange>
          </w:rPr>
          <w:tab/>
          <w:delText>To edify the church. - I Cor. 14:4</w:delText>
        </w:r>
      </w:del>
    </w:p>
    <w:p w:rsidR="005320A0" w:rsidRPr="00920A48" w:rsidDel="00920A48" w:rsidRDefault="005320A0" w:rsidP="005320A0">
      <w:pPr>
        <w:rPr>
          <w:del w:id="9728" w:author="Stephen Reynolds, Jr." w:date="2012-11-13T07:31:00Z"/>
          <w:rPrChange w:id="9729" w:author="Stephen Reynolds, Jr." w:date="2012-11-13T07:32:00Z">
            <w:rPr>
              <w:del w:id="9730" w:author="Stephen Reynolds, Jr." w:date="2012-11-13T07:31:00Z"/>
            </w:rPr>
          </w:rPrChange>
        </w:rPr>
      </w:pPr>
    </w:p>
    <w:p w:rsidR="005320A0" w:rsidRPr="00920A48" w:rsidDel="00920A48" w:rsidRDefault="005320A0" w:rsidP="005320A0">
      <w:pPr>
        <w:tabs>
          <w:tab w:val="left" w:pos="1260"/>
        </w:tabs>
        <w:ind w:left="720" w:hanging="180"/>
        <w:rPr>
          <w:del w:id="9731" w:author="Stephen Reynolds, Jr." w:date="2012-11-13T07:31:00Z"/>
          <w:rPrChange w:id="9732" w:author="Stephen Reynolds, Jr." w:date="2012-11-13T07:32:00Z">
            <w:rPr>
              <w:del w:id="9733" w:author="Stephen Reynolds, Jr." w:date="2012-11-13T07:31:00Z"/>
            </w:rPr>
          </w:rPrChange>
        </w:rPr>
      </w:pPr>
      <w:del w:id="9734" w:author="Stephen Reynolds, Jr." w:date="2012-11-13T07:31:00Z">
        <w:r w:rsidRPr="00920A48" w:rsidDel="00920A48">
          <w:rPr>
            <w:rPrChange w:id="9735" w:author="Stephen Reynolds, Jr." w:date="2012-11-13T07:32:00Z">
              <w:rPr/>
            </w:rPrChange>
          </w:rPr>
          <w:delText>C.</w:delText>
        </w:r>
        <w:r w:rsidRPr="00920A48" w:rsidDel="00920A48">
          <w:rPr>
            <w:rPrChange w:id="9736" w:author="Stephen Reynolds, Jr." w:date="2012-11-13T07:32:00Z">
              <w:rPr/>
            </w:rPrChange>
          </w:rPr>
          <w:tab/>
          <w:delText>To exhort the church.- I  Cor. 14:3</w:delText>
        </w:r>
      </w:del>
    </w:p>
    <w:p w:rsidR="005320A0" w:rsidRPr="00920A48" w:rsidDel="00920A48" w:rsidRDefault="005320A0" w:rsidP="005320A0">
      <w:pPr>
        <w:rPr>
          <w:del w:id="9737" w:author="Stephen Reynolds, Jr." w:date="2012-11-13T07:31:00Z"/>
          <w:rPrChange w:id="9738" w:author="Stephen Reynolds, Jr." w:date="2012-11-13T07:32:00Z">
            <w:rPr>
              <w:del w:id="9739" w:author="Stephen Reynolds, Jr." w:date="2012-11-13T07:31:00Z"/>
            </w:rPr>
          </w:rPrChange>
        </w:rPr>
      </w:pPr>
    </w:p>
    <w:p w:rsidR="005320A0" w:rsidRPr="00920A48" w:rsidDel="00920A48" w:rsidRDefault="005320A0" w:rsidP="005320A0">
      <w:pPr>
        <w:tabs>
          <w:tab w:val="left" w:pos="1260"/>
        </w:tabs>
        <w:ind w:left="720" w:hanging="180"/>
        <w:rPr>
          <w:del w:id="9740" w:author="Stephen Reynolds, Jr." w:date="2012-11-13T07:31:00Z"/>
          <w:rPrChange w:id="9741" w:author="Stephen Reynolds, Jr." w:date="2012-11-13T07:32:00Z">
            <w:rPr>
              <w:del w:id="9742" w:author="Stephen Reynolds, Jr." w:date="2012-11-13T07:31:00Z"/>
            </w:rPr>
          </w:rPrChange>
        </w:rPr>
      </w:pPr>
      <w:del w:id="9743" w:author="Stephen Reynolds, Jr." w:date="2012-11-13T07:31:00Z">
        <w:r w:rsidRPr="00920A48" w:rsidDel="00920A48">
          <w:rPr>
            <w:rPrChange w:id="9744" w:author="Stephen Reynolds, Jr." w:date="2012-11-13T07:32:00Z">
              <w:rPr/>
            </w:rPrChange>
          </w:rPr>
          <w:delText>D.</w:delText>
        </w:r>
        <w:r w:rsidRPr="00920A48" w:rsidDel="00920A48">
          <w:rPr>
            <w:rPrChange w:id="9745" w:author="Stephen Reynolds, Jr." w:date="2012-11-13T07:32:00Z">
              <w:rPr/>
            </w:rPrChange>
          </w:rPr>
          <w:tab/>
          <w:delText>To comfort the church. -  I Cor. 14:3,31</w:delText>
        </w:r>
      </w:del>
    </w:p>
    <w:p w:rsidR="005320A0" w:rsidRPr="00920A48" w:rsidDel="00920A48" w:rsidRDefault="005320A0" w:rsidP="005320A0">
      <w:pPr>
        <w:ind w:left="720"/>
        <w:rPr>
          <w:del w:id="9746" w:author="Stephen Reynolds, Jr." w:date="2012-11-13T07:31:00Z"/>
          <w:rPrChange w:id="9747" w:author="Stephen Reynolds, Jr." w:date="2012-11-13T07:32:00Z">
            <w:rPr>
              <w:del w:id="9748" w:author="Stephen Reynolds, Jr." w:date="2012-11-13T07:31:00Z"/>
            </w:rPr>
          </w:rPrChange>
        </w:rPr>
      </w:pPr>
    </w:p>
    <w:p w:rsidR="005320A0" w:rsidRPr="00920A48" w:rsidDel="00920A48" w:rsidRDefault="005320A0" w:rsidP="005320A0">
      <w:pPr>
        <w:tabs>
          <w:tab w:val="left" w:pos="1260"/>
        </w:tabs>
        <w:ind w:left="720" w:hanging="180"/>
        <w:rPr>
          <w:del w:id="9749" w:author="Stephen Reynolds, Jr." w:date="2012-11-13T07:31:00Z"/>
          <w:rPrChange w:id="9750" w:author="Stephen Reynolds, Jr." w:date="2012-11-13T07:32:00Z">
            <w:rPr>
              <w:del w:id="9751" w:author="Stephen Reynolds, Jr." w:date="2012-11-13T07:31:00Z"/>
            </w:rPr>
          </w:rPrChange>
        </w:rPr>
      </w:pPr>
      <w:del w:id="9752" w:author="Stephen Reynolds, Jr." w:date="2012-11-13T07:31:00Z">
        <w:r w:rsidRPr="00920A48" w:rsidDel="00920A48">
          <w:rPr>
            <w:rPrChange w:id="9753" w:author="Stephen Reynolds, Jr." w:date="2012-11-13T07:32:00Z">
              <w:rPr/>
            </w:rPrChange>
          </w:rPr>
          <w:delText>E.</w:delText>
        </w:r>
        <w:r w:rsidRPr="00920A48" w:rsidDel="00920A48">
          <w:rPr>
            <w:rPrChange w:id="9754" w:author="Stephen Reynolds, Jr." w:date="2012-11-13T07:32:00Z">
              <w:rPr/>
            </w:rPrChange>
          </w:rPr>
          <w:tab/>
          <w:delText>To convict the unbeliever. - I Cor. 14:24,25</w:delText>
        </w:r>
      </w:del>
    </w:p>
    <w:p w:rsidR="005320A0" w:rsidRPr="00920A48" w:rsidDel="00920A48" w:rsidRDefault="005320A0" w:rsidP="005320A0">
      <w:pPr>
        <w:rPr>
          <w:del w:id="9755" w:author="Stephen Reynolds, Jr." w:date="2012-11-13T07:31:00Z"/>
          <w:rPrChange w:id="9756" w:author="Stephen Reynolds, Jr." w:date="2012-11-13T07:32:00Z">
            <w:rPr>
              <w:del w:id="9757" w:author="Stephen Reynolds, Jr." w:date="2012-11-13T07:31:00Z"/>
            </w:rPr>
          </w:rPrChange>
        </w:rPr>
      </w:pPr>
    </w:p>
    <w:p w:rsidR="005320A0" w:rsidRPr="00920A48" w:rsidDel="00920A48" w:rsidRDefault="005320A0" w:rsidP="005320A0">
      <w:pPr>
        <w:ind w:firstLine="540"/>
        <w:rPr>
          <w:del w:id="9758" w:author="Stephen Reynolds, Jr." w:date="2012-11-13T07:31:00Z"/>
          <w:rPrChange w:id="9759" w:author="Stephen Reynolds, Jr." w:date="2012-11-13T07:32:00Z">
            <w:rPr>
              <w:del w:id="9760" w:author="Stephen Reynolds, Jr." w:date="2012-11-13T07:31:00Z"/>
            </w:rPr>
          </w:rPrChange>
        </w:rPr>
      </w:pPr>
      <w:del w:id="9761" w:author="Stephen Reynolds, Jr." w:date="2012-11-13T07:31:00Z">
        <w:r w:rsidRPr="00920A48" w:rsidDel="00920A48">
          <w:rPr>
            <w:rPrChange w:id="9762" w:author="Stephen Reynolds, Jr." w:date="2012-11-13T07:32:00Z">
              <w:rPr/>
            </w:rPrChange>
          </w:rPr>
          <w:delText xml:space="preserve">How than can we tell what the difference is between a so called expression and a real utterance from God?  Sometimes people express verbally what is in the word, and add thus saith the Lord to an emotional expression that is not a true prophecy.  We must rely on the Holy Spirit to help us to judge the prophecy.  The Holy Spirit will bear witness with a true prophecy.  The ultimate test of a prophecy is whether it comes to pass.  Don’t rely only on prophecy.  Look to the Word of God and let God speak to you. </w:delText>
        </w:r>
      </w:del>
    </w:p>
    <w:p w:rsidR="00C068C3" w:rsidRPr="00920A48" w:rsidRDefault="003D39BF" w:rsidP="005320A0">
      <w:pPr>
        <w:jc w:val="center"/>
        <w:rPr>
          <w:b/>
          <w:rPrChange w:id="9763" w:author="Stephen Reynolds, Jr." w:date="2012-11-13T07:32:00Z">
            <w:rPr>
              <w:b/>
            </w:rPr>
          </w:rPrChange>
        </w:rPr>
      </w:pPr>
      <w:del w:id="9764" w:author="Stephen Reynolds, Jr." w:date="2012-11-13T07:31:00Z">
        <w:r w:rsidRPr="00920A48" w:rsidDel="00920A48">
          <w:rPr>
            <w:rPrChange w:id="9765" w:author="Stephen Reynolds, Jr." w:date="2012-11-13T07:32:00Z">
              <w:rPr/>
            </w:rPrChange>
          </w:rPr>
          <w:br w:type="page"/>
        </w:r>
      </w:del>
      <w:r w:rsidR="00C068C3" w:rsidRPr="00920A48">
        <w:rPr>
          <w:b/>
          <w:rPrChange w:id="9766" w:author="Stephen Reynolds, Jr." w:date="2012-11-13T07:32:00Z">
            <w:rPr>
              <w:b/>
            </w:rPr>
          </w:rPrChange>
        </w:rPr>
        <w:t>Study Questions 10: Prophecy</w:t>
      </w:r>
    </w:p>
    <w:p w:rsidR="00C068C3" w:rsidRPr="00920A48" w:rsidRDefault="00C068C3" w:rsidP="00C068C3">
      <w:pPr>
        <w:rPr>
          <w:rPrChange w:id="9767" w:author="Stephen Reynolds, Jr." w:date="2012-11-13T07:32:00Z">
            <w:rPr/>
          </w:rPrChange>
        </w:rPr>
      </w:pPr>
    </w:p>
    <w:p w:rsidR="003D39BF" w:rsidRPr="00920A48" w:rsidRDefault="003D39BF" w:rsidP="00945B73">
      <w:pPr>
        <w:numPr>
          <w:ilvl w:val="0"/>
          <w:numId w:val="21"/>
        </w:numPr>
        <w:rPr>
          <w:rPrChange w:id="9768" w:author="Stephen Reynolds, Jr." w:date="2012-11-13T07:32:00Z">
            <w:rPr/>
          </w:rPrChange>
        </w:rPr>
      </w:pPr>
      <w:r w:rsidRPr="00920A48">
        <w:rPr>
          <w:rPrChange w:id="9769" w:author="Stephen Reynolds, Jr." w:date="2012-11-13T07:32:00Z">
            <w:rPr/>
          </w:rPrChange>
        </w:rPr>
        <w:t>Explain what the gift of prophecy is.</w:t>
      </w:r>
    </w:p>
    <w:p w:rsidR="003D39BF" w:rsidRPr="00920A48" w:rsidRDefault="003D39BF" w:rsidP="003D39BF">
      <w:pPr>
        <w:rPr>
          <w:rPrChange w:id="9770" w:author="Stephen Reynolds, Jr." w:date="2012-11-13T07:32:00Z">
            <w:rPr/>
          </w:rPrChange>
        </w:rPr>
      </w:pPr>
    </w:p>
    <w:p w:rsidR="003D39BF" w:rsidRPr="00920A48" w:rsidRDefault="003D39BF" w:rsidP="003D39BF">
      <w:pPr>
        <w:rPr>
          <w:rPrChange w:id="9771" w:author="Stephen Reynolds, Jr." w:date="2012-11-13T07:32:00Z">
            <w:rPr/>
          </w:rPrChange>
        </w:rPr>
      </w:pPr>
    </w:p>
    <w:p w:rsidR="003D39BF" w:rsidRPr="00920A48" w:rsidRDefault="003D39BF" w:rsidP="00945B73">
      <w:pPr>
        <w:numPr>
          <w:ilvl w:val="0"/>
          <w:numId w:val="21"/>
        </w:numPr>
        <w:rPr>
          <w:rPrChange w:id="9772" w:author="Stephen Reynolds, Jr." w:date="2012-11-13T07:32:00Z">
            <w:rPr/>
          </w:rPrChange>
        </w:rPr>
      </w:pPr>
      <w:proofErr w:type="gramStart"/>
      <w:r w:rsidRPr="00920A48">
        <w:rPr>
          <w:rPrChange w:id="9773" w:author="Stephen Reynolds, Jr." w:date="2012-11-13T07:32:00Z">
            <w:rPr/>
          </w:rPrChange>
        </w:rPr>
        <w:t>Is</w:t>
      </w:r>
      <w:proofErr w:type="gramEnd"/>
      <w:r w:rsidRPr="00920A48">
        <w:rPr>
          <w:rPrChange w:id="9774" w:author="Stephen Reynolds, Jr." w:date="2012-11-13T07:32:00Z">
            <w:rPr/>
          </w:rPrChange>
        </w:rPr>
        <w:t xml:space="preserve"> anointed preaching and the Gift of Prophecy the same thing?</w:t>
      </w:r>
    </w:p>
    <w:p w:rsidR="003D39BF" w:rsidRPr="00920A48" w:rsidRDefault="003D39BF" w:rsidP="003D39BF">
      <w:pPr>
        <w:rPr>
          <w:rPrChange w:id="9775" w:author="Stephen Reynolds, Jr." w:date="2012-11-13T07:32:00Z">
            <w:rPr/>
          </w:rPrChange>
        </w:rPr>
      </w:pPr>
    </w:p>
    <w:p w:rsidR="003D39BF" w:rsidRPr="00920A48" w:rsidRDefault="003D39BF" w:rsidP="003D39BF">
      <w:pPr>
        <w:rPr>
          <w:rPrChange w:id="9776" w:author="Stephen Reynolds, Jr." w:date="2012-11-13T07:32:00Z">
            <w:rPr/>
          </w:rPrChange>
        </w:rPr>
      </w:pPr>
    </w:p>
    <w:p w:rsidR="003D39BF" w:rsidRPr="00920A48" w:rsidRDefault="003D39BF" w:rsidP="00945B73">
      <w:pPr>
        <w:numPr>
          <w:ilvl w:val="0"/>
          <w:numId w:val="21"/>
        </w:numPr>
        <w:rPr>
          <w:rPrChange w:id="9777" w:author="Stephen Reynolds, Jr." w:date="2012-11-13T07:32:00Z">
            <w:rPr/>
          </w:rPrChange>
        </w:rPr>
      </w:pPr>
      <w:r w:rsidRPr="00920A48">
        <w:rPr>
          <w:rPrChange w:id="9778" w:author="Stephen Reynolds, Jr." w:date="2012-11-13T07:32:00Z">
            <w:rPr/>
          </w:rPrChange>
        </w:rPr>
        <w:t>Explain the difference between preaching and the Gift of Prophecy.</w:t>
      </w:r>
    </w:p>
    <w:p w:rsidR="003D39BF" w:rsidRPr="00920A48" w:rsidRDefault="003D39BF" w:rsidP="003D39BF">
      <w:pPr>
        <w:rPr>
          <w:rPrChange w:id="9779" w:author="Stephen Reynolds, Jr." w:date="2012-11-13T07:32:00Z">
            <w:rPr/>
          </w:rPrChange>
        </w:rPr>
      </w:pPr>
    </w:p>
    <w:p w:rsidR="003D39BF" w:rsidRPr="00920A48" w:rsidRDefault="003D39BF" w:rsidP="003D39BF">
      <w:pPr>
        <w:rPr>
          <w:rPrChange w:id="9780" w:author="Stephen Reynolds, Jr." w:date="2012-11-13T07:32:00Z">
            <w:rPr/>
          </w:rPrChange>
        </w:rPr>
      </w:pPr>
    </w:p>
    <w:p w:rsidR="003D39BF" w:rsidRPr="00920A48" w:rsidRDefault="003D39BF" w:rsidP="00945B73">
      <w:pPr>
        <w:numPr>
          <w:ilvl w:val="0"/>
          <w:numId w:val="21"/>
        </w:numPr>
        <w:rPr>
          <w:rPrChange w:id="9781" w:author="Stephen Reynolds, Jr." w:date="2012-11-13T07:32:00Z">
            <w:rPr/>
          </w:rPrChange>
        </w:rPr>
      </w:pPr>
      <w:r w:rsidRPr="00920A48">
        <w:rPr>
          <w:rPrChange w:id="9782" w:author="Stephen Reynolds, Jr." w:date="2012-11-13T07:32:00Z">
            <w:rPr/>
          </w:rPrChange>
        </w:rPr>
        <w:t>Give definition of the Gift of Prophecy.</w:t>
      </w:r>
    </w:p>
    <w:p w:rsidR="003D39BF" w:rsidRPr="00920A48" w:rsidRDefault="003D39BF" w:rsidP="003D39BF">
      <w:pPr>
        <w:rPr>
          <w:rPrChange w:id="9783" w:author="Stephen Reynolds, Jr." w:date="2012-11-13T07:32:00Z">
            <w:rPr/>
          </w:rPrChange>
        </w:rPr>
      </w:pPr>
    </w:p>
    <w:p w:rsidR="003D39BF" w:rsidRPr="00920A48" w:rsidRDefault="003D39BF" w:rsidP="003D39BF">
      <w:pPr>
        <w:rPr>
          <w:rPrChange w:id="9784" w:author="Stephen Reynolds, Jr." w:date="2012-11-13T07:32:00Z">
            <w:rPr/>
          </w:rPrChange>
        </w:rPr>
      </w:pPr>
    </w:p>
    <w:p w:rsidR="003D39BF" w:rsidRPr="00920A48" w:rsidRDefault="003D39BF" w:rsidP="00945B73">
      <w:pPr>
        <w:numPr>
          <w:ilvl w:val="0"/>
          <w:numId w:val="21"/>
        </w:numPr>
        <w:rPr>
          <w:rPrChange w:id="9785" w:author="Stephen Reynolds, Jr." w:date="2012-11-13T07:32:00Z">
            <w:rPr/>
          </w:rPrChange>
        </w:rPr>
      </w:pPr>
      <w:r w:rsidRPr="00920A48">
        <w:rPr>
          <w:rPrChange w:id="9786" w:author="Stephen Reynolds, Jr." w:date="2012-11-13T07:32:00Z">
            <w:rPr/>
          </w:rPrChange>
        </w:rPr>
        <w:t>Does the Gift of Prophecy have only to do with the spontaneous utterance and nothing previously received?</w:t>
      </w:r>
    </w:p>
    <w:p w:rsidR="003D39BF" w:rsidRPr="00920A48" w:rsidRDefault="003D39BF" w:rsidP="003D39BF">
      <w:pPr>
        <w:rPr>
          <w:rPrChange w:id="9787" w:author="Stephen Reynolds, Jr." w:date="2012-11-13T07:32:00Z">
            <w:rPr/>
          </w:rPrChange>
        </w:rPr>
      </w:pPr>
    </w:p>
    <w:p w:rsidR="003D39BF" w:rsidRPr="00920A48" w:rsidRDefault="003D39BF" w:rsidP="003D39BF">
      <w:pPr>
        <w:rPr>
          <w:rPrChange w:id="9788" w:author="Stephen Reynolds, Jr." w:date="2012-11-13T07:32:00Z">
            <w:rPr/>
          </w:rPrChange>
        </w:rPr>
      </w:pPr>
    </w:p>
    <w:p w:rsidR="003D39BF" w:rsidRPr="00920A48" w:rsidRDefault="003D39BF" w:rsidP="00945B73">
      <w:pPr>
        <w:numPr>
          <w:ilvl w:val="0"/>
          <w:numId w:val="21"/>
        </w:numPr>
        <w:rPr>
          <w:rPrChange w:id="9789" w:author="Stephen Reynolds, Jr." w:date="2012-11-13T07:32:00Z">
            <w:rPr/>
          </w:rPrChange>
        </w:rPr>
      </w:pPr>
      <w:r w:rsidRPr="00920A48">
        <w:rPr>
          <w:rPrChange w:id="9790" w:author="Stephen Reynolds, Jr." w:date="2012-11-13T07:32:00Z">
            <w:rPr/>
          </w:rPrChange>
        </w:rPr>
        <w:t>Does the gift of prophecy have anything to do with the future?</w:t>
      </w:r>
    </w:p>
    <w:p w:rsidR="003D39BF" w:rsidRPr="00920A48" w:rsidRDefault="003D39BF" w:rsidP="003D39BF">
      <w:pPr>
        <w:rPr>
          <w:rPrChange w:id="9791" w:author="Stephen Reynolds, Jr." w:date="2012-11-13T07:32:00Z">
            <w:rPr/>
          </w:rPrChange>
        </w:rPr>
      </w:pPr>
    </w:p>
    <w:p w:rsidR="003D39BF" w:rsidRPr="00920A48" w:rsidRDefault="003D39BF" w:rsidP="003D39BF">
      <w:pPr>
        <w:rPr>
          <w:rPrChange w:id="9792" w:author="Stephen Reynolds, Jr." w:date="2012-11-13T07:32:00Z">
            <w:rPr/>
          </w:rPrChange>
        </w:rPr>
      </w:pPr>
    </w:p>
    <w:p w:rsidR="003D39BF" w:rsidRPr="00920A48" w:rsidRDefault="003D39BF" w:rsidP="00945B73">
      <w:pPr>
        <w:numPr>
          <w:ilvl w:val="0"/>
          <w:numId w:val="21"/>
        </w:numPr>
        <w:rPr>
          <w:rPrChange w:id="9793" w:author="Stephen Reynolds, Jr." w:date="2012-11-13T07:32:00Z">
            <w:rPr/>
          </w:rPrChange>
        </w:rPr>
      </w:pPr>
      <w:r w:rsidRPr="00920A48">
        <w:rPr>
          <w:rPrChange w:id="9794" w:author="Stephen Reynolds, Jr." w:date="2012-11-13T07:32:00Z">
            <w:rPr/>
          </w:rPrChange>
        </w:rPr>
        <w:t>Explain the nature of this gift.</w:t>
      </w:r>
    </w:p>
    <w:p w:rsidR="003D39BF" w:rsidRPr="00920A48" w:rsidRDefault="003D39BF" w:rsidP="003D39BF">
      <w:pPr>
        <w:rPr>
          <w:rPrChange w:id="9795" w:author="Stephen Reynolds, Jr." w:date="2012-11-13T07:32:00Z">
            <w:rPr/>
          </w:rPrChange>
        </w:rPr>
      </w:pPr>
    </w:p>
    <w:p w:rsidR="003D39BF" w:rsidRPr="00920A48" w:rsidRDefault="003D39BF" w:rsidP="003D39BF">
      <w:pPr>
        <w:rPr>
          <w:rPrChange w:id="9796" w:author="Stephen Reynolds, Jr." w:date="2012-11-13T07:32:00Z">
            <w:rPr/>
          </w:rPrChange>
        </w:rPr>
      </w:pPr>
    </w:p>
    <w:p w:rsidR="003D39BF" w:rsidRPr="00920A48" w:rsidRDefault="003D39BF" w:rsidP="00945B73">
      <w:pPr>
        <w:numPr>
          <w:ilvl w:val="0"/>
          <w:numId w:val="21"/>
        </w:numPr>
        <w:rPr>
          <w:rPrChange w:id="9797" w:author="Stephen Reynolds, Jr." w:date="2012-11-13T07:32:00Z">
            <w:rPr/>
          </w:rPrChange>
        </w:rPr>
      </w:pPr>
      <w:r w:rsidRPr="00920A48">
        <w:rPr>
          <w:rPrChange w:id="9798" w:author="Stephen Reynolds, Jr." w:date="2012-11-13T07:32:00Z">
            <w:rPr/>
          </w:rPrChange>
        </w:rPr>
        <w:t>Is the Gift of Prophecy and the office of a Prophet the same?</w:t>
      </w:r>
    </w:p>
    <w:p w:rsidR="003D39BF" w:rsidRPr="00920A48" w:rsidRDefault="003D39BF" w:rsidP="003D39BF">
      <w:pPr>
        <w:rPr>
          <w:rPrChange w:id="9799" w:author="Stephen Reynolds, Jr." w:date="2012-11-13T07:32:00Z">
            <w:rPr/>
          </w:rPrChange>
        </w:rPr>
      </w:pPr>
    </w:p>
    <w:p w:rsidR="003D39BF" w:rsidRPr="00920A48" w:rsidRDefault="003D39BF" w:rsidP="003D39BF">
      <w:pPr>
        <w:rPr>
          <w:rPrChange w:id="9800" w:author="Stephen Reynolds, Jr." w:date="2012-11-13T07:32:00Z">
            <w:rPr/>
          </w:rPrChange>
        </w:rPr>
      </w:pPr>
    </w:p>
    <w:p w:rsidR="003D39BF" w:rsidRPr="00920A48" w:rsidRDefault="003D39BF" w:rsidP="00945B73">
      <w:pPr>
        <w:numPr>
          <w:ilvl w:val="0"/>
          <w:numId w:val="21"/>
        </w:numPr>
        <w:rPr>
          <w:rPrChange w:id="9801" w:author="Stephen Reynolds, Jr." w:date="2012-11-13T07:32:00Z">
            <w:rPr/>
          </w:rPrChange>
        </w:rPr>
      </w:pPr>
      <w:r w:rsidRPr="00920A48">
        <w:rPr>
          <w:rPrChange w:id="9802" w:author="Stephen Reynolds, Jr." w:date="2012-11-13T07:32:00Z">
            <w:rPr/>
          </w:rPrChange>
        </w:rPr>
        <w:t>Explain why Prophecy is not on an equal level with Scripture.</w:t>
      </w:r>
    </w:p>
    <w:p w:rsidR="003D39BF" w:rsidRPr="00920A48" w:rsidRDefault="003D39BF" w:rsidP="003D39BF">
      <w:pPr>
        <w:rPr>
          <w:rPrChange w:id="9803" w:author="Stephen Reynolds, Jr." w:date="2012-11-13T07:32:00Z">
            <w:rPr/>
          </w:rPrChange>
        </w:rPr>
      </w:pPr>
    </w:p>
    <w:p w:rsidR="003D39BF" w:rsidRPr="00920A48" w:rsidRDefault="003D39BF" w:rsidP="003D39BF">
      <w:pPr>
        <w:rPr>
          <w:rPrChange w:id="9804" w:author="Stephen Reynolds, Jr." w:date="2012-11-13T07:32:00Z">
            <w:rPr/>
          </w:rPrChange>
        </w:rPr>
      </w:pPr>
    </w:p>
    <w:p w:rsidR="003D39BF" w:rsidRPr="00920A48" w:rsidRDefault="003D39BF" w:rsidP="00945B73">
      <w:pPr>
        <w:numPr>
          <w:ilvl w:val="0"/>
          <w:numId w:val="21"/>
        </w:numPr>
        <w:rPr>
          <w:rPrChange w:id="9805" w:author="Stephen Reynolds, Jr." w:date="2012-11-13T07:32:00Z">
            <w:rPr/>
          </w:rPrChange>
        </w:rPr>
      </w:pPr>
      <w:r w:rsidRPr="00920A48">
        <w:rPr>
          <w:rPrChange w:id="9806" w:author="Stephen Reynolds, Jr." w:date="2012-11-13T07:32:00Z">
            <w:rPr/>
          </w:rPrChange>
        </w:rPr>
        <w:t>Explain the purpose of the Gift of Prophecy.</w:t>
      </w:r>
    </w:p>
    <w:p w:rsidR="003D39BF" w:rsidRPr="00920A48" w:rsidRDefault="003D39BF" w:rsidP="003D39BF">
      <w:pPr>
        <w:rPr>
          <w:rPrChange w:id="9807" w:author="Stephen Reynolds, Jr." w:date="2012-11-13T07:32:00Z">
            <w:rPr/>
          </w:rPrChange>
        </w:rPr>
      </w:pPr>
    </w:p>
    <w:p w:rsidR="003D39BF" w:rsidRPr="00920A48" w:rsidRDefault="003D39BF" w:rsidP="003D39BF">
      <w:pPr>
        <w:ind w:left="720"/>
        <w:rPr>
          <w:rPrChange w:id="9808" w:author="Stephen Reynolds, Jr." w:date="2012-11-13T07:32:00Z">
            <w:rPr/>
          </w:rPrChange>
        </w:rPr>
      </w:pPr>
      <w:r w:rsidRPr="00920A48">
        <w:rPr>
          <w:rPrChange w:id="9809" w:author="Stephen Reynolds, Jr." w:date="2012-11-13T07:32:00Z">
            <w:rPr/>
          </w:rPrChange>
        </w:rPr>
        <w:t>1.</w:t>
      </w:r>
      <w:r w:rsidRPr="00920A48">
        <w:rPr>
          <w:rPrChange w:id="9810" w:author="Stephen Reynolds, Jr." w:date="2012-11-13T07:32:00Z">
            <w:rPr/>
          </w:rPrChange>
        </w:rPr>
        <w:tab/>
      </w:r>
    </w:p>
    <w:p w:rsidR="003D39BF" w:rsidRPr="00920A48" w:rsidRDefault="003D39BF" w:rsidP="003D39BF">
      <w:pPr>
        <w:ind w:left="720"/>
        <w:rPr>
          <w:rPrChange w:id="9811" w:author="Stephen Reynolds, Jr." w:date="2012-11-13T07:32:00Z">
            <w:rPr/>
          </w:rPrChange>
        </w:rPr>
      </w:pPr>
      <w:r w:rsidRPr="00920A48">
        <w:rPr>
          <w:rPrChange w:id="9812" w:author="Stephen Reynolds, Jr." w:date="2012-11-13T07:32:00Z">
            <w:rPr/>
          </w:rPrChange>
        </w:rPr>
        <w:t>2.</w:t>
      </w:r>
    </w:p>
    <w:p w:rsidR="003D39BF" w:rsidRPr="00920A48" w:rsidRDefault="003D39BF" w:rsidP="003D39BF">
      <w:pPr>
        <w:ind w:left="720"/>
        <w:rPr>
          <w:rPrChange w:id="9813" w:author="Stephen Reynolds, Jr." w:date="2012-11-13T07:32:00Z">
            <w:rPr/>
          </w:rPrChange>
        </w:rPr>
      </w:pPr>
      <w:r w:rsidRPr="00920A48">
        <w:rPr>
          <w:rPrChange w:id="9814" w:author="Stephen Reynolds, Jr." w:date="2012-11-13T07:32:00Z">
            <w:rPr/>
          </w:rPrChange>
        </w:rPr>
        <w:t>3.</w:t>
      </w:r>
    </w:p>
    <w:p w:rsidR="003D39BF" w:rsidRPr="00920A48" w:rsidRDefault="003D39BF" w:rsidP="003D39BF">
      <w:pPr>
        <w:ind w:left="720"/>
        <w:rPr>
          <w:rPrChange w:id="9815" w:author="Stephen Reynolds, Jr." w:date="2012-11-13T07:32:00Z">
            <w:rPr/>
          </w:rPrChange>
        </w:rPr>
      </w:pPr>
      <w:r w:rsidRPr="00920A48">
        <w:rPr>
          <w:rPrChange w:id="9816" w:author="Stephen Reynolds, Jr." w:date="2012-11-13T07:32:00Z">
            <w:rPr/>
          </w:rPrChange>
        </w:rPr>
        <w:t>4.</w:t>
      </w:r>
    </w:p>
    <w:p w:rsidR="003D39BF" w:rsidRPr="00920A48" w:rsidRDefault="003D39BF" w:rsidP="003D39BF">
      <w:pPr>
        <w:ind w:left="720"/>
        <w:rPr>
          <w:rPrChange w:id="9817" w:author="Stephen Reynolds, Jr." w:date="2012-11-13T07:32:00Z">
            <w:rPr/>
          </w:rPrChange>
        </w:rPr>
      </w:pPr>
      <w:r w:rsidRPr="00920A48">
        <w:rPr>
          <w:rPrChange w:id="9818" w:author="Stephen Reynolds, Jr." w:date="2012-11-13T07:32:00Z">
            <w:rPr/>
          </w:rPrChange>
        </w:rPr>
        <w:t>5.</w:t>
      </w:r>
    </w:p>
    <w:p w:rsidR="003D39BF" w:rsidRPr="00920A48" w:rsidRDefault="003D39BF" w:rsidP="003D39BF">
      <w:pPr>
        <w:rPr>
          <w:rPrChange w:id="9819" w:author="Stephen Reynolds, Jr." w:date="2012-11-13T07:32:00Z">
            <w:rPr/>
          </w:rPrChange>
        </w:rPr>
      </w:pPr>
    </w:p>
    <w:p w:rsidR="003D39BF" w:rsidRPr="00920A48" w:rsidRDefault="003D39BF" w:rsidP="003D39BF">
      <w:pPr>
        <w:rPr>
          <w:rPrChange w:id="9820" w:author="Stephen Reynolds, Jr." w:date="2012-11-13T07:32:00Z">
            <w:rPr/>
          </w:rPrChange>
        </w:rPr>
      </w:pPr>
    </w:p>
    <w:p w:rsidR="003D39BF" w:rsidRPr="00920A48" w:rsidRDefault="003D39BF" w:rsidP="003D39BF">
      <w:pPr>
        <w:rPr>
          <w:rPrChange w:id="9821" w:author="Stephen Reynolds, Jr." w:date="2012-11-13T07:32:00Z">
            <w:rPr/>
          </w:rPrChange>
        </w:rPr>
      </w:pPr>
    </w:p>
    <w:p w:rsidR="003D39BF" w:rsidRPr="00920A48" w:rsidRDefault="003D39BF" w:rsidP="003D39BF">
      <w:pPr>
        <w:rPr>
          <w:rPrChange w:id="9822" w:author="Stephen Reynolds, Jr." w:date="2012-11-13T07:32:00Z">
            <w:rPr/>
          </w:rPrChange>
        </w:rPr>
      </w:pPr>
    </w:p>
    <w:p w:rsidR="003D39BF" w:rsidRPr="00920A48" w:rsidRDefault="003D39BF" w:rsidP="003D39BF">
      <w:pPr>
        <w:rPr>
          <w:rPrChange w:id="9823" w:author="Stephen Reynolds, Jr." w:date="2012-11-13T07:32:00Z">
            <w:rPr/>
          </w:rPrChange>
        </w:rPr>
      </w:pPr>
    </w:p>
    <w:p w:rsidR="003D39BF" w:rsidRPr="00920A48" w:rsidRDefault="003D39BF" w:rsidP="003D39BF">
      <w:pPr>
        <w:pStyle w:val="Heading1"/>
        <w:rPr>
          <w:rPrChange w:id="9824" w:author="Stephen Reynolds, Jr." w:date="2012-11-13T07:32:00Z">
            <w:rPr/>
          </w:rPrChange>
        </w:rPr>
      </w:pPr>
      <w:bookmarkStart w:id="9825" w:name="_Toc211921425"/>
      <w:bookmarkStart w:id="9826" w:name="_Toc211921563"/>
    </w:p>
    <w:p w:rsidR="00C068C3" w:rsidRPr="00920A48" w:rsidRDefault="00C068C3">
      <w:pPr>
        <w:rPr>
          <w:b/>
          <w:bCs/>
          <w:sz w:val="48"/>
          <w:szCs w:val="48"/>
          <w:rPrChange w:id="9827" w:author="Stephen Reynolds, Jr." w:date="2012-11-13T07:32:00Z">
            <w:rPr>
              <w:b/>
              <w:bCs/>
              <w:sz w:val="48"/>
              <w:szCs w:val="48"/>
            </w:rPr>
          </w:rPrChange>
        </w:rPr>
      </w:pPr>
      <w:r w:rsidRPr="00920A48">
        <w:rPr>
          <w:rPrChange w:id="9828" w:author="Stephen Reynolds, Jr." w:date="2012-11-13T07:32:00Z">
            <w:rPr/>
          </w:rPrChange>
        </w:rPr>
        <w:br w:type="page"/>
      </w:r>
    </w:p>
    <w:p w:rsidR="003D39BF" w:rsidRPr="00920A48" w:rsidDel="00920A48" w:rsidRDefault="00C068C3" w:rsidP="003D39BF">
      <w:pPr>
        <w:pStyle w:val="Heading1"/>
        <w:rPr>
          <w:del w:id="9829" w:author="Stephen Reynolds, Jr." w:date="2012-11-13T07:31:00Z"/>
          <w:rPrChange w:id="9830" w:author="Stephen Reynolds, Jr." w:date="2012-11-13T07:32:00Z">
            <w:rPr>
              <w:del w:id="9831" w:author="Stephen Reynolds, Jr." w:date="2012-11-13T07:31:00Z"/>
            </w:rPr>
          </w:rPrChange>
        </w:rPr>
      </w:pPr>
      <w:bookmarkStart w:id="9832" w:name="_Toc290398398"/>
      <w:del w:id="9833" w:author="Stephen Reynolds, Jr." w:date="2012-11-13T07:31:00Z">
        <w:r w:rsidRPr="00920A48" w:rsidDel="00920A48">
          <w:rPr>
            <w:rPrChange w:id="9834" w:author="Stephen Reynolds, Jr." w:date="2012-11-13T07:32:00Z">
              <w:rPr/>
            </w:rPrChange>
          </w:rPr>
          <w:lastRenderedPageBreak/>
          <w:delText xml:space="preserve">Chapter 11: </w:delText>
        </w:r>
        <w:r w:rsidR="003D39BF" w:rsidRPr="00920A48" w:rsidDel="00920A48">
          <w:rPr>
            <w:rPrChange w:id="9835" w:author="Stephen Reynolds, Jr." w:date="2012-11-13T07:32:00Z">
              <w:rPr/>
            </w:rPrChange>
          </w:rPr>
          <w:delText>Diverse Kinds of Tongues</w:delText>
        </w:r>
        <w:bookmarkEnd w:id="9825"/>
        <w:bookmarkEnd w:id="9826"/>
        <w:bookmarkEnd w:id="9832"/>
      </w:del>
    </w:p>
    <w:p w:rsidR="003D39BF" w:rsidRPr="00920A48" w:rsidDel="00920A48" w:rsidRDefault="00E61C09" w:rsidP="003D39BF">
      <w:pPr>
        <w:rPr>
          <w:del w:id="9836" w:author="Stephen Reynolds, Jr." w:date="2012-11-13T07:31:00Z"/>
          <w:rPrChange w:id="9837" w:author="Stephen Reynolds, Jr." w:date="2012-11-13T07:32:00Z">
            <w:rPr>
              <w:del w:id="9838" w:author="Stephen Reynolds, Jr." w:date="2012-11-13T07:31:00Z"/>
            </w:rPr>
          </w:rPrChange>
        </w:rPr>
      </w:pPr>
      <w:del w:id="9839" w:author="Stephen Reynolds, Jr." w:date="2012-11-13T07:31:00Z">
        <w:r w:rsidRPr="00920A48" w:rsidDel="00920A48">
          <w:rPr>
            <w:noProof/>
            <w:rPrChange w:id="9840" w:author="Stephen Reynolds, Jr." w:date="2012-11-13T07:32:00Z">
              <w:rPr>
                <w:noProof/>
              </w:rPr>
            </w:rPrChange>
          </w:rPr>
          <mc:AlternateContent>
            <mc:Choice Requires="wpg">
              <w:drawing>
                <wp:anchor distT="0" distB="0" distL="114300" distR="114300" simplePos="0" relativeHeight="251736064" behindDoc="0" locked="0" layoutInCell="1" allowOverlap="1" wp14:anchorId="64F4DBC7" wp14:editId="20A04639">
                  <wp:simplePos x="0" y="0"/>
                  <wp:positionH relativeFrom="column">
                    <wp:align>center</wp:align>
                  </wp:positionH>
                  <wp:positionV relativeFrom="paragraph">
                    <wp:posOffset>62230</wp:posOffset>
                  </wp:positionV>
                  <wp:extent cx="4489450" cy="1087120"/>
                  <wp:effectExtent l="0" t="0" r="25400" b="17780"/>
                  <wp:wrapNone/>
                  <wp:docPr id="11"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12" name="AutoShape 741"/>
                          <wps:cNvSpPr>
                            <a:spLocks noChangeArrowheads="1"/>
                          </wps:cNvSpPr>
                          <wps:spPr bwMode="auto">
                            <a:xfrm rot="16200000">
                              <a:off x="5264"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Gifts of Healing</w:t>
                                </w:r>
                              </w:p>
                            </w:txbxContent>
                          </wps:txbx>
                          <wps:bodyPr rot="0" vert="vert270" wrap="square" lIns="91440" tIns="45720" rIns="91440" bIns="45720" anchor="t" anchorCtr="0" upright="1">
                            <a:noAutofit/>
                          </wps:bodyPr>
                        </wps:wsp>
                        <wps:wsp>
                          <wps:cNvPr id="13" name="AutoShape 742"/>
                          <wps:cNvSpPr>
                            <a:spLocks noChangeArrowheads="1"/>
                          </wps:cNvSpPr>
                          <wps:spPr bwMode="auto">
                            <a:xfrm rot="16200000">
                              <a:off x="6018"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346DCE" w:rsidRDefault="00E82CDA" w:rsidP="00346DCE">
                                <w:pPr>
                                  <w:jc w:val="center"/>
                                  <w:rPr>
                                    <w:sz w:val="20"/>
                                    <w:szCs w:val="20"/>
                                  </w:rPr>
                                </w:pPr>
                                <w:r w:rsidRPr="00346DCE">
                                  <w:rPr>
                                    <w:sz w:val="20"/>
                                    <w:szCs w:val="20"/>
                                  </w:rPr>
                                  <w:t>Working of Miracles</w:t>
                                </w:r>
                              </w:p>
                              <w:p w:rsidR="00E82CDA" w:rsidRPr="00BE1420" w:rsidRDefault="00E82CDA" w:rsidP="00346DCE"/>
                            </w:txbxContent>
                          </wps:txbx>
                          <wps:bodyPr rot="0" vert="vert270" wrap="square" lIns="91440" tIns="45720" rIns="91440" bIns="45720" anchor="t" anchorCtr="0" upright="1">
                            <a:noAutofit/>
                          </wps:bodyPr>
                        </wps:wsp>
                        <wps:wsp>
                          <wps:cNvPr id="14" name="AutoShape 743"/>
                          <wps:cNvSpPr>
                            <a:spLocks noChangeArrowheads="1"/>
                          </wps:cNvSpPr>
                          <wps:spPr bwMode="auto">
                            <a:xfrm rot="16200000">
                              <a:off x="6772"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346DCE" w:rsidRDefault="00E82CDA" w:rsidP="00346DCE">
                                <w:pPr>
                                  <w:jc w:val="center"/>
                                  <w:rPr>
                                    <w:sz w:val="20"/>
                                    <w:szCs w:val="20"/>
                                  </w:rPr>
                                </w:pPr>
                                <w:r w:rsidRPr="00346DCE">
                                  <w:rPr>
                                    <w:sz w:val="20"/>
                                    <w:szCs w:val="20"/>
                                  </w:rPr>
                                  <w:t>Prophecy</w:t>
                                </w:r>
                              </w:p>
                            </w:txbxContent>
                          </wps:txbx>
                          <wps:bodyPr rot="0" vert="vert270" wrap="square" lIns="91440" tIns="45720" rIns="91440" bIns="45720" anchor="t" anchorCtr="0" upright="1">
                            <a:noAutofit/>
                          </wps:bodyPr>
                        </wps:wsp>
                        <wps:wsp>
                          <wps:cNvPr id="15" name="AutoShape 744"/>
                          <wps:cNvSpPr>
                            <a:spLocks noChangeArrowheads="1"/>
                          </wps:cNvSpPr>
                          <wps:spPr bwMode="auto">
                            <a:xfrm rot="16200000">
                              <a:off x="7526"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346DCE" w:rsidRDefault="00E82CDA" w:rsidP="00346DCE">
                                <w:pPr>
                                  <w:jc w:val="center"/>
                                  <w:rPr>
                                    <w:b/>
                                    <w:sz w:val="20"/>
                                    <w:szCs w:val="20"/>
                                  </w:rPr>
                                </w:pPr>
                                <w:r w:rsidRPr="00346DCE">
                                  <w:rPr>
                                    <w:b/>
                                    <w:sz w:val="20"/>
                                    <w:szCs w:val="20"/>
                                  </w:rPr>
                                  <w:t>Diverse Kinds of Tongues</w:t>
                                </w:r>
                              </w:p>
                            </w:txbxContent>
                          </wps:txbx>
                          <wps:bodyPr rot="0" vert="vert270" wrap="square" lIns="91440" tIns="45720" rIns="91440" bIns="45720" anchor="t" anchorCtr="0" upright="1">
                            <a:noAutofit/>
                          </wps:bodyPr>
                        </wps:wsp>
                        <wps:wsp>
                          <wps:cNvPr id="16" name="AutoShape 745"/>
                          <wps:cNvSpPr>
                            <a:spLocks noChangeArrowheads="1"/>
                          </wps:cNvSpPr>
                          <wps:spPr bwMode="auto">
                            <a:xfrm rot="16200000">
                              <a:off x="8280"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Interpretation of Tongues</w:t>
                                </w:r>
                              </w:p>
                            </w:txbxContent>
                          </wps:txbx>
                          <wps:bodyPr rot="0" vert="vert270" wrap="square" lIns="91440" tIns="45720" rIns="91440" bIns="45720" anchor="t" anchorCtr="0" upright="1">
                            <a:noAutofit/>
                          </wps:bodyPr>
                        </wps:wsp>
                        <wps:wsp>
                          <wps:cNvPr id="17" name="AutoShape 746"/>
                          <wps:cNvSpPr>
                            <a:spLocks noChangeArrowheads="1"/>
                          </wps:cNvSpPr>
                          <wps:spPr bwMode="auto">
                            <a:xfrm rot="16200000">
                              <a:off x="2248"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Word of Wisdom</w:t>
                                </w:r>
                              </w:p>
                            </w:txbxContent>
                          </wps:txbx>
                          <wps:bodyPr rot="0" vert="vert270" wrap="square" lIns="91440" tIns="45720" rIns="91440" bIns="45720" anchor="t" anchorCtr="0" upright="1">
                            <a:noAutofit/>
                          </wps:bodyPr>
                        </wps:wsp>
                        <wps:wsp>
                          <wps:cNvPr id="18" name="AutoShape 747"/>
                          <wps:cNvSpPr>
                            <a:spLocks noChangeArrowheads="1"/>
                          </wps:cNvSpPr>
                          <wps:spPr bwMode="auto">
                            <a:xfrm rot="16200000">
                              <a:off x="3002"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Word of Knowledge</w:t>
                                </w:r>
                              </w:p>
                            </w:txbxContent>
                          </wps:txbx>
                          <wps:bodyPr rot="0" vert="vert270" wrap="square" lIns="91440" tIns="45720" rIns="91440" bIns="45720" anchor="t" anchorCtr="0" upright="1">
                            <a:noAutofit/>
                          </wps:bodyPr>
                        </wps:wsp>
                        <wps:wsp>
                          <wps:cNvPr id="19" name="AutoShape 748"/>
                          <wps:cNvSpPr>
                            <a:spLocks noChangeArrowheads="1"/>
                          </wps:cNvSpPr>
                          <wps:spPr bwMode="auto">
                            <a:xfrm rot="16200000">
                              <a:off x="3756"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Discerning of Spirits</w:t>
                                </w:r>
                              </w:p>
                            </w:txbxContent>
                          </wps:txbx>
                          <wps:bodyPr rot="0" vert="vert270" wrap="square" lIns="91440" tIns="45720" rIns="91440" bIns="45720" anchor="t" anchorCtr="0" upright="1">
                            <a:noAutofit/>
                          </wps:bodyPr>
                        </wps:wsp>
                        <wps:wsp>
                          <wps:cNvPr id="20" name="AutoShape 749"/>
                          <wps:cNvSpPr>
                            <a:spLocks noChangeArrowheads="1"/>
                          </wps:cNvSpPr>
                          <wps:spPr bwMode="auto">
                            <a:xfrm rot="16200000">
                              <a:off x="4510"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Gift of 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0" o:spid="_x0000_s1098" style="position:absolute;margin-left:0;margin-top:4.9pt;width:353.5pt;height:85.6pt;z-index:251736064;mso-position-horizontal:center"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">
                  <v:shape id="AutoShape 741" o:spid="_x0000_s109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46UMEA&#10;AADbAAAADwAAAGRycy9kb3ducmV2LnhtbERPzWrCQBC+F/oOyxR6Ed3Eg5HUVWqKNteqDzBkxySY&#10;nQ27q4k+fVco9DYf3++sNqPpxI2cby0rSGcJCOLK6pZrBafjbroE4QOyxs4yKbiTh8369WWFubYD&#10;/9DtEGoRQ9jnqKAJoc+l9FVDBv3M9sSRO1tnMEToaqkdDjHcdHKeJAtpsOXY0GBPRUPV5XA1Cobv&#10;XfmYnN1jmxX1MPlKLy7bn5R6fxs/P0AEGsO/+M9d6jh/Ds9f4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eOlDBAAAA2wAAAA8AAAAAAAAAAAAAAAAAmAIAAGRycy9kb3du&#10;cmV2LnhtbFBLBQYAAAAABAAEAPUAAACGAwAAAAA=&#10;" fillcolor="#bfbfbf [2412]">
                    <v:textbox style="layout-flow:vertical;mso-layout-flow-alt:bottom-to-top">
                      <w:txbxContent>
                        <w:p w:rsidR="00E82CDA" w:rsidRPr="00BE1420" w:rsidRDefault="00E82CDA" w:rsidP="00346DCE">
                          <w:pPr>
                            <w:jc w:val="center"/>
                            <w:rPr>
                              <w:sz w:val="20"/>
                              <w:szCs w:val="20"/>
                            </w:rPr>
                          </w:pPr>
                          <w:r w:rsidRPr="00BE1420">
                            <w:rPr>
                              <w:sz w:val="20"/>
                              <w:szCs w:val="20"/>
                            </w:rPr>
                            <w:t>Gifts of Healing</w:t>
                          </w:r>
                        </w:p>
                      </w:txbxContent>
                    </v:textbox>
                  </v:shape>
                  <v:shape id="AutoShape 742" o:spid="_x0000_s110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Kfy8IA&#10;AADbAAAADwAAAGRycy9kb3ducmV2LnhtbERPzWrCQBC+F/oOyxR6kbqxQlNSN6FVol61PsCQHZNg&#10;djbsrknq03eFQm/z8f3OqphMJwZyvrWsYDFPQBBXVrdcKzh9ly/vIHxA1thZJgU/5KHIHx9WmGk7&#10;8oGGY6hFDGGfoYImhD6T0lcNGfRz2xNH7mydwRChq6V2OMZw08nXJHmTBluODQ32tG6ouhyvRsG4&#10;K/e32dndvtJ1Pc42i4tLtyelnp+mzw8QgabwL/5z73Wcv4T7L/E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Up/LwgAAANsAAAAPAAAAAAAAAAAAAAAAAJgCAABkcnMvZG93&#10;bnJldi54bWxQSwUGAAAAAAQABAD1AAAAhwMAAAAA&#10;" fillcolor="#bfbfbf [2412]">
                    <v:textbox style="layout-flow:vertical;mso-layout-flow-alt:bottom-to-top">
                      <w:txbxContent>
                        <w:p w:rsidR="00E82CDA" w:rsidRPr="00346DCE" w:rsidRDefault="00E82CDA" w:rsidP="00346DCE">
                          <w:pPr>
                            <w:jc w:val="center"/>
                            <w:rPr>
                              <w:sz w:val="20"/>
                              <w:szCs w:val="20"/>
                            </w:rPr>
                          </w:pPr>
                          <w:r w:rsidRPr="00346DCE">
                            <w:rPr>
                              <w:sz w:val="20"/>
                              <w:szCs w:val="20"/>
                            </w:rPr>
                            <w:t>Working of Miracles</w:t>
                          </w:r>
                        </w:p>
                        <w:p w:rsidR="00E82CDA" w:rsidRPr="00BE1420" w:rsidRDefault="00E82CDA" w:rsidP="00346DCE"/>
                      </w:txbxContent>
                    </v:textbox>
                  </v:shape>
                  <v:shape id="AutoShape 743" o:spid="_x0000_s110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yNcMA&#10;AADbAAAADwAAAGRycy9kb3ducmV2LnhtbERP22rCQBB9F/yHZYS+SN0oEtrUTSiiaEVSmvYDxuyY&#10;hGZnQ3ar6d93C4JvczjXWWWDacWFetdYVjCfRSCIS6sbrhR8fW4fn0A4j6yxtUwKfslBlo5HK0y0&#10;vfIHXQpfiRDCLkEFtfddIqUrazLoZrYjDtzZ9gZ9gH0ldY/XEG5auYiiWBpsODTU2NG6pvK7+DEK&#10;dLvN18f4sMyfd/n7W7WZxqdNrtTDZHh9AeFp8Hfxzb3XYf4S/n8JB8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qyNcMAAADbAAAADwAAAAAAAAAAAAAAAACYAgAAZHJzL2Rv&#10;d25yZXYueG1sUEsFBgAAAAAEAAQA9QAAAIgDAAAAAA==&#10;" fillcolor="#a5a5a5 [2092]">
                    <v:textbox style="layout-flow:vertical;mso-layout-flow-alt:bottom-to-top">
                      <w:txbxContent>
                        <w:p w:rsidR="00E82CDA" w:rsidRPr="00346DCE" w:rsidRDefault="00E82CDA" w:rsidP="00346DCE">
                          <w:pPr>
                            <w:jc w:val="center"/>
                            <w:rPr>
                              <w:sz w:val="20"/>
                              <w:szCs w:val="20"/>
                            </w:rPr>
                          </w:pPr>
                          <w:r w:rsidRPr="00346DCE">
                            <w:rPr>
                              <w:sz w:val="20"/>
                              <w:szCs w:val="20"/>
                            </w:rPr>
                            <w:t>Prophecy</w:t>
                          </w:r>
                        </w:p>
                      </w:txbxContent>
                    </v:textbox>
                  </v:shape>
                  <v:shape id="AutoShape 744" o:spid="_x0000_s110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3VN8EA&#10;AADbAAAADwAAAGRycy9kb3ducmV2LnhtbERPS4vCMBC+C/6HMII3TVdxkWqUVRC6Cx58IHgbmrGt&#10;NpPaRK3/3ggL3ubje8503phS3Kl2hWUFX/0IBHFqdcGZgv1u1RuDcB5ZY2mZFDzJwXzWbk0x1vbB&#10;G7pvfSZCCLsYFeTeV7GULs3JoOvbijhwJ1sb9AHWmdQ1PkK4KeUgir6lwYJDQ44VLXNKL9ubUbA8&#10;DzA5rDe/eHyaxd91mGZJM1aq22l+JiA8Nf4j/ncnOswfwfuXcI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91TfBAAAA2wAAAA8AAAAAAAAAAAAAAAAAmAIAAGRycy9kb3du&#10;cmV2LnhtbFBLBQYAAAAABAAEAPUAAACGAwAAAAA=&#10;" fillcolor="white [3212]">
                    <v:textbox style="layout-flow:vertical;mso-layout-flow-alt:bottom-to-top">
                      <w:txbxContent>
                        <w:p w:rsidR="00E82CDA" w:rsidRPr="00346DCE" w:rsidRDefault="00E82CDA" w:rsidP="00346DCE">
                          <w:pPr>
                            <w:jc w:val="center"/>
                            <w:rPr>
                              <w:b/>
                              <w:sz w:val="20"/>
                              <w:szCs w:val="20"/>
                            </w:rPr>
                          </w:pPr>
                          <w:r w:rsidRPr="00346DCE">
                            <w:rPr>
                              <w:b/>
                              <w:sz w:val="20"/>
                              <w:szCs w:val="20"/>
                            </w:rPr>
                            <w:t>Diverse Kinds of Tongues</w:t>
                          </w:r>
                        </w:p>
                      </w:txbxContent>
                    </v:textbox>
                  </v:shape>
                  <v:shape id="AutoShape 745" o:spid="_x0000_s110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J2cIA&#10;AADbAAAADwAAAGRycy9kb3ducmV2LnhtbERP22rCQBB9L/gPywh9KbppkaDRVYooapGIlw8Ys2MS&#10;zM6G7Krx77uFgm9zONeZzFpTiTs1rrSs4LMfgSDOrC45V3A6LntDEM4ja6wsk4InOZhNO28TTLR9&#10;8J7uB5+LEMIuQQWF93UipcsKMuj6tiYO3MU2Bn2ATS51g48Qbir5FUWxNFhyaCiwpnlB2fVwMwp0&#10;tUzn2/hnkI5W6W6TLz7i8yJV6r3bfo9BeGr9S/zvXuswP4a/X8IBcv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InZwgAAANsAAAAPAAAAAAAAAAAAAAAAAJgCAABkcnMvZG93&#10;bnJldi54bWxQSwUGAAAAAAQABAD1AAAAhwMAAAAA&#10;" fillcolor="#a5a5a5 [2092]">
                    <v:textbox style="layout-flow:vertical;mso-layout-flow-alt:bottom-to-top">
                      <w:txbxContent>
                        <w:p w:rsidR="00E82CDA" w:rsidRPr="00E7056E" w:rsidRDefault="00E82CDA" w:rsidP="00346DCE">
                          <w:pPr>
                            <w:jc w:val="center"/>
                            <w:rPr>
                              <w:sz w:val="20"/>
                              <w:szCs w:val="20"/>
                            </w:rPr>
                          </w:pPr>
                          <w:r w:rsidRPr="00E7056E">
                            <w:rPr>
                              <w:sz w:val="20"/>
                              <w:szCs w:val="20"/>
                            </w:rPr>
                            <w:t>Interpretation of Tongues</w:t>
                          </w:r>
                        </w:p>
                      </w:txbxContent>
                    </v:textbox>
                  </v:shape>
                  <v:shape id="AutoShape 746" o:spid="_x0000_s110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VcEA&#10;AADbAAAADwAAAGRycy9kb3ducmV2LnhtbERPS2sCMRC+C/0PYYTeNKsUla1RpGCpl/osvQ7JdHd1&#10;M1k2qbv6640geJuP7znTeWtLcabaF44VDPoJCGLtTMGZgsN+2ZuA8AHZYOmYFFzIw3z20plialzD&#10;WzrvQiZiCPsUFeQhVKmUXudk0fddRRy5P1dbDBHWmTQ1NjHclnKYJCNpseDYkGNFHznp0+7fKtCf&#10;ct0c376PV70JbvRbrtzPqlLqtdsu3kEEasNT/HB/mTh/DPdf4gFy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3jVXBAAAA2wAAAA8AAAAAAAAAAAAAAAAAmAIAAGRycy9kb3du&#10;cmV2LnhtbFBLBQYAAAAABAAEAPUAAACGAwAAAAA=&#10;" fillcolor="#d8d8d8 [2732]">
                    <v:textbox style="layout-flow:vertical;mso-layout-flow-alt:bottom-to-top">
                      <w:txbxContent>
                        <w:p w:rsidR="00E82CDA" w:rsidRPr="00E7056E" w:rsidRDefault="00E82CDA" w:rsidP="00346DCE">
                          <w:pPr>
                            <w:jc w:val="center"/>
                            <w:rPr>
                              <w:sz w:val="20"/>
                              <w:szCs w:val="20"/>
                            </w:rPr>
                          </w:pPr>
                          <w:r w:rsidRPr="00E7056E">
                            <w:rPr>
                              <w:sz w:val="20"/>
                              <w:szCs w:val="20"/>
                            </w:rPr>
                            <w:t>Word of Wisdom</w:t>
                          </w:r>
                        </w:p>
                      </w:txbxContent>
                    </v:textbox>
                  </v:shape>
                  <v:shape id="AutoShape 747" o:spid="_x0000_s110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ZJ8QA&#10;AADbAAAADwAAAGRycy9kb3ducmV2LnhtbESPQWvCQBCF7wX/wzJCb3VjESmpqxRBqZfaqsXrsDsm&#10;sdnZkF1N7K/vHAreZnhv3vtmtuh9ra7UxiqwgfEoA0Vsg6u4MHDYr55eQMWE7LAOTAZuFGExHzzM&#10;MHeh4y+67lKhJIRjjgbKlJpc62hL8hhHoSEW7RRaj0nWttCuxU7Cfa2fs2yqPVYsDSU2tCzJ/uwu&#10;3oBd6213nnycf+1nCtNjvQnfm8aYx2H/9goqUZ/u5v/rdyf4Aiu/yAB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oGSfEAAAA2wAAAA8AAAAAAAAAAAAAAAAAmAIAAGRycy9k&#10;b3ducmV2LnhtbFBLBQYAAAAABAAEAPUAAACJAwAAAAA=&#10;" fillcolor="#d8d8d8 [2732]">
                    <v:textbox style="layout-flow:vertical;mso-layout-flow-alt:bottom-to-top">
                      <w:txbxContent>
                        <w:p w:rsidR="00E82CDA" w:rsidRPr="00E7056E" w:rsidRDefault="00E82CDA" w:rsidP="00346DCE">
                          <w:pPr>
                            <w:jc w:val="center"/>
                            <w:rPr>
                              <w:sz w:val="20"/>
                              <w:szCs w:val="20"/>
                            </w:rPr>
                          </w:pPr>
                          <w:r w:rsidRPr="00E7056E">
                            <w:rPr>
                              <w:sz w:val="20"/>
                              <w:szCs w:val="20"/>
                            </w:rPr>
                            <w:t>Word of Knowledge</w:t>
                          </w:r>
                        </w:p>
                      </w:txbxContent>
                    </v:textbox>
                  </v:shape>
                  <v:shape id="AutoShape 748" o:spid="_x0000_s110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8vMEA&#10;AADbAAAADwAAAGRycy9kb3ducmV2LnhtbERPS2sCMRC+C/0PYYTeNKsU0a1RpGCpl/osvQ7JdHd1&#10;M1k2qbv6640geJuP7znTeWtLcabaF44VDPoJCGLtTMGZgsN+2RuD8AHZYOmYFFzIw3z20plialzD&#10;WzrvQiZiCPsUFeQhVKmUXudk0fddRRy5P1dbDBHWmTQ1NjHclnKYJCNpseDYkGNFHznp0+7fKtCf&#10;ct0c376PV70JbvRbrtzPqlLqtdsu3kEEasNT/HB/mTh/Avdf4gFy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kvLzBAAAA2wAAAA8AAAAAAAAAAAAAAAAAmAIAAGRycy9kb3du&#10;cmV2LnhtbFBLBQYAAAAABAAEAPUAAACGAwAAAAA=&#10;" fillcolor="#d8d8d8 [2732]">
                    <v:textbox style="layout-flow:vertical;mso-layout-flow-alt:bottom-to-top">
                      <w:txbxContent>
                        <w:p w:rsidR="00E82CDA" w:rsidRPr="00BE1420" w:rsidRDefault="00E82CDA" w:rsidP="00346DCE">
                          <w:pPr>
                            <w:jc w:val="center"/>
                            <w:rPr>
                              <w:sz w:val="20"/>
                              <w:szCs w:val="20"/>
                            </w:rPr>
                          </w:pPr>
                          <w:r w:rsidRPr="00BE1420">
                            <w:rPr>
                              <w:sz w:val="20"/>
                              <w:szCs w:val="20"/>
                            </w:rPr>
                            <w:t>Discerning of Spirits</w:t>
                          </w:r>
                        </w:p>
                      </w:txbxContent>
                    </v:textbox>
                  </v:shape>
                  <v:shape id="AutoShape 749" o:spid="_x0000_s110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LAcEA&#10;AADbAAAADwAAAGRycy9kb3ducmV2LnhtbERPS07DMBDdI3EHayqxqaiTLigKcaPSKtAtoQcYxZOP&#10;Go8j201CT48XSCyf3j8vFjOIiZzvLStINwkI4trqnlsFl+/y+RWED8gaB8uk4Ic8FPvHhxwzbWf+&#10;oqkKrYgh7DNU0IUwZlL6uiODfmNH4sg11hkMEbpWaodzDDeD3CbJizTYc2zocKRjR/W1uhkF82d5&#10;vq8bd3/fHdt5fUqvbvdxUepptRzeQARawr/4z33WCrZxffwSf4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sywHBAAAA2wAAAA8AAAAAAAAAAAAAAAAAmAIAAGRycy9kb3du&#10;cmV2LnhtbFBLBQYAAAAABAAEAPUAAACGAwAAAAA=&#10;" fillcolor="#bfbfbf [2412]">
                    <v:textbox style="layout-flow:vertical;mso-layout-flow-alt:bottom-to-top">
                      <w:txbxContent>
                        <w:p w:rsidR="00E82CDA" w:rsidRPr="00BE1420" w:rsidRDefault="00E82CDA" w:rsidP="00346DCE">
                          <w:pPr>
                            <w:jc w:val="center"/>
                            <w:rPr>
                              <w:sz w:val="20"/>
                              <w:szCs w:val="20"/>
                            </w:rPr>
                          </w:pPr>
                          <w:r w:rsidRPr="00BE1420">
                            <w:rPr>
                              <w:sz w:val="20"/>
                              <w:szCs w:val="20"/>
                            </w:rPr>
                            <w:t>Gift of Faith</w:t>
                          </w:r>
                        </w:p>
                      </w:txbxContent>
                    </v:textbox>
                  </v:shape>
                </v:group>
              </w:pict>
            </mc:Fallback>
          </mc:AlternateContent>
        </w:r>
      </w:del>
    </w:p>
    <w:p w:rsidR="00346DCE" w:rsidRPr="00920A48" w:rsidDel="00920A48" w:rsidRDefault="003D39BF" w:rsidP="003D39BF">
      <w:pPr>
        <w:rPr>
          <w:del w:id="9841" w:author="Stephen Reynolds, Jr." w:date="2012-11-13T07:31:00Z"/>
          <w:rPrChange w:id="9842" w:author="Stephen Reynolds, Jr." w:date="2012-11-13T07:32:00Z">
            <w:rPr>
              <w:del w:id="9843" w:author="Stephen Reynolds, Jr." w:date="2012-11-13T07:31:00Z"/>
            </w:rPr>
          </w:rPrChange>
        </w:rPr>
      </w:pPr>
      <w:del w:id="9844" w:author="Stephen Reynolds, Jr." w:date="2012-11-13T07:31:00Z">
        <w:r w:rsidRPr="00920A48" w:rsidDel="00920A48">
          <w:rPr>
            <w:rPrChange w:id="9845" w:author="Stephen Reynolds, Jr." w:date="2012-11-13T07:32:00Z">
              <w:rPr/>
            </w:rPrChange>
          </w:rPr>
          <w:tab/>
        </w:r>
      </w:del>
    </w:p>
    <w:p w:rsidR="00346DCE" w:rsidRPr="00920A48" w:rsidDel="00920A48" w:rsidRDefault="00346DCE" w:rsidP="003D39BF">
      <w:pPr>
        <w:rPr>
          <w:del w:id="9846" w:author="Stephen Reynolds, Jr." w:date="2012-11-13T07:31:00Z"/>
          <w:rPrChange w:id="9847" w:author="Stephen Reynolds, Jr." w:date="2012-11-13T07:32:00Z">
            <w:rPr>
              <w:del w:id="9848" w:author="Stephen Reynolds, Jr." w:date="2012-11-13T07:31:00Z"/>
            </w:rPr>
          </w:rPrChange>
        </w:rPr>
      </w:pPr>
    </w:p>
    <w:p w:rsidR="00346DCE" w:rsidRPr="00920A48" w:rsidDel="00920A48" w:rsidRDefault="00346DCE" w:rsidP="003D39BF">
      <w:pPr>
        <w:rPr>
          <w:del w:id="9849" w:author="Stephen Reynolds, Jr." w:date="2012-11-13T07:31:00Z"/>
          <w:rPrChange w:id="9850" w:author="Stephen Reynolds, Jr." w:date="2012-11-13T07:32:00Z">
            <w:rPr>
              <w:del w:id="9851" w:author="Stephen Reynolds, Jr." w:date="2012-11-13T07:31:00Z"/>
            </w:rPr>
          </w:rPrChange>
        </w:rPr>
      </w:pPr>
    </w:p>
    <w:p w:rsidR="00346DCE" w:rsidRPr="00920A48" w:rsidDel="00920A48" w:rsidRDefault="00346DCE" w:rsidP="003D39BF">
      <w:pPr>
        <w:rPr>
          <w:del w:id="9852" w:author="Stephen Reynolds, Jr." w:date="2012-11-13T07:31:00Z"/>
          <w:rPrChange w:id="9853" w:author="Stephen Reynolds, Jr." w:date="2012-11-13T07:32:00Z">
            <w:rPr>
              <w:del w:id="9854" w:author="Stephen Reynolds, Jr." w:date="2012-11-13T07:31:00Z"/>
            </w:rPr>
          </w:rPrChange>
        </w:rPr>
      </w:pPr>
    </w:p>
    <w:p w:rsidR="00346DCE" w:rsidRPr="00920A48" w:rsidDel="00920A48" w:rsidRDefault="00346DCE" w:rsidP="003D39BF">
      <w:pPr>
        <w:rPr>
          <w:del w:id="9855" w:author="Stephen Reynolds, Jr." w:date="2012-11-13T07:31:00Z"/>
          <w:rPrChange w:id="9856" w:author="Stephen Reynolds, Jr." w:date="2012-11-13T07:32:00Z">
            <w:rPr>
              <w:del w:id="9857" w:author="Stephen Reynolds, Jr." w:date="2012-11-13T07:31:00Z"/>
            </w:rPr>
          </w:rPrChange>
        </w:rPr>
      </w:pPr>
    </w:p>
    <w:p w:rsidR="00346DCE" w:rsidRPr="00920A48" w:rsidDel="00920A48" w:rsidRDefault="00346DCE" w:rsidP="003D39BF">
      <w:pPr>
        <w:rPr>
          <w:del w:id="9858" w:author="Stephen Reynolds, Jr." w:date="2012-11-13T07:31:00Z"/>
          <w:rPrChange w:id="9859" w:author="Stephen Reynolds, Jr." w:date="2012-11-13T07:32:00Z">
            <w:rPr>
              <w:del w:id="9860" w:author="Stephen Reynolds, Jr." w:date="2012-11-13T07:31:00Z"/>
            </w:rPr>
          </w:rPrChange>
        </w:rPr>
      </w:pPr>
    </w:p>
    <w:p w:rsidR="00346DCE" w:rsidRPr="00920A48" w:rsidDel="00920A48" w:rsidRDefault="00346DCE" w:rsidP="003D39BF">
      <w:pPr>
        <w:rPr>
          <w:del w:id="9861" w:author="Stephen Reynolds, Jr." w:date="2012-11-13T07:31:00Z"/>
          <w:rPrChange w:id="9862" w:author="Stephen Reynolds, Jr." w:date="2012-11-13T07:32:00Z">
            <w:rPr>
              <w:del w:id="9863" w:author="Stephen Reynolds, Jr." w:date="2012-11-13T07:31:00Z"/>
            </w:rPr>
          </w:rPrChange>
        </w:rPr>
      </w:pPr>
    </w:p>
    <w:p w:rsidR="00A251BB" w:rsidRPr="00920A48" w:rsidDel="00920A48" w:rsidRDefault="00A251BB" w:rsidP="00A251BB">
      <w:pPr>
        <w:ind w:firstLine="720"/>
        <w:rPr>
          <w:del w:id="9864" w:author="Stephen Reynolds, Jr." w:date="2012-11-13T07:31:00Z"/>
          <w:rPrChange w:id="9865" w:author="Stephen Reynolds, Jr." w:date="2012-11-13T07:32:00Z">
            <w:rPr>
              <w:del w:id="9866" w:author="Stephen Reynolds, Jr." w:date="2012-11-13T07:31:00Z"/>
            </w:rPr>
          </w:rPrChange>
        </w:rPr>
      </w:pPr>
      <w:del w:id="9867" w:author="Stephen Reynolds, Jr." w:date="2012-11-13T07:31:00Z">
        <w:r w:rsidRPr="00920A48" w:rsidDel="00920A48">
          <w:rPr>
            <w:rPrChange w:id="9868" w:author="Stephen Reynolds, Jr." w:date="2012-11-13T07:32:00Z">
              <w:rPr/>
            </w:rPrChange>
          </w:rPr>
          <w:delText xml:space="preserve">Speaking in tongues is not given, as some commentator’s hold, as a means of preaching to people of a foreign tongue.  The 120 disciples on the Day of Pentecost were overheard speaking in the native languages of the multitude that assembled when news of the language speaking was noised abroad, but the actual preaching was done by Peter in his own native language.  Aramaic preaching was done by Peter in his own native language. </w:delText>
        </w:r>
      </w:del>
    </w:p>
    <w:p w:rsidR="00A251BB" w:rsidRPr="00920A48" w:rsidDel="00920A48" w:rsidRDefault="00A251BB" w:rsidP="00A251BB">
      <w:pPr>
        <w:rPr>
          <w:del w:id="9869" w:author="Stephen Reynolds, Jr." w:date="2012-11-13T07:31:00Z"/>
          <w:rPrChange w:id="9870" w:author="Stephen Reynolds, Jr." w:date="2012-11-13T07:32:00Z">
            <w:rPr>
              <w:del w:id="9871" w:author="Stephen Reynolds, Jr." w:date="2012-11-13T07:31:00Z"/>
            </w:rPr>
          </w:rPrChange>
        </w:rPr>
      </w:pPr>
    </w:p>
    <w:p w:rsidR="00A251BB" w:rsidRPr="00920A48" w:rsidDel="00920A48" w:rsidRDefault="00A251BB" w:rsidP="00945B73">
      <w:pPr>
        <w:pStyle w:val="Heading5"/>
        <w:keepNext/>
        <w:numPr>
          <w:ilvl w:val="0"/>
          <w:numId w:val="22"/>
        </w:numPr>
        <w:rPr>
          <w:del w:id="9872" w:author="Stephen Reynolds, Jr." w:date="2012-11-13T07:31:00Z"/>
          <w:rPrChange w:id="9873" w:author="Stephen Reynolds, Jr." w:date="2012-11-13T07:32:00Z">
            <w:rPr>
              <w:del w:id="9874" w:author="Stephen Reynolds, Jr." w:date="2012-11-13T07:31:00Z"/>
            </w:rPr>
          </w:rPrChange>
        </w:rPr>
      </w:pPr>
      <w:del w:id="9875" w:author="Stephen Reynolds, Jr." w:date="2012-11-13T07:31:00Z">
        <w:r w:rsidRPr="00920A48" w:rsidDel="00920A48">
          <w:rPr>
            <w:rPrChange w:id="9876" w:author="Stephen Reynolds, Jr." w:date="2012-11-13T07:32:00Z">
              <w:rPr/>
            </w:rPrChange>
          </w:rPr>
          <w:delText>The Definition of This Gift</w:delText>
        </w:r>
      </w:del>
    </w:p>
    <w:p w:rsidR="00A251BB" w:rsidRPr="00920A48" w:rsidDel="00920A48" w:rsidRDefault="00A251BB" w:rsidP="002A6BA4">
      <w:pPr>
        <w:ind w:firstLine="720"/>
        <w:rPr>
          <w:del w:id="9877" w:author="Stephen Reynolds, Jr." w:date="2012-11-13T07:31:00Z"/>
          <w:rPrChange w:id="9878" w:author="Stephen Reynolds, Jr." w:date="2012-11-13T07:32:00Z">
            <w:rPr>
              <w:del w:id="9879" w:author="Stephen Reynolds, Jr." w:date="2012-11-13T07:31:00Z"/>
            </w:rPr>
          </w:rPrChange>
        </w:rPr>
      </w:pPr>
      <w:del w:id="9880" w:author="Stephen Reynolds, Jr." w:date="2012-11-13T07:31:00Z">
        <w:r w:rsidRPr="00920A48" w:rsidDel="00920A48">
          <w:rPr>
            <w:rPrChange w:id="9881" w:author="Stephen Reynolds, Jr." w:date="2012-11-13T07:32:00Z">
              <w:rPr/>
            </w:rPrChange>
          </w:rPr>
          <w:delText xml:space="preserve">The Gift of Tongues is a supernatural ability under a </w:delText>
        </w:r>
        <w:r w:rsidR="002A6BA4" w:rsidRPr="00920A48" w:rsidDel="00920A48">
          <w:rPr>
            <w:rPrChange w:id="9882" w:author="Stephen Reynolds, Jr." w:date="2012-11-13T07:32:00Z">
              <w:rPr/>
            </w:rPrChange>
          </w:rPr>
          <w:delText>spontaneous inspiration of the S</w:delText>
        </w:r>
        <w:r w:rsidRPr="00920A48" w:rsidDel="00920A48">
          <w:rPr>
            <w:rPrChange w:id="9883" w:author="Stephen Reynolds, Jr." w:date="2012-11-13T07:32:00Z">
              <w:rPr/>
            </w:rPrChange>
          </w:rPr>
          <w:delText>prit to speak in a language never learned by the speaker.</w:delText>
        </w:r>
      </w:del>
    </w:p>
    <w:p w:rsidR="00A251BB" w:rsidRPr="00920A48" w:rsidDel="00920A48" w:rsidRDefault="00A251BB" w:rsidP="00A251BB">
      <w:pPr>
        <w:rPr>
          <w:del w:id="9884" w:author="Stephen Reynolds, Jr." w:date="2012-11-13T07:31:00Z"/>
          <w:rPrChange w:id="9885" w:author="Stephen Reynolds, Jr." w:date="2012-11-13T07:32:00Z">
            <w:rPr>
              <w:del w:id="9886" w:author="Stephen Reynolds, Jr." w:date="2012-11-13T07:31:00Z"/>
            </w:rPr>
          </w:rPrChange>
        </w:rPr>
      </w:pPr>
    </w:p>
    <w:p w:rsidR="00A251BB" w:rsidRPr="00920A48" w:rsidDel="00920A48" w:rsidRDefault="00A251BB" w:rsidP="00945B73">
      <w:pPr>
        <w:pStyle w:val="Heading5"/>
        <w:keepNext/>
        <w:numPr>
          <w:ilvl w:val="0"/>
          <w:numId w:val="22"/>
        </w:numPr>
        <w:rPr>
          <w:del w:id="9887" w:author="Stephen Reynolds, Jr." w:date="2012-11-13T07:31:00Z"/>
          <w:rPrChange w:id="9888" w:author="Stephen Reynolds, Jr." w:date="2012-11-13T07:32:00Z">
            <w:rPr>
              <w:del w:id="9889" w:author="Stephen Reynolds, Jr." w:date="2012-11-13T07:31:00Z"/>
            </w:rPr>
          </w:rPrChange>
        </w:rPr>
      </w:pPr>
      <w:del w:id="9890" w:author="Stephen Reynolds, Jr." w:date="2012-11-13T07:31:00Z">
        <w:r w:rsidRPr="00920A48" w:rsidDel="00920A48">
          <w:rPr>
            <w:rPrChange w:id="9891" w:author="Stephen Reynolds, Jr." w:date="2012-11-13T07:32:00Z">
              <w:rPr/>
            </w:rPrChange>
          </w:rPr>
          <w:delText>The Most Prominent of the Gifts</w:delText>
        </w:r>
      </w:del>
    </w:p>
    <w:p w:rsidR="00A251BB" w:rsidRPr="00920A48" w:rsidDel="00920A48" w:rsidRDefault="00A251BB" w:rsidP="002A6BA4">
      <w:pPr>
        <w:numPr>
          <w:ilvl w:val="0"/>
          <w:numId w:val="23"/>
        </w:numPr>
        <w:rPr>
          <w:del w:id="9892" w:author="Stephen Reynolds, Jr." w:date="2012-11-13T07:31:00Z"/>
          <w:rPrChange w:id="9893" w:author="Stephen Reynolds, Jr." w:date="2012-11-13T07:32:00Z">
            <w:rPr>
              <w:del w:id="9894" w:author="Stephen Reynolds, Jr." w:date="2012-11-13T07:31:00Z"/>
            </w:rPr>
          </w:rPrChange>
        </w:rPr>
      </w:pPr>
      <w:del w:id="9895" w:author="Stephen Reynolds, Jr." w:date="2012-11-13T07:31:00Z">
        <w:r w:rsidRPr="00920A48" w:rsidDel="00920A48">
          <w:rPr>
            <w:rPrChange w:id="9896" w:author="Stephen Reynolds, Jr." w:date="2012-11-13T07:32:00Z">
              <w:rPr/>
            </w:rPrChange>
          </w:rPr>
          <w:delText>It is most talked about because of its mysteriousness.</w:delText>
        </w:r>
      </w:del>
    </w:p>
    <w:p w:rsidR="00A251BB" w:rsidRPr="00920A48" w:rsidDel="00920A48" w:rsidRDefault="00A251BB" w:rsidP="00A251BB">
      <w:pPr>
        <w:numPr>
          <w:ilvl w:val="0"/>
          <w:numId w:val="23"/>
        </w:numPr>
        <w:rPr>
          <w:del w:id="9897" w:author="Stephen Reynolds, Jr." w:date="2012-11-13T07:31:00Z"/>
          <w:rPrChange w:id="9898" w:author="Stephen Reynolds, Jr." w:date="2012-11-13T07:32:00Z">
            <w:rPr>
              <w:del w:id="9899" w:author="Stephen Reynolds, Jr." w:date="2012-11-13T07:31:00Z"/>
            </w:rPr>
          </w:rPrChange>
        </w:rPr>
      </w:pPr>
      <w:del w:id="9900" w:author="Stephen Reynolds, Jr." w:date="2012-11-13T07:31:00Z">
        <w:r w:rsidRPr="00920A48" w:rsidDel="00920A48">
          <w:rPr>
            <w:rPrChange w:id="9901" w:author="Stephen Reynolds, Jr." w:date="2012-11-13T07:32:00Z">
              <w:rPr/>
            </w:rPrChange>
          </w:rPr>
          <w:delText>It is most widely distributed.</w:delText>
        </w:r>
      </w:del>
    </w:p>
    <w:p w:rsidR="00A251BB" w:rsidRPr="00920A48" w:rsidDel="00920A48" w:rsidRDefault="00A251BB" w:rsidP="00945B73">
      <w:pPr>
        <w:numPr>
          <w:ilvl w:val="0"/>
          <w:numId w:val="23"/>
        </w:numPr>
        <w:rPr>
          <w:del w:id="9902" w:author="Stephen Reynolds, Jr." w:date="2012-11-13T07:31:00Z"/>
          <w:rPrChange w:id="9903" w:author="Stephen Reynolds, Jr." w:date="2012-11-13T07:32:00Z">
            <w:rPr>
              <w:del w:id="9904" w:author="Stephen Reynolds, Jr." w:date="2012-11-13T07:31:00Z"/>
            </w:rPr>
          </w:rPrChange>
        </w:rPr>
      </w:pPr>
      <w:del w:id="9905" w:author="Stephen Reynolds, Jr." w:date="2012-11-13T07:31:00Z">
        <w:r w:rsidRPr="00920A48" w:rsidDel="00920A48">
          <w:rPr>
            <w:rPrChange w:id="9906" w:author="Stephen Reynolds, Jr." w:date="2012-11-13T07:32:00Z">
              <w:rPr/>
            </w:rPrChange>
          </w:rPr>
          <w:delText xml:space="preserve">It is </w:delText>
        </w:r>
        <w:r w:rsidR="002A6BA4" w:rsidRPr="00920A48" w:rsidDel="00920A48">
          <w:rPr>
            <w:rPrChange w:id="9907" w:author="Stephen Reynolds, Jr." w:date="2012-11-13T07:32:00Z">
              <w:rPr/>
            </w:rPrChange>
          </w:rPr>
          <w:delText>the scriptural evidence of the B</w:delText>
        </w:r>
        <w:r w:rsidRPr="00920A48" w:rsidDel="00920A48">
          <w:rPr>
            <w:rPrChange w:id="9908" w:author="Stephen Reynolds, Jr." w:date="2012-11-13T07:32:00Z">
              <w:rPr/>
            </w:rPrChange>
          </w:rPr>
          <w:delText>aptism</w:delText>
        </w:r>
        <w:r w:rsidR="002A6BA4" w:rsidRPr="00920A48" w:rsidDel="00920A48">
          <w:rPr>
            <w:rPrChange w:id="9909" w:author="Stephen Reynolds, Jr." w:date="2012-11-13T07:32:00Z">
              <w:rPr/>
            </w:rPrChange>
          </w:rPr>
          <w:delText xml:space="preserve"> of the Holy Ghost</w:delText>
        </w:r>
        <w:r w:rsidRPr="00920A48" w:rsidDel="00920A48">
          <w:rPr>
            <w:rPrChange w:id="9910" w:author="Stephen Reynolds, Jr." w:date="2012-11-13T07:32:00Z">
              <w:rPr/>
            </w:rPrChange>
          </w:rPr>
          <w:delText>.</w:delText>
        </w:r>
      </w:del>
    </w:p>
    <w:p w:rsidR="00A251BB" w:rsidRPr="00920A48" w:rsidDel="00920A48" w:rsidRDefault="00A251BB" w:rsidP="00A251BB">
      <w:pPr>
        <w:ind w:left="1434"/>
        <w:rPr>
          <w:del w:id="9911" w:author="Stephen Reynolds, Jr." w:date="2012-11-13T07:31:00Z"/>
          <w:rPrChange w:id="9912" w:author="Stephen Reynolds, Jr." w:date="2012-11-13T07:32:00Z">
            <w:rPr>
              <w:del w:id="9913" w:author="Stephen Reynolds, Jr." w:date="2012-11-13T07:31:00Z"/>
            </w:rPr>
          </w:rPrChange>
        </w:rPr>
      </w:pPr>
      <w:del w:id="9914" w:author="Stephen Reynolds, Jr." w:date="2012-11-13T07:31:00Z">
        <w:r w:rsidRPr="00920A48" w:rsidDel="00920A48">
          <w:rPr>
            <w:rPrChange w:id="9915" w:author="Stephen Reynolds, Jr." w:date="2012-11-13T07:32:00Z">
              <w:rPr/>
            </w:rPrChange>
          </w:rPr>
          <w:delText>Acts 2:4  The upper room</w:delText>
        </w:r>
      </w:del>
    </w:p>
    <w:p w:rsidR="00A251BB" w:rsidRPr="00920A48" w:rsidDel="00920A48" w:rsidRDefault="00A251BB" w:rsidP="00A251BB">
      <w:pPr>
        <w:ind w:left="1434"/>
        <w:rPr>
          <w:del w:id="9916" w:author="Stephen Reynolds, Jr." w:date="2012-11-13T07:31:00Z"/>
          <w:rPrChange w:id="9917" w:author="Stephen Reynolds, Jr." w:date="2012-11-13T07:32:00Z">
            <w:rPr>
              <w:del w:id="9918" w:author="Stephen Reynolds, Jr." w:date="2012-11-13T07:31:00Z"/>
            </w:rPr>
          </w:rPrChange>
        </w:rPr>
      </w:pPr>
      <w:del w:id="9919" w:author="Stephen Reynolds, Jr." w:date="2012-11-13T07:31:00Z">
        <w:r w:rsidRPr="00920A48" w:rsidDel="00920A48">
          <w:rPr>
            <w:rPrChange w:id="9920" w:author="Stephen Reynolds, Jr." w:date="2012-11-13T07:32:00Z">
              <w:rPr/>
            </w:rPrChange>
          </w:rPr>
          <w:delText>Acts 8:12,15,17 Samaria – One year after the upper room.</w:delText>
        </w:r>
      </w:del>
    </w:p>
    <w:p w:rsidR="00A251BB" w:rsidRPr="00920A48" w:rsidDel="00920A48" w:rsidRDefault="00A251BB" w:rsidP="00A251BB">
      <w:pPr>
        <w:ind w:left="1434"/>
        <w:rPr>
          <w:del w:id="9921" w:author="Stephen Reynolds, Jr." w:date="2012-11-13T07:31:00Z"/>
          <w:rPrChange w:id="9922" w:author="Stephen Reynolds, Jr." w:date="2012-11-13T07:32:00Z">
            <w:rPr>
              <w:del w:id="9923" w:author="Stephen Reynolds, Jr." w:date="2012-11-13T07:31:00Z"/>
            </w:rPr>
          </w:rPrChange>
        </w:rPr>
      </w:pPr>
      <w:del w:id="9924" w:author="Stephen Reynolds, Jr." w:date="2012-11-13T07:31:00Z">
        <w:r w:rsidRPr="00920A48" w:rsidDel="00920A48">
          <w:rPr>
            <w:rPrChange w:id="9925" w:author="Stephen Reynolds, Jr." w:date="2012-11-13T07:32:00Z">
              <w:rPr/>
            </w:rPrChange>
          </w:rPr>
          <w:delText>Acts 10:46 Caesarea – Eighty years after the upper room.</w:delText>
        </w:r>
      </w:del>
    </w:p>
    <w:p w:rsidR="00A251BB" w:rsidRPr="00920A48" w:rsidDel="00920A48" w:rsidRDefault="00A251BB" w:rsidP="00A251BB">
      <w:pPr>
        <w:rPr>
          <w:del w:id="9926" w:author="Stephen Reynolds, Jr." w:date="2012-11-13T07:31:00Z"/>
          <w:rPrChange w:id="9927" w:author="Stephen Reynolds, Jr." w:date="2012-11-13T07:32:00Z">
            <w:rPr>
              <w:del w:id="9928" w:author="Stephen Reynolds, Jr." w:date="2012-11-13T07:31:00Z"/>
            </w:rPr>
          </w:rPrChange>
        </w:rPr>
      </w:pPr>
      <w:del w:id="9929" w:author="Stephen Reynolds, Jr." w:date="2012-11-13T07:31:00Z">
        <w:r w:rsidRPr="00920A48" w:rsidDel="00920A48">
          <w:rPr>
            <w:rPrChange w:id="9930" w:author="Stephen Reynolds, Jr." w:date="2012-11-13T07:32:00Z">
              <w:rPr/>
            </w:rPrChange>
          </w:rPr>
          <w:tab/>
        </w:r>
        <w:r w:rsidRPr="00920A48" w:rsidDel="00920A48">
          <w:rPr>
            <w:rPrChange w:id="9931" w:author="Stephen Reynolds, Jr." w:date="2012-11-13T07:32:00Z">
              <w:rPr/>
            </w:rPrChange>
          </w:rPr>
          <w:tab/>
          <w:delText>Acts 19:6  Ephesus – Twenty-three years after the upper room.</w:delText>
        </w:r>
      </w:del>
    </w:p>
    <w:p w:rsidR="00A251BB" w:rsidRPr="00920A48" w:rsidDel="00920A48" w:rsidRDefault="00A251BB" w:rsidP="00A251BB">
      <w:pPr>
        <w:rPr>
          <w:del w:id="9932" w:author="Stephen Reynolds, Jr." w:date="2012-11-13T07:31:00Z"/>
          <w:rPrChange w:id="9933" w:author="Stephen Reynolds, Jr." w:date="2012-11-13T07:32:00Z">
            <w:rPr>
              <w:del w:id="9934" w:author="Stephen Reynolds, Jr." w:date="2012-11-13T07:31:00Z"/>
            </w:rPr>
          </w:rPrChange>
        </w:rPr>
      </w:pPr>
    </w:p>
    <w:p w:rsidR="00A251BB" w:rsidRPr="00920A48" w:rsidDel="00920A48" w:rsidRDefault="00A251BB" w:rsidP="00945B73">
      <w:pPr>
        <w:pStyle w:val="Heading5"/>
        <w:keepNext/>
        <w:numPr>
          <w:ilvl w:val="0"/>
          <w:numId w:val="22"/>
        </w:numPr>
        <w:rPr>
          <w:del w:id="9935" w:author="Stephen Reynolds, Jr." w:date="2012-11-13T07:31:00Z"/>
          <w:rPrChange w:id="9936" w:author="Stephen Reynolds, Jr." w:date="2012-11-13T07:32:00Z">
            <w:rPr>
              <w:del w:id="9937" w:author="Stephen Reynolds, Jr." w:date="2012-11-13T07:31:00Z"/>
            </w:rPr>
          </w:rPrChange>
        </w:rPr>
      </w:pPr>
      <w:del w:id="9938" w:author="Stephen Reynolds, Jr." w:date="2012-11-13T07:31:00Z">
        <w:r w:rsidRPr="00920A48" w:rsidDel="00920A48">
          <w:rPr>
            <w:rPrChange w:id="9939" w:author="Stephen Reynolds, Jr." w:date="2012-11-13T07:32:00Z">
              <w:rPr/>
            </w:rPrChange>
          </w:rPr>
          <w:delText>The Purpose of Tongues</w:delText>
        </w:r>
      </w:del>
    </w:p>
    <w:p w:rsidR="00A251BB" w:rsidRPr="00920A48" w:rsidDel="00920A48" w:rsidRDefault="00A251BB" w:rsidP="002A6BA4">
      <w:pPr>
        <w:numPr>
          <w:ilvl w:val="0"/>
          <w:numId w:val="24"/>
        </w:numPr>
        <w:rPr>
          <w:del w:id="9940" w:author="Stephen Reynolds, Jr." w:date="2012-11-13T07:31:00Z"/>
          <w:rPrChange w:id="9941" w:author="Stephen Reynolds, Jr." w:date="2012-11-13T07:32:00Z">
            <w:rPr>
              <w:del w:id="9942" w:author="Stephen Reynolds, Jr." w:date="2012-11-13T07:31:00Z"/>
            </w:rPr>
          </w:rPrChange>
        </w:rPr>
      </w:pPr>
      <w:del w:id="9943" w:author="Stephen Reynolds, Jr." w:date="2012-11-13T07:31:00Z">
        <w:r w:rsidRPr="00920A48" w:rsidDel="00920A48">
          <w:rPr>
            <w:rPrChange w:id="9944" w:author="Stephen Reynolds, Jr." w:date="2012-11-13T07:32:00Z">
              <w:rPr/>
            </w:rPrChange>
          </w:rPr>
          <w:delText>That men may speak supernaturally to God.  I Cor. 14:2</w:delText>
        </w:r>
      </w:del>
    </w:p>
    <w:p w:rsidR="00A251BB" w:rsidRPr="00920A48" w:rsidDel="00920A48" w:rsidRDefault="00A251BB" w:rsidP="00A251BB">
      <w:pPr>
        <w:numPr>
          <w:ilvl w:val="0"/>
          <w:numId w:val="24"/>
        </w:numPr>
        <w:rPr>
          <w:del w:id="9945" w:author="Stephen Reynolds, Jr." w:date="2012-11-13T07:31:00Z"/>
          <w:rPrChange w:id="9946" w:author="Stephen Reynolds, Jr." w:date="2012-11-13T07:32:00Z">
            <w:rPr>
              <w:del w:id="9947" w:author="Stephen Reynolds, Jr." w:date="2012-11-13T07:31:00Z"/>
            </w:rPr>
          </w:rPrChange>
        </w:rPr>
      </w:pPr>
      <w:del w:id="9948" w:author="Stephen Reynolds, Jr." w:date="2012-11-13T07:31:00Z">
        <w:r w:rsidRPr="00920A48" w:rsidDel="00920A48">
          <w:rPr>
            <w:rPrChange w:id="9949" w:author="Stephen Reynolds, Jr." w:date="2012-11-13T07:32:00Z">
              <w:rPr/>
            </w:rPrChange>
          </w:rPr>
          <w:delText>That believers may magnify God.  Acts 10:46</w:delText>
        </w:r>
      </w:del>
    </w:p>
    <w:p w:rsidR="00A251BB" w:rsidRPr="00920A48" w:rsidDel="00920A48" w:rsidRDefault="00A251BB" w:rsidP="00A251BB">
      <w:pPr>
        <w:numPr>
          <w:ilvl w:val="0"/>
          <w:numId w:val="24"/>
        </w:numPr>
        <w:rPr>
          <w:del w:id="9950" w:author="Stephen Reynolds, Jr." w:date="2012-11-13T07:31:00Z"/>
          <w:rPrChange w:id="9951" w:author="Stephen Reynolds, Jr." w:date="2012-11-13T07:32:00Z">
            <w:rPr>
              <w:del w:id="9952" w:author="Stephen Reynolds, Jr." w:date="2012-11-13T07:31:00Z"/>
            </w:rPr>
          </w:rPrChange>
        </w:rPr>
      </w:pPr>
      <w:del w:id="9953" w:author="Stephen Reynolds, Jr." w:date="2012-11-13T07:31:00Z">
        <w:r w:rsidRPr="00920A48" w:rsidDel="00920A48">
          <w:rPr>
            <w:rPrChange w:id="9954" w:author="Stephen Reynolds, Jr." w:date="2012-11-13T07:32:00Z">
              <w:rPr/>
            </w:rPrChange>
          </w:rPr>
          <w:delText>That our spirits can pray to God without the aid of understanding.    I Cor. 14:14-16  Eph. 5:18  Rom. 8:26</w:delText>
        </w:r>
      </w:del>
    </w:p>
    <w:p w:rsidR="00A251BB" w:rsidRPr="00920A48" w:rsidDel="00920A48" w:rsidRDefault="00A251BB" w:rsidP="00A251BB">
      <w:pPr>
        <w:numPr>
          <w:ilvl w:val="0"/>
          <w:numId w:val="24"/>
        </w:numPr>
        <w:rPr>
          <w:del w:id="9955" w:author="Stephen Reynolds, Jr." w:date="2012-11-13T07:31:00Z"/>
          <w:rPrChange w:id="9956" w:author="Stephen Reynolds, Jr." w:date="2012-11-13T07:32:00Z">
            <w:rPr>
              <w:del w:id="9957" w:author="Stephen Reynolds, Jr." w:date="2012-11-13T07:31:00Z"/>
            </w:rPr>
          </w:rPrChange>
        </w:rPr>
      </w:pPr>
      <w:del w:id="9958" w:author="Stephen Reynolds, Jr." w:date="2012-11-13T07:31:00Z">
        <w:r w:rsidRPr="00920A48" w:rsidDel="00920A48">
          <w:rPr>
            <w:rPrChange w:id="9959" w:author="Stephen Reynolds, Jr." w:date="2012-11-13T07:32:00Z">
              <w:rPr/>
            </w:rPrChange>
          </w:rPr>
          <w:delText>That the church may be edified when the gift of interpretation is present.  I Cor. 14:5,12,13,26</w:delText>
        </w:r>
      </w:del>
    </w:p>
    <w:p w:rsidR="00A251BB" w:rsidRPr="00920A48" w:rsidDel="00920A48" w:rsidRDefault="00A251BB" w:rsidP="00945B73">
      <w:pPr>
        <w:numPr>
          <w:ilvl w:val="0"/>
          <w:numId w:val="24"/>
        </w:numPr>
        <w:rPr>
          <w:del w:id="9960" w:author="Stephen Reynolds, Jr." w:date="2012-11-13T07:31:00Z"/>
          <w:rPrChange w:id="9961" w:author="Stephen Reynolds, Jr." w:date="2012-11-13T07:32:00Z">
            <w:rPr>
              <w:del w:id="9962" w:author="Stephen Reynolds, Jr." w:date="2012-11-13T07:31:00Z"/>
            </w:rPr>
          </w:rPrChange>
        </w:rPr>
      </w:pPr>
      <w:del w:id="9963" w:author="Stephen Reynolds, Jr." w:date="2012-11-13T07:31:00Z">
        <w:r w:rsidRPr="00920A48" w:rsidDel="00920A48">
          <w:rPr>
            <w:rPrChange w:id="9964" w:author="Stephen Reynolds, Jr." w:date="2012-11-13T07:32:00Z">
              <w:rPr/>
            </w:rPrChange>
          </w:rPr>
          <w:delText>Tongues are a sign to the unbeliever.  I Cor. 14:22</w:delText>
        </w:r>
      </w:del>
    </w:p>
    <w:p w:rsidR="00A251BB" w:rsidRPr="00920A48" w:rsidDel="00920A48" w:rsidRDefault="00A251BB" w:rsidP="00A251BB">
      <w:pPr>
        <w:rPr>
          <w:del w:id="9965" w:author="Stephen Reynolds, Jr." w:date="2012-11-13T07:31:00Z"/>
          <w:rPrChange w:id="9966" w:author="Stephen Reynolds, Jr." w:date="2012-11-13T07:32:00Z">
            <w:rPr>
              <w:del w:id="9967" w:author="Stephen Reynolds, Jr." w:date="2012-11-13T07:31:00Z"/>
            </w:rPr>
          </w:rPrChange>
        </w:rPr>
      </w:pPr>
    </w:p>
    <w:p w:rsidR="00A251BB" w:rsidRPr="00920A48" w:rsidDel="00920A48" w:rsidRDefault="00A251BB" w:rsidP="00945B73">
      <w:pPr>
        <w:pStyle w:val="Heading5"/>
        <w:keepNext/>
        <w:numPr>
          <w:ilvl w:val="0"/>
          <w:numId w:val="22"/>
        </w:numPr>
        <w:rPr>
          <w:del w:id="9968" w:author="Stephen Reynolds, Jr." w:date="2012-11-13T07:31:00Z"/>
          <w:rPrChange w:id="9969" w:author="Stephen Reynolds, Jr." w:date="2012-11-13T07:32:00Z">
            <w:rPr>
              <w:del w:id="9970" w:author="Stephen Reynolds, Jr." w:date="2012-11-13T07:31:00Z"/>
            </w:rPr>
          </w:rPrChange>
        </w:rPr>
      </w:pPr>
      <w:del w:id="9971" w:author="Stephen Reynolds, Jr." w:date="2012-11-13T07:31:00Z">
        <w:r w:rsidRPr="00920A48" w:rsidDel="00920A48">
          <w:rPr>
            <w:rPrChange w:id="9972" w:author="Stephen Reynolds, Jr." w:date="2012-11-13T07:32:00Z">
              <w:rPr/>
            </w:rPrChange>
          </w:rPr>
          <w:delText>The Difference Between Tongues As a Sign And As a Gift</w:delText>
        </w:r>
      </w:del>
    </w:p>
    <w:p w:rsidR="00A251BB" w:rsidRPr="00920A48" w:rsidDel="00920A48" w:rsidRDefault="00A251BB" w:rsidP="002A6BA4">
      <w:pPr>
        <w:ind w:firstLine="720"/>
        <w:rPr>
          <w:del w:id="9973" w:author="Stephen Reynolds, Jr." w:date="2012-11-13T07:31:00Z"/>
          <w:rPrChange w:id="9974" w:author="Stephen Reynolds, Jr." w:date="2012-11-13T07:32:00Z">
            <w:rPr>
              <w:del w:id="9975" w:author="Stephen Reynolds, Jr." w:date="2012-11-13T07:31:00Z"/>
            </w:rPr>
          </w:rPrChange>
        </w:rPr>
      </w:pPr>
      <w:del w:id="9976" w:author="Stephen Reynolds, Jr." w:date="2012-11-13T07:31:00Z">
        <w:r w:rsidRPr="00920A48" w:rsidDel="00920A48">
          <w:rPr>
            <w:rPrChange w:id="9977" w:author="Stephen Reynolds, Jr." w:date="2012-11-13T07:32:00Z">
              <w:rPr/>
            </w:rPrChange>
          </w:rPr>
          <w:delText>Tongues as a sign must be distinguished from tongues as a gift</w:delText>
        </w:r>
        <w:r w:rsidR="002A6BA4" w:rsidRPr="00920A48" w:rsidDel="00920A48">
          <w:rPr>
            <w:rPrChange w:id="9978" w:author="Stephen Reynolds, Jr." w:date="2012-11-13T07:32:00Z">
              <w:rPr/>
            </w:rPrChange>
          </w:rPr>
          <w:delText xml:space="preserve">. Not an interpreter.  Acts 2,10,19 </w:delText>
        </w:r>
        <w:r w:rsidRPr="00920A48" w:rsidDel="00920A48">
          <w:rPr>
            <w:rPrChange w:id="9979" w:author="Stephen Reynolds, Jr." w:date="2012-11-13T07:32:00Z">
              <w:rPr/>
            </w:rPrChange>
          </w:rPr>
          <w:delText>But the gift is to be used in the assembly only when there is an interpreter present.</w:delText>
        </w:r>
      </w:del>
    </w:p>
    <w:p w:rsidR="002A6BA4" w:rsidRPr="00920A48" w:rsidDel="00920A48" w:rsidRDefault="002A6BA4" w:rsidP="002A6BA4">
      <w:pPr>
        <w:ind w:firstLine="720"/>
        <w:rPr>
          <w:del w:id="9980" w:author="Stephen Reynolds, Jr." w:date="2012-11-13T07:31:00Z"/>
          <w:rPrChange w:id="9981" w:author="Stephen Reynolds, Jr." w:date="2012-11-13T07:32:00Z">
            <w:rPr>
              <w:del w:id="9982" w:author="Stephen Reynolds, Jr." w:date="2012-11-13T07:31:00Z"/>
            </w:rPr>
          </w:rPrChange>
        </w:rPr>
      </w:pPr>
    </w:p>
    <w:p w:rsidR="00A251BB" w:rsidRPr="00920A48" w:rsidDel="00920A48" w:rsidRDefault="00A251BB" w:rsidP="00A251BB">
      <w:pPr>
        <w:pStyle w:val="Heading5"/>
        <w:keepNext/>
        <w:numPr>
          <w:ilvl w:val="0"/>
          <w:numId w:val="22"/>
        </w:numPr>
        <w:rPr>
          <w:del w:id="9983" w:author="Stephen Reynolds, Jr." w:date="2012-11-13T07:31:00Z"/>
          <w:rPrChange w:id="9984" w:author="Stephen Reynolds, Jr." w:date="2012-11-13T07:32:00Z">
            <w:rPr>
              <w:del w:id="9985" w:author="Stephen Reynolds, Jr." w:date="2012-11-13T07:31:00Z"/>
            </w:rPr>
          </w:rPrChange>
        </w:rPr>
      </w:pPr>
      <w:del w:id="9986" w:author="Stephen Reynolds, Jr." w:date="2012-11-13T07:31:00Z">
        <w:r w:rsidRPr="00920A48" w:rsidDel="00920A48">
          <w:rPr>
            <w:rPrChange w:id="9987" w:author="Stephen Reynolds, Jr." w:date="2012-11-13T07:32:00Z">
              <w:rPr/>
            </w:rPrChange>
          </w:rPr>
          <w:delText>The Control of This Gift.</w:delText>
        </w:r>
      </w:del>
    </w:p>
    <w:p w:rsidR="00A251BB" w:rsidRPr="00920A48" w:rsidDel="00920A48" w:rsidRDefault="002A6BA4" w:rsidP="002A6BA4">
      <w:pPr>
        <w:ind w:left="720"/>
        <w:rPr>
          <w:del w:id="9988" w:author="Stephen Reynolds, Jr." w:date="2012-11-13T07:31:00Z"/>
          <w:rPrChange w:id="9989" w:author="Stephen Reynolds, Jr." w:date="2012-11-13T07:32:00Z">
            <w:rPr>
              <w:del w:id="9990" w:author="Stephen Reynolds, Jr." w:date="2012-11-13T07:31:00Z"/>
            </w:rPr>
          </w:rPrChange>
        </w:rPr>
      </w:pPr>
      <w:del w:id="9991" w:author="Stephen Reynolds, Jr." w:date="2012-11-13T07:31:00Z">
        <w:r w:rsidRPr="00920A48" w:rsidDel="00920A48">
          <w:rPr>
            <w:rPrChange w:id="9992" w:author="Stephen Reynolds, Jr." w:date="2012-11-13T07:32:00Z">
              <w:rPr/>
            </w:rPrChange>
          </w:rPr>
          <w:delText xml:space="preserve">Can tongues be controlled? </w:delText>
        </w:r>
        <w:r w:rsidR="00A251BB" w:rsidRPr="00920A48" w:rsidDel="00920A48">
          <w:rPr>
            <w:rPrChange w:id="9993" w:author="Stephen Reynolds, Jr." w:date="2012-11-13T07:32:00Z">
              <w:rPr/>
            </w:rPrChange>
          </w:rPr>
          <w:delText>It w</w:delText>
        </w:r>
        <w:r w:rsidRPr="00920A48" w:rsidDel="00920A48">
          <w:rPr>
            <w:rPrChange w:id="9994" w:author="Stephen Reynolds, Jr." w:date="2012-11-13T07:32:00Z">
              <w:rPr/>
            </w:rPrChange>
          </w:rPr>
          <w:delText xml:space="preserve">as out of control in Corinth – </w:delText>
        </w:r>
        <w:r w:rsidR="00A251BB" w:rsidRPr="00920A48" w:rsidDel="00920A48">
          <w:rPr>
            <w:rPrChange w:id="9995" w:author="Stephen Reynolds, Jr." w:date="2012-11-13T07:32:00Z">
              <w:rPr/>
            </w:rPrChange>
          </w:rPr>
          <w:delText>Two things wrong –</w:delText>
        </w:r>
      </w:del>
    </w:p>
    <w:p w:rsidR="00A251BB" w:rsidRPr="00920A48" w:rsidDel="00920A48" w:rsidRDefault="00A251BB" w:rsidP="00A251BB">
      <w:pPr>
        <w:ind w:left="720"/>
        <w:rPr>
          <w:del w:id="9996" w:author="Stephen Reynolds, Jr." w:date="2012-11-13T07:31:00Z"/>
          <w:rPrChange w:id="9997" w:author="Stephen Reynolds, Jr." w:date="2012-11-13T07:32:00Z">
            <w:rPr>
              <w:del w:id="9998" w:author="Stephen Reynolds, Jr." w:date="2012-11-13T07:31:00Z"/>
            </w:rPr>
          </w:rPrChange>
        </w:rPr>
      </w:pPr>
      <w:del w:id="9999" w:author="Stephen Reynolds, Jr." w:date="2012-11-13T07:31:00Z">
        <w:r w:rsidRPr="00920A48" w:rsidDel="00920A48">
          <w:rPr>
            <w:rPrChange w:id="10000" w:author="Stephen Reynolds, Jr." w:date="2012-11-13T07:32:00Z">
              <w:rPr/>
            </w:rPrChange>
          </w:rPr>
          <w:tab/>
        </w:r>
        <w:r w:rsidRPr="00920A48" w:rsidDel="00920A48">
          <w:rPr>
            <w:rPrChange w:id="10001" w:author="Stephen Reynolds, Jr." w:date="2012-11-13T07:32:00Z">
              <w:rPr/>
            </w:rPrChange>
          </w:rPr>
          <w:tab/>
          <w:delText>First, speaking without an interpreter.</w:delText>
        </w:r>
      </w:del>
    </w:p>
    <w:p w:rsidR="00C068C3" w:rsidRPr="00920A48" w:rsidDel="00920A48" w:rsidRDefault="00A251BB" w:rsidP="002A6BA4">
      <w:pPr>
        <w:ind w:left="720"/>
        <w:rPr>
          <w:del w:id="10002" w:author="Stephen Reynolds, Jr." w:date="2012-11-13T07:31:00Z"/>
          <w:b/>
          <w:sz w:val="28"/>
          <w:rPrChange w:id="10003" w:author="Stephen Reynolds, Jr." w:date="2012-11-13T07:32:00Z">
            <w:rPr>
              <w:del w:id="10004" w:author="Stephen Reynolds, Jr." w:date="2012-11-13T07:31:00Z"/>
              <w:b/>
              <w:sz w:val="28"/>
            </w:rPr>
          </w:rPrChange>
        </w:rPr>
      </w:pPr>
      <w:del w:id="10005" w:author="Stephen Reynolds, Jr." w:date="2012-11-13T07:31:00Z">
        <w:r w:rsidRPr="00920A48" w:rsidDel="00920A48">
          <w:rPr>
            <w:rPrChange w:id="10006" w:author="Stephen Reynolds, Jr." w:date="2012-11-13T07:32:00Z">
              <w:rPr/>
            </w:rPrChange>
          </w:rPr>
          <w:tab/>
        </w:r>
        <w:r w:rsidRPr="00920A48" w:rsidDel="00920A48">
          <w:rPr>
            <w:rPrChange w:id="10007" w:author="Stephen Reynolds, Jr." w:date="2012-11-13T07:32:00Z">
              <w:rPr/>
            </w:rPrChange>
          </w:rPr>
          <w:tab/>
          <w:delText>Second,  no plac</w:delText>
        </w:r>
        <w:r w:rsidR="002A6BA4" w:rsidRPr="00920A48" w:rsidDel="00920A48">
          <w:rPr>
            <w:rPrChange w:id="10008" w:author="Stephen Reynolds, Jr." w:date="2012-11-13T07:32:00Z">
              <w:rPr/>
            </w:rPrChange>
          </w:rPr>
          <w:delText>e was given to the other gifts. (</w:delText>
        </w:r>
        <w:r w:rsidRPr="00920A48" w:rsidDel="00920A48">
          <w:rPr>
            <w:rPrChange w:id="10009" w:author="Stephen Reynolds, Jr." w:date="2012-11-13T07:32:00Z">
              <w:rPr/>
            </w:rPrChange>
          </w:rPr>
          <w:delText>I Cor. 14:27</w:delText>
        </w:r>
        <w:r w:rsidR="002A6BA4" w:rsidRPr="00920A48" w:rsidDel="00920A48">
          <w:rPr>
            <w:rPrChange w:id="10010" w:author="Stephen Reynolds, Jr." w:date="2012-11-13T07:32:00Z">
              <w:rPr/>
            </w:rPrChange>
          </w:rPr>
          <w:delText>)</w:delText>
        </w:r>
      </w:del>
    </w:p>
    <w:p w:rsidR="00C068C3" w:rsidRPr="00920A48" w:rsidRDefault="00C068C3" w:rsidP="00C068C3">
      <w:pPr>
        <w:pStyle w:val="Heading2"/>
        <w:numPr>
          <w:ilvl w:val="0"/>
          <w:numId w:val="0"/>
        </w:numPr>
        <w:ind w:left="360"/>
        <w:jc w:val="center"/>
        <w:rPr>
          <w:b/>
          <w:rPrChange w:id="10011" w:author="Stephen Reynolds, Jr." w:date="2012-11-13T07:32:00Z">
            <w:rPr>
              <w:b/>
            </w:rPr>
          </w:rPrChange>
        </w:rPr>
      </w:pPr>
      <w:r w:rsidRPr="00920A48">
        <w:rPr>
          <w:b/>
          <w:rPrChange w:id="10012" w:author="Stephen Reynolds, Jr." w:date="2012-11-13T07:32:00Z">
            <w:rPr>
              <w:b/>
            </w:rPr>
          </w:rPrChange>
        </w:rPr>
        <w:t>Study Questions 11: Diverse Kinds of Tongues</w:t>
      </w:r>
    </w:p>
    <w:p w:rsidR="00C068C3" w:rsidRPr="00920A48" w:rsidRDefault="00C068C3" w:rsidP="00C068C3">
      <w:pPr>
        <w:rPr>
          <w:rPrChange w:id="10013" w:author="Stephen Reynolds, Jr." w:date="2012-11-13T07:32:00Z">
            <w:rPr/>
          </w:rPrChange>
        </w:rPr>
      </w:pPr>
    </w:p>
    <w:p w:rsidR="003D39BF" w:rsidRPr="00920A48" w:rsidRDefault="003D39BF" w:rsidP="00945B73">
      <w:pPr>
        <w:numPr>
          <w:ilvl w:val="0"/>
          <w:numId w:val="25"/>
        </w:numPr>
        <w:rPr>
          <w:rPrChange w:id="10014" w:author="Stephen Reynolds, Jr." w:date="2012-11-13T07:32:00Z">
            <w:rPr/>
          </w:rPrChange>
        </w:rPr>
      </w:pPr>
      <w:r w:rsidRPr="00920A48">
        <w:rPr>
          <w:rPrChange w:id="10015" w:author="Stephen Reynolds, Jr." w:date="2012-11-13T07:32:00Z">
            <w:rPr/>
          </w:rPrChange>
        </w:rPr>
        <w:t>Is speaking in tongues given as a means to preaching to foreigners?</w:t>
      </w:r>
    </w:p>
    <w:p w:rsidR="003D39BF" w:rsidRPr="00920A48" w:rsidRDefault="003D39BF" w:rsidP="003D39BF">
      <w:pPr>
        <w:rPr>
          <w:rPrChange w:id="10016" w:author="Stephen Reynolds, Jr." w:date="2012-11-13T07:32:00Z">
            <w:rPr/>
          </w:rPrChange>
        </w:rPr>
      </w:pPr>
    </w:p>
    <w:p w:rsidR="003D39BF" w:rsidRPr="00920A48" w:rsidRDefault="003D39BF" w:rsidP="003D39BF">
      <w:pPr>
        <w:rPr>
          <w:rPrChange w:id="10017" w:author="Stephen Reynolds, Jr." w:date="2012-11-13T07:32:00Z">
            <w:rPr/>
          </w:rPrChange>
        </w:rPr>
      </w:pPr>
    </w:p>
    <w:p w:rsidR="003D39BF" w:rsidRPr="00920A48" w:rsidRDefault="003D39BF" w:rsidP="003D39BF">
      <w:pPr>
        <w:rPr>
          <w:rPrChange w:id="10018" w:author="Stephen Reynolds, Jr." w:date="2012-11-13T07:32:00Z">
            <w:rPr/>
          </w:rPrChange>
        </w:rPr>
      </w:pPr>
    </w:p>
    <w:p w:rsidR="003D39BF" w:rsidRPr="00920A48" w:rsidRDefault="003D39BF" w:rsidP="00945B73">
      <w:pPr>
        <w:numPr>
          <w:ilvl w:val="0"/>
          <w:numId w:val="25"/>
        </w:numPr>
        <w:rPr>
          <w:rPrChange w:id="10019" w:author="Stephen Reynolds, Jr." w:date="2012-11-13T07:32:00Z">
            <w:rPr/>
          </w:rPrChange>
        </w:rPr>
      </w:pPr>
      <w:r w:rsidRPr="00920A48">
        <w:rPr>
          <w:rPrChange w:id="10020" w:author="Stephen Reynolds, Jr." w:date="2012-11-13T07:32:00Z">
            <w:rPr/>
          </w:rPrChange>
        </w:rPr>
        <w:t>What language did Peter preach in?</w:t>
      </w:r>
    </w:p>
    <w:p w:rsidR="003D39BF" w:rsidRPr="00920A48" w:rsidRDefault="003D39BF" w:rsidP="003D39BF">
      <w:pPr>
        <w:rPr>
          <w:rPrChange w:id="10021" w:author="Stephen Reynolds, Jr." w:date="2012-11-13T07:32:00Z">
            <w:rPr/>
          </w:rPrChange>
        </w:rPr>
      </w:pPr>
    </w:p>
    <w:p w:rsidR="003D39BF" w:rsidRPr="00920A48" w:rsidRDefault="003D39BF" w:rsidP="003D39BF">
      <w:pPr>
        <w:rPr>
          <w:rPrChange w:id="10022" w:author="Stephen Reynolds, Jr." w:date="2012-11-13T07:32:00Z">
            <w:rPr/>
          </w:rPrChange>
        </w:rPr>
      </w:pPr>
    </w:p>
    <w:p w:rsidR="003D39BF" w:rsidRPr="00920A48" w:rsidRDefault="003D39BF" w:rsidP="003D39BF">
      <w:pPr>
        <w:rPr>
          <w:rPrChange w:id="10023" w:author="Stephen Reynolds, Jr." w:date="2012-11-13T07:32:00Z">
            <w:rPr/>
          </w:rPrChange>
        </w:rPr>
      </w:pPr>
    </w:p>
    <w:p w:rsidR="003D39BF" w:rsidRPr="00920A48" w:rsidRDefault="003D39BF" w:rsidP="00945B73">
      <w:pPr>
        <w:numPr>
          <w:ilvl w:val="0"/>
          <w:numId w:val="25"/>
        </w:numPr>
        <w:rPr>
          <w:rPrChange w:id="10024" w:author="Stephen Reynolds, Jr." w:date="2012-11-13T07:32:00Z">
            <w:rPr/>
          </w:rPrChange>
        </w:rPr>
      </w:pPr>
      <w:r w:rsidRPr="00920A48">
        <w:rPr>
          <w:rPrChange w:id="10025" w:author="Stephen Reynolds, Jr." w:date="2012-11-13T07:32:00Z">
            <w:rPr/>
          </w:rPrChange>
        </w:rPr>
        <w:t>Give definition of this gift.</w:t>
      </w:r>
    </w:p>
    <w:p w:rsidR="003D39BF" w:rsidRPr="00920A48" w:rsidRDefault="003D39BF" w:rsidP="003D39BF">
      <w:pPr>
        <w:rPr>
          <w:rPrChange w:id="10026" w:author="Stephen Reynolds, Jr." w:date="2012-11-13T07:32:00Z">
            <w:rPr/>
          </w:rPrChange>
        </w:rPr>
      </w:pPr>
    </w:p>
    <w:p w:rsidR="003D39BF" w:rsidRPr="00920A48" w:rsidRDefault="003D39BF" w:rsidP="003D39BF">
      <w:pPr>
        <w:rPr>
          <w:rPrChange w:id="10027" w:author="Stephen Reynolds, Jr." w:date="2012-11-13T07:32:00Z">
            <w:rPr/>
          </w:rPrChange>
        </w:rPr>
      </w:pPr>
    </w:p>
    <w:p w:rsidR="003D39BF" w:rsidRPr="00920A48" w:rsidRDefault="003D39BF" w:rsidP="003D39BF">
      <w:pPr>
        <w:rPr>
          <w:rPrChange w:id="10028" w:author="Stephen Reynolds, Jr." w:date="2012-11-13T07:32:00Z">
            <w:rPr/>
          </w:rPrChange>
        </w:rPr>
      </w:pPr>
    </w:p>
    <w:p w:rsidR="003D39BF" w:rsidRPr="00920A48" w:rsidRDefault="003D39BF" w:rsidP="00945B73">
      <w:pPr>
        <w:numPr>
          <w:ilvl w:val="0"/>
          <w:numId w:val="25"/>
        </w:numPr>
        <w:rPr>
          <w:rPrChange w:id="10029" w:author="Stephen Reynolds, Jr." w:date="2012-11-13T07:32:00Z">
            <w:rPr/>
          </w:rPrChange>
        </w:rPr>
      </w:pPr>
      <w:r w:rsidRPr="00920A48">
        <w:rPr>
          <w:rPrChange w:id="10030" w:author="Stephen Reynolds, Jr." w:date="2012-11-13T07:32:00Z">
            <w:rPr/>
          </w:rPrChange>
        </w:rPr>
        <w:t xml:space="preserve">Why </w:t>
      </w:r>
      <w:proofErr w:type="gramStart"/>
      <w:r w:rsidRPr="00920A48">
        <w:rPr>
          <w:rPrChange w:id="10031" w:author="Stephen Reynolds, Jr." w:date="2012-11-13T07:32:00Z">
            <w:rPr/>
          </w:rPrChange>
        </w:rPr>
        <w:t>is tongues</w:t>
      </w:r>
      <w:proofErr w:type="gramEnd"/>
      <w:r w:rsidRPr="00920A48">
        <w:rPr>
          <w:rPrChange w:id="10032" w:author="Stephen Reynolds, Jr." w:date="2012-11-13T07:32:00Z">
            <w:rPr/>
          </w:rPrChange>
        </w:rPr>
        <w:t xml:space="preserve"> the most prominent gift?</w:t>
      </w:r>
    </w:p>
    <w:p w:rsidR="003D39BF" w:rsidRPr="00920A48" w:rsidRDefault="003D39BF" w:rsidP="003D39BF">
      <w:pPr>
        <w:rPr>
          <w:rPrChange w:id="10033" w:author="Stephen Reynolds, Jr." w:date="2012-11-13T07:32:00Z">
            <w:rPr/>
          </w:rPrChange>
        </w:rPr>
      </w:pPr>
    </w:p>
    <w:p w:rsidR="003D39BF" w:rsidRPr="00920A48" w:rsidRDefault="003D39BF" w:rsidP="003D39BF">
      <w:pPr>
        <w:rPr>
          <w:rPrChange w:id="10034" w:author="Stephen Reynolds, Jr." w:date="2012-11-13T07:32:00Z">
            <w:rPr/>
          </w:rPrChange>
        </w:rPr>
      </w:pPr>
    </w:p>
    <w:p w:rsidR="003D39BF" w:rsidRPr="00920A48" w:rsidRDefault="003D39BF" w:rsidP="003D39BF">
      <w:pPr>
        <w:rPr>
          <w:rPrChange w:id="10035" w:author="Stephen Reynolds, Jr." w:date="2012-11-13T07:32:00Z">
            <w:rPr/>
          </w:rPrChange>
        </w:rPr>
      </w:pPr>
    </w:p>
    <w:p w:rsidR="003D39BF" w:rsidRPr="00920A48" w:rsidRDefault="003D39BF" w:rsidP="00945B73">
      <w:pPr>
        <w:numPr>
          <w:ilvl w:val="0"/>
          <w:numId w:val="25"/>
        </w:numPr>
        <w:rPr>
          <w:rPrChange w:id="10036" w:author="Stephen Reynolds, Jr." w:date="2012-11-13T07:32:00Z">
            <w:rPr/>
          </w:rPrChange>
        </w:rPr>
      </w:pPr>
      <w:r w:rsidRPr="00920A48">
        <w:rPr>
          <w:rPrChange w:id="10037" w:author="Stephen Reynolds, Jr." w:date="2012-11-13T07:32:00Z">
            <w:rPr/>
          </w:rPrChange>
        </w:rPr>
        <w:t>What is the scriptural evidence of receiving the baptism?</w:t>
      </w:r>
    </w:p>
    <w:p w:rsidR="003D39BF" w:rsidRPr="00920A48" w:rsidRDefault="003D39BF" w:rsidP="003D39BF">
      <w:pPr>
        <w:rPr>
          <w:rPrChange w:id="10038" w:author="Stephen Reynolds, Jr." w:date="2012-11-13T07:32:00Z">
            <w:rPr/>
          </w:rPrChange>
        </w:rPr>
      </w:pPr>
    </w:p>
    <w:p w:rsidR="003D39BF" w:rsidRPr="00920A48" w:rsidRDefault="003D39BF" w:rsidP="003D39BF">
      <w:pPr>
        <w:rPr>
          <w:rPrChange w:id="10039" w:author="Stephen Reynolds, Jr." w:date="2012-11-13T07:32:00Z">
            <w:rPr/>
          </w:rPrChange>
        </w:rPr>
      </w:pPr>
    </w:p>
    <w:p w:rsidR="003D39BF" w:rsidRPr="00920A48" w:rsidRDefault="003D39BF" w:rsidP="003D39BF">
      <w:pPr>
        <w:rPr>
          <w:rPrChange w:id="10040" w:author="Stephen Reynolds, Jr." w:date="2012-11-13T07:32:00Z">
            <w:rPr/>
          </w:rPrChange>
        </w:rPr>
      </w:pPr>
    </w:p>
    <w:p w:rsidR="003D39BF" w:rsidRPr="00920A48" w:rsidRDefault="003D39BF" w:rsidP="00945B73">
      <w:pPr>
        <w:numPr>
          <w:ilvl w:val="0"/>
          <w:numId w:val="25"/>
        </w:numPr>
        <w:rPr>
          <w:rPrChange w:id="10041" w:author="Stephen Reynolds, Jr." w:date="2012-11-13T07:32:00Z">
            <w:rPr/>
          </w:rPrChange>
        </w:rPr>
      </w:pPr>
      <w:r w:rsidRPr="00920A48">
        <w:rPr>
          <w:rPrChange w:id="10042" w:author="Stephen Reynolds, Jr." w:date="2012-11-13T07:32:00Z">
            <w:rPr/>
          </w:rPrChange>
        </w:rPr>
        <w:t>Is this experience the Gift of Tongues?  Explain.</w:t>
      </w:r>
    </w:p>
    <w:p w:rsidR="003D39BF" w:rsidRPr="00920A48" w:rsidRDefault="003D39BF" w:rsidP="003D39BF">
      <w:pPr>
        <w:rPr>
          <w:rPrChange w:id="10043" w:author="Stephen Reynolds, Jr." w:date="2012-11-13T07:32:00Z">
            <w:rPr/>
          </w:rPrChange>
        </w:rPr>
      </w:pPr>
    </w:p>
    <w:p w:rsidR="003D39BF" w:rsidRPr="00920A48" w:rsidRDefault="003D39BF" w:rsidP="003D39BF">
      <w:pPr>
        <w:rPr>
          <w:rPrChange w:id="10044" w:author="Stephen Reynolds, Jr." w:date="2012-11-13T07:32:00Z">
            <w:rPr/>
          </w:rPrChange>
        </w:rPr>
      </w:pPr>
    </w:p>
    <w:p w:rsidR="003D39BF" w:rsidRPr="00920A48" w:rsidRDefault="003D39BF" w:rsidP="003D39BF">
      <w:pPr>
        <w:rPr>
          <w:rPrChange w:id="10045" w:author="Stephen Reynolds, Jr." w:date="2012-11-13T07:32:00Z">
            <w:rPr/>
          </w:rPrChange>
        </w:rPr>
      </w:pPr>
    </w:p>
    <w:p w:rsidR="003D39BF" w:rsidRPr="00920A48" w:rsidRDefault="003D39BF" w:rsidP="00945B73">
      <w:pPr>
        <w:numPr>
          <w:ilvl w:val="0"/>
          <w:numId w:val="25"/>
        </w:numPr>
        <w:rPr>
          <w:rPrChange w:id="10046" w:author="Stephen Reynolds, Jr." w:date="2012-11-13T07:32:00Z">
            <w:rPr/>
          </w:rPrChange>
        </w:rPr>
      </w:pPr>
      <w:r w:rsidRPr="00920A48">
        <w:rPr>
          <w:rPrChange w:id="10047" w:author="Stephen Reynolds, Jr." w:date="2012-11-13T07:32:00Z">
            <w:rPr/>
          </w:rPrChange>
        </w:rPr>
        <w:t>How many years after the upper room did Ephesus receive the baptism?</w:t>
      </w:r>
    </w:p>
    <w:p w:rsidR="003D39BF" w:rsidRPr="00920A48" w:rsidRDefault="003D39BF" w:rsidP="003D39BF">
      <w:pPr>
        <w:rPr>
          <w:rPrChange w:id="10048" w:author="Stephen Reynolds, Jr." w:date="2012-11-13T07:32:00Z">
            <w:rPr/>
          </w:rPrChange>
        </w:rPr>
      </w:pPr>
    </w:p>
    <w:p w:rsidR="003D39BF" w:rsidRPr="00920A48" w:rsidRDefault="003D39BF" w:rsidP="003D39BF">
      <w:pPr>
        <w:rPr>
          <w:rPrChange w:id="10049" w:author="Stephen Reynolds, Jr." w:date="2012-11-13T07:32:00Z">
            <w:rPr/>
          </w:rPrChange>
        </w:rPr>
      </w:pPr>
    </w:p>
    <w:p w:rsidR="003D39BF" w:rsidRPr="00920A48" w:rsidRDefault="003D39BF" w:rsidP="003D39BF">
      <w:pPr>
        <w:rPr>
          <w:rPrChange w:id="10050" w:author="Stephen Reynolds, Jr." w:date="2012-11-13T07:32:00Z">
            <w:rPr/>
          </w:rPrChange>
        </w:rPr>
      </w:pPr>
    </w:p>
    <w:p w:rsidR="003D39BF" w:rsidRPr="00920A48" w:rsidRDefault="003D39BF" w:rsidP="00945B73">
      <w:pPr>
        <w:numPr>
          <w:ilvl w:val="0"/>
          <w:numId w:val="25"/>
        </w:numPr>
        <w:rPr>
          <w:rPrChange w:id="10051" w:author="Stephen Reynolds, Jr." w:date="2012-11-13T07:32:00Z">
            <w:rPr/>
          </w:rPrChange>
        </w:rPr>
      </w:pPr>
      <w:r w:rsidRPr="00920A48">
        <w:rPr>
          <w:rPrChange w:id="10052" w:author="Stephen Reynolds, Jr." w:date="2012-11-13T07:32:00Z">
            <w:rPr/>
          </w:rPrChange>
        </w:rPr>
        <w:t>What is the purpose of this gift?</w:t>
      </w:r>
    </w:p>
    <w:p w:rsidR="003D39BF" w:rsidRPr="00920A48" w:rsidRDefault="003D39BF" w:rsidP="003D39BF">
      <w:pPr>
        <w:rPr>
          <w:rPrChange w:id="10053" w:author="Stephen Reynolds, Jr." w:date="2012-11-13T07:32:00Z">
            <w:rPr/>
          </w:rPrChange>
        </w:rPr>
      </w:pPr>
    </w:p>
    <w:p w:rsidR="003D39BF" w:rsidRPr="00920A48" w:rsidRDefault="003D39BF" w:rsidP="003D39BF">
      <w:pPr>
        <w:rPr>
          <w:rPrChange w:id="10054" w:author="Stephen Reynolds, Jr." w:date="2012-11-13T07:32:00Z">
            <w:rPr/>
          </w:rPrChange>
        </w:rPr>
      </w:pPr>
    </w:p>
    <w:p w:rsidR="003D39BF" w:rsidRPr="00920A48" w:rsidRDefault="003D39BF" w:rsidP="003D39BF">
      <w:pPr>
        <w:rPr>
          <w:rPrChange w:id="10055" w:author="Stephen Reynolds, Jr." w:date="2012-11-13T07:32:00Z">
            <w:rPr/>
          </w:rPrChange>
        </w:rPr>
      </w:pPr>
    </w:p>
    <w:p w:rsidR="003D39BF" w:rsidRPr="00920A48" w:rsidRDefault="003D39BF" w:rsidP="00945B73">
      <w:pPr>
        <w:numPr>
          <w:ilvl w:val="0"/>
          <w:numId w:val="25"/>
        </w:numPr>
        <w:rPr>
          <w:rPrChange w:id="10056" w:author="Stephen Reynolds, Jr." w:date="2012-11-13T07:32:00Z">
            <w:rPr/>
          </w:rPrChange>
        </w:rPr>
      </w:pPr>
      <w:r w:rsidRPr="00920A48">
        <w:rPr>
          <w:rPrChange w:id="10057" w:author="Stephen Reynolds, Jr." w:date="2012-11-13T07:32:00Z">
            <w:rPr/>
          </w:rPrChange>
        </w:rPr>
        <w:t>What is the difference between tongues as a sign and tongues as a gift?</w:t>
      </w:r>
    </w:p>
    <w:p w:rsidR="003D39BF" w:rsidRPr="00920A48" w:rsidRDefault="003D39BF" w:rsidP="003D39BF">
      <w:pPr>
        <w:rPr>
          <w:rPrChange w:id="10058" w:author="Stephen Reynolds, Jr." w:date="2012-11-13T07:32:00Z">
            <w:rPr/>
          </w:rPrChange>
        </w:rPr>
      </w:pPr>
    </w:p>
    <w:p w:rsidR="003D39BF" w:rsidRPr="00920A48" w:rsidRDefault="003D39BF" w:rsidP="003D39BF">
      <w:pPr>
        <w:rPr>
          <w:rPrChange w:id="10059" w:author="Stephen Reynolds, Jr." w:date="2012-11-13T07:32:00Z">
            <w:rPr/>
          </w:rPrChange>
        </w:rPr>
      </w:pPr>
    </w:p>
    <w:p w:rsidR="003D39BF" w:rsidRPr="00920A48" w:rsidRDefault="003D39BF" w:rsidP="003D39BF">
      <w:pPr>
        <w:rPr>
          <w:rPrChange w:id="10060" w:author="Stephen Reynolds, Jr." w:date="2012-11-13T07:32:00Z">
            <w:rPr/>
          </w:rPrChange>
        </w:rPr>
      </w:pPr>
    </w:p>
    <w:p w:rsidR="003D39BF" w:rsidRPr="00920A48" w:rsidRDefault="003D39BF" w:rsidP="003D39BF">
      <w:pPr>
        <w:rPr>
          <w:rPrChange w:id="10061" w:author="Stephen Reynolds, Jr." w:date="2012-11-13T07:32:00Z">
            <w:rPr/>
          </w:rPrChange>
        </w:rPr>
      </w:pPr>
      <w:r w:rsidRPr="00920A48">
        <w:rPr>
          <w:rPrChange w:id="10062" w:author="Stephen Reynolds, Jr." w:date="2012-11-13T07:32:00Z">
            <w:rPr/>
          </w:rPrChange>
        </w:rPr>
        <w:t>10.</w:t>
      </w:r>
      <w:r w:rsidRPr="00920A48">
        <w:rPr>
          <w:rPrChange w:id="10063" w:author="Stephen Reynolds, Jr." w:date="2012-11-13T07:32:00Z">
            <w:rPr/>
          </w:rPrChange>
        </w:rPr>
        <w:tab/>
        <w:t>Can tongues be controlled?</w:t>
      </w:r>
    </w:p>
    <w:p w:rsidR="003D39BF" w:rsidRPr="00920A48" w:rsidRDefault="003D39BF" w:rsidP="003D39BF">
      <w:pPr>
        <w:rPr>
          <w:rPrChange w:id="10064" w:author="Stephen Reynolds, Jr." w:date="2012-11-13T07:32:00Z">
            <w:rPr/>
          </w:rPrChange>
        </w:rPr>
      </w:pPr>
    </w:p>
    <w:p w:rsidR="00C068C3" w:rsidRPr="00920A48" w:rsidRDefault="00C068C3">
      <w:pPr>
        <w:rPr>
          <w:b/>
          <w:sz w:val="28"/>
          <w:rPrChange w:id="10065" w:author="Stephen Reynolds, Jr." w:date="2012-11-13T07:32:00Z">
            <w:rPr>
              <w:b/>
              <w:sz w:val="28"/>
            </w:rPr>
          </w:rPrChange>
        </w:rPr>
      </w:pPr>
      <w:r w:rsidRPr="00920A48">
        <w:rPr>
          <w:b/>
          <w:rPrChange w:id="10066" w:author="Stephen Reynolds, Jr." w:date="2012-11-13T07:32:00Z">
            <w:rPr>
              <w:b/>
            </w:rPr>
          </w:rPrChange>
        </w:rPr>
        <w:br w:type="page"/>
      </w:r>
    </w:p>
    <w:p w:rsidR="003D39BF" w:rsidRPr="00920A48" w:rsidDel="00920A48" w:rsidRDefault="00C068C3" w:rsidP="003D39BF">
      <w:pPr>
        <w:pStyle w:val="Heading1"/>
        <w:rPr>
          <w:del w:id="10067" w:author="Stephen Reynolds, Jr." w:date="2012-11-13T07:31:00Z"/>
          <w:rPrChange w:id="10068" w:author="Stephen Reynolds, Jr." w:date="2012-11-13T07:32:00Z">
            <w:rPr>
              <w:del w:id="10069" w:author="Stephen Reynolds, Jr." w:date="2012-11-13T07:31:00Z"/>
            </w:rPr>
          </w:rPrChange>
        </w:rPr>
      </w:pPr>
      <w:bookmarkStart w:id="10070" w:name="_Toc211921426"/>
      <w:bookmarkStart w:id="10071" w:name="_Toc211921564"/>
      <w:bookmarkStart w:id="10072" w:name="_Toc290398399"/>
      <w:del w:id="10073" w:author="Stephen Reynolds, Jr." w:date="2012-11-13T07:31:00Z">
        <w:r w:rsidRPr="00920A48" w:rsidDel="00920A48">
          <w:rPr>
            <w:rPrChange w:id="10074" w:author="Stephen Reynolds, Jr." w:date="2012-11-13T07:32:00Z">
              <w:rPr/>
            </w:rPrChange>
          </w:rPr>
          <w:lastRenderedPageBreak/>
          <w:delText xml:space="preserve">Chapter 12: </w:delText>
        </w:r>
        <w:r w:rsidR="003D39BF" w:rsidRPr="00920A48" w:rsidDel="00920A48">
          <w:rPr>
            <w:rPrChange w:id="10075" w:author="Stephen Reynolds, Jr." w:date="2012-11-13T07:32:00Z">
              <w:rPr/>
            </w:rPrChange>
          </w:rPr>
          <w:delText>Interpretation of Tongues</w:delText>
        </w:r>
        <w:bookmarkEnd w:id="10070"/>
        <w:bookmarkEnd w:id="10071"/>
        <w:bookmarkEnd w:id="10072"/>
      </w:del>
    </w:p>
    <w:p w:rsidR="003D39BF" w:rsidRPr="00920A48" w:rsidDel="00920A48" w:rsidRDefault="00E61C09" w:rsidP="003D39BF">
      <w:pPr>
        <w:rPr>
          <w:del w:id="10076" w:author="Stephen Reynolds, Jr." w:date="2012-11-13T07:31:00Z"/>
          <w:rPrChange w:id="10077" w:author="Stephen Reynolds, Jr." w:date="2012-11-13T07:32:00Z">
            <w:rPr>
              <w:del w:id="10078" w:author="Stephen Reynolds, Jr." w:date="2012-11-13T07:31:00Z"/>
            </w:rPr>
          </w:rPrChange>
        </w:rPr>
      </w:pPr>
      <w:del w:id="10079" w:author="Stephen Reynolds, Jr." w:date="2012-11-13T07:31:00Z">
        <w:r w:rsidRPr="00920A48" w:rsidDel="00920A48">
          <w:rPr>
            <w:noProof/>
            <w:rPrChange w:id="10080" w:author="Stephen Reynolds, Jr." w:date="2012-11-13T07:32:00Z">
              <w:rPr>
                <w:noProof/>
              </w:rPr>
            </w:rPrChange>
          </w:rPr>
          <mc:AlternateContent>
            <mc:Choice Requires="wpg">
              <w:drawing>
                <wp:anchor distT="0" distB="0" distL="114300" distR="114300" simplePos="0" relativeHeight="251737088" behindDoc="0" locked="0" layoutInCell="1" allowOverlap="1" wp14:anchorId="190C6EF7" wp14:editId="0D09BF58">
                  <wp:simplePos x="0" y="0"/>
                  <wp:positionH relativeFrom="column">
                    <wp:posOffset>727075</wp:posOffset>
                  </wp:positionH>
                  <wp:positionV relativeFrom="paragraph">
                    <wp:posOffset>74930</wp:posOffset>
                  </wp:positionV>
                  <wp:extent cx="4489450" cy="1087120"/>
                  <wp:effectExtent l="0" t="0" r="25400" b="17780"/>
                  <wp:wrapNone/>
                  <wp:docPr id="1" name="Group 7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9450" cy="1087120"/>
                            <a:chOff x="2727" y="2018"/>
                            <a:chExt cx="6786" cy="1712"/>
                          </a:xfrm>
                        </wpg:grpSpPr>
                        <wps:wsp>
                          <wps:cNvPr id="2" name="AutoShape 751"/>
                          <wps:cNvSpPr>
                            <a:spLocks noChangeArrowheads="1"/>
                          </wps:cNvSpPr>
                          <wps:spPr bwMode="auto">
                            <a:xfrm rot="16200000">
                              <a:off x="5264"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Gifts of Healing</w:t>
                                </w:r>
                              </w:p>
                            </w:txbxContent>
                          </wps:txbx>
                          <wps:bodyPr rot="0" vert="vert270" wrap="square" lIns="91440" tIns="45720" rIns="91440" bIns="45720" anchor="t" anchorCtr="0" upright="1">
                            <a:noAutofit/>
                          </wps:bodyPr>
                        </wps:wsp>
                        <wps:wsp>
                          <wps:cNvPr id="3" name="AutoShape 752"/>
                          <wps:cNvSpPr>
                            <a:spLocks noChangeArrowheads="1"/>
                          </wps:cNvSpPr>
                          <wps:spPr bwMode="auto">
                            <a:xfrm rot="16200000">
                              <a:off x="6018"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346DCE" w:rsidRDefault="00E82CDA" w:rsidP="00346DCE">
                                <w:pPr>
                                  <w:jc w:val="center"/>
                                  <w:rPr>
                                    <w:sz w:val="20"/>
                                    <w:szCs w:val="20"/>
                                  </w:rPr>
                                </w:pPr>
                                <w:r w:rsidRPr="00346DCE">
                                  <w:rPr>
                                    <w:sz w:val="20"/>
                                    <w:szCs w:val="20"/>
                                  </w:rPr>
                                  <w:t>Working of Miracles</w:t>
                                </w:r>
                              </w:p>
                              <w:p w:rsidR="00E82CDA" w:rsidRPr="00BE1420" w:rsidRDefault="00E82CDA" w:rsidP="00346DCE"/>
                            </w:txbxContent>
                          </wps:txbx>
                          <wps:bodyPr rot="0" vert="vert270" wrap="square" lIns="91440" tIns="45720" rIns="91440" bIns="45720" anchor="t" anchorCtr="0" upright="1">
                            <a:noAutofit/>
                          </wps:bodyPr>
                        </wps:wsp>
                        <wps:wsp>
                          <wps:cNvPr id="4" name="AutoShape 753"/>
                          <wps:cNvSpPr>
                            <a:spLocks noChangeArrowheads="1"/>
                          </wps:cNvSpPr>
                          <wps:spPr bwMode="auto">
                            <a:xfrm rot="16200000">
                              <a:off x="6772"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346DCE" w:rsidRDefault="00E82CDA" w:rsidP="00346DCE">
                                <w:pPr>
                                  <w:jc w:val="center"/>
                                  <w:rPr>
                                    <w:sz w:val="20"/>
                                    <w:szCs w:val="20"/>
                                  </w:rPr>
                                </w:pPr>
                                <w:r w:rsidRPr="00346DCE">
                                  <w:rPr>
                                    <w:sz w:val="20"/>
                                    <w:szCs w:val="20"/>
                                  </w:rPr>
                                  <w:t>Prophecy</w:t>
                                </w:r>
                              </w:p>
                            </w:txbxContent>
                          </wps:txbx>
                          <wps:bodyPr rot="0" vert="vert270" wrap="square" lIns="91440" tIns="45720" rIns="91440" bIns="45720" anchor="t" anchorCtr="0" upright="1">
                            <a:noAutofit/>
                          </wps:bodyPr>
                        </wps:wsp>
                        <wps:wsp>
                          <wps:cNvPr id="5" name="AutoShape 754"/>
                          <wps:cNvSpPr>
                            <a:spLocks noChangeArrowheads="1"/>
                          </wps:cNvSpPr>
                          <wps:spPr bwMode="auto">
                            <a:xfrm rot="16200000">
                              <a:off x="7526" y="2497"/>
                              <a:ext cx="1712" cy="754"/>
                            </a:xfrm>
                            <a:prstGeom prst="flowChartTerminator">
                              <a:avLst/>
                            </a:prstGeom>
                            <a:solidFill>
                              <a:schemeClr val="bg1">
                                <a:lumMod val="65000"/>
                                <a:lumOff val="0"/>
                              </a:schemeClr>
                            </a:solidFill>
                            <a:ln w="9525">
                              <a:solidFill>
                                <a:srgbClr val="000000"/>
                              </a:solidFill>
                              <a:miter lim="800000"/>
                              <a:headEnd/>
                              <a:tailEnd/>
                            </a:ln>
                          </wps:spPr>
                          <wps:txbx>
                            <w:txbxContent>
                              <w:p w:rsidR="00E82CDA" w:rsidRPr="00346DCE" w:rsidRDefault="00E82CDA" w:rsidP="00346DCE">
                                <w:pPr>
                                  <w:jc w:val="center"/>
                                  <w:rPr>
                                    <w:sz w:val="20"/>
                                    <w:szCs w:val="20"/>
                                  </w:rPr>
                                </w:pPr>
                                <w:r w:rsidRPr="00346DCE">
                                  <w:rPr>
                                    <w:sz w:val="20"/>
                                    <w:szCs w:val="20"/>
                                  </w:rPr>
                                  <w:t>Diverse Kinds of Tongues</w:t>
                                </w:r>
                              </w:p>
                            </w:txbxContent>
                          </wps:txbx>
                          <wps:bodyPr rot="0" vert="vert270" wrap="square" lIns="91440" tIns="45720" rIns="91440" bIns="45720" anchor="t" anchorCtr="0" upright="1">
                            <a:noAutofit/>
                          </wps:bodyPr>
                        </wps:wsp>
                        <wps:wsp>
                          <wps:cNvPr id="6" name="AutoShape 755"/>
                          <wps:cNvSpPr>
                            <a:spLocks noChangeArrowheads="1"/>
                          </wps:cNvSpPr>
                          <wps:spPr bwMode="auto">
                            <a:xfrm rot="16200000">
                              <a:off x="8280" y="2497"/>
                              <a:ext cx="1712" cy="754"/>
                            </a:xfrm>
                            <a:prstGeom prst="flowChartTerminator">
                              <a:avLst/>
                            </a:prstGeom>
                            <a:solidFill>
                              <a:schemeClr val="bg1">
                                <a:lumMod val="100000"/>
                                <a:lumOff val="0"/>
                              </a:schemeClr>
                            </a:solidFill>
                            <a:ln w="9525">
                              <a:solidFill>
                                <a:srgbClr val="000000"/>
                              </a:solidFill>
                              <a:miter lim="800000"/>
                              <a:headEnd/>
                              <a:tailEnd/>
                            </a:ln>
                          </wps:spPr>
                          <wps:txbx>
                            <w:txbxContent>
                              <w:p w:rsidR="00E82CDA" w:rsidRPr="00346DCE" w:rsidRDefault="00E82CDA" w:rsidP="00346DCE">
                                <w:pPr>
                                  <w:jc w:val="center"/>
                                  <w:rPr>
                                    <w:b/>
                                    <w:sz w:val="20"/>
                                    <w:szCs w:val="20"/>
                                  </w:rPr>
                                </w:pPr>
                                <w:r w:rsidRPr="00346DCE">
                                  <w:rPr>
                                    <w:b/>
                                    <w:sz w:val="20"/>
                                    <w:szCs w:val="20"/>
                                  </w:rPr>
                                  <w:t>Interpretation of Tongues</w:t>
                                </w:r>
                              </w:p>
                              <w:p w:rsidR="00E82CDA" w:rsidRDefault="00E82CDA"/>
                            </w:txbxContent>
                          </wps:txbx>
                          <wps:bodyPr rot="0" vert="vert270" wrap="square" lIns="91440" tIns="45720" rIns="91440" bIns="45720" anchor="t" anchorCtr="0" upright="1">
                            <a:noAutofit/>
                          </wps:bodyPr>
                        </wps:wsp>
                        <wps:wsp>
                          <wps:cNvPr id="7" name="AutoShape 756"/>
                          <wps:cNvSpPr>
                            <a:spLocks noChangeArrowheads="1"/>
                          </wps:cNvSpPr>
                          <wps:spPr bwMode="auto">
                            <a:xfrm rot="16200000">
                              <a:off x="2248"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Word of Wisdom</w:t>
                                </w:r>
                              </w:p>
                            </w:txbxContent>
                          </wps:txbx>
                          <wps:bodyPr rot="0" vert="vert270" wrap="square" lIns="91440" tIns="45720" rIns="91440" bIns="45720" anchor="t" anchorCtr="0" upright="1">
                            <a:noAutofit/>
                          </wps:bodyPr>
                        </wps:wsp>
                        <wps:wsp>
                          <wps:cNvPr id="8" name="AutoShape 757"/>
                          <wps:cNvSpPr>
                            <a:spLocks noChangeArrowheads="1"/>
                          </wps:cNvSpPr>
                          <wps:spPr bwMode="auto">
                            <a:xfrm rot="16200000">
                              <a:off x="3002"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E7056E" w:rsidRDefault="00E82CDA" w:rsidP="00346DCE">
                                <w:pPr>
                                  <w:jc w:val="center"/>
                                  <w:rPr>
                                    <w:sz w:val="20"/>
                                    <w:szCs w:val="20"/>
                                  </w:rPr>
                                </w:pPr>
                                <w:r w:rsidRPr="00E7056E">
                                  <w:rPr>
                                    <w:sz w:val="20"/>
                                    <w:szCs w:val="20"/>
                                  </w:rPr>
                                  <w:t>Word of Knowledge</w:t>
                                </w:r>
                              </w:p>
                            </w:txbxContent>
                          </wps:txbx>
                          <wps:bodyPr rot="0" vert="vert270" wrap="square" lIns="91440" tIns="45720" rIns="91440" bIns="45720" anchor="t" anchorCtr="0" upright="1">
                            <a:noAutofit/>
                          </wps:bodyPr>
                        </wps:wsp>
                        <wps:wsp>
                          <wps:cNvPr id="9" name="AutoShape 758"/>
                          <wps:cNvSpPr>
                            <a:spLocks noChangeArrowheads="1"/>
                          </wps:cNvSpPr>
                          <wps:spPr bwMode="auto">
                            <a:xfrm rot="16200000">
                              <a:off x="3756" y="2497"/>
                              <a:ext cx="1712" cy="754"/>
                            </a:xfrm>
                            <a:prstGeom prst="flowChartTerminator">
                              <a:avLst/>
                            </a:prstGeom>
                            <a:solidFill>
                              <a:schemeClr val="bg1">
                                <a:lumMod val="8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Discerning of Spirits</w:t>
                                </w:r>
                              </w:p>
                            </w:txbxContent>
                          </wps:txbx>
                          <wps:bodyPr rot="0" vert="vert270" wrap="square" lIns="91440" tIns="45720" rIns="91440" bIns="45720" anchor="t" anchorCtr="0" upright="1">
                            <a:noAutofit/>
                          </wps:bodyPr>
                        </wps:wsp>
                        <wps:wsp>
                          <wps:cNvPr id="10" name="AutoShape 759"/>
                          <wps:cNvSpPr>
                            <a:spLocks noChangeArrowheads="1"/>
                          </wps:cNvSpPr>
                          <wps:spPr bwMode="auto">
                            <a:xfrm rot="16200000">
                              <a:off x="4510" y="2497"/>
                              <a:ext cx="1712" cy="754"/>
                            </a:xfrm>
                            <a:prstGeom prst="flowChartTerminator">
                              <a:avLst/>
                            </a:prstGeom>
                            <a:solidFill>
                              <a:schemeClr val="bg1">
                                <a:lumMod val="75000"/>
                                <a:lumOff val="0"/>
                              </a:schemeClr>
                            </a:solidFill>
                            <a:ln w="9525">
                              <a:solidFill>
                                <a:srgbClr val="000000"/>
                              </a:solidFill>
                              <a:miter lim="800000"/>
                              <a:headEnd/>
                              <a:tailEnd/>
                            </a:ln>
                          </wps:spPr>
                          <wps:txbx>
                            <w:txbxContent>
                              <w:p w:rsidR="00E82CDA" w:rsidRPr="00BE1420" w:rsidRDefault="00E82CDA" w:rsidP="00346DCE">
                                <w:pPr>
                                  <w:jc w:val="center"/>
                                  <w:rPr>
                                    <w:sz w:val="20"/>
                                    <w:szCs w:val="20"/>
                                  </w:rPr>
                                </w:pPr>
                                <w:r w:rsidRPr="00BE1420">
                                  <w:rPr>
                                    <w:sz w:val="20"/>
                                    <w:szCs w:val="20"/>
                                  </w:rPr>
                                  <w:t>Gift of Faith</w:t>
                                </w:r>
                              </w:p>
                            </w:txbxContent>
                          </wps:txbx>
                          <wps:bodyPr rot="0" vert="vert270"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0" o:spid="_x0000_s1108" style="position:absolute;margin-left:57.25pt;margin-top:5.9pt;width:353.5pt;height:85.6pt;z-index:251737088" coordorigin="2727,2018" coordsize="6786,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">
                  <v:shape id="AutoShape 751" o:spid="_x0000_s1109" type="#_x0000_t116" style="position:absolute;left:5264;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PxI8MA&#10;AADaAAAADwAAAGRycy9kb3ducmV2LnhtbESPwW7CMBBE75X6D9ZW6gWBEw4EpRhUUkFzLfABq3hJ&#10;IuJ1ZBsS+PoaqVKPo5l5o1ltRtOJGznfWlaQzhIQxJXVLdcKTsfddAnCB2SNnWVScCcPm/Xrywpz&#10;bQf+odsh1CJC2OeooAmhz6X0VUMG/cz2xNE7W2cwROlqqR0OEW46OU+ShTTYclxosKeioepyuBoF&#10;w/eufEzO7rHNinqYfKUXl+1PSr2/jZ8fIAKN4T/81y61gjk8r8Qb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PxI8MAAADaAAAADwAAAAAAAAAAAAAAAACYAgAAZHJzL2Rv&#10;d25yZXYueG1sUEsFBgAAAAAEAAQA9QAAAIgDAAAAAA==&#10;" fillcolor="#bfbfbf [2412]">
                    <v:textbox style="layout-flow:vertical;mso-layout-flow-alt:bottom-to-top">
                      <w:txbxContent>
                        <w:p w:rsidR="00E82CDA" w:rsidRPr="00BE1420" w:rsidRDefault="00E82CDA" w:rsidP="00346DCE">
                          <w:pPr>
                            <w:jc w:val="center"/>
                            <w:rPr>
                              <w:sz w:val="20"/>
                              <w:szCs w:val="20"/>
                            </w:rPr>
                          </w:pPr>
                          <w:r w:rsidRPr="00BE1420">
                            <w:rPr>
                              <w:sz w:val="20"/>
                              <w:szCs w:val="20"/>
                            </w:rPr>
                            <w:t>Gifts of Healing</w:t>
                          </w:r>
                        </w:p>
                      </w:txbxContent>
                    </v:textbox>
                  </v:shape>
                  <v:shape id="AutoShape 752" o:spid="_x0000_s1110" type="#_x0000_t116" style="position:absolute;left:601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9UuMIA&#10;AADaAAAADwAAAGRycy9kb3ducmV2LnhtbESP3YrCMBSE7wXfIRzBG9FUF1SqUdTFXW/9eYBDc2yL&#10;zUlJsrb69GZB8HKYmW+Y5bo1lbiT86VlBeNRAoI4s7rkXMHlvB/OQfiArLGyTAoe5GG96naWmGrb&#10;8JHup5CLCGGfooIihDqV0mcFGfQjWxNH72qdwRCly6V22ES4qeQkSabSYMlxocCadgVlt9OfUdD8&#10;7g/PwdU9t7Nd3gy+xzc3+7ko1e+1mwWIQG34hN/tg1bwBf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j1S4wgAAANoAAAAPAAAAAAAAAAAAAAAAAJgCAABkcnMvZG93&#10;bnJldi54bWxQSwUGAAAAAAQABAD1AAAAhwMAAAAA&#10;" fillcolor="#bfbfbf [2412]">
                    <v:textbox style="layout-flow:vertical;mso-layout-flow-alt:bottom-to-top">
                      <w:txbxContent>
                        <w:p w:rsidR="00E82CDA" w:rsidRPr="00346DCE" w:rsidRDefault="00E82CDA" w:rsidP="00346DCE">
                          <w:pPr>
                            <w:jc w:val="center"/>
                            <w:rPr>
                              <w:sz w:val="20"/>
                              <w:szCs w:val="20"/>
                            </w:rPr>
                          </w:pPr>
                          <w:r w:rsidRPr="00346DCE">
                            <w:rPr>
                              <w:sz w:val="20"/>
                              <w:szCs w:val="20"/>
                            </w:rPr>
                            <w:t>Working of Miracles</w:t>
                          </w:r>
                        </w:p>
                        <w:p w:rsidR="00E82CDA" w:rsidRPr="00BE1420" w:rsidRDefault="00E82CDA" w:rsidP="00346DCE"/>
                      </w:txbxContent>
                    </v:textbox>
                  </v:shape>
                  <v:shape id="AutoShape 753" o:spid="_x0000_s1111" type="#_x0000_t116" style="position:absolute;left:677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EHMUA&#10;AADaAAAADwAAAGRycy9kb3ducmV2LnhtbESP0WrCQBRE3wX/YblCX6RuFAlt6iYUUbQiKU37Adfs&#10;NQnN3g3ZraZ/3y0IPg4zc4ZZZYNpxYV611hWMJ9FIIhLqxuuFHx9bh+fQDiPrLG1TAp+yUGWjkcr&#10;TLS98gddCl+JAGGXoILa+y6R0pU1GXQz2xEH72x7gz7IvpK6x2uAm1YuoiiWBhsOCzV2tK6p/C5+&#10;jALdbvP1MT4s8+dd/v5WbabxaZMr9TAZXl9AeBr8PXxr77WCJfxfCT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EQcxQAAANoAAAAPAAAAAAAAAAAAAAAAAJgCAABkcnMv&#10;ZG93bnJldi54bWxQSwUGAAAAAAQABAD1AAAAigMAAAAA&#10;" fillcolor="#a5a5a5 [2092]">
                    <v:textbox style="layout-flow:vertical;mso-layout-flow-alt:bottom-to-top">
                      <w:txbxContent>
                        <w:p w:rsidR="00E82CDA" w:rsidRPr="00346DCE" w:rsidRDefault="00E82CDA" w:rsidP="00346DCE">
                          <w:pPr>
                            <w:jc w:val="center"/>
                            <w:rPr>
                              <w:sz w:val="20"/>
                              <w:szCs w:val="20"/>
                            </w:rPr>
                          </w:pPr>
                          <w:r w:rsidRPr="00346DCE">
                            <w:rPr>
                              <w:sz w:val="20"/>
                              <w:szCs w:val="20"/>
                            </w:rPr>
                            <w:t>Prophecy</w:t>
                          </w:r>
                        </w:p>
                      </w:txbxContent>
                    </v:textbox>
                  </v:shape>
                  <v:shape id="AutoShape 754" o:spid="_x0000_s1112" type="#_x0000_t116" style="position:absolute;left:752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hh8UA&#10;AADaAAAADwAAAGRycy9kb3ducmV2LnhtbESP0WrCQBRE3wv+w3IFX0rdVNrQxmykiNIqEqn6Adfs&#10;NQlm74bsVtO/7woFH4eZOcOks9404kKdqy0reB5HIIgLq2suFRz2y6c3EM4ja2wsk4JfcjDLBg8p&#10;Jtpe+ZsuO1+KAGGXoILK+zaR0hUVGXRj2xIH72Q7gz7IrpS6w2uAm0ZOoiiWBmsOCxW2NK+oOO9+&#10;jALdLPP5Jl6/5O+f+XZVLh7j4yJXajTsP6YgPPX+Hv5vf2kFr3C7Em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OGHxQAAANoAAAAPAAAAAAAAAAAAAAAAAJgCAABkcnMv&#10;ZG93bnJldi54bWxQSwUGAAAAAAQABAD1AAAAigMAAAAA&#10;" fillcolor="#a5a5a5 [2092]">
                    <v:textbox style="layout-flow:vertical;mso-layout-flow-alt:bottom-to-top">
                      <w:txbxContent>
                        <w:p w:rsidR="00E82CDA" w:rsidRPr="00346DCE" w:rsidRDefault="00E82CDA" w:rsidP="00346DCE">
                          <w:pPr>
                            <w:jc w:val="center"/>
                            <w:rPr>
                              <w:sz w:val="20"/>
                              <w:szCs w:val="20"/>
                            </w:rPr>
                          </w:pPr>
                          <w:r w:rsidRPr="00346DCE">
                            <w:rPr>
                              <w:sz w:val="20"/>
                              <w:szCs w:val="20"/>
                            </w:rPr>
                            <w:t>Diverse Kinds of Tongues</w:t>
                          </w:r>
                        </w:p>
                      </w:txbxContent>
                    </v:textbox>
                  </v:shape>
                  <v:shape id="AutoShape 755" o:spid="_x0000_s1113" type="#_x0000_t116" style="position:absolute;left:828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OlO8QA&#10;AADaAAAADwAAAGRycy9kb3ducmV2LnhtbESPQWvCQBSE70L/w/IKvdWNKYikbkIVhFTwoJZCb4/d&#10;ZxKbfRuzWxP/fbdQ8DjMzDfMshhtK67U+8axgtk0AUGsnWm4UvBx3DwvQPiAbLB1TApu5KHIHyZL&#10;zIwbeE/XQ6hEhLDPUEEdQpdJ6XVNFv3UdcTRO7neYoiyr6TpcYhw28o0SebSYsNxocaO1jXp78OP&#10;VbA+p1h+7vbv+HWzq+3lRVfluFDq6XF8ewURaAz38H+7NArm8Hcl3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jpTvEAAAA2gAAAA8AAAAAAAAAAAAAAAAAmAIAAGRycy9k&#10;b3ducmV2LnhtbFBLBQYAAAAABAAEAPUAAACJAwAAAAA=&#10;" fillcolor="white [3212]">
                    <v:textbox style="layout-flow:vertical;mso-layout-flow-alt:bottom-to-top">
                      <w:txbxContent>
                        <w:p w:rsidR="00E82CDA" w:rsidRPr="00346DCE" w:rsidRDefault="00E82CDA" w:rsidP="00346DCE">
                          <w:pPr>
                            <w:jc w:val="center"/>
                            <w:rPr>
                              <w:b/>
                              <w:sz w:val="20"/>
                              <w:szCs w:val="20"/>
                            </w:rPr>
                          </w:pPr>
                          <w:r w:rsidRPr="00346DCE">
                            <w:rPr>
                              <w:b/>
                              <w:sz w:val="20"/>
                              <w:szCs w:val="20"/>
                            </w:rPr>
                            <w:t>Interpretation of Tongues</w:t>
                          </w:r>
                        </w:p>
                        <w:p w:rsidR="00E82CDA" w:rsidRDefault="00E82CDA"/>
                      </w:txbxContent>
                    </v:textbox>
                  </v:shape>
                  <v:shape id="AutoShape 756" o:spid="_x0000_s1114" type="#_x0000_t116" style="position:absolute;left:2248;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67fcQA&#10;AADaAAAADwAAAGRycy9kb3ducmV2LnhtbESPW2sCMRSE3wv+h3AKvtVsi9iyGkWEivti6w1fD8lx&#10;L25Olk10t/31TaHQx2FmvmFmi97W4k6tLx0reB4lIIi1MyXnCo6H96c3ED4gG6wdk4Iv8rCYDx5m&#10;mBrX8Y7u+5CLCGGfooIihCaV0uuCLPqRa4ijd3GtxRBlm0vTYhfhtpYvSTKRFkuOCwU2tCpIX/c3&#10;q0Cv5UdXjbfVt/4MbnKuM3fKGqWGj/1yCiJQH/7Df+2NUfAKv1fiD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33EAAAA2gAAAA8AAAAAAAAAAAAAAAAAmAIAAGRycy9k&#10;b3ducmV2LnhtbFBLBQYAAAAABAAEAPUAAACJAwAAAAA=&#10;" fillcolor="#d8d8d8 [2732]">
                    <v:textbox style="layout-flow:vertical;mso-layout-flow-alt:bottom-to-top">
                      <w:txbxContent>
                        <w:p w:rsidR="00E82CDA" w:rsidRPr="00E7056E" w:rsidRDefault="00E82CDA" w:rsidP="00346DCE">
                          <w:pPr>
                            <w:jc w:val="center"/>
                            <w:rPr>
                              <w:sz w:val="20"/>
                              <w:szCs w:val="20"/>
                            </w:rPr>
                          </w:pPr>
                          <w:r w:rsidRPr="00E7056E">
                            <w:rPr>
                              <w:sz w:val="20"/>
                              <w:szCs w:val="20"/>
                            </w:rPr>
                            <w:t>Word of Wisdom</w:t>
                          </w:r>
                        </w:p>
                      </w:txbxContent>
                    </v:textbox>
                  </v:shape>
                  <v:shape id="AutoShape 757" o:spid="_x0000_s1115" type="#_x0000_t116" style="position:absolute;left:3002;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vD8EA&#10;AADaAAAADwAAAGRycy9kb3ducmV2LnhtbERPy2rCQBTdF/oPwy24ayaWEkrMKCK01I21PnB7mbkm&#10;0cydkJkmab++sxBcHs67WIy2ET11vnasYJqkIIi1MzWXCg779+c3ED4gG2wck4Jf8rCYPz4UmBs3&#10;8Df1u1CKGMI+RwVVCG0updcVWfSJa4kjd3adxRBhV0rT4RDDbSNf0jSTFmuODRW2tKpIX3c/VoH+&#10;kF/D5XVz+dPb4LJTs3bHdavU5GlczkAEGsNdfHN/GgVxa7wSb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hLw/BAAAA2gAAAA8AAAAAAAAAAAAAAAAAmAIAAGRycy9kb3du&#10;cmV2LnhtbFBLBQYAAAAABAAEAPUAAACGAwAAAAA=&#10;" fillcolor="#d8d8d8 [2732]">
                    <v:textbox style="layout-flow:vertical;mso-layout-flow-alt:bottom-to-top">
                      <w:txbxContent>
                        <w:p w:rsidR="00E82CDA" w:rsidRPr="00E7056E" w:rsidRDefault="00E82CDA" w:rsidP="00346DCE">
                          <w:pPr>
                            <w:jc w:val="center"/>
                            <w:rPr>
                              <w:sz w:val="20"/>
                              <w:szCs w:val="20"/>
                            </w:rPr>
                          </w:pPr>
                          <w:r w:rsidRPr="00E7056E">
                            <w:rPr>
                              <w:sz w:val="20"/>
                              <w:szCs w:val="20"/>
                            </w:rPr>
                            <w:t>Word of Knowledge</w:t>
                          </w:r>
                        </w:p>
                      </w:txbxContent>
                    </v:textbox>
                  </v:shape>
                  <v:shape id="AutoShape 758" o:spid="_x0000_s1116" type="#_x0000_t116" style="position:absolute;left:3756;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2KlMQA&#10;AADaAAAADwAAAGRycy9kb3ducmV2LnhtbESPW2sCMRSE3wv+h3AKvtVsi0i7GkWEivti6w1fD8lx&#10;L25Olk10t/31TaHQx2FmvmFmi97W4k6tLx0reB4lIIi1MyXnCo6H96dXED4gG6wdk4Iv8rCYDx5m&#10;mBrX8Y7u+5CLCGGfooIihCaV0uuCLPqRa4ijd3GtxRBlm0vTYhfhtpYvSTKRFkuOCwU2tCpIX/c3&#10;q0Cv5UdXjbfVt/4MbnKuM3fKGqWGj/1yCiJQH/7Df+2NUfAGv1fiD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tipTEAAAA2gAAAA8AAAAAAAAAAAAAAAAAmAIAAGRycy9k&#10;b3ducmV2LnhtbFBLBQYAAAAABAAEAPUAAACJAwAAAAA=&#10;" fillcolor="#d8d8d8 [2732]">
                    <v:textbox style="layout-flow:vertical;mso-layout-flow-alt:bottom-to-top">
                      <w:txbxContent>
                        <w:p w:rsidR="00E82CDA" w:rsidRPr="00BE1420" w:rsidRDefault="00E82CDA" w:rsidP="00346DCE">
                          <w:pPr>
                            <w:jc w:val="center"/>
                            <w:rPr>
                              <w:sz w:val="20"/>
                              <w:szCs w:val="20"/>
                            </w:rPr>
                          </w:pPr>
                          <w:r w:rsidRPr="00BE1420">
                            <w:rPr>
                              <w:sz w:val="20"/>
                              <w:szCs w:val="20"/>
                            </w:rPr>
                            <w:t>Discerning of Spirits</w:t>
                          </w:r>
                        </w:p>
                      </w:txbxContent>
                    </v:textbox>
                  </v:shape>
                  <v:shape id="AutoShape 759" o:spid="_x0000_s1117" type="#_x0000_t116" style="position:absolute;left:4510;top:2497;width:1712;height:7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BvMMA&#10;AADbAAAADwAAAGRycy9kb3ducmV2LnhtbESPzW7CQAyE75V4h5WRuKCyoQeoAguiVPxcCzyAlTVJ&#10;RNYb7W5J4OnxoVJvtmY883m57l2j7hRi7dnAdJKBIi68rbk0cDnv3j9BxYRssfFMBh4UYb0avC0x&#10;t77jH7qfUqkkhGOOBqqU2lzrWFTkME58Syza1QeHSdZQahuwk3DX6I8sm2mHNUtDhS1tKypup19n&#10;oDvsjs/xNTy/5tuyG39Pb2G+vxgzGvabBahEffo3/10freALvfwiA+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ABvMMAAADbAAAADwAAAAAAAAAAAAAAAACYAgAAZHJzL2Rv&#10;d25yZXYueG1sUEsFBgAAAAAEAAQA9QAAAIgDAAAAAA==&#10;" fillcolor="#bfbfbf [2412]">
                    <v:textbox style="layout-flow:vertical;mso-layout-flow-alt:bottom-to-top">
                      <w:txbxContent>
                        <w:p w:rsidR="00E82CDA" w:rsidRPr="00BE1420" w:rsidRDefault="00E82CDA" w:rsidP="00346DCE">
                          <w:pPr>
                            <w:jc w:val="center"/>
                            <w:rPr>
                              <w:sz w:val="20"/>
                              <w:szCs w:val="20"/>
                            </w:rPr>
                          </w:pPr>
                          <w:r w:rsidRPr="00BE1420">
                            <w:rPr>
                              <w:sz w:val="20"/>
                              <w:szCs w:val="20"/>
                            </w:rPr>
                            <w:t>Gift of Faith</w:t>
                          </w:r>
                        </w:p>
                      </w:txbxContent>
                    </v:textbox>
                  </v:shape>
                </v:group>
              </w:pict>
            </mc:Fallback>
          </mc:AlternateContent>
        </w:r>
      </w:del>
    </w:p>
    <w:p w:rsidR="00346DCE" w:rsidRPr="00920A48" w:rsidDel="00920A48" w:rsidRDefault="00346DCE" w:rsidP="003D39BF">
      <w:pPr>
        <w:rPr>
          <w:del w:id="10081" w:author="Stephen Reynolds, Jr." w:date="2012-11-13T07:31:00Z"/>
          <w:rPrChange w:id="10082" w:author="Stephen Reynolds, Jr." w:date="2012-11-13T07:32:00Z">
            <w:rPr>
              <w:del w:id="10083" w:author="Stephen Reynolds, Jr." w:date="2012-11-13T07:31:00Z"/>
            </w:rPr>
          </w:rPrChange>
        </w:rPr>
      </w:pPr>
    </w:p>
    <w:p w:rsidR="00346DCE" w:rsidRPr="00920A48" w:rsidDel="00920A48" w:rsidRDefault="00346DCE" w:rsidP="003D39BF">
      <w:pPr>
        <w:rPr>
          <w:del w:id="10084" w:author="Stephen Reynolds, Jr." w:date="2012-11-13T07:31:00Z"/>
          <w:rPrChange w:id="10085" w:author="Stephen Reynolds, Jr." w:date="2012-11-13T07:32:00Z">
            <w:rPr>
              <w:del w:id="10086" w:author="Stephen Reynolds, Jr." w:date="2012-11-13T07:31:00Z"/>
            </w:rPr>
          </w:rPrChange>
        </w:rPr>
      </w:pPr>
    </w:p>
    <w:p w:rsidR="00346DCE" w:rsidRPr="00920A48" w:rsidDel="00920A48" w:rsidRDefault="00346DCE" w:rsidP="003D39BF">
      <w:pPr>
        <w:rPr>
          <w:del w:id="10087" w:author="Stephen Reynolds, Jr." w:date="2012-11-13T07:31:00Z"/>
          <w:rPrChange w:id="10088" w:author="Stephen Reynolds, Jr." w:date="2012-11-13T07:32:00Z">
            <w:rPr>
              <w:del w:id="10089" w:author="Stephen Reynolds, Jr." w:date="2012-11-13T07:31:00Z"/>
            </w:rPr>
          </w:rPrChange>
        </w:rPr>
      </w:pPr>
    </w:p>
    <w:p w:rsidR="00346DCE" w:rsidRPr="00920A48" w:rsidDel="00920A48" w:rsidRDefault="00346DCE" w:rsidP="003D39BF">
      <w:pPr>
        <w:rPr>
          <w:del w:id="10090" w:author="Stephen Reynolds, Jr." w:date="2012-11-13T07:31:00Z"/>
          <w:rPrChange w:id="10091" w:author="Stephen Reynolds, Jr." w:date="2012-11-13T07:32:00Z">
            <w:rPr>
              <w:del w:id="10092" w:author="Stephen Reynolds, Jr." w:date="2012-11-13T07:31:00Z"/>
            </w:rPr>
          </w:rPrChange>
        </w:rPr>
      </w:pPr>
    </w:p>
    <w:p w:rsidR="00346DCE" w:rsidRPr="00920A48" w:rsidDel="00920A48" w:rsidRDefault="00346DCE" w:rsidP="003D39BF">
      <w:pPr>
        <w:rPr>
          <w:del w:id="10093" w:author="Stephen Reynolds, Jr." w:date="2012-11-13T07:31:00Z"/>
          <w:rPrChange w:id="10094" w:author="Stephen Reynolds, Jr." w:date="2012-11-13T07:32:00Z">
            <w:rPr>
              <w:del w:id="10095" w:author="Stephen Reynolds, Jr." w:date="2012-11-13T07:31:00Z"/>
            </w:rPr>
          </w:rPrChange>
        </w:rPr>
      </w:pPr>
    </w:p>
    <w:p w:rsidR="00346DCE" w:rsidRPr="00920A48" w:rsidDel="00920A48" w:rsidRDefault="00346DCE" w:rsidP="003D39BF">
      <w:pPr>
        <w:rPr>
          <w:del w:id="10096" w:author="Stephen Reynolds, Jr." w:date="2012-11-13T07:31:00Z"/>
          <w:rPrChange w:id="10097" w:author="Stephen Reynolds, Jr." w:date="2012-11-13T07:32:00Z">
            <w:rPr>
              <w:del w:id="10098" w:author="Stephen Reynolds, Jr." w:date="2012-11-13T07:31:00Z"/>
            </w:rPr>
          </w:rPrChange>
        </w:rPr>
      </w:pPr>
    </w:p>
    <w:p w:rsidR="00346DCE" w:rsidRPr="00920A48" w:rsidDel="00920A48" w:rsidRDefault="00346DCE" w:rsidP="003D39BF">
      <w:pPr>
        <w:rPr>
          <w:del w:id="10099" w:author="Stephen Reynolds, Jr." w:date="2012-11-13T07:31:00Z"/>
          <w:rPrChange w:id="10100" w:author="Stephen Reynolds, Jr." w:date="2012-11-13T07:32:00Z">
            <w:rPr>
              <w:del w:id="10101" w:author="Stephen Reynolds, Jr." w:date="2012-11-13T07:31:00Z"/>
            </w:rPr>
          </w:rPrChange>
        </w:rPr>
      </w:pPr>
    </w:p>
    <w:p w:rsidR="00A251BB" w:rsidRPr="00920A48" w:rsidDel="00920A48" w:rsidRDefault="00A251BB" w:rsidP="00A251BB">
      <w:pPr>
        <w:rPr>
          <w:del w:id="10102" w:author="Stephen Reynolds, Jr." w:date="2012-11-13T07:31:00Z"/>
          <w:rPrChange w:id="10103" w:author="Stephen Reynolds, Jr." w:date="2012-11-13T07:32:00Z">
            <w:rPr>
              <w:del w:id="10104" w:author="Stephen Reynolds, Jr." w:date="2012-11-13T07:31:00Z"/>
            </w:rPr>
          </w:rPrChange>
        </w:rPr>
      </w:pPr>
      <w:del w:id="10105" w:author="Stephen Reynolds, Jr." w:date="2012-11-13T07:31:00Z">
        <w:r w:rsidRPr="00920A48" w:rsidDel="00920A48">
          <w:rPr>
            <w:rPrChange w:id="10106" w:author="Stephen Reynolds, Jr." w:date="2012-11-13T07:32:00Z">
              <w:rPr/>
            </w:rPrChange>
          </w:rPr>
          <w:delText>It is a dependent gift and of no value unless there is a message in tongues.</w:delText>
        </w:r>
      </w:del>
    </w:p>
    <w:p w:rsidR="00A251BB" w:rsidRPr="00920A48" w:rsidDel="00920A48" w:rsidRDefault="00A251BB" w:rsidP="00A251BB">
      <w:pPr>
        <w:rPr>
          <w:del w:id="10107" w:author="Stephen Reynolds, Jr." w:date="2012-11-13T07:31:00Z"/>
          <w:rPrChange w:id="10108" w:author="Stephen Reynolds, Jr." w:date="2012-11-13T07:32:00Z">
            <w:rPr>
              <w:del w:id="10109" w:author="Stephen Reynolds, Jr." w:date="2012-11-13T07:31:00Z"/>
            </w:rPr>
          </w:rPrChange>
        </w:rPr>
      </w:pPr>
    </w:p>
    <w:p w:rsidR="00A251BB" w:rsidRPr="00920A48" w:rsidDel="00920A48" w:rsidRDefault="00A251BB" w:rsidP="00A251BB">
      <w:pPr>
        <w:tabs>
          <w:tab w:val="left" w:pos="540"/>
        </w:tabs>
        <w:rPr>
          <w:del w:id="10110" w:author="Stephen Reynolds, Jr." w:date="2012-11-13T07:31:00Z"/>
          <w:sz w:val="28"/>
          <w:rPrChange w:id="10111" w:author="Stephen Reynolds, Jr." w:date="2012-11-13T07:32:00Z">
            <w:rPr>
              <w:del w:id="10112" w:author="Stephen Reynolds, Jr." w:date="2012-11-13T07:31:00Z"/>
              <w:sz w:val="28"/>
            </w:rPr>
          </w:rPrChange>
        </w:rPr>
      </w:pPr>
      <w:del w:id="10113" w:author="Stephen Reynolds, Jr." w:date="2012-11-13T07:31:00Z">
        <w:r w:rsidRPr="00920A48" w:rsidDel="00920A48">
          <w:rPr>
            <w:sz w:val="28"/>
            <w:rPrChange w:id="10114" w:author="Stephen Reynolds, Jr." w:date="2012-11-13T07:32:00Z">
              <w:rPr>
                <w:sz w:val="28"/>
              </w:rPr>
            </w:rPrChange>
          </w:rPr>
          <w:delText>I.</w:delText>
        </w:r>
        <w:r w:rsidRPr="00920A48" w:rsidDel="00920A48">
          <w:rPr>
            <w:sz w:val="28"/>
            <w:rPrChange w:id="10115" w:author="Stephen Reynolds, Jr." w:date="2012-11-13T07:32:00Z">
              <w:rPr>
                <w:sz w:val="28"/>
              </w:rPr>
            </w:rPrChange>
          </w:rPr>
          <w:tab/>
          <w:delText>The Definition of the Gift.</w:delText>
        </w:r>
      </w:del>
    </w:p>
    <w:p w:rsidR="00A251BB" w:rsidRPr="00920A48" w:rsidDel="00920A48" w:rsidRDefault="00A251BB" w:rsidP="00A251BB">
      <w:pPr>
        <w:rPr>
          <w:del w:id="10116" w:author="Stephen Reynolds, Jr." w:date="2012-11-13T07:31:00Z"/>
          <w:rPrChange w:id="10117" w:author="Stephen Reynolds, Jr." w:date="2012-11-13T07:32:00Z">
            <w:rPr>
              <w:del w:id="10118" w:author="Stephen Reynolds, Jr." w:date="2012-11-13T07:31:00Z"/>
            </w:rPr>
          </w:rPrChange>
        </w:rPr>
      </w:pPr>
    </w:p>
    <w:p w:rsidR="00A251BB" w:rsidRPr="00920A48" w:rsidDel="00920A48" w:rsidRDefault="00A251BB" w:rsidP="00A251BB">
      <w:pPr>
        <w:tabs>
          <w:tab w:val="left" w:pos="1260"/>
        </w:tabs>
        <w:ind w:firstLine="540"/>
        <w:rPr>
          <w:del w:id="10119" w:author="Stephen Reynolds, Jr." w:date="2012-11-13T07:31:00Z"/>
          <w:rPrChange w:id="10120" w:author="Stephen Reynolds, Jr." w:date="2012-11-13T07:32:00Z">
            <w:rPr>
              <w:del w:id="10121" w:author="Stephen Reynolds, Jr." w:date="2012-11-13T07:31:00Z"/>
            </w:rPr>
          </w:rPrChange>
        </w:rPr>
      </w:pPr>
      <w:del w:id="10122" w:author="Stephen Reynolds, Jr." w:date="2012-11-13T07:31:00Z">
        <w:r w:rsidRPr="00920A48" w:rsidDel="00920A48">
          <w:rPr>
            <w:rPrChange w:id="10123" w:author="Stephen Reynolds, Jr." w:date="2012-11-13T07:32:00Z">
              <w:rPr/>
            </w:rPrChange>
          </w:rPr>
          <w:delText>A.</w:delText>
        </w:r>
        <w:r w:rsidRPr="00920A48" w:rsidDel="00920A48">
          <w:rPr>
            <w:rPrChange w:id="10124" w:author="Stephen Reynolds, Jr." w:date="2012-11-13T07:32:00Z">
              <w:rPr/>
            </w:rPrChange>
          </w:rPr>
          <w:tab/>
          <w:delText xml:space="preserve">Interpretation of Tongues is the ability to make intelligible to the listener the </w:delText>
        </w:r>
        <w:r w:rsidRPr="00920A48" w:rsidDel="00920A48">
          <w:rPr>
            <w:rPrChange w:id="10125" w:author="Stephen Reynolds, Jr." w:date="2012-11-13T07:32:00Z">
              <w:rPr/>
            </w:rPrChange>
          </w:rPr>
          <w:tab/>
          <w:delText>foreign language spoken through the operation of the gift of tongues.</w:delText>
        </w:r>
      </w:del>
    </w:p>
    <w:p w:rsidR="00A251BB" w:rsidRPr="00920A48" w:rsidDel="00920A48" w:rsidRDefault="00A251BB" w:rsidP="00A251BB">
      <w:pPr>
        <w:tabs>
          <w:tab w:val="left" w:pos="1260"/>
          <w:tab w:val="left" w:pos="1980"/>
        </w:tabs>
        <w:ind w:firstLine="1260"/>
        <w:rPr>
          <w:del w:id="10126" w:author="Stephen Reynolds, Jr." w:date="2012-11-13T07:31:00Z"/>
          <w:rPrChange w:id="10127" w:author="Stephen Reynolds, Jr." w:date="2012-11-13T07:32:00Z">
            <w:rPr>
              <w:del w:id="10128" w:author="Stephen Reynolds, Jr." w:date="2012-11-13T07:31:00Z"/>
            </w:rPr>
          </w:rPrChange>
        </w:rPr>
      </w:pPr>
    </w:p>
    <w:p w:rsidR="00A251BB" w:rsidRPr="00920A48" w:rsidDel="00920A48" w:rsidRDefault="00A251BB" w:rsidP="00A251BB">
      <w:pPr>
        <w:tabs>
          <w:tab w:val="left" w:pos="1260"/>
          <w:tab w:val="left" w:pos="1980"/>
        </w:tabs>
        <w:ind w:firstLine="540"/>
        <w:rPr>
          <w:del w:id="10129" w:author="Stephen Reynolds, Jr." w:date="2012-11-13T07:31:00Z"/>
          <w:rPrChange w:id="10130" w:author="Stephen Reynolds, Jr." w:date="2012-11-13T07:32:00Z">
            <w:rPr>
              <w:del w:id="10131" w:author="Stephen Reynolds, Jr." w:date="2012-11-13T07:31:00Z"/>
            </w:rPr>
          </w:rPrChange>
        </w:rPr>
      </w:pPr>
      <w:del w:id="10132" w:author="Stephen Reynolds, Jr." w:date="2012-11-13T07:31:00Z">
        <w:r w:rsidRPr="00920A48" w:rsidDel="00920A48">
          <w:rPr>
            <w:rPrChange w:id="10133" w:author="Stephen Reynolds, Jr." w:date="2012-11-13T07:32:00Z">
              <w:rPr/>
            </w:rPrChange>
          </w:rPr>
          <w:delText xml:space="preserve">B. </w:delText>
        </w:r>
        <w:r w:rsidRPr="00920A48" w:rsidDel="00920A48">
          <w:rPr>
            <w:rPrChange w:id="10134" w:author="Stephen Reynolds, Jr." w:date="2012-11-13T07:32:00Z">
              <w:rPr/>
            </w:rPrChange>
          </w:rPr>
          <w:tab/>
          <w:delText xml:space="preserve"> It is an inspired and spontaneous utterance of the spirit in the ordinary </w:delText>
        </w:r>
        <w:r w:rsidRPr="00920A48" w:rsidDel="00920A48">
          <w:rPr>
            <w:rPrChange w:id="10135" w:author="Stephen Reynolds, Jr." w:date="2012-11-13T07:32:00Z">
              <w:rPr/>
            </w:rPrChange>
          </w:rPr>
          <w:tab/>
          <w:delText xml:space="preserve">language of the people assembled.  </w:delText>
        </w:r>
      </w:del>
    </w:p>
    <w:p w:rsidR="00A251BB" w:rsidRPr="00920A48" w:rsidDel="00920A48" w:rsidRDefault="00A251BB" w:rsidP="00A251BB">
      <w:pPr>
        <w:tabs>
          <w:tab w:val="left" w:pos="1260"/>
          <w:tab w:val="left" w:pos="1980"/>
        </w:tabs>
        <w:ind w:firstLine="540"/>
        <w:rPr>
          <w:del w:id="10136" w:author="Stephen Reynolds, Jr." w:date="2012-11-13T07:31:00Z"/>
          <w:rPrChange w:id="10137" w:author="Stephen Reynolds, Jr." w:date="2012-11-13T07:32:00Z">
            <w:rPr>
              <w:del w:id="10138" w:author="Stephen Reynolds, Jr." w:date="2012-11-13T07:31:00Z"/>
            </w:rPr>
          </w:rPrChange>
        </w:rPr>
      </w:pPr>
    </w:p>
    <w:p w:rsidR="00A251BB" w:rsidRPr="00920A48" w:rsidDel="00920A48" w:rsidRDefault="00A251BB" w:rsidP="002A6BA4">
      <w:pPr>
        <w:tabs>
          <w:tab w:val="left" w:pos="1260"/>
          <w:tab w:val="left" w:pos="1980"/>
        </w:tabs>
        <w:ind w:firstLine="540"/>
        <w:rPr>
          <w:del w:id="10139" w:author="Stephen Reynolds, Jr." w:date="2012-11-13T07:31:00Z"/>
          <w:rPrChange w:id="10140" w:author="Stephen Reynolds, Jr." w:date="2012-11-13T07:32:00Z">
            <w:rPr>
              <w:del w:id="10141" w:author="Stephen Reynolds, Jr." w:date="2012-11-13T07:31:00Z"/>
            </w:rPr>
          </w:rPrChange>
        </w:rPr>
      </w:pPr>
      <w:del w:id="10142" w:author="Stephen Reynolds, Jr." w:date="2012-11-13T07:31:00Z">
        <w:r w:rsidRPr="00920A48" w:rsidDel="00920A48">
          <w:rPr>
            <w:rPrChange w:id="10143" w:author="Stephen Reynolds, Jr." w:date="2012-11-13T07:32:00Z">
              <w:rPr/>
            </w:rPrChange>
          </w:rPr>
          <w:delText>C.</w:delText>
        </w:r>
        <w:r w:rsidRPr="00920A48" w:rsidDel="00920A48">
          <w:rPr>
            <w:rPrChange w:id="10144" w:author="Stephen Reynolds, Jr." w:date="2012-11-13T07:32:00Z">
              <w:rPr/>
            </w:rPrChange>
          </w:rPr>
          <w:tab/>
          <w:delText>Interpretation is no more a product of the human mi</w:delText>
        </w:r>
        <w:r w:rsidR="002A6BA4" w:rsidRPr="00920A48" w:rsidDel="00920A48">
          <w:rPr>
            <w:rPrChange w:id="10145" w:author="Stephen Reynolds, Jr." w:date="2012-11-13T07:32:00Z">
              <w:rPr/>
            </w:rPrChange>
          </w:rPr>
          <w:delText xml:space="preserve">nd than speaking with </w:delText>
        </w:r>
        <w:r w:rsidR="002A6BA4" w:rsidRPr="00920A48" w:rsidDel="00920A48">
          <w:rPr>
            <w:rPrChange w:id="10146" w:author="Stephen Reynolds, Jr." w:date="2012-11-13T07:32:00Z">
              <w:rPr/>
            </w:rPrChange>
          </w:rPr>
          <w:tab/>
          <w:delText xml:space="preserve">tongues. </w:delText>
        </w:r>
        <w:r w:rsidRPr="00920A48" w:rsidDel="00920A48">
          <w:rPr>
            <w:rPrChange w:id="10147" w:author="Stephen Reynolds, Jr." w:date="2012-11-13T07:32:00Z">
              <w:rPr/>
            </w:rPrChange>
          </w:rPr>
          <w:delText>It is the product of the Holy Ghost through t</w:delText>
        </w:r>
        <w:r w:rsidR="002A6BA4" w:rsidRPr="00920A48" w:rsidDel="00920A48">
          <w:rPr>
            <w:rPrChange w:id="10148" w:author="Stephen Reynolds, Jr." w:date="2012-11-13T07:32:00Z">
              <w:rPr/>
            </w:rPrChange>
          </w:rPr>
          <w:delText xml:space="preserve">he vocal organs of the </w:delText>
        </w:r>
        <w:r w:rsidRPr="00920A48" w:rsidDel="00920A48">
          <w:rPr>
            <w:rPrChange w:id="10149" w:author="Stephen Reynolds, Jr." w:date="2012-11-13T07:32:00Z">
              <w:rPr/>
            </w:rPrChange>
          </w:rPr>
          <w:delText>speaker.</w:delText>
        </w:r>
      </w:del>
    </w:p>
    <w:p w:rsidR="00A251BB" w:rsidRPr="00920A48" w:rsidDel="00920A48" w:rsidRDefault="00A251BB" w:rsidP="00A251BB">
      <w:pPr>
        <w:rPr>
          <w:del w:id="10150" w:author="Stephen Reynolds, Jr." w:date="2012-11-13T07:31:00Z"/>
          <w:rPrChange w:id="10151" w:author="Stephen Reynolds, Jr." w:date="2012-11-13T07:32:00Z">
            <w:rPr>
              <w:del w:id="10152" w:author="Stephen Reynolds, Jr." w:date="2012-11-13T07:31:00Z"/>
            </w:rPr>
          </w:rPrChange>
        </w:rPr>
      </w:pPr>
    </w:p>
    <w:p w:rsidR="00A251BB" w:rsidRPr="00920A48" w:rsidDel="00920A48" w:rsidRDefault="00A251BB" w:rsidP="00945B73">
      <w:pPr>
        <w:pStyle w:val="Heading5"/>
        <w:keepNext/>
        <w:numPr>
          <w:ilvl w:val="0"/>
          <w:numId w:val="26"/>
        </w:numPr>
        <w:tabs>
          <w:tab w:val="left" w:pos="540"/>
        </w:tabs>
        <w:rPr>
          <w:del w:id="10153" w:author="Stephen Reynolds, Jr." w:date="2012-11-13T07:31:00Z"/>
          <w:rPrChange w:id="10154" w:author="Stephen Reynolds, Jr." w:date="2012-11-13T07:32:00Z">
            <w:rPr>
              <w:del w:id="10155" w:author="Stephen Reynolds, Jr." w:date="2012-11-13T07:31:00Z"/>
            </w:rPr>
          </w:rPrChange>
        </w:rPr>
      </w:pPr>
      <w:del w:id="10156" w:author="Stephen Reynolds, Jr." w:date="2012-11-13T07:31:00Z">
        <w:r w:rsidRPr="00920A48" w:rsidDel="00920A48">
          <w:rPr>
            <w:rPrChange w:id="10157" w:author="Stephen Reynolds, Jr." w:date="2012-11-13T07:32:00Z">
              <w:rPr/>
            </w:rPrChange>
          </w:rPr>
          <w:delText>Characteristics of the Gift</w:delText>
        </w:r>
      </w:del>
    </w:p>
    <w:p w:rsidR="00A251BB" w:rsidRPr="00920A48" w:rsidDel="00920A48" w:rsidRDefault="00A251BB" w:rsidP="00A251BB">
      <w:pPr>
        <w:rPr>
          <w:del w:id="10158" w:author="Stephen Reynolds, Jr." w:date="2012-11-13T07:31:00Z"/>
          <w:rPrChange w:id="10159" w:author="Stephen Reynolds, Jr." w:date="2012-11-13T07:32:00Z">
            <w:rPr>
              <w:del w:id="10160" w:author="Stephen Reynolds, Jr." w:date="2012-11-13T07:31:00Z"/>
            </w:rPr>
          </w:rPrChange>
        </w:rPr>
      </w:pPr>
    </w:p>
    <w:p w:rsidR="00A251BB" w:rsidRPr="00920A48" w:rsidDel="00920A48" w:rsidRDefault="00A251BB" w:rsidP="00A251BB">
      <w:pPr>
        <w:tabs>
          <w:tab w:val="left" w:pos="1260"/>
        </w:tabs>
        <w:ind w:left="720" w:hanging="180"/>
        <w:rPr>
          <w:del w:id="10161" w:author="Stephen Reynolds, Jr." w:date="2012-11-13T07:31:00Z"/>
          <w:rPrChange w:id="10162" w:author="Stephen Reynolds, Jr." w:date="2012-11-13T07:32:00Z">
            <w:rPr>
              <w:del w:id="10163" w:author="Stephen Reynolds, Jr." w:date="2012-11-13T07:31:00Z"/>
            </w:rPr>
          </w:rPrChange>
        </w:rPr>
      </w:pPr>
      <w:del w:id="10164" w:author="Stephen Reynolds, Jr." w:date="2012-11-13T07:31:00Z">
        <w:r w:rsidRPr="00920A48" w:rsidDel="00920A48">
          <w:rPr>
            <w:rPrChange w:id="10165" w:author="Stephen Reynolds, Jr." w:date="2012-11-13T07:32:00Z">
              <w:rPr/>
            </w:rPrChange>
          </w:rPr>
          <w:delText>A.</w:delText>
        </w:r>
        <w:r w:rsidRPr="00920A48" w:rsidDel="00920A48">
          <w:rPr>
            <w:rPrChange w:id="10166" w:author="Stephen Reynolds, Jr." w:date="2012-11-13T07:32:00Z">
              <w:rPr/>
            </w:rPrChange>
          </w:rPr>
          <w:tab/>
          <w:delText xml:space="preserve">The natural gifts and training will influence the statement; but it will be none </w:delText>
        </w:r>
        <w:r w:rsidRPr="00920A48" w:rsidDel="00920A48">
          <w:rPr>
            <w:rPrChange w:id="10167" w:author="Stephen Reynolds, Jr." w:date="2012-11-13T07:32:00Z">
              <w:rPr/>
            </w:rPrChange>
          </w:rPr>
          <w:tab/>
          <w:delText xml:space="preserve">the less supernatural.  </w:delText>
        </w:r>
      </w:del>
    </w:p>
    <w:p w:rsidR="00A251BB" w:rsidRPr="00920A48" w:rsidDel="00920A48" w:rsidRDefault="00A251BB" w:rsidP="00A251BB">
      <w:pPr>
        <w:rPr>
          <w:del w:id="10168" w:author="Stephen Reynolds, Jr." w:date="2012-11-13T07:31:00Z"/>
          <w:rPrChange w:id="10169" w:author="Stephen Reynolds, Jr." w:date="2012-11-13T07:32:00Z">
            <w:rPr>
              <w:del w:id="10170" w:author="Stephen Reynolds, Jr." w:date="2012-11-13T07:31:00Z"/>
            </w:rPr>
          </w:rPrChange>
        </w:rPr>
      </w:pPr>
    </w:p>
    <w:p w:rsidR="00A251BB" w:rsidRPr="00920A48" w:rsidDel="00920A48" w:rsidRDefault="00A251BB" w:rsidP="00A251BB">
      <w:pPr>
        <w:tabs>
          <w:tab w:val="left" w:pos="1260"/>
        </w:tabs>
        <w:ind w:left="720" w:hanging="180"/>
        <w:rPr>
          <w:del w:id="10171" w:author="Stephen Reynolds, Jr." w:date="2012-11-13T07:31:00Z"/>
          <w:rPrChange w:id="10172" w:author="Stephen Reynolds, Jr." w:date="2012-11-13T07:32:00Z">
            <w:rPr>
              <w:del w:id="10173" w:author="Stephen Reynolds, Jr." w:date="2012-11-13T07:31:00Z"/>
            </w:rPr>
          </w:rPrChange>
        </w:rPr>
      </w:pPr>
      <w:del w:id="10174" w:author="Stephen Reynolds, Jr." w:date="2012-11-13T07:31:00Z">
        <w:r w:rsidRPr="00920A48" w:rsidDel="00920A48">
          <w:rPr>
            <w:rPrChange w:id="10175" w:author="Stephen Reynolds, Jr." w:date="2012-11-13T07:32:00Z">
              <w:rPr/>
            </w:rPrChange>
          </w:rPr>
          <w:delText>B.</w:delText>
        </w:r>
        <w:r w:rsidRPr="00920A48" w:rsidDel="00920A48">
          <w:rPr>
            <w:rPrChange w:id="10176" w:author="Stephen Reynolds, Jr." w:date="2012-11-13T07:32:00Z">
              <w:rPr/>
            </w:rPrChange>
          </w:rPr>
          <w:tab/>
          <w:delText xml:space="preserve">Those who speak in tongues are instructed to pray for the interpretation.  </w:delText>
        </w:r>
      </w:del>
    </w:p>
    <w:p w:rsidR="00A251BB" w:rsidRPr="00920A48" w:rsidDel="00920A48" w:rsidRDefault="00A251BB" w:rsidP="00A251BB">
      <w:pPr>
        <w:tabs>
          <w:tab w:val="left" w:pos="1260"/>
        </w:tabs>
        <w:ind w:left="720" w:hanging="180"/>
        <w:rPr>
          <w:del w:id="10177" w:author="Stephen Reynolds, Jr." w:date="2012-11-13T07:31:00Z"/>
          <w:rPrChange w:id="10178" w:author="Stephen Reynolds, Jr." w:date="2012-11-13T07:32:00Z">
            <w:rPr>
              <w:del w:id="10179" w:author="Stephen Reynolds, Jr." w:date="2012-11-13T07:31:00Z"/>
            </w:rPr>
          </w:rPrChange>
        </w:rPr>
      </w:pPr>
      <w:del w:id="10180" w:author="Stephen Reynolds, Jr." w:date="2012-11-13T07:31:00Z">
        <w:r w:rsidRPr="00920A48" w:rsidDel="00920A48">
          <w:rPr>
            <w:rPrChange w:id="10181" w:author="Stephen Reynolds, Jr." w:date="2012-11-13T07:32:00Z">
              <w:rPr/>
            </w:rPrChange>
          </w:rPr>
          <w:tab/>
        </w:r>
        <w:r w:rsidRPr="00920A48" w:rsidDel="00920A48">
          <w:rPr>
            <w:rPrChange w:id="10182" w:author="Stephen Reynolds, Jr." w:date="2012-11-13T07:32:00Z">
              <w:rPr/>
            </w:rPrChange>
          </w:rPr>
          <w:tab/>
          <w:delText>-</w:delText>
        </w:r>
        <w:r w:rsidRPr="00920A48" w:rsidDel="00920A48">
          <w:rPr>
            <w:rPrChange w:id="10183" w:author="Stephen Reynolds, Jr." w:date="2012-11-13T07:32:00Z">
              <w:rPr/>
            </w:rPrChange>
          </w:rPr>
          <w:tab/>
          <w:delText>I Cor. 14:13</w:delText>
        </w:r>
      </w:del>
    </w:p>
    <w:p w:rsidR="00A251BB" w:rsidRPr="00920A48" w:rsidDel="00920A48" w:rsidRDefault="00A251BB" w:rsidP="00A251BB">
      <w:pPr>
        <w:rPr>
          <w:del w:id="10184" w:author="Stephen Reynolds, Jr." w:date="2012-11-13T07:31:00Z"/>
          <w:rPrChange w:id="10185" w:author="Stephen Reynolds, Jr." w:date="2012-11-13T07:32:00Z">
            <w:rPr>
              <w:del w:id="10186" w:author="Stephen Reynolds, Jr." w:date="2012-11-13T07:31:00Z"/>
            </w:rPr>
          </w:rPrChange>
        </w:rPr>
      </w:pPr>
    </w:p>
    <w:p w:rsidR="00A251BB" w:rsidRPr="00920A48" w:rsidDel="00920A48" w:rsidRDefault="00A251BB" w:rsidP="00A251BB">
      <w:pPr>
        <w:tabs>
          <w:tab w:val="left" w:pos="1260"/>
        </w:tabs>
        <w:ind w:left="720" w:hanging="180"/>
        <w:rPr>
          <w:del w:id="10187" w:author="Stephen Reynolds, Jr." w:date="2012-11-13T07:31:00Z"/>
          <w:rPrChange w:id="10188" w:author="Stephen Reynolds, Jr." w:date="2012-11-13T07:32:00Z">
            <w:rPr>
              <w:del w:id="10189" w:author="Stephen Reynolds, Jr." w:date="2012-11-13T07:31:00Z"/>
            </w:rPr>
          </w:rPrChange>
        </w:rPr>
      </w:pPr>
      <w:del w:id="10190" w:author="Stephen Reynolds, Jr." w:date="2012-11-13T07:31:00Z">
        <w:r w:rsidRPr="00920A48" w:rsidDel="00920A48">
          <w:rPr>
            <w:rPrChange w:id="10191" w:author="Stephen Reynolds, Jr." w:date="2012-11-13T07:32:00Z">
              <w:rPr/>
            </w:rPrChange>
          </w:rPr>
          <w:delText>C.</w:delText>
        </w:r>
        <w:r w:rsidRPr="00920A48" w:rsidDel="00920A48">
          <w:rPr>
            <w:rPrChange w:id="10192" w:author="Stephen Reynolds, Jr." w:date="2012-11-13T07:32:00Z">
              <w:rPr/>
            </w:rPrChange>
          </w:rPr>
          <w:tab/>
          <w:delText>Let one interpret. - I Cor. 14:27</w:delText>
        </w:r>
      </w:del>
    </w:p>
    <w:p w:rsidR="00A251BB" w:rsidRPr="00920A48" w:rsidDel="00920A48" w:rsidRDefault="00A251BB" w:rsidP="00A251BB">
      <w:pPr>
        <w:rPr>
          <w:del w:id="10193" w:author="Stephen Reynolds, Jr." w:date="2012-11-13T07:31:00Z"/>
          <w:rPrChange w:id="10194" w:author="Stephen Reynolds, Jr." w:date="2012-11-13T07:32:00Z">
            <w:rPr>
              <w:del w:id="10195" w:author="Stephen Reynolds, Jr." w:date="2012-11-13T07:31:00Z"/>
            </w:rPr>
          </w:rPrChange>
        </w:rPr>
      </w:pPr>
    </w:p>
    <w:p w:rsidR="00A251BB" w:rsidRPr="00920A48" w:rsidDel="00920A48" w:rsidRDefault="00A251BB" w:rsidP="00A251BB">
      <w:pPr>
        <w:tabs>
          <w:tab w:val="left" w:pos="1260"/>
        </w:tabs>
        <w:ind w:left="720" w:hanging="180"/>
        <w:rPr>
          <w:del w:id="10196" w:author="Stephen Reynolds, Jr." w:date="2012-11-13T07:31:00Z"/>
          <w:rPrChange w:id="10197" w:author="Stephen Reynolds, Jr." w:date="2012-11-13T07:32:00Z">
            <w:rPr>
              <w:del w:id="10198" w:author="Stephen Reynolds, Jr." w:date="2012-11-13T07:31:00Z"/>
            </w:rPr>
          </w:rPrChange>
        </w:rPr>
      </w:pPr>
      <w:del w:id="10199" w:author="Stephen Reynolds, Jr." w:date="2012-11-13T07:31:00Z">
        <w:r w:rsidRPr="00920A48" w:rsidDel="00920A48">
          <w:rPr>
            <w:rPrChange w:id="10200" w:author="Stephen Reynolds, Jr." w:date="2012-11-13T07:32:00Z">
              <w:rPr/>
            </w:rPrChange>
          </w:rPr>
          <w:delText>D.</w:delText>
        </w:r>
        <w:r w:rsidRPr="00920A48" w:rsidDel="00920A48">
          <w:rPr>
            <w:rPrChange w:id="10201" w:author="Stephen Reynolds, Jr." w:date="2012-11-13T07:32:00Z">
              <w:rPr/>
            </w:rPrChange>
          </w:rPr>
          <w:tab/>
          <w:delText xml:space="preserve">Much prayer, wisdom and faith is necessary and will be needed, this will avoid </w:delText>
        </w:r>
        <w:r w:rsidRPr="00920A48" w:rsidDel="00920A48">
          <w:rPr>
            <w:rPrChange w:id="10202" w:author="Stephen Reynolds, Jr." w:date="2012-11-13T07:32:00Z">
              <w:rPr/>
            </w:rPrChange>
          </w:rPr>
          <w:tab/>
          <w:delText>confusion amongst God’s children.</w:delText>
        </w:r>
      </w:del>
    </w:p>
    <w:p w:rsidR="00A251BB" w:rsidRPr="00920A48" w:rsidDel="00920A48" w:rsidRDefault="00A251BB" w:rsidP="00A251BB">
      <w:pPr>
        <w:rPr>
          <w:del w:id="10203" w:author="Stephen Reynolds, Jr." w:date="2012-11-13T07:31:00Z"/>
          <w:rPrChange w:id="10204" w:author="Stephen Reynolds, Jr." w:date="2012-11-13T07:32:00Z">
            <w:rPr>
              <w:del w:id="10205" w:author="Stephen Reynolds, Jr." w:date="2012-11-13T07:31:00Z"/>
            </w:rPr>
          </w:rPrChange>
        </w:rPr>
      </w:pPr>
    </w:p>
    <w:p w:rsidR="00A251BB" w:rsidRPr="00920A48" w:rsidDel="00920A48" w:rsidRDefault="00A251BB" w:rsidP="00945B73">
      <w:pPr>
        <w:pStyle w:val="Heading5"/>
        <w:keepNext/>
        <w:numPr>
          <w:ilvl w:val="0"/>
          <w:numId w:val="26"/>
        </w:numPr>
        <w:tabs>
          <w:tab w:val="left" w:pos="540"/>
        </w:tabs>
        <w:rPr>
          <w:del w:id="10206" w:author="Stephen Reynolds, Jr." w:date="2012-11-13T07:31:00Z"/>
          <w:rPrChange w:id="10207" w:author="Stephen Reynolds, Jr." w:date="2012-11-13T07:32:00Z">
            <w:rPr>
              <w:del w:id="10208" w:author="Stephen Reynolds, Jr." w:date="2012-11-13T07:31:00Z"/>
            </w:rPr>
          </w:rPrChange>
        </w:rPr>
      </w:pPr>
      <w:del w:id="10209" w:author="Stephen Reynolds, Jr." w:date="2012-11-13T07:31:00Z">
        <w:r w:rsidRPr="00920A48" w:rsidDel="00920A48">
          <w:rPr>
            <w:rPrChange w:id="10210" w:author="Stephen Reynolds, Jr." w:date="2012-11-13T07:32:00Z">
              <w:rPr/>
            </w:rPrChange>
          </w:rPr>
          <w:delText>The Purpose of the Gift</w:delText>
        </w:r>
      </w:del>
    </w:p>
    <w:p w:rsidR="00A251BB" w:rsidRPr="00920A48" w:rsidDel="00920A48" w:rsidRDefault="00A251BB" w:rsidP="00A251BB">
      <w:pPr>
        <w:ind w:left="720"/>
        <w:rPr>
          <w:del w:id="10211" w:author="Stephen Reynolds, Jr." w:date="2012-11-13T07:31:00Z"/>
          <w:rPrChange w:id="10212" w:author="Stephen Reynolds, Jr." w:date="2012-11-13T07:32:00Z">
            <w:rPr>
              <w:del w:id="10213" w:author="Stephen Reynolds, Jr." w:date="2012-11-13T07:31:00Z"/>
            </w:rPr>
          </w:rPrChange>
        </w:rPr>
      </w:pPr>
    </w:p>
    <w:p w:rsidR="00A251BB" w:rsidRPr="00920A48" w:rsidDel="00920A48" w:rsidRDefault="00A251BB" w:rsidP="00A251BB">
      <w:pPr>
        <w:tabs>
          <w:tab w:val="left" w:pos="1260"/>
        </w:tabs>
        <w:ind w:left="720" w:hanging="180"/>
        <w:rPr>
          <w:del w:id="10214" w:author="Stephen Reynolds, Jr." w:date="2012-11-13T07:31:00Z"/>
          <w:rPrChange w:id="10215" w:author="Stephen Reynolds, Jr." w:date="2012-11-13T07:32:00Z">
            <w:rPr>
              <w:del w:id="10216" w:author="Stephen Reynolds, Jr." w:date="2012-11-13T07:31:00Z"/>
            </w:rPr>
          </w:rPrChange>
        </w:rPr>
      </w:pPr>
      <w:del w:id="10217" w:author="Stephen Reynolds, Jr." w:date="2012-11-13T07:31:00Z">
        <w:r w:rsidRPr="00920A48" w:rsidDel="00920A48">
          <w:rPr>
            <w:rPrChange w:id="10218" w:author="Stephen Reynolds, Jr." w:date="2012-11-13T07:32:00Z">
              <w:rPr/>
            </w:rPrChange>
          </w:rPr>
          <w:delText>A.</w:delText>
        </w:r>
        <w:r w:rsidRPr="00920A48" w:rsidDel="00920A48">
          <w:rPr>
            <w:rPrChange w:id="10219" w:author="Stephen Reynolds, Jr." w:date="2012-11-13T07:32:00Z">
              <w:rPr/>
            </w:rPrChange>
          </w:rPr>
          <w:tab/>
          <w:delText>To make understandable the message that is given in the unknown tongue.</w:delText>
        </w:r>
      </w:del>
    </w:p>
    <w:p w:rsidR="00A251BB" w:rsidRPr="00920A48" w:rsidDel="00920A48" w:rsidRDefault="00A251BB" w:rsidP="00A251BB">
      <w:pPr>
        <w:rPr>
          <w:del w:id="10220" w:author="Stephen Reynolds, Jr." w:date="2012-11-13T07:31:00Z"/>
          <w:rPrChange w:id="10221" w:author="Stephen Reynolds, Jr." w:date="2012-11-13T07:32:00Z">
            <w:rPr>
              <w:del w:id="10222" w:author="Stephen Reynolds, Jr." w:date="2012-11-13T07:31:00Z"/>
            </w:rPr>
          </w:rPrChange>
        </w:rPr>
      </w:pPr>
    </w:p>
    <w:p w:rsidR="00A251BB" w:rsidRPr="00920A48" w:rsidDel="00920A48" w:rsidRDefault="00A251BB" w:rsidP="00A251BB">
      <w:pPr>
        <w:tabs>
          <w:tab w:val="left" w:pos="1980"/>
        </w:tabs>
        <w:ind w:left="1434" w:hanging="174"/>
        <w:rPr>
          <w:del w:id="10223" w:author="Stephen Reynolds, Jr." w:date="2012-11-13T07:31:00Z"/>
          <w:rPrChange w:id="10224" w:author="Stephen Reynolds, Jr." w:date="2012-11-13T07:32:00Z">
            <w:rPr>
              <w:del w:id="10225" w:author="Stephen Reynolds, Jr." w:date="2012-11-13T07:31:00Z"/>
            </w:rPr>
          </w:rPrChange>
        </w:rPr>
      </w:pPr>
      <w:del w:id="10226" w:author="Stephen Reynolds, Jr." w:date="2012-11-13T07:31:00Z">
        <w:r w:rsidRPr="00920A48" w:rsidDel="00920A48">
          <w:rPr>
            <w:rPrChange w:id="10227" w:author="Stephen Reynolds, Jr." w:date="2012-11-13T07:32:00Z">
              <w:rPr/>
            </w:rPrChange>
          </w:rPr>
          <w:delText xml:space="preserve">1. </w:delText>
        </w:r>
        <w:r w:rsidRPr="00920A48" w:rsidDel="00920A48">
          <w:rPr>
            <w:rPrChange w:id="10228" w:author="Stephen Reynolds, Jr." w:date="2012-11-13T07:32:00Z">
              <w:rPr/>
            </w:rPrChange>
          </w:rPr>
          <w:tab/>
          <w:delText xml:space="preserve">It is the Gift of Interpretation and not translation through explanation of </w:delText>
        </w:r>
        <w:r w:rsidRPr="00920A48" w:rsidDel="00920A48">
          <w:rPr>
            <w:rPrChange w:id="10229" w:author="Stephen Reynolds, Jr." w:date="2012-11-13T07:32:00Z">
              <w:rPr/>
            </w:rPrChange>
          </w:rPr>
          <w:tab/>
          <w:delText>the unknown tongue.</w:delText>
        </w:r>
      </w:del>
    </w:p>
    <w:p w:rsidR="00A251BB" w:rsidRPr="00920A48" w:rsidDel="00920A48" w:rsidRDefault="00A251BB" w:rsidP="00A251BB">
      <w:pPr>
        <w:tabs>
          <w:tab w:val="left" w:pos="1980"/>
        </w:tabs>
        <w:ind w:left="1434" w:hanging="174"/>
        <w:rPr>
          <w:del w:id="10230" w:author="Stephen Reynolds, Jr." w:date="2012-11-13T07:31:00Z"/>
          <w:rPrChange w:id="10231" w:author="Stephen Reynolds, Jr." w:date="2012-11-13T07:32:00Z">
            <w:rPr>
              <w:del w:id="10232" w:author="Stephen Reynolds, Jr." w:date="2012-11-13T07:31:00Z"/>
            </w:rPr>
          </w:rPrChange>
        </w:rPr>
      </w:pPr>
    </w:p>
    <w:p w:rsidR="00A251BB" w:rsidRPr="00920A48" w:rsidDel="00920A48" w:rsidRDefault="00A251BB" w:rsidP="00A251BB">
      <w:pPr>
        <w:tabs>
          <w:tab w:val="left" w:pos="1980"/>
        </w:tabs>
        <w:ind w:left="1434" w:hanging="174"/>
        <w:rPr>
          <w:del w:id="10233" w:author="Stephen Reynolds, Jr." w:date="2012-11-13T07:31:00Z"/>
          <w:rPrChange w:id="10234" w:author="Stephen Reynolds, Jr." w:date="2012-11-13T07:32:00Z">
            <w:rPr>
              <w:del w:id="10235" w:author="Stephen Reynolds, Jr." w:date="2012-11-13T07:31:00Z"/>
            </w:rPr>
          </w:rPrChange>
        </w:rPr>
      </w:pPr>
      <w:del w:id="10236" w:author="Stephen Reynolds, Jr." w:date="2012-11-13T07:31:00Z">
        <w:r w:rsidRPr="00920A48" w:rsidDel="00920A48">
          <w:rPr>
            <w:rPrChange w:id="10237" w:author="Stephen Reynolds, Jr." w:date="2012-11-13T07:32:00Z">
              <w:rPr/>
            </w:rPrChange>
          </w:rPr>
          <w:delText>2.</w:delText>
        </w:r>
        <w:r w:rsidRPr="00920A48" w:rsidDel="00920A48">
          <w:rPr>
            <w:rPrChange w:id="10238" w:author="Stephen Reynolds, Jr." w:date="2012-11-13T07:32:00Z">
              <w:rPr/>
            </w:rPrChange>
          </w:rPr>
          <w:tab/>
          <w:delText xml:space="preserve">It can easily be longer because it is an interpretation and not a </w:delText>
        </w:r>
        <w:r w:rsidRPr="00920A48" w:rsidDel="00920A48">
          <w:rPr>
            <w:rPrChange w:id="10239" w:author="Stephen Reynolds, Jr." w:date="2012-11-13T07:32:00Z">
              <w:rPr/>
            </w:rPrChange>
          </w:rPr>
          <w:tab/>
          <w:delText>translation.</w:delText>
        </w:r>
      </w:del>
    </w:p>
    <w:p w:rsidR="00A251BB" w:rsidRPr="00920A48" w:rsidDel="00920A48" w:rsidRDefault="00A251BB" w:rsidP="00A251BB">
      <w:pPr>
        <w:rPr>
          <w:del w:id="10240" w:author="Stephen Reynolds, Jr." w:date="2012-11-13T07:31:00Z"/>
          <w:rPrChange w:id="10241" w:author="Stephen Reynolds, Jr." w:date="2012-11-13T07:32:00Z">
            <w:rPr>
              <w:del w:id="10242" w:author="Stephen Reynolds, Jr." w:date="2012-11-13T07:31:00Z"/>
            </w:rPr>
          </w:rPrChange>
        </w:rPr>
      </w:pPr>
    </w:p>
    <w:p w:rsidR="00A251BB" w:rsidRPr="00920A48" w:rsidDel="00920A48" w:rsidRDefault="00A251BB" w:rsidP="00A251BB">
      <w:pPr>
        <w:tabs>
          <w:tab w:val="left" w:pos="1260"/>
        </w:tabs>
        <w:ind w:left="720" w:hanging="180"/>
        <w:rPr>
          <w:del w:id="10243" w:author="Stephen Reynolds, Jr." w:date="2012-11-13T07:31:00Z"/>
          <w:rPrChange w:id="10244" w:author="Stephen Reynolds, Jr." w:date="2012-11-13T07:32:00Z">
            <w:rPr>
              <w:del w:id="10245" w:author="Stephen Reynolds, Jr." w:date="2012-11-13T07:31:00Z"/>
            </w:rPr>
          </w:rPrChange>
        </w:rPr>
      </w:pPr>
      <w:del w:id="10246" w:author="Stephen Reynolds, Jr." w:date="2012-11-13T07:31:00Z">
        <w:r w:rsidRPr="00920A48" w:rsidDel="00920A48">
          <w:rPr>
            <w:rPrChange w:id="10247" w:author="Stephen Reynolds, Jr." w:date="2012-11-13T07:32:00Z">
              <w:rPr/>
            </w:rPrChange>
          </w:rPr>
          <w:delText>B.</w:delText>
        </w:r>
        <w:r w:rsidRPr="00920A48" w:rsidDel="00920A48">
          <w:rPr>
            <w:rPrChange w:id="10248" w:author="Stephen Reynolds, Jr." w:date="2012-11-13T07:32:00Z">
              <w:rPr/>
            </w:rPrChange>
          </w:rPr>
          <w:tab/>
          <w:delText xml:space="preserve">The English verb “interpret” is found in three forms in the Greek New </w:delText>
        </w:r>
        <w:r w:rsidRPr="00920A48" w:rsidDel="00920A48">
          <w:rPr>
            <w:rPrChange w:id="10249" w:author="Stephen Reynolds, Jr." w:date="2012-11-13T07:32:00Z">
              <w:rPr/>
            </w:rPrChange>
          </w:rPr>
          <w:tab/>
          <w:delText>Testament.</w:delText>
        </w:r>
      </w:del>
    </w:p>
    <w:p w:rsidR="00A251BB" w:rsidRPr="00920A48" w:rsidDel="00920A48" w:rsidRDefault="00A251BB" w:rsidP="00A251BB">
      <w:pPr>
        <w:rPr>
          <w:del w:id="10250" w:author="Stephen Reynolds, Jr." w:date="2012-11-13T07:31:00Z"/>
          <w:rPrChange w:id="10251" w:author="Stephen Reynolds, Jr." w:date="2012-11-13T07:32:00Z">
            <w:rPr>
              <w:del w:id="10252" w:author="Stephen Reynolds, Jr." w:date="2012-11-13T07:31:00Z"/>
            </w:rPr>
          </w:rPrChange>
        </w:rPr>
      </w:pPr>
    </w:p>
    <w:p w:rsidR="00A251BB" w:rsidRPr="00920A48" w:rsidDel="00920A48" w:rsidRDefault="00A251BB" w:rsidP="00A251BB">
      <w:pPr>
        <w:tabs>
          <w:tab w:val="left" w:pos="1980"/>
        </w:tabs>
        <w:ind w:left="1434" w:hanging="174"/>
        <w:rPr>
          <w:del w:id="10253" w:author="Stephen Reynolds, Jr." w:date="2012-11-13T07:31:00Z"/>
          <w:rPrChange w:id="10254" w:author="Stephen Reynolds, Jr." w:date="2012-11-13T07:32:00Z">
            <w:rPr>
              <w:del w:id="10255" w:author="Stephen Reynolds, Jr." w:date="2012-11-13T07:31:00Z"/>
            </w:rPr>
          </w:rPrChange>
        </w:rPr>
      </w:pPr>
      <w:del w:id="10256" w:author="Stephen Reynolds, Jr." w:date="2012-11-13T07:31:00Z">
        <w:r w:rsidRPr="00920A48" w:rsidDel="00920A48">
          <w:rPr>
            <w:rPrChange w:id="10257" w:author="Stephen Reynolds, Jr." w:date="2012-11-13T07:32:00Z">
              <w:rPr/>
            </w:rPrChange>
          </w:rPr>
          <w:delText>1.</w:delText>
        </w:r>
        <w:r w:rsidRPr="00920A48" w:rsidDel="00920A48">
          <w:rPr>
            <w:rPrChange w:id="10258" w:author="Stephen Reynolds, Jr." w:date="2012-11-13T07:32:00Z">
              <w:rPr/>
            </w:rPrChange>
          </w:rPr>
          <w:tab/>
          <w:delText xml:space="preserve">“Hermeneuo” means “to explain”  and usually applies to translation </w:delText>
        </w:r>
        <w:r w:rsidRPr="00920A48" w:rsidDel="00920A48">
          <w:rPr>
            <w:rPrChange w:id="10259" w:author="Stephen Reynolds, Jr." w:date="2012-11-13T07:32:00Z">
              <w:rPr/>
            </w:rPrChange>
          </w:rPr>
          <w:tab/>
          <w:delText>from one language to another (John 1:38  Heb. 7:2)</w:delText>
        </w:r>
      </w:del>
    </w:p>
    <w:p w:rsidR="00A251BB" w:rsidRPr="00920A48" w:rsidDel="00920A48" w:rsidRDefault="00A251BB" w:rsidP="00A251BB">
      <w:pPr>
        <w:rPr>
          <w:del w:id="10260" w:author="Stephen Reynolds, Jr." w:date="2012-11-13T07:31:00Z"/>
          <w:rPrChange w:id="10261" w:author="Stephen Reynolds, Jr." w:date="2012-11-13T07:32:00Z">
            <w:rPr>
              <w:del w:id="10262" w:author="Stephen Reynolds, Jr." w:date="2012-11-13T07:31:00Z"/>
            </w:rPr>
          </w:rPrChange>
        </w:rPr>
      </w:pPr>
    </w:p>
    <w:p w:rsidR="00A251BB" w:rsidRPr="00920A48" w:rsidDel="00920A48" w:rsidRDefault="00A251BB" w:rsidP="00A251BB">
      <w:pPr>
        <w:rPr>
          <w:del w:id="10263" w:author="Stephen Reynolds, Jr." w:date="2012-11-13T07:31:00Z"/>
          <w:rPrChange w:id="10264" w:author="Stephen Reynolds, Jr." w:date="2012-11-13T07:32:00Z">
            <w:rPr>
              <w:del w:id="10265" w:author="Stephen Reynolds, Jr." w:date="2012-11-13T07:31:00Z"/>
            </w:rPr>
          </w:rPrChange>
        </w:rPr>
      </w:pPr>
    </w:p>
    <w:p w:rsidR="00A251BB" w:rsidRPr="00920A48" w:rsidDel="00920A48" w:rsidRDefault="00A251BB" w:rsidP="00A251BB">
      <w:pPr>
        <w:tabs>
          <w:tab w:val="left" w:pos="1980"/>
        </w:tabs>
        <w:ind w:left="1434" w:hanging="174"/>
        <w:rPr>
          <w:del w:id="10266" w:author="Stephen Reynolds, Jr." w:date="2012-11-13T07:31:00Z"/>
          <w:rPrChange w:id="10267" w:author="Stephen Reynolds, Jr." w:date="2012-11-13T07:32:00Z">
            <w:rPr>
              <w:del w:id="10268" w:author="Stephen Reynolds, Jr." w:date="2012-11-13T07:31:00Z"/>
            </w:rPr>
          </w:rPrChange>
        </w:rPr>
      </w:pPr>
      <w:del w:id="10269" w:author="Stephen Reynolds, Jr." w:date="2012-11-13T07:31:00Z">
        <w:r w:rsidRPr="00920A48" w:rsidDel="00920A48">
          <w:rPr>
            <w:rPrChange w:id="10270" w:author="Stephen Reynolds, Jr." w:date="2012-11-13T07:32:00Z">
              <w:rPr/>
            </w:rPrChange>
          </w:rPr>
          <w:delText>2.</w:delText>
        </w:r>
        <w:r w:rsidRPr="00920A48" w:rsidDel="00920A48">
          <w:rPr>
            <w:rPrChange w:id="10271" w:author="Stephen Reynolds, Jr." w:date="2012-11-13T07:32:00Z">
              <w:rPr/>
            </w:rPrChange>
          </w:rPr>
          <w:tab/>
          <w:delText xml:space="preserve">“Methermeneuo” is always used with the thought of exact translation in </w:delText>
        </w:r>
        <w:r w:rsidRPr="00920A48" w:rsidDel="00920A48">
          <w:rPr>
            <w:rPrChange w:id="10272" w:author="Stephen Reynolds, Jr." w:date="2012-11-13T07:32:00Z">
              <w:rPr/>
            </w:rPrChange>
          </w:rPr>
          <w:tab/>
          <w:delText>mind, as may be observed in Matt. 1:23  Mark 5:41</w:delText>
        </w:r>
      </w:del>
    </w:p>
    <w:p w:rsidR="00A251BB" w:rsidRPr="00920A48" w:rsidDel="00920A48" w:rsidRDefault="00A251BB" w:rsidP="00A251BB">
      <w:pPr>
        <w:tabs>
          <w:tab w:val="left" w:pos="1980"/>
        </w:tabs>
        <w:ind w:left="1434" w:hanging="174"/>
        <w:rPr>
          <w:del w:id="10273" w:author="Stephen Reynolds, Jr." w:date="2012-11-13T07:31:00Z"/>
          <w:rPrChange w:id="10274" w:author="Stephen Reynolds, Jr." w:date="2012-11-13T07:32:00Z">
            <w:rPr>
              <w:del w:id="10275" w:author="Stephen Reynolds, Jr." w:date="2012-11-13T07:31:00Z"/>
            </w:rPr>
          </w:rPrChange>
        </w:rPr>
      </w:pPr>
    </w:p>
    <w:p w:rsidR="00A251BB" w:rsidRPr="00920A48" w:rsidDel="00920A48" w:rsidRDefault="00A251BB" w:rsidP="00A251BB">
      <w:pPr>
        <w:tabs>
          <w:tab w:val="left" w:pos="1980"/>
        </w:tabs>
        <w:ind w:left="1434" w:hanging="174"/>
        <w:rPr>
          <w:del w:id="10276" w:author="Stephen Reynolds, Jr." w:date="2012-11-13T07:31:00Z"/>
          <w:rPrChange w:id="10277" w:author="Stephen Reynolds, Jr." w:date="2012-11-13T07:32:00Z">
            <w:rPr>
              <w:del w:id="10278" w:author="Stephen Reynolds, Jr." w:date="2012-11-13T07:31:00Z"/>
            </w:rPr>
          </w:rPrChange>
        </w:rPr>
      </w:pPr>
      <w:del w:id="10279" w:author="Stephen Reynolds, Jr." w:date="2012-11-13T07:31:00Z">
        <w:r w:rsidRPr="00920A48" w:rsidDel="00920A48">
          <w:rPr>
            <w:rPrChange w:id="10280" w:author="Stephen Reynolds, Jr." w:date="2012-11-13T07:32:00Z">
              <w:rPr/>
            </w:rPrChange>
          </w:rPr>
          <w:delText>3.</w:delText>
        </w:r>
        <w:r w:rsidRPr="00920A48" w:rsidDel="00920A48">
          <w:rPr>
            <w:rPrChange w:id="10281" w:author="Stephen Reynolds, Jr." w:date="2012-11-13T07:32:00Z">
              <w:rPr/>
            </w:rPrChange>
          </w:rPr>
          <w:tab/>
          <w:delText xml:space="preserve">“Diermeneuo” which means “to explain thoroughly” clearly indicating </w:delText>
        </w:r>
        <w:r w:rsidRPr="00920A48" w:rsidDel="00920A48">
          <w:rPr>
            <w:rPrChange w:id="10282" w:author="Stephen Reynolds, Jr." w:date="2012-11-13T07:32:00Z">
              <w:rPr/>
            </w:rPrChange>
          </w:rPr>
          <w:tab/>
          <w:delText xml:space="preserve">the desire to go beyond translation, so as to show not only the sense of </w:delText>
        </w:r>
        <w:r w:rsidRPr="00920A48" w:rsidDel="00920A48">
          <w:rPr>
            <w:rPrChange w:id="10283" w:author="Stephen Reynolds, Jr." w:date="2012-11-13T07:32:00Z">
              <w:rPr/>
            </w:rPrChange>
          </w:rPr>
          <w:tab/>
          <w:delText xml:space="preserve">a statement, but also its significance as related to the hearer. </w:delText>
        </w:r>
      </w:del>
    </w:p>
    <w:p w:rsidR="00A251BB" w:rsidRPr="00920A48" w:rsidDel="00920A48" w:rsidRDefault="00A251BB" w:rsidP="00A251BB">
      <w:pPr>
        <w:tabs>
          <w:tab w:val="left" w:pos="1980"/>
        </w:tabs>
        <w:ind w:left="1434" w:hanging="174"/>
        <w:rPr>
          <w:del w:id="10284" w:author="Stephen Reynolds, Jr." w:date="2012-11-13T07:31:00Z"/>
          <w:rPrChange w:id="10285" w:author="Stephen Reynolds, Jr." w:date="2012-11-13T07:32:00Z">
            <w:rPr>
              <w:del w:id="10286" w:author="Stephen Reynolds, Jr." w:date="2012-11-13T07:31:00Z"/>
            </w:rPr>
          </w:rPrChange>
        </w:rPr>
      </w:pPr>
      <w:del w:id="10287" w:author="Stephen Reynolds, Jr." w:date="2012-11-13T07:31:00Z">
        <w:r w:rsidRPr="00920A48" w:rsidDel="00920A48">
          <w:rPr>
            <w:rPrChange w:id="10288" w:author="Stephen Reynolds, Jr." w:date="2012-11-13T07:32:00Z">
              <w:rPr/>
            </w:rPrChange>
          </w:rPr>
          <w:tab/>
        </w:r>
        <w:r w:rsidRPr="00920A48" w:rsidDel="00920A48">
          <w:rPr>
            <w:rPrChange w:id="10289" w:author="Stephen Reynolds, Jr." w:date="2012-11-13T07:32:00Z">
              <w:rPr/>
            </w:rPrChange>
          </w:rPr>
          <w:tab/>
          <w:delText>-  I Cor. 12:30  I Cor. 14:5</w:delText>
        </w:r>
      </w:del>
    </w:p>
    <w:p w:rsidR="00A251BB" w:rsidRPr="00920A48" w:rsidDel="00920A48" w:rsidRDefault="00A251BB" w:rsidP="00A251BB">
      <w:pPr>
        <w:rPr>
          <w:del w:id="10290" w:author="Stephen Reynolds, Jr." w:date="2012-11-13T07:31:00Z"/>
          <w:rPrChange w:id="10291" w:author="Stephen Reynolds, Jr." w:date="2012-11-13T07:32:00Z">
            <w:rPr>
              <w:del w:id="10292" w:author="Stephen Reynolds, Jr." w:date="2012-11-13T07:31:00Z"/>
            </w:rPr>
          </w:rPrChange>
        </w:rPr>
      </w:pPr>
    </w:p>
    <w:p w:rsidR="00A251BB" w:rsidRPr="00920A48" w:rsidDel="00920A48" w:rsidRDefault="00A251BB" w:rsidP="00A251BB">
      <w:pPr>
        <w:ind w:firstLine="720"/>
        <w:rPr>
          <w:del w:id="10293" w:author="Stephen Reynolds, Jr." w:date="2012-11-13T07:31:00Z"/>
          <w:rPrChange w:id="10294" w:author="Stephen Reynolds, Jr." w:date="2012-11-13T07:32:00Z">
            <w:rPr>
              <w:del w:id="10295" w:author="Stephen Reynolds, Jr." w:date="2012-11-13T07:31:00Z"/>
            </w:rPr>
          </w:rPrChange>
        </w:rPr>
      </w:pPr>
      <w:del w:id="10296" w:author="Stephen Reynolds, Jr." w:date="2012-11-13T07:31:00Z">
        <w:r w:rsidRPr="00920A48" w:rsidDel="00920A48">
          <w:rPr>
            <w:rPrChange w:id="10297" w:author="Stephen Reynolds, Jr." w:date="2012-11-13T07:32:00Z">
              <w:rPr/>
            </w:rPrChange>
          </w:rPr>
          <w:delText>The Greek word “diermeneuo” translated “interpret” in I Cor. 12  I Cor. 14:5 is used in Luke 24:27, here the Lord Jesus met the discouraged disciples returning homeward on the road to Emmaus.  “He expounded unto them in all the scriptures the things concerning Himself.”</w:delText>
        </w:r>
      </w:del>
    </w:p>
    <w:p w:rsidR="00A251BB" w:rsidRPr="00920A48" w:rsidDel="00920A48" w:rsidRDefault="00A251BB" w:rsidP="00A251BB">
      <w:pPr>
        <w:ind w:left="720"/>
        <w:rPr>
          <w:del w:id="10298" w:author="Stephen Reynolds, Jr." w:date="2012-11-13T07:31:00Z"/>
          <w:rPrChange w:id="10299" w:author="Stephen Reynolds, Jr." w:date="2012-11-13T07:32:00Z">
            <w:rPr>
              <w:del w:id="10300" w:author="Stephen Reynolds, Jr." w:date="2012-11-13T07:31:00Z"/>
            </w:rPr>
          </w:rPrChange>
        </w:rPr>
      </w:pPr>
    </w:p>
    <w:p w:rsidR="00A251BB" w:rsidRPr="00920A48" w:rsidDel="00920A48" w:rsidRDefault="00A251BB" w:rsidP="00A251BB">
      <w:pPr>
        <w:ind w:left="720"/>
        <w:rPr>
          <w:del w:id="10301" w:author="Stephen Reynolds, Jr." w:date="2012-11-13T07:31:00Z"/>
          <w:rPrChange w:id="10302" w:author="Stephen Reynolds, Jr." w:date="2012-11-13T07:32:00Z">
            <w:rPr>
              <w:del w:id="10303" w:author="Stephen Reynolds, Jr." w:date="2012-11-13T07:31:00Z"/>
            </w:rPr>
          </w:rPrChange>
        </w:rPr>
      </w:pPr>
      <w:del w:id="10304" w:author="Stephen Reynolds, Jr." w:date="2012-11-13T07:31:00Z">
        <w:r w:rsidRPr="00920A48" w:rsidDel="00920A48">
          <w:rPr>
            <w:rPrChange w:id="10305" w:author="Stephen Reynolds, Jr." w:date="2012-11-13T07:32:00Z">
              <w:rPr/>
            </w:rPrChange>
          </w:rPr>
          <w:delText>If we admit that in relation to Christ it means exposition as well as clarification, it must be so in Paul’s teachings.</w:delText>
        </w:r>
      </w:del>
    </w:p>
    <w:p w:rsidR="00A251BB" w:rsidRPr="00920A48" w:rsidDel="00920A48" w:rsidRDefault="00A251BB" w:rsidP="00A251BB">
      <w:pPr>
        <w:rPr>
          <w:del w:id="10306" w:author="Stephen Reynolds, Jr." w:date="2012-11-13T07:31:00Z"/>
          <w:rPrChange w:id="10307" w:author="Stephen Reynolds, Jr." w:date="2012-11-13T07:32:00Z">
            <w:rPr>
              <w:del w:id="10308" w:author="Stephen Reynolds, Jr." w:date="2012-11-13T07:31:00Z"/>
            </w:rPr>
          </w:rPrChange>
        </w:rPr>
      </w:pPr>
    </w:p>
    <w:p w:rsidR="00A251BB" w:rsidRPr="00920A48" w:rsidDel="00920A48" w:rsidRDefault="00A251BB" w:rsidP="00945B73">
      <w:pPr>
        <w:pStyle w:val="Heading5"/>
        <w:keepNext/>
        <w:numPr>
          <w:ilvl w:val="0"/>
          <w:numId w:val="26"/>
        </w:numPr>
        <w:tabs>
          <w:tab w:val="left" w:pos="540"/>
        </w:tabs>
        <w:rPr>
          <w:del w:id="10309" w:author="Stephen Reynolds, Jr." w:date="2012-11-13T07:31:00Z"/>
          <w:rPrChange w:id="10310" w:author="Stephen Reynolds, Jr." w:date="2012-11-13T07:32:00Z">
            <w:rPr>
              <w:del w:id="10311" w:author="Stephen Reynolds, Jr." w:date="2012-11-13T07:31:00Z"/>
            </w:rPr>
          </w:rPrChange>
        </w:rPr>
      </w:pPr>
      <w:del w:id="10312" w:author="Stephen Reynolds, Jr." w:date="2012-11-13T07:31:00Z">
        <w:r w:rsidRPr="00920A48" w:rsidDel="00920A48">
          <w:rPr>
            <w:rPrChange w:id="10313" w:author="Stephen Reynolds, Jr." w:date="2012-11-13T07:32:00Z">
              <w:rPr/>
            </w:rPrChange>
          </w:rPr>
          <w:delText>Examples of the Gift</w:delText>
        </w:r>
      </w:del>
    </w:p>
    <w:p w:rsidR="00A251BB" w:rsidRPr="00920A48" w:rsidDel="00920A48" w:rsidRDefault="00A251BB" w:rsidP="00A251BB">
      <w:pPr>
        <w:rPr>
          <w:del w:id="10314" w:author="Stephen Reynolds, Jr." w:date="2012-11-13T07:31:00Z"/>
          <w:rPrChange w:id="10315" w:author="Stephen Reynolds, Jr." w:date="2012-11-13T07:32:00Z">
            <w:rPr>
              <w:del w:id="10316" w:author="Stephen Reynolds, Jr." w:date="2012-11-13T07:31:00Z"/>
            </w:rPr>
          </w:rPrChange>
        </w:rPr>
      </w:pPr>
    </w:p>
    <w:p w:rsidR="00A251BB" w:rsidRPr="00920A48" w:rsidDel="00920A48" w:rsidRDefault="00A251BB" w:rsidP="00A251BB">
      <w:pPr>
        <w:ind w:left="720"/>
        <w:rPr>
          <w:del w:id="10317" w:author="Stephen Reynolds, Jr." w:date="2012-11-13T07:31:00Z"/>
          <w:rPrChange w:id="10318" w:author="Stephen Reynolds, Jr." w:date="2012-11-13T07:32:00Z">
            <w:rPr>
              <w:del w:id="10319" w:author="Stephen Reynolds, Jr." w:date="2012-11-13T07:31:00Z"/>
            </w:rPr>
          </w:rPrChange>
        </w:rPr>
      </w:pPr>
      <w:del w:id="10320" w:author="Stephen Reynolds, Jr." w:date="2012-11-13T07:31:00Z">
        <w:r w:rsidRPr="00920A48" w:rsidDel="00920A48">
          <w:rPr>
            <w:rPrChange w:id="10321" w:author="Stephen Reynolds, Jr." w:date="2012-11-13T07:32:00Z">
              <w:rPr/>
            </w:rPrChange>
          </w:rPr>
          <w:delText>During Belshazzar’s feast the finger of God appeared on the wall.</w:delText>
        </w:r>
      </w:del>
    </w:p>
    <w:p w:rsidR="00A251BB" w:rsidRPr="00920A48" w:rsidDel="00920A48" w:rsidRDefault="00A251BB" w:rsidP="00A251BB">
      <w:pPr>
        <w:ind w:left="720"/>
        <w:rPr>
          <w:del w:id="10322" w:author="Stephen Reynolds, Jr." w:date="2012-11-13T07:31:00Z"/>
          <w:rPrChange w:id="10323" w:author="Stephen Reynolds, Jr." w:date="2012-11-13T07:32:00Z">
            <w:rPr>
              <w:del w:id="10324" w:author="Stephen Reynolds, Jr." w:date="2012-11-13T07:31:00Z"/>
            </w:rPr>
          </w:rPrChange>
        </w:rPr>
      </w:pPr>
    </w:p>
    <w:p w:rsidR="00A251BB" w:rsidRPr="00920A48" w:rsidDel="00920A48" w:rsidRDefault="00A251BB" w:rsidP="00A251BB">
      <w:pPr>
        <w:ind w:firstLine="720"/>
        <w:rPr>
          <w:del w:id="10325" w:author="Stephen Reynolds, Jr." w:date="2012-11-13T07:31:00Z"/>
          <w:rPrChange w:id="10326" w:author="Stephen Reynolds, Jr." w:date="2012-11-13T07:32:00Z">
            <w:rPr>
              <w:del w:id="10327" w:author="Stephen Reynolds, Jr." w:date="2012-11-13T07:31:00Z"/>
            </w:rPr>
          </w:rPrChange>
        </w:rPr>
      </w:pPr>
      <w:del w:id="10328" w:author="Stephen Reynolds, Jr." w:date="2012-11-13T07:31:00Z">
        <w:r w:rsidRPr="00920A48" w:rsidDel="00920A48">
          <w:rPr>
            <w:rPrChange w:id="10329" w:author="Stephen Reynolds, Jr." w:date="2012-11-13T07:32:00Z">
              <w:rPr/>
            </w:rPrChange>
          </w:rPr>
          <w:delText>He had no difficulty in translating the writing for it was the Samaritan script of the pure Hebrew , which he had learned in his childhood before Judah had been carried away.</w:delText>
        </w:r>
      </w:del>
    </w:p>
    <w:p w:rsidR="00A251BB" w:rsidRPr="00920A48" w:rsidDel="00920A48" w:rsidRDefault="00A251BB" w:rsidP="00A251BB">
      <w:pPr>
        <w:ind w:left="720"/>
        <w:rPr>
          <w:del w:id="10330" w:author="Stephen Reynolds, Jr." w:date="2012-11-13T07:31:00Z"/>
          <w:rPrChange w:id="10331" w:author="Stephen Reynolds, Jr." w:date="2012-11-13T07:32:00Z">
            <w:rPr>
              <w:del w:id="10332" w:author="Stephen Reynolds, Jr." w:date="2012-11-13T07:31:00Z"/>
            </w:rPr>
          </w:rPrChange>
        </w:rPr>
      </w:pPr>
    </w:p>
    <w:p w:rsidR="00A251BB" w:rsidRPr="00920A48" w:rsidDel="00920A48" w:rsidRDefault="00A251BB" w:rsidP="00A251BB">
      <w:pPr>
        <w:ind w:left="720"/>
        <w:rPr>
          <w:del w:id="10333" w:author="Stephen Reynolds, Jr." w:date="2012-11-13T07:31:00Z"/>
          <w:rPrChange w:id="10334" w:author="Stephen Reynolds, Jr." w:date="2012-11-13T07:32:00Z">
            <w:rPr>
              <w:del w:id="10335" w:author="Stephen Reynolds, Jr." w:date="2012-11-13T07:31:00Z"/>
            </w:rPr>
          </w:rPrChange>
        </w:rPr>
      </w:pPr>
      <w:del w:id="10336" w:author="Stephen Reynolds, Jr." w:date="2012-11-13T07:31:00Z">
        <w:r w:rsidRPr="00920A48" w:rsidDel="00920A48">
          <w:rPr>
            <w:rPrChange w:id="10337" w:author="Stephen Reynolds, Jr." w:date="2012-11-13T07:32:00Z">
              <w:rPr/>
            </w:rPrChange>
          </w:rPr>
          <w:delText>The writing –</w:delText>
        </w:r>
      </w:del>
    </w:p>
    <w:p w:rsidR="00A251BB" w:rsidRPr="00920A48" w:rsidDel="00920A48" w:rsidRDefault="00A251BB" w:rsidP="004A536A">
      <w:pPr>
        <w:ind w:firstLine="720"/>
        <w:rPr>
          <w:del w:id="10338" w:author="Stephen Reynolds, Jr." w:date="2012-11-13T07:31:00Z"/>
          <w:rPrChange w:id="10339" w:author="Stephen Reynolds, Jr." w:date="2012-11-13T07:32:00Z">
            <w:rPr>
              <w:del w:id="10340" w:author="Stephen Reynolds, Jr." w:date="2012-11-13T07:31:00Z"/>
            </w:rPr>
          </w:rPrChange>
        </w:rPr>
      </w:pPr>
    </w:p>
    <w:p w:rsidR="00A251BB" w:rsidRPr="00920A48" w:rsidDel="00920A48" w:rsidRDefault="00A251BB" w:rsidP="004A536A">
      <w:pPr>
        <w:ind w:firstLine="720"/>
        <w:rPr>
          <w:del w:id="10341" w:author="Stephen Reynolds, Jr." w:date="2012-11-13T07:31:00Z"/>
          <w:rPrChange w:id="10342" w:author="Stephen Reynolds, Jr." w:date="2012-11-13T07:32:00Z">
            <w:rPr>
              <w:del w:id="10343" w:author="Stephen Reynolds, Jr." w:date="2012-11-13T07:31:00Z"/>
            </w:rPr>
          </w:rPrChange>
        </w:rPr>
      </w:pPr>
      <w:del w:id="10344" w:author="Stephen Reynolds, Jr." w:date="2012-11-13T07:31:00Z">
        <w:r w:rsidRPr="00920A48" w:rsidDel="00920A48">
          <w:rPr>
            <w:rPrChange w:id="10345" w:author="Stephen Reynolds, Jr." w:date="2012-11-13T07:32:00Z">
              <w:rPr/>
            </w:rPrChange>
          </w:rPr>
          <w:delText>“Mene, mene, tekel, upharsin.”</w:delText>
        </w:r>
        <w:r w:rsidR="004A536A" w:rsidRPr="00920A48" w:rsidDel="00920A48">
          <w:rPr>
            <w:rPrChange w:id="10346" w:author="Stephen Reynolds, Jr." w:date="2012-11-13T07:32:00Z">
              <w:rPr/>
            </w:rPrChange>
          </w:rPr>
          <w:delText xml:space="preserve"> </w:delText>
        </w:r>
        <w:r w:rsidRPr="00920A48" w:rsidDel="00920A48">
          <w:rPr>
            <w:rPrChange w:id="10347" w:author="Stephen Reynolds, Jr." w:date="2012-11-13T07:32:00Z">
              <w:rPr/>
            </w:rPrChange>
          </w:rPr>
          <w:delText>An exact translation of these syllables is:</w:delText>
        </w:r>
        <w:r w:rsidR="004A536A" w:rsidRPr="00920A48" w:rsidDel="00920A48">
          <w:rPr>
            <w:rPrChange w:id="10348" w:author="Stephen Reynolds, Jr." w:date="2012-11-13T07:32:00Z">
              <w:rPr/>
            </w:rPrChange>
          </w:rPr>
          <w:delText>“Num</w:delText>
        </w:r>
        <w:r w:rsidRPr="00920A48" w:rsidDel="00920A48">
          <w:rPr>
            <w:rPrChange w:id="10349" w:author="Stephen Reynolds, Jr." w:date="2012-11-13T07:32:00Z">
              <w:rPr/>
            </w:rPrChange>
          </w:rPr>
          <w:delText>eration, numeration, weighing</w:delText>
        </w:r>
        <w:r w:rsidR="004A536A" w:rsidRPr="00920A48" w:rsidDel="00920A48">
          <w:rPr>
            <w:rPrChange w:id="10350" w:author="Stephen Reynolds, Jr." w:date="2012-11-13T07:32:00Z">
              <w:rPr/>
            </w:rPrChange>
          </w:rPr>
          <w:delText>,</w:delText>
        </w:r>
        <w:r w:rsidRPr="00920A48" w:rsidDel="00920A48">
          <w:rPr>
            <w:rPrChange w:id="10351" w:author="Stephen Reynolds, Jr." w:date="2012-11-13T07:32:00Z">
              <w:rPr/>
            </w:rPrChange>
          </w:rPr>
          <w:delText xml:space="preserve"> division.”</w:delText>
        </w:r>
      </w:del>
    </w:p>
    <w:p w:rsidR="00A251BB" w:rsidRPr="00920A48" w:rsidDel="00920A48" w:rsidRDefault="00A251BB" w:rsidP="004A536A">
      <w:pPr>
        <w:ind w:firstLine="720"/>
        <w:rPr>
          <w:del w:id="10352" w:author="Stephen Reynolds, Jr." w:date="2012-11-13T07:31:00Z"/>
          <w:rPrChange w:id="10353" w:author="Stephen Reynolds, Jr." w:date="2012-11-13T07:32:00Z">
            <w:rPr>
              <w:del w:id="10354" w:author="Stephen Reynolds, Jr." w:date="2012-11-13T07:31:00Z"/>
            </w:rPr>
          </w:rPrChange>
        </w:rPr>
      </w:pPr>
      <w:del w:id="10355" w:author="Stephen Reynolds, Jr." w:date="2012-11-13T07:31:00Z">
        <w:r w:rsidRPr="00920A48" w:rsidDel="00920A48">
          <w:rPr>
            <w:rPrChange w:id="10356" w:author="Stephen Reynolds, Jr." w:date="2012-11-13T07:32:00Z">
              <w:rPr/>
            </w:rPrChange>
          </w:rPr>
          <w:delText>Had Daniel simply translated the writing this is all he would have said, but by the spirit he not only knew the meaning of the words but was able to explain.</w:delText>
        </w:r>
      </w:del>
    </w:p>
    <w:p w:rsidR="003D39BF" w:rsidRPr="00920A48" w:rsidDel="00920A48" w:rsidRDefault="003D39BF" w:rsidP="003D39BF">
      <w:pPr>
        <w:rPr>
          <w:del w:id="10357" w:author="Stephen Reynolds, Jr." w:date="2012-11-13T07:31:00Z"/>
          <w:rPrChange w:id="10358" w:author="Stephen Reynolds, Jr." w:date="2012-11-13T07:32:00Z">
            <w:rPr>
              <w:del w:id="10359" w:author="Stephen Reynolds, Jr." w:date="2012-11-13T07:31:00Z"/>
            </w:rPr>
          </w:rPrChange>
        </w:rPr>
      </w:pPr>
    </w:p>
    <w:p w:rsidR="003D39BF" w:rsidRPr="00920A48" w:rsidDel="00920A48" w:rsidRDefault="003D39BF" w:rsidP="003D39BF">
      <w:pPr>
        <w:rPr>
          <w:del w:id="10360" w:author="Stephen Reynolds, Jr." w:date="2012-11-13T07:31:00Z"/>
          <w:rPrChange w:id="10361" w:author="Stephen Reynolds, Jr." w:date="2012-11-13T07:32:00Z">
            <w:rPr>
              <w:del w:id="10362" w:author="Stephen Reynolds, Jr." w:date="2012-11-13T07:31:00Z"/>
            </w:rPr>
          </w:rPrChange>
        </w:rPr>
      </w:pPr>
    </w:p>
    <w:p w:rsidR="003D39BF" w:rsidRPr="00920A48" w:rsidDel="00920A48" w:rsidRDefault="003D39BF" w:rsidP="003D39BF">
      <w:pPr>
        <w:rPr>
          <w:del w:id="10363" w:author="Stephen Reynolds, Jr." w:date="2012-11-13T07:31:00Z"/>
          <w:rPrChange w:id="10364" w:author="Stephen Reynolds, Jr." w:date="2012-11-13T07:32:00Z">
            <w:rPr>
              <w:del w:id="10365" w:author="Stephen Reynolds, Jr." w:date="2012-11-13T07:31:00Z"/>
            </w:rPr>
          </w:rPrChange>
        </w:rPr>
      </w:pPr>
    </w:p>
    <w:p w:rsidR="003D39BF" w:rsidRPr="00920A48" w:rsidDel="00920A48" w:rsidRDefault="003D39BF" w:rsidP="003D39BF">
      <w:pPr>
        <w:rPr>
          <w:del w:id="10366" w:author="Stephen Reynolds, Jr." w:date="2012-11-13T07:31:00Z"/>
          <w:rPrChange w:id="10367" w:author="Stephen Reynolds, Jr." w:date="2012-11-13T07:32:00Z">
            <w:rPr>
              <w:del w:id="10368" w:author="Stephen Reynolds, Jr." w:date="2012-11-13T07:31:00Z"/>
            </w:rPr>
          </w:rPrChange>
        </w:rPr>
      </w:pPr>
    </w:p>
    <w:p w:rsidR="003D39BF" w:rsidRPr="00920A48" w:rsidDel="00920A48" w:rsidRDefault="003D39BF" w:rsidP="003D39BF">
      <w:pPr>
        <w:rPr>
          <w:del w:id="10369" w:author="Stephen Reynolds, Jr." w:date="2012-11-13T07:31:00Z"/>
          <w:rPrChange w:id="10370" w:author="Stephen Reynolds, Jr." w:date="2012-11-13T07:32:00Z">
            <w:rPr>
              <w:del w:id="10371" w:author="Stephen Reynolds, Jr." w:date="2012-11-13T07:31:00Z"/>
            </w:rPr>
          </w:rPrChange>
        </w:rPr>
      </w:pPr>
    </w:p>
    <w:p w:rsidR="003D39BF" w:rsidRPr="00920A48" w:rsidDel="00920A48" w:rsidRDefault="003D39BF" w:rsidP="003D39BF">
      <w:pPr>
        <w:rPr>
          <w:del w:id="10372" w:author="Stephen Reynolds, Jr." w:date="2012-11-13T07:31:00Z"/>
          <w:rPrChange w:id="10373" w:author="Stephen Reynolds, Jr." w:date="2012-11-13T07:32:00Z">
            <w:rPr>
              <w:del w:id="10374" w:author="Stephen Reynolds, Jr." w:date="2012-11-13T07:31:00Z"/>
            </w:rPr>
          </w:rPrChange>
        </w:rPr>
      </w:pPr>
    </w:p>
    <w:p w:rsidR="00C068C3" w:rsidRPr="00920A48" w:rsidRDefault="003D39BF" w:rsidP="00C068C3">
      <w:pPr>
        <w:pStyle w:val="Heading2"/>
        <w:numPr>
          <w:ilvl w:val="0"/>
          <w:numId w:val="0"/>
        </w:numPr>
        <w:ind w:left="360"/>
        <w:jc w:val="center"/>
        <w:rPr>
          <w:b/>
          <w:rPrChange w:id="10375" w:author="Stephen Reynolds, Jr." w:date="2012-11-13T07:32:00Z">
            <w:rPr>
              <w:b/>
            </w:rPr>
          </w:rPrChange>
        </w:rPr>
      </w:pPr>
      <w:del w:id="10376" w:author="Stephen Reynolds, Jr." w:date="2012-11-13T07:31:00Z">
        <w:r w:rsidRPr="00920A48" w:rsidDel="00920A48">
          <w:rPr>
            <w:rPrChange w:id="10377" w:author="Stephen Reynolds, Jr." w:date="2012-11-13T07:32:00Z">
              <w:rPr/>
            </w:rPrChange>
          </w:rPr>
          <w:br w:type="page"/>
        </w:r>
      </w:del>
      <w:r w:rsidR="00C068C3" w:rsidRPr="00920A48">
        <w:rPr>
          <w:b/>
          <w:rPrChange w:id="10378" w:author="Stephen Reynolds, Jr." w:date="2012-11-13T07:32:00Z">
            <w:rPr>
              <w:b/>
            </w:rPr>
          </w:rPrChange>
        </w:rPr>
        <w:t>Study Questions 12: Interpretation of Tongues</w:t>
      </w:r>
    </w:p>
    <w:p w:rsidR="003D39BF" w:rsidRPr="00920A48" w:rsidRDefault="003D39BF" w:rsidP="003D39BF">
      <w:pPr>
        <w:rPr>
          <w:rPrChange w:id="10379" w:author="Stephen Reynolds, Jr." w:date="2012-11-13T07:32:00Z">
            <w:rPr/>
          </w:rPrChange>
        </w:rPr>
      </w:pPr>
    </w:p>
    <w:p w:rsidR="003D39BF" w:rsidRPr="00920A48" w:rsidRDefault="003D39BF" w:rsidP="00945B73">
      <w:pPr>
        <w:numPr>
          <w:ilvl w:val="0"/>
          <w:numId w:val="27"/>
        </w:numPr>
        <w:rPr>
          <w:rPrChange w:id="10380" w:author="Stephen Reynolds, Jr." w:date="2012-11-13T07:32:00Z">
            <w:rPr/>
          </w:rPrChange>
        </w:rPr>
      </w:pPr>
      <w:r w:rsidRPr="00920A48">
        <w:rPr>
          <w:rPrChange w:id="10381" w:author="Stephen Reynolds, Jr." w:date="2012-11-13T07:32:00Z">
            <w:rPr/>
          </w:rPrChange>
        </w:rPr>
        <w:t>Is interpretation of tongues an independent gift?</w:t>
      </w:r>
    </w:p>
    <w:p w:rsidR="003D39BF" w:rsidRPr="00920A48" w:rsidRDefault="003D39BF" w:rsidP="003D39BF">
      <w:pPr>
        <w:rPr>
          <w:rPrChange w:id="10382" w:author="Stephen Reynolds, Jr." w:date="2012-11-13T07:32:00Z">
            <w:rPr/>
          </w:rPrChange>
        </w:rPr>
      </w:pPr>
    </w:p>
    <w:p w:rsidR="003D39BF" w:rsidRPr="00920A48" w:rsidRDefault="003D39BF" w:rsidP="003D39BF">
      <w:pPr>
        <w:rPr>
          <w:rPrChange w:id="10383" w:author="Stephen Reynolds, Jr." w:date="2012-11-13T07:32:00Z">
            <w:rPr/>
          </w:rPrChange>
        </w:rPr>
      </w:pPr>
    </w:p>
    <w:p w:rsidR="003D39BF" w:rsidRPr="00920A48" w:rsidRDefault="003D39BF" w:rsidP="003D39BF">
      <w:pPr>
        <w:rPr>
          <w:rPrChange w:id="10384" w:author="Stephen Reynolds, Jr." w:date="2012-11-13T07:32:00Z">
            <w:rPr/>
          </w:rPrChange>
        </w:rPr>
      </w:pPr>
    </w:p>
    <w:p w:rsidR="003D39BF" w:rsidRPr="00920A48" w:rsidRDefault="003D39BF" w:rsidP="00945B73">
      <w:pPr>
        <w:numPr>
          <w:ilvl w:val="0"/>
          <w:numId w:val="27"/>
        </w:numPr>
        <w:rPr>
          <w:rPrChange w:id="10385" w:author="Stephen Reynolds, Jr." w:date="2012-11-13T07:32:00Z">
            <w:rPr/>
          </w:rPrChange>
        </w:rPr>
      </w:pPr>
      <w:r w:rsidRPr="00920A48">
        <w:rPr>
          <w:rPrChange w:id="10386" w:author="Stephen Reynolds, Jr." w:date="2012-11-13T07:32:00Z">
            <w:rPr/>
          </w:rPrChange>
        </w:rPr>
        <w:t>Give definition of this gift.</w:t>
      </w:r>
    </w:p>
    <w:p w:rsidR="003D39BF" w:rsidRPr="00920A48" w:rsidRDefault="003D39BF" w:rsidP="003D39BF">
      <w:pPr>
        <w:rPr>
          <w:rPrChange w:id="10387" w:author="Stephen Reynolds, Jr." w:date="2012-11-13T07:32:00Z">
            <w:rPr/>
          </w:rPrChange>
        </w:rPr>
      </w:pPr>
    </w:p>
    <w:p w:rsidR="003D39BF" w:rsidRPr="00920A48" w:rsidRDefault="003D39BF" w:rsidP="003D39BF">
      <w:pPr>
        <w:rPr>
          <w:rPrChange w:id="10388" w:author="Stephen Reynolds, Jr." w:date="2012-11-13T07:32:00Z">
            <w:rPr/>
          </w:rPrChange>
        </w:rPr>
      </w:pPr>
    </w:p>
    <w:p w:rsidR="003D39BF" w:rsidRPr="00920A48" w:rsidRDefault="003D39BF" w:rsidP="003D39BF">
      <w:pPr>
        <w:rPr>
          <w:rPrChange w:id="10389" w:author="Stephen Reynolds, Jr." w:date="2012-11-13T07:32:00Z">
            <w:rPr/>
          </w:rPrChange>
        </w:rPr>
      </w:pPr>
    </w:p>
    <w:p w:rsidR="003D39BF" w:rsidRPr="00920A48" w:rsidRDefault="003D39BF" w:rsidP="00945B73">
      <w:pPr>
        <w:numPr>
          <w:ilvl w:val="0"/>
          <w:numId w:val="27"/>
        </w:numPr>
        <w:rPr>
          <w:rPrChange w:id="10390" w:author="Stephen Reynolds, Jr." w:date="2012-11-13T07:32:00Z">
            <w:rPr/>
          </w:rPrChange>
        </w:rPr>
      </w:pPr>
      <w:r w:rsidRPr="00920A48">
        <w:rPr>
          <w:rPrChange w:id="10391" w:author="Stephen Reynolds, Jr." w:date="2012-11-13T07:32:00Z">
            <w:rPr/>
          </w:rPrChange>
        </w:rPr>
        <w:t>Is interpretation a natural product of the human mind?</w:t>
      </w:r>
    </w:p>
    <w:p w:rsidR="003D39BF" w:rsidRPr="00920A48" w:rsidRDefault="003D39BF" w:rsidP="003D39BF">
      <w:pPr>
        <w:rPr>
          <w:rPrChange w:id="10392" w:author="Stephen Reynolds, Jr." w:date="2012-11-13T07:32:00Z">
            <w:rPr/>
          </w:rPrChange>
        </w:rPr>
      </w:pPr>
    </w:p>
    <w:p w:rsidR="003D39BF" w:rsidRPr="00920A48" w:rsidRDefault="003D39BF" w:rsidP="003D39BF">
      <w:pPr>
        <w:rPr>
          <w:rPrChange w:id="10393" w:author="Stephen Reynolds, Jr." w:date="2012-11-13T07:32:00Z">
            <w:rPr/>
          </w:rPrChange>
        </w:rPr>
      </w:pPr>
    </w:p>
    <w:p w:rsidR="003D39BF" w:rsidRPr="00920A48" w:rsidRDefault="003D39BF" w:rsidP="003D39BF">
      <w:pPr>
        <w:rPr>
          <w:rPrChange w:id="10394" w:author="Stephen Reynolds, Jr." w:date="2012-11-13T07:32:00Z">
            <w:rPr/>
          </w:rPrChange>
        </w:rPr>
      </w:pPr>
    </w:p>
    <w:p w:rsidR="003D39BF" w:rsidRPr="00920A48" w:rsidRDefault="003D39BF" w:rsidP="00945B73">
      <w:pPr>
        <w:numPr>
          <w:ilvl w:val="0"/>
          <w:numId w:val="27"/>
        </w:numPr>
        <w:rPr>
          <w:rPrChange w:id="10395" w:author="Stephen Reynolds, Jr." w:date="2012-11-13T07:32:00Z">
            <w:rPr/>
          </w:rPrChange>
        </w:rPr>
      </w:pPr>
      <w:r w:rsidRPr="00920A48">
        <w:rPr>
          <w:rPrChange w:id="10396" w:author="Stephen Reynolds, Jr." w:date="2012-11-13T07:32:00Z">
            <w:rPr/>
          </w:rPrChange>
        </w:rPr>
        <w:t>Does natural gifts and training have any effect on this gift?</w:t>
      </w:r>
    </w:p>
    <w:p w:rsidR="003D39BF" w:rsidRPr="00920A48" w:rsidRDefault="003D39BF" w:rsidP="003D39BF">
      <w:pPr>
        <w:rPr>
          <w:rPrChange w:id="10397" w:author="Stephen Reynolds, Jr." w:date="2012-11-13T07:32:00Z">
            <w:rPr/>
          </w:rPrChange>
        </w:rPr>
      </w:pPr>
    </w:p>
    <w:p w:rsidR="003D39BF" w:rsidRPr="00920A48" w:rsidRDefault="003D39BF" w:rsidP="003D39BF">
      <w:pPr>
        <w:rPr>
          <w:rPrChange w:id="10398" w:author="Stephen Reynolds, Jr." w:date="2012-11-13T07:32:00Z">
            <w:rPr/>
          </w:rPrChange>
        </w:rPr>
      </w:pPr>
    </w:p>
    <w:p w:rsidR="003D39BF" w:rsidRPr="00920A48" w:rsidRDefault="003D39BF" w:rsidP="003D39BF">
      <w:pPr>
        <w:rPr>
          <w:rPrChange w:id="10399" w:author="Stephen Reynolds, Jr." w:date="2012-11-13T07:32:00Z">
            <w:rPr/>
          </w:rPrChange>
        </w:rPr>
      </w:pPr>
    </w:p>
    <w:p w:rsidR="003D39BF" w:rsidRPr="00920A48" w:rsidRDefault="003D39BF" w:rsidP="00945B73">
      <w:pPr>
        <w:numPr>
          <w:ilvl w:val="0"/>
          <w:numId w:val="27"/>
        </w:numPr>
        <w:rPr>
          <w:rPrChange w:id="10400" w:author="Stephen Reynolds, Jr." w:date="2012-11-13T07:32:00Z">
            <w:rPr/>
          </w:rPrChange>
        </w:rPr>
      </w:pPr>
      <w:r w:rsidRPr="00920A48">
        <w:rPr>
          <w:rPrChange w:id="10401" w:author="Stephen Reynolds, Jr." w:date="2012-11-13T07:32:00Z">
            <w:rPr/>
          </w:rPrChange>
        </w:rPr>
        <w:t>What are those that speak in tongues instructed to do?</w:t>
      </w:r>
    </w:p>
    <w:p w:rsidR="003D39BF" w:rsidRPr="00920A48" w:rsidRDefault="003D39BF" w:rsidP="003D39BF">
      <w:pPr>
        <w:rPr>
          <w:rPrChange w:id="10402" w:author="Stephen Reynolds, Jr." w:date="2012-11-13T07:32:00Z">
            <w:rPr/>
          </w:rPrChange>
        </w:rPr>
      </w:pPr>
    </w:p>
    <w:p w:rsidR="003D39BF" w:rsidRPr="00920A48" w:rsidRDefault="003D39BF" w:rsidP="003D39BF">
      <w:pPr>
        <w:rPr>
          <w:rPrChange w:id="10403" w:author="Stephen Reynolds, Jr." w:date="2012-11-13T07:32:00Z">
            <w:rPr/>
          </w:rPrChange>
        </w:rPr>
      </w:pPr>
    </w:p>
    <w:p w:rsidR="003D39BF" w:rsidRPr="00920A48" w:rsidRDefault="003D39BF" w:rsidP="003D39BF">
      <w:pPr>
        <w:rPr>
          <w:rPrChange w:id="10404" w:author="Stephen Reynolds, Jr." w:date="2012-11-13T07:32:00Z">
            <w:rPr/>
          </w:rPrChange>
        </w:rPr>
      </w:pPr>
    </w:p>
    <w:p w:rsidR="003D39BF" w:rsidRPr="00920A48" w:rsidRDefault="003D39BF" w:rsidP="00945B73">
      <w:pPr>
        <w:numPr>
          <w:ilvl w:val="0"/>
          <w:numId w:val="27"/>
        </w:numPr>
        <w:rPr>
          <w:rPrChange w:id="10405" w:author="Stephen Reynolds, Jr." w:date="2012-11-13T07:32:00Z">
            <w:rPr/>
          </w:rPrChange>
        </w:rPr>
      </w:pPr>
      <w:r w:rsidRPr="00920A48">
        <w:rPr>
          <w:rPrChange w:id="10406" w:author="Stephen Reynolds, Jr." w:date="2012-11-13T07:32:00Z">
            <w:rPr/>
          </w:rPrChange>
        </w:rPr>
        <w:t>How many should interpret a message?</w:t>
      </w:r>
    </w:p>
    <w:p w:rsidR="003D39BF" w:rsidRPr="00920A48" w:rsidRDefault="003D39BF" w:rsidP="003D39BF">
      <w:pPr>
        <w:rPr>
          <w:rPrChange w:id="10407" w:author="Stephen Reynolds, Jr." w:date="2012-11-13T07:32:00Z">
            <w:rPr/>
          </w:rPrChange>
        </w:rPr>
      </w:pPr>
    </w:p>
    <w:p w:rsidR="003D39BF" w:rsidRPr="00920A48" w:rsidRDefault="003D39BF" w:rsidP="003D39BF">
      <w:pPr>
        <w:rPr>
          <w:rPrChange w:id="10408" w:author="Stephen Reynolds, Jr." w:date="2012-11-13T07:32:00Z">
            <w:rPr/>
          </w:rPrChange>
        </w:rPr>
      </w:pPr>
    </w:p>
    <w:p w:rsidR="003D39BF" w:rsidRPr="00920A48" w:rsidRDefault="003D39BF" w:rsidP="003D39BF">
      <w:pPr>
        <w:rPr>
          <w:rPrChange w:id="10409" w:author="Stephen Reynolds, Jr." w:date="2012-11-13T07:32:00Z">
            <w:rPr/>
          </w:rPrChange>
        </w:rPr>
      </w:pPr>
    </w:p>
    <w:p w:rsidR="003D39BF" w:rsidRPr="00920A48" w:rsidRDefault="003D39BF" w:rsidP="00945B73">
      <w:pPr>
        <w:numPr>
          <w:ilvl w:val="0"/>
          <w:numId w:val="27"/>
        </w:numPr>
        <w:rPr>
          <w:rPrChange w:id="10410" w:author="Stephen Reynolds, Jr." w:date="2012-11-13T07:32:00Z">
            <w:rPr/>
          </w:rPrChange>
        </w:rPr>
      </w:pPr>
      <w:r w:rsidRPr="00920A48">
        <w:rPr>
          <w:rPrChange w:id="10411" w:author="Stephen Reynolds, Jr." w:date="2012-11-13T07:32:00Z">
            <w:rPr/>
          </w:rPrChange>
        </w:rPr>
        <w:t>What is the purpose of the gift?</w:t>
      </w:r>
    </w:p>
    <w:p w:rsidR="003D39BF" w:rsidRPr="00920A48" w:rsidRDefault="003D39BF" w:rsidP="003D39BF">
      <w:pPr>
        <w:rPr>
          <w:rPrChange w:id="10412" w:author="Stephen Reynolds, Jr." w:date="2012-11-13T07:32:00Z">
            <w:rPr/>
          </w:rPrChange>
        </w:rPr>
      </w:pPr>
    </w:p>
    <w:p w:rsidR="003D39BF" w:rsidRPr="00920A48" w:rsidRDefault="003D39BF" w:rsidP="003D39BF">
      <w:pPr>
        <w:rPr>
          <w:rPrChange w:id="10413" w:author="Stephen Reynolds, Jr." w:date="2012-11-13T07:32:00Z">
            <w:rPr/>
          </w:rPrChange>
        </w:rPr>
      </w:pPr>
    </w:p>
    <w:p w:rsidR="003D39BF" w:rsidRPr="00920A48" w:rsidRDefault="003D39BF" w:rsidP="003D39BF">
      <w:pPr>
        <w:rPr>
          <w:rPrChange w:id="10414" w:author="Stephen Reynolds, Jr." w:date="2012-11-13T07:32:00Z">
            <w:rPr/>
          </w:rPrChange>
        </w:rPr>
      </w:pPr>
    </w:p>
    <w:p w:rsidR="003D39BF" w:rsidRPr="00920A48" w:rsidRDefault="003D39BF" w:rsidP="00945B73">
      <w:pPr>
        <w:numPr>
          <w:ilvl w:val="0"/>
          <w:numId w:val="27"/>
        </w:numPr>
        <w:rPr>
          <w:rPrChange w:id="10415" w:author="Stephen Reynolds, Jr." w:date="2012-11-13T07:32:00Z">
            <w:rPr/>
          </w:rPrChange>
        </w:rPr>
      </w:pPr>
      <w:r w:rsidRPr="00920A48">
        <w:rPr>
          <w:rPrChange w:id="10416" w:author="Stephen Reynolds, Jr." w:date="2012-11-13T07:32:00Z">
            <w:rPr/>
          </w:rPrChange>
        </w:rPr>
        <w:t>Explain the difference between translation and interpretation.</w:t>
      </w:r>
    </w:p>
    <w:p w:rsidR="003D39BF" w:rsidRPr="00920A48" w:rsidRDefault="003D39BF" w:rsidP="003D39BF">
      <w:pPr>
        <w:rPr>
          <w:rPrChange w:id="10417" w:author="Stephen Reynolds, Jr." w:date="2012-11-13T07:32:00Z">
            <w:rPr/>
          </w:rPrChange>
        </w:rPr>
      </w:pPr>
    </w:p>
    <w:p w:rsidR="003D39BF" w:rsidRPr="00920A48" w:rsidRDefault="003D39BF" w:rsidP="003D39BF">
      <w:pPr>
        <w:rPr>
          <w:rPrChange w:id="10418" w:author="Stephen Reynolds, Jr." w:date="2012-11-13T07:32:00Z">
            <w:rPr/>
          </w:rPrChange>
        </w:rPr>
      </w:pPr>
    </w:p>
    <w:p w:rsidR="003D39BF" w:rsidRPr="00920A48" w:rsidRDefault="003D39BF" w:rsidP="003D39BF">
      <w:pPr>
        <w:rPr>
          <w:rPrChange w:id="10419" w:author="Stephen Reynolds, Jr." w:date="2012-11-13T07:32:00Z">
            <w:rPr/>
          </w:rPrChange>
        </w:rPr>
      </w:pPr>
    </w:p>
    <w:p w:rsidR="003D39BF" w:rsidRPr="00920A48" w:rsidRDefault="003D39BF" w:rsidP="00945B73">
      <w:pPr>
        <w:numPr>
          <w:ilvl w:val="0"/>
          <w:numId w:val="27"/>
        </w:numPr>
        <w:rPr>
          <w:rPrChange w:id="10420" w:author="Stephen Reynolds, Jr." w:date="2012-11-13T07:32:00Z">
            <w:rPr/>
          </w:rPrChange>
        </w:rPr>
      </w:pPr>
      <w:r w:rsidRPr="00920A48">
        <w:rPr>
          <w:rPrChange w:id="10421" w:author="Stephen Reynolds, Jr." w:date="2012-11-13T07:32:00Z">
            <w:rPr/>
          </w:rPrChange>
        </w:rPr>
        <w:t xml:space="preserve">Is the interpretation the same in length as the message in tongues?  </w:t>
      </w:r>
    </w:p>
    <w:p w:rsidR="003D39BF" w:rsidRPr="00920A48" w:rsidRDefault="003D39BF" w:rsidP="003D39BF">
      <w:pPr>
        <w:ind w:firstLine="720"/>
        <w:rPr>
          <w:rPrChange w:id="10422" w:author="Stephen Reynolds, Jr." w:date="2012-11-13T07:32:00Z">
            <w:rPr/>
          </w:rPrChange>
        </w:rPr>
      </w:pPr>
      <w:r w:rsidRPr="00920A48">
        <w:rPr>
          <w:rPrChange w:id="10423" w:author="Stephen Reynolds, Jr." w:date="2012-11-13T07:32:00Z">
            <w:rPr/>
          </w:rPrChange>
        </w:rPr>
        <w:t>Explain.</w:t>
      </w:r>
    </w:p>
    <w:p w:rsidR="003D39BF" w:rsidRPr="00920A48" w:rsidRDefault="003D39BF" w:rsidP="003D39BF">
      <w:pPr>
        <w:rPr>
          <w:rPrChange w:id="10424" w:author="Stephen Reynolds, Jr." w:date="2012-11-13T07:32:00Z">
            <w:rPr/>
          </w:rPrChange>
        </w:rPr>
      </w:pPr>
    </w:p>
    <w:p w:rsidR="003D39BF" w:rsidRPr="00920A48" w:rsidRDefault="003D39BF" w:rsidP="003D39BF">
      <w:pPr>
        <w:rPr>
          <w:rPrChange w:id="10425" w:author="Stephen Reynolds, Jr." w:date="2012-11-13T07:32:00Z">
            <w:rPr/>
          </w:rPrChange>
        </w:rPr>
      </w:pPr>
    </w:p>
    <w:p w:rsidR="003D39BF" w:rsidRPr="00920A48" w:rsidRDefault="003D39BF" w:rsidP="003D39BF">
      <w:pPr>
        <w:rPr>
          <w:rPrChange w:id="10426" w:author="Stephen Reynolds, Jr." w:date="2012-11-13T07:32:00Z">
            <w:rPr/>
          </w:rPrChange>
        </w:rPr>
      </w:pPr>
    </w:p>
    <w:p w:rsidR="003D39BF" w:rsidRPr="00920A48" w:rsidRDefault="003D39BF" w:rsidP="00945B73">
      <w:pPr>
        <w:numPr>
          <w:ilvl w:val="0"/>
          <w:numId w:val="27"/>
        </w:numPr>
        <w:rPr>
          <w:rPrChange w:id="10427" w:author="Stephen Reynolds, Jr." w:date="2012-11-13T07:32:00Z">
            <w:rPr/>
          </w:rPrChange>
        </w:rPr>
      </w:pPr>
      <w:r w:rsidRPr="00920A48">
        <w:rPr>
          <w:rPrChange w:id="10428" w:author="Stephen Reynolds, Jr." w:date="2012-11-13T07:32:00Z">
            <w:rPr/>
          </w:rPrChange>
        </w:rPr>
        <w:t>Give three Greek words and their meaning of the word “interpret” in the New Testament.</w:t>
      </w:r>
    </w:p>
    <w:p w:rsidR="003D39BF" w:rsidRPr="00920A48" w:rsidRDefault="003D39BF" w:rsidP="003D39BF">
      <w:pPr>
        <w:rPr>
          <w:rPrChange w:id="10429" w:author="Stephen Reynolds, Jr." w:date="2012-11-13T07:32:00Z">
            <w:rPr/>
          </w:rPrChange>
        </w:rPr>
      </w:pPr>
    </w:p>
    <w:p w:rsidR="00C068C3" w:rsidRPr="00920A48" w:rsidDel="00920A48" w:rsidRDefault="003D39BF" w:rsidP="00920A48">
      <w:pPr>
        <w:pStyle w:val="Heading3"/>
        <w:keepNext/>
        <w:numPr>
          <w:ilvl w:val="2"/>
          <w:numId w:val="6"/>
        </w:numPr>
        <w:ind w:left="0" w:firstLine="0"/>
        <w:rPr>
          <w:del w:id="10430" w:author="Stephen Reynolds, Jr." w:date="2012-11-13T07:31:00Z"/>
          <w:rPrChange w:id="10431" w:author="Stephen Reynolds, Jr." w:date="2012-11-13T07:32:00Z">
            <w:rPr>
              <w:del w:id="10432" w:author="Stephen Reynolds, Jr." w:date="2012-11-13T07:31:00Z"/>
            </w:rPr>
          </w:rPrChange>
        </w:rPr>
        <w:pPrChange w:id="10433" w:author="Stephen Reynolds, Jr." w:date="2012-11-13T07:31:00Z">
          <w:pPr>
            <w:pStyle w:val="Heading3"/>
            <w:keepNext/>
            <w:numPr>
              <w:ilvl w:val="2"/>
            </w:numPr>
            <w:ind w:left="0" w:firstLine="0"/>
            <w:jc w:val="center"/>
          </w:pPr>
        </w:pPrChange>
      </w:pPr>
      <w:del w:id="10434" w:author="Stephen Reynolds, Jr." w:date="2012-11-13T07:31:00Z">
        <w:r w:rsidRPr="00920A48" w:rsidDel="00920A48">
          <w:rPr>
            <w:rPrChange w:id="10435" w:author="Stephen Reynolds, Jr." w:date="2012-11-13T07:32:00Z">
              <w:rPr>
                <w:color w:val="0000FF"/>
              </w:rPr>
            </w:rPrChange>
          </w:rPr>
          <w:br w:type="page"/>
        </w:r>
      </w:del>
    </w:p>
    <w:p w:rsidR="002F20A5" w:rsidRPr="00920A48" w:rsidDel="00920A48" w:rsidRDefault="002F20A5" w:rsidP="00920A48">
      <w:pPr>
        <w:pStyle w:val="Heading3"/>
        <w:keepNext/>
        <w:numPr>
          <w:ilvl w:val="2"/>
          <w:numId w:val="6"/>
        </w:numPr>
        <w:ind w:left="0" w:firstLine="0"/>
        <w:rPr>
          <w:del w:id="10436" w:author="Stephen Reynolds, Jr." w:date="2012-11-13T07:31:00Z"/>
          <w:rPrChange w:id="10437" w:author="Stephen Reynolds, Jr." w:date="2012-11-13T07:32:00Z">
            <w:rPr>
              <w:del w:id="10438" w:author="Stephen Reynolds, Jr." w:date="2012-11-13T07:31:00Z"/>
            </w:rPr>
          </w:rPrChange>
        </w:rPr>
        <w:pPrChange w:id="10439" w:author="Stephen Reynolds, Jr." w:date="2012-11-13T07:31:00Z">
          <w:pPr>
            <w:pStyle w:val="Heading1"/>
          </w:pPr>
        </w:pPrChange>
      </w:pPr>
      <w:del w:id="10440" w:author="Stephen Reynolds, Jr." w:date="2012-11-13T07:31:00Z">
        <w:r w:rsidRPr="00920A48" w:rsidDel="00920A48">
          <w:rPr>
            <w:rPrChange w:id="10441" w:author="Stephen Reynolds, Jr." w:date="2012-11-13T07:32:00Z">
              <w:rPr/>
            </w:rPrChange>
          </w:rPr>
          <w:delText>Quizzes</w:delText>
        </w:r>
      </w:del>
    </w:p>
    <w:p w:rsidR="002F20A5" w:rsidRPr="00920A48" w:rsidDel="00920A48" w:rsidRDefault="002F20A5" w:rsidP="00920A48">
      <w:pPr>
        <w:pStyle w:val="Heading3"/>
        <w:rPr>
          <w:del w:id="10442" w:author="Stephen Reynolds, Jr." w:date="2012-11-13T07:31:00Z"/>
          <w:rPrChange w:id="10443" w:author="Stephen Reynolds, Jr." w:date="2012-11-13T07:32:00Z">
            <w:rPr>
              <w:del w:id="10444" w:author="Stephen Reynolds, Jr." w:date="2012-11-13T07:31:00Z"/>
            </w:rPr>
          </w:rPrChange>
        </w:rPr>
        <w:pPrChange w:id="10445" w:author="Stephen Reynolds, Jr." w:date="2012-11-13T07:31:00Z">
          <w:pPr/>
        </w:pPrChange>
      </w:pPr>
    </w:p>
    <w:p w:rsidR="002F20A5" w:rsidRPr="00920A48" w:rsidDel="00920A48" w:rsidRDefault="002F20A5" w:rsidP="00920A48">
      <w:pPr>
        <w:pStyle w:val="Heading3"/>
        <w:rPr>
          <w:del w:id="10446" w:author="Stephen Reynolds, Jr." w:date="2012-11-13T07:31:00Z"/>
          <w:b/>
          <w:rPrChange w:id="10447" w:author="Stephen Reynolds, Jr." w:date="2012-11-13T07:32:00Z">
            <w:rPr>
              <w:del w:id="10448" w:author="Stephen Reynolds, Jr." w:date="2012-11-13T07:31:00Z"/>
              <w:b/>
            </w:rPr>
          </w:rPrChange>
        </w:rPr>
        <w:pPrChange w:id="10449" w:author="Stephen Reynolds, Jr." w:date="2012-11-13T07:31:00Z">
          <w:pPr>
            <w:pStyle w:val="Heading2"/>
            <w:numPr>
              <w:numId w:val="0"/>
            </w:numPr>
            <w:ind w:firstLine="0"/>
            <w:jc w:val="center"/>
          </w:pPr>
        </w:pPrChange>
      </w:pPr>
      <w:del w:id="10450" w:author="Stephen Reynolds, Jr." w:date="2012-11-13T07:31:00Z">
        <w:r w:rsidRPr="00920A48" w:rsidDel="00920A48">
          <w:rPr>
            <w:b/>
            <w:rPrChange w:id="10451" w:author="Stephen Reynolds, Jr." w:date="2012-11-13T07:32:00Z">
              <w:rPr>
                <w:b/>
              </w:rPr>
            </w:rPrChange>
          </w:rPr>
          <w:delText>Quiz 1: Sanctification</w:delText>
        </w:r>
      </w:del>
    </w:p>
    <w:p w:rsidR="002F20A5" w:rsidRPr="00920A48" w:rsidDel="00920A48" w:rsidRDefault="002F20A5" w:rsidP="00920A48">
      <w:pPr>
        <w:pStyle w:val="Heading3"/>
        <w:rPr>
          <w:del w:id="10452" w:author="Stephen Reynolds, Jr." w:date="2012-11-13T07:31:00Z"/>
          <w:rPrChange w:id="10453" w:author="Stephen Reynolds, Jr." w:date="2012-11-13T07:32:00Z">
            <w:rPr>
              <w:del w:id="10454" w:author="Stephen Reynolds, Jr." w:date="2012-11-13T07:31:00Z"/>
            </w:rPr>
          </w:rPrChange>
        </w:rPr>
        <w:pPrChange w:id="10455" w:author="Stephen Reynolds, Jr." w:date="2012-11-13T07:31:00Z">
          <w:pPr>
            <w:ind w:left="720"/>
          </w:pPr>
        </w:pPrChange>
      </w:pPr>
    </w:p>
    <w:p w:rsidR="002F20A5" w:rsidRPr="00920A48" w:rsidDel="00920A48" w:rsidRDefault="002F20A5" w:rsidP="00920A48">
      <w:pPr>
        <w:pStyle w:val="Heading3"/>
        <w:rPr>
          <w:del w:id="10456" w:author="Stephen Reynolds, Jr." w:date="2012-11-13T07:31:00Z"/>
          <w:rPrChange w:id="10457" w:author="Stephen Reynolds, Jr." w:date="2012-11-13T07:32:00Z">
            <w:rPr>
              <w:del w:id="10458" w:author="Stephen Reynolds, Jr." w:date="2012-11-13T07:31:00Z"/>
            </w:rPr>
          </w:rPrChange>
        </w:rPr>
        <w:pPrChange w:id="10459" w:author="Stephen Reynolds, Jr." w:date="2012-11-13T07:31:00Z">
          <w:pPr>
            <w:numPr>
              <w:numId w:val="28"/>
            </w:numPr>
            <w:ind w:left="720" w:hanging="360"/>
          </w:pPr>
        </w:pPrChange>
      </w:pPr>
      <w:del w:id="10460" w:author="Stephen Reynolds, Jr." w:date="2012-11-13T07:31:00Z">
        <w:r w:rsidRPr="00920A48" w:rsidDel="00920A48">
          <w:rPr>
            <w:rPrChange w:id="10461" w:author="Stephen Reynolds, Jr." w:date="2012-11-13T07:32:00Z">
              <w:rPr/>
            </w:rPrChange>
          </w:rPr>
          <w:delText>What is the primary meaning of sanctification?</w:delText>
        </w:r>
      </w:del>
    </w:p>
    <w:p w:rsidR="002F20A5" w:rsidRPr="00920A48" w:rsidDel="00920A48" w:rsidRDefault="002F20A5" w:rsidP="00920A48">
      <w:pPr>
        <w:pStyle w:val="Heading3"/>
        <w:rPr>
          <w:del w:id="10462" w:author="Stephen Reynolds, Jr." w:date="2012-11-13T07:31:00Z"/>
          <w:u w:val="single"/>
          <w:rPrChange w:id="10463" w:author="Stephen Reynolds, Jr." w:date="2012-11-13T07:32:00Z">
            <w:rPr>
              <w:del w:id="10464" w:author="Stephen Reynolds, Jr." w:date="2012-11-13T07:31:00Z"/>
              <w:color w:val="FFFFFF" w:themeColor="background1"/>
              <w:u w:val="single"/>
            </w:rPr>
          </w:rPrChange>
        </w:rPr>
        <w:pPrChange w:id="10465" w:author="Stephen Reynolds, Jr." w:date="2012-11-13T07:31:00Z">
          <w:pPr>
            <w:ind w:left="504"/>
          </w:pPr>
        </w:pPrChange>
      </w:pPr>
      <w:del w:id="10466" w:author="Stephen Reynolds, Jr." w:date="2012-11-13T07:31:00Z">
        <w:r w:rsidRPr="00920A48" w:rsidDel="00920A48">
          <w:rPr>
            <w:u w:val="single"/>
            <w:rPrChange w:id="10467" w:author="Stephen Reynolds, Jr." w:date="2012-11-13T07:32:00Z">
              <w:rPr>
                <w:color w:val="FFFFFF" w:themeColor="background1"/>
                <w:u w:val="single"/>
              </w:rPr>
            </w:rPrChange>
          </w:rPr>
          <w:delText>Sanctification is the process of setting apart or a state of being apart for God.</w:delText>
        </w:r>
      </w:del>
    </w:p>
    <w:p w:rsidR="002F20A5" w:rsidRPr="00920A48" w:rsidDel="00920A48" w:rsidRDefault="002F20A5" w:rsidP="00920A48">
      <w:pPr>
        <w:pStyle w:val="Heading3"/>
        <w:rPr>
          <w:del w:id="10468" w:author="Stephen Reynolds, Jr." w:date="2012-11-13T07:31:00Z"/>
          <w:rPrChange w:id="10469" w:author="Stephen Reynolds, Jr." w:date="2012-11-13T07:32:00Z">
            <w:rPr>
              <w:del w:id="10470" w:author="Stephen Reynolds, Jr." w:date="2012-11-13T07:31:00Z"/>
              <w:color w:val="000080"/>
            </w:rPr>
          </w:rPrChange>
        </w:rPr>
        <w:pPrChange w:id="10471" w:author="Stephen Reynolds, Jr." w:date="2012-11-13T07:31:00Z">
          <w:pPr>
            <w:ind w:left="504"/>
          </w:pPr>
        </w:pPrChange>
      </w:pPr>
    </w:p>
    <w:p w:rsidR="002F20A5" w:rsidRPr="00920A48" w:rsidDel="00920A48" w:rsidRDefault="002F20A5" w:rsidP="00920A48">
      <w:pPr>
        <w:pStyle w:val="Heading3"/>
        <w:rPr>
          <w:del w:id="10472" w:author="Stephen Reynolds, Jr." w:date="2012-11-13T07:31:00Z"/>
          <w:rPrChange w:id="10473" w:author="Stephen Reynolds, Jr." w:date="2012-11-13T07:32:00Z">
            <w:rPr>
              <w:del w:id="10474" w:author="Stephen Reynolds, Jr." w:date="2012-11-13T07:31:00Z"/>
            </w:rPr>
          </w:rPrChange>
        </w:rPr>
        <w:pPrChange w:id="10475" w:author="Stephen Reynolds, Jr." w:date="2012-11-13T07:31:00Z">
          <w:pPr>
            <w:numPr>
              <w:numId w:val="28"/>
            </w:numPr>
            <w:ind w:left="720" w:hanging="360"/>
          </w:pPr>
        </w:pPrChange>
      </w:pPr>
      <w:del w:id="10476" w:author="Stephen Reynolds, Jr." w:date="2012-11-13T07:31:00Z">
        <w:r w:rsidRPr="00920A48" w:rsidDel="00920A48">
          <w:rPr>
            <w:rPrChange w:id="10477" w:author="Stephen Reynolds, Jr." w:date="2012-11-13T07:32:00Z">
              <w:rPr/>
            </w:rPrChange>
          </w:rPr>
          <w:delText>What must the individual be separated from in order to be truly separated to God?</w:delText>
        </w:r>
      </w:del>
    </w:p>
    <w:p w:rsidR="002F20A5" w:rsidRPr="00920A48" w:rsidDel="00920A48" w:rsidRDefault="002F20A5" w:rsidP="00920A48">
      <w:pPr>
        <w:pStyle w:val="Heading3"/>
        <w:rPr>
          <w:del w:id="10478" w:author="Stephen Reynolds, Jr." w:date="2012-11-13T07:31:00Z"/>
          <w:u w:val="single"/>
          <w:rPrChange w:id="10479" w:author="Stephen Reynolds, Jr." w:date="2012-11-13T07:32:00Z">
            <w:rPr>
              <w:del w:id="10480" w:author="Stephen Reynolds, Jr." w:date="2012-11-13T07:31:00Z"/>
              <w:color w:val="FFFFFF" w:themeColor="background1"/>
              <w:u w:val="single"/>
            </w:rPr>
          </w:rPrChange>
        </w:rPr>
        <w:pPrChange w:id="10481" w:author="Stephen Reynolds, Jr." w:date="2012-11-13T07:31:00Z">
          <w:pPr>
            <w:ind w:left="720"/>
          </w:pPr>
        </w:pPrChange>
      </w:pPr>
      <w:del w:id="10482" w:author="Stephen Reynolds, Jr." w:date="2012-11-13T07:31:00Z">
        <w:r w:rsidRPr="00920A48" w:rsidDel="00920A48">
          <w:rPr>
            <w:u w:val="single"/>
            <w:rPrChange w:id="10483" w:author="Stephen Reynolds, Jr." w:date="2012-11-13T07:32:00Z">
              <w:rPr>
                <w:color w:val="FFFFFF" w:themeColor="background1"/>
                <w:u w:val="single"/>
              </w:rPr>
            </w:rPrChange>
          </w:rPr>
          <w:delText>The individual must be separated from sin in order to be truly separated to God.</w:delText>
        </w:r>
      </w:del>
    </w:p>
    <w:p w:rsidR="002F20A5" w:rsidRPr="00920A48" w:rsidDel="00920A48" w:rsidRDefault="002F20A5" w:rsidP="00920A48">
      <w:pPr>
        <w:pStyle w:val="Heading3"/>
        <w:rPr>
          <w:del w:id="10484" w:author="Stephen Reynolds, Jr." w:date="2012-11-13T07:31:00Z"/>
          <w:rPrChange w:id="10485" w:author="Stephen Reynolds, Jr." w:date="2012-11-13T07:32:00Z">
            <w:rPr>
              <w:del w:id="10486" w:author="Stephen Reynolds, Jr." w:date="2012-11-13T07:31:00Z"/>
              <w:color w:val="000080"/>
            </w:rPr>
          </w:rPrChange>
        </w:rPr>
        <w:pPrChange w:id="10487" w:author="Stephen Reynolds, Jr." w:date="2012-11-13T07:31:00Z">
          <w:pPr>
            <w:ind w:left="720"/>
          </w:pPr>
        </w:pPrChange>
      </w:pPr>
    </w:p>
    <w:p w:rsidR="002F20A5" w:rsidRPr="00920A48" w:rsidDel="00920A48" w:rsidRDefault="002F20A5" w:rsidP="00920A48">
      <w:pPr>
        <w:pStyle w:val="Heading3"/>
        <w:rPr>
          <w:del w:id="10488" w:author="Stephen Reynolds, Jr." w:date="2012-11-13T07:31:00Z"/>
          <w:rPrChange w:id="10489" w:author="Stephen Reynolds, Jr." w:date="2012-11-13T07:32:00Z">
            <w:rPr>
              <w:del w:id="10490" w:author="Stephen Reynolds, Jr." w:date="2012-11-13T07:31:00Z"/>
            </w:rPr>
          </w:rPrChange>
        </w:rPr>
        <w:pPrChange w:id="10491" w:author="Stephen Reynolds, Jr." w:date="2012-11-13T07:31:00Z">
          <w:pPr>
            <w:numPr>
              <w:numId w:val="28"/>
            </w:numPr>
            <w:ind w:left="720" w:hanging="360"/>
          </w:pPr>
        </w:pPrChange>
      </w:pPr>
      <w:del w:id="10492" w:author="Stephen Reynolds, Jr." w:date="2012-11-13T07:31:00Z">
        <w:r w:rsidRPr="00920A48" w:rsidDel="00920A48">
          <w:rPr>
            <w:rPrChange w:id="10493" w:author="Stephen Reynolds, Jr." w:date="2012-11-13T07:32:00Z">
              <w:rPr/>
            </w:rPrChange>
          </w:rPr>
          <w:delText>What does it mean when it speaks of God being sanctified?</w:delText>
        </w:r>
      </w:del>
    </w:p>
    <w:p w:rsidR="002F20A5" w:rsidRPr="00920A48" w:rsidDel="00920A48" w:rsidRDefault="002F20A5" w:rsidP="00920A48">
      <w:pPr>
        <w:pStyle w:val="Heading3"/>
        <w:rPr>
          <w:del w:id="10494" w:author="Stephen Reynolds, Jr." w:date="2012-11-13T07:31:00Z"/>
          <w:u w:val="single"/>
          <w:rPrChange w:id="10495" w:author="Stephen Reynolds, Jr." w:date="2012-11-13T07:32:00Z">
            <w:rPr>
              <w:del w:id="10496" w:author="Stephen Reynolds, Jr." w:date="2012-11-13T07:31:00Z"/>
              <w:color w:val="FFFFFF" w:themeColor="background1"/>
              <w:u w:val="single"/>
            </w:rPr>
          </w:rPrChange>
        </w:rPr>
        <w:pPrChange w:id="10497" w:author="Stephen Reynolds, Jr." w:date="2012-11-13T07:31:00Z">
          <w:pPr>
            <w:ind w:left="720"/>
          </w:pPr>
        </w:pPrChange>
      </w:pPr>
      <w:del w:id="10498" w:author="Stephen Reynolds, Jr." w:date="2012-11-13T07:31:00Z">
        <w:r w:rsidRPr="00920A48" w:rsidDel="00920A48">
          <w:rPr>
            <w:u w:val="single"/>
            <w:rPrChange w:id="10499" w:author="Stephen Reynolds, Jr." w:date="2012-11-13T07:32:00Z">
              <w:rPr>
                <w:color w:val="FFFFFF" w:themeColor="background1"/>
                <w:u w:val="single"/>
              </w:rPr>
            </w:rPrChange>
          </w:rPr>
          <w:delText xml:space="preserve">It means not that he is made holy, but shown to be Holy. </w:delText>
        </w:r>
      </w:del>
    </w:p>
    <w:p w:rsidR="002F20A5" w:rsidRPr="00920A48" w:rsidDel="00920A48" w:rsidRDefault="002F20A5" w:rsidP="00920A48">
      <w:pPr>
        <w:pStyle w:val="Heading3"/>
        <w:rPr>
          <w:del w:id="10500" w:author="Stephen Reynolds, Jr." w:date="2012-11-13T07:31:00Z"/>
          <w:rPrChange w:id="10501" w:author="Stephen Reynolds, Jr." w:date="2012-11-13T07:32:00Z">
            <w:rPr>
              <w:del w:id="10502" w:author="Stephen Reynolds, Jr." w:date="2012-11-13T07:31:00Z"/>
              <w:color w:val="000080"/>
            </w:rPr>
          </w:rPrChange>
        </w:rPr>
        <w:pPrChange w:id="10503" w:author="Stephen Reynolds, Jr." w:date="2012-11-13T07:31:00Z">
          <w:pPr>
            <w:ind w:left="720"/>
          </w:pPr>
        </w:pPrChange>
      </w:pPr>
    </w:p>
    <w:p w:rsidR="002F20A5" w:rsidRPr="00920A48" w:rsidDel="00920A48" w:rsidRDefault="002F20A5" w:rsidP="00920A48">
      <w:pPr>
        <w:pStyle w:val="Heading3"/>
        <w:rPr>
          <w:del w:id="10504" w:author="Stephen Reynolds, Jr." w:date="2012-11-13T07:31:00Z"/>
          <w:rPrChange w:id="10505" w:author="Stephen Reynolds, Jr." w:date="2012-11-13T07:32:00Z">
            <w:rPr>
              <w:del w:id="10506" w:author="Stephen Reynolds, Jr." w:date="2012-11-13T07:31:00Z"/>
            </w:rPr>
          </w:rPrChange>
        </w:rPr>
        <w:pPrChange w:id="10507" w:author="Stephen Reynolds, Jr." w:date="2012-11-13T07:31:00Z">
          <w:pPr>
            <w:numPr>
              <w:numId w:val="28"/>
            </w:numPr>
            <w:ind w:left="720" w:hanging="360"/>
          </w:pPr>
        </w:pPrChange>
      </w:pPr>
      <w:del w:id="10508" w:author="Stephen Reynolds, Jr." w:date="2012-11-13T07:31:00Z">
        <w:r w:rsidRPr="00920A48" w:rsidDel="00920A48">
          <w:rPr>
            <w:rPrChange w:id="10509" w:author="Stephen Reynolds, Jr." w:date="2012-11-13T07:32:00Z">
              <w:rPr/>
            </w:rPrChange>
          </w:rPr>
          <w:delText xml:space="preserve">Name at least five ways we are sanctified. </w:delText>
        </w:r>
      </w:del>
    </w:p>
    <w:p w:rsidR="002F20A5" w:rsidRPr="00920A48" w:rsidDel="00920A48" w:rsidRDefault="002F20A5" w:rsidP="00920A48">
      <w:pPr>
        <w:pStyle w:val="Heading3"/>
        <w:rPr>
          <w:del w:id="10510" w:author="Stephen Reynolds, Jr." w:date="2012-11-13T07:31:00Z"/>
          <w:u w:val="single"/>
          <w:rPrChange w:id="10511" w:author="Stephen Reynolds, Jr." w:date="2012-11-13T07:32:00Z">
            <w:rPr>
              <w:del w:id="10512" w:author="Stephen Reynolds, Jr." w:date="2012-11-13T07:31:00Z"/>
              <w:color w:val="FFFFFF" w:themeColor="background1"/>
              <w:u w:val="single"/>
            </w:rPr>
          </w:rPrChange>
        </w:rPr>
        <w:pPrChange w:id="10513" w:author="Stephen Reynolds, Jr." w:date="2012-11-13T07:31:00Z">
          <w:pPr>
            <w:numPr>
              <w:ilvl w:val="3"/>
              <w:numId w:val="28"/>
            </w:numPr>
            <w:ind w:left="2880" w:hanging="360"/>
          </w:pPr>
        </w:pPrChange>
      </w:pPr>
      <w:del w:id="10514" w:author="Stephen Reynolds, Jr." w:date="2012-11-13T07:31:00Z">
        <w:r w:rsidRPr="00920A48" w:rsidDel="00920A48">
          <w:rPr>
            <w:u w:val="single"/>
            <w:rPrChange w:id="10515" w:author="Stephen Reynolds, Jr." w:date="2012-11-13T07:32:00Z">
              <w:rPr>
                <w:color w:val="FFFFFF" w:themeColor="background1"/>
                <w:u w:val="single"/>
              </w:rPr>
            </w:rPrChange>
          </w:rPr>
          <w:delText xml:space="preserve">We are sanctified by the Holy Spirit. </w:delText>
        </w:r>
      </w:del>
    </w:p>
    <w:p w:rsidR="002F20A5" w:rsidRPr="00920A48" w:rsidDel="00920A48" w:rsidRDefault="002F20A5" w:rsidP="00920A48">
      <w:pPr>
        <w:pStyle w:val="Heading3"/>
        <w:rPr>
          <w:del w:id="10516" w:author="Stephen Reynolds, Jr." w:date="2012-11-13T07:31:00Z"/>
          <w:u w:val="single"/>
          <w:rPrChange w:id="10517" w:author="Stephen Reynolds, Jr." w:date="2012-11-13T07:32:00Z">
            <w:rPr>
              <w:del w:id="10518" w:author="Stephen Reynolds, Jr." w:date="2012-11-13T07:31:00Z"/>
              <w:color w:val="FFFFFF" w:themeColor="background1"/>
              <w:u w:val="single"/>
            </w:rPr>
          </w:rPrChange>
        </w:rPr>
        <w:pPrChange w:id="10519" w:author="Stephen Reynolds, Jr." w:date="2012-11-13T07:31:00Z">
          <w:pPr>
            <w:numPr>
              <w:ilvl w:val="3"/>
              <w:numId w:val="28"/>
            </w:numPr>
            <w:ind w:left="2880" w:hanging="360"/>
          </w:pPr>
        </w:pPrChange>
      </w:pPr>
      <w:del w:id="10520" w:author="Stephen Reynolds, Jr." w:date="2012-11-13T07:31:00Z">
        <w:r w:rsidRPr="00920A48" w:rsidDel="00920A48">
          <w:rPr>
            <w:u w:val="single"/>
            <w:rPrChange w:id="10521" w:author="Stephen Reynolds, Jr." w:date="2012-11-13T07:32:00Z">
              <w:rPr>
                <w:color w:val="FFFFFF" w:themeColor="background1"/>
                <w:u w:val="single"/>
              </w:rPr>
            </w:rPrChange>
          </w:rPr>
          <w:delText>We are sanctified by the blood of Jesus Christ.</w:delText>
        </w:r>
      </w:del>
    </w:p>
    <w:p w:rsidR="002F20A5" w:rsidRPr="00920A48" w:rsidDel="00920A48" w:rsidRDefault="002F20A5" w:rsidP="00920A48">
      <w:pPr>
        <w:pStyle w:val="Heading3"/>
        <w:rPr>
          <w:del w:id="10522" w:author="Stephen Reynolds, Jr." w:date="2012-11-13T07:31:00Z"/>
          <w:u w:val="single"/>
          <w:rPrChange w:id="10523" w:author="Stephen Reynolds, Jr." w:date="2012-11-13T07:32:00Z">
            <w:rPr>
              <w:del w:id="10524" w:author="Stephen Reynolds, Jr." w:date="2012-11-13T07:31:00Z"/>
              <w:color w:val="FFFFFF" w:themeColor="background1"/>
              <w:u w:val="single"/>
            </w:rPr>
          </w:rPrChange>
        </w:rPr>
        <w:pPrChange w:id="10525" w:author="Stephen Reynolds, Jr." w:date="2012-11-13T07:31:00Z">
          <w:pPr>
            <w:numPr>
              <w:ilvl w:val="3"/>
              <w:numId w:val="28"/>
            </w:numPr>
            <w:ind w:left="2880" w:hanging="360"/>
          </w:pPr>
        </w:pPrChange>
      </w:pPr>
      <w:del w:id="10526" w:author="Stephen Reynolds, Jr." w:date="2012-11-13T07:31:00Z">
        <w:r w:rsidRPr="00920A48" w:rsidDel="00920A48">
          <w:rPr>
            <w:u w:val="single"/>
            <w:rPrChange w:id="10527" w:author="Stephen Reynolds, Jr." w:date="2012-11-13T07:32:00Z">
              <w:rPr>
                <w:color w:val="FFFFFF" w:themeColor="background1"/>
                <w:u w:val="single"/>
              </w:rPr>
            </w:rPrChange>
          </w:rPr>
          <w:delText xml:space="preserve">We are sanctified by the Word of God. </w:delText>
        </w:r>
      </w:del>
    </w:p>
    <w:p w:rsidR="002F20A5" w:rsidRPr="00920A48" w:rsidDel="00920A48" w:rsidRDefault="002F20A5" w:rsidP="00920A48">
      <w:pPr>
        <w:pStyle w:val="Heading3"/>
        <w:rPr>
          <w:del w:id="10528" w:author="Stephen Reynolds, Jr." w:date="2012-11-13T07:31:00Z"/>
          <w:u w:val="single"/>
          <w:rPrChange w:id="10529" w:author="Stephen Reynolds, Jr." w:date="2012-11-13T07:32:00Z">
            <w:rPr>
              <w:del w:id="10530" w:author="Stephen Reynolds, Jr." w:date="2012-11-13T07:31:00Z"/>
              <w:color w:val="FFFFFF" w:themeColor="background1"/>
              <w:u w:val="single"/>
            </w:rPr>
          </w:rPrChange>
        </w:rPr>
        <w:pPrChange w:id="10531" w:author="Stephen Reynolds, Jr." w:date="2012-11-13T07:31:00Z">
          <w:pPr>
            <w:numPr>
              <w:ilvl w:val="3"/>
              <w:numId w:val="28"/>
            </w:numPr>
            <w:ind w:left="2880" w:hanging="360"/>
          </w:pPr>
        </w:pPrChange>
      </w:pPr>
      <w:del w:id="10532" w:author="Stephen Reynolds, Jr." w:date="2012-11-13T07:31:00Z">
        <w:r w:rsidRPr="00920A48" w:rsidDel="00920A48">
          <w:rPr>
            <w:u w:val="single"/>
            <w:rPrChange w:id="10533" w:author="Stephen Reynolds, Jr." w:date="2012-11-13T07:32:00Z">
              <w:rPr>
                <w:color w:val="FFFFFF" w:themeColor="background1"/>
                <w:u w:val="single"/>
              </w:rPr>
            </w:rPrChange>
          </w:rPr>
          <w:delText>We are sanctified by presenting our members as servants to righteousness.</w:delText>
        </w:r>
      </w:del>
    </w:p>
    <w:p w:rsidR="002F20A5" w:rsidRPr="00920A48" w:rsidDel="00920A48" w:rsidRDefault="002F20A5" w:rsidP="00920A48">
      <w:pPr>
        <w:pStyle w:val="Heading3"/>
        <w:rPr>
          <w:del w:id="10534" w:author="Stephen Reynolds, Jr." w:date="2012-11-13T07:31:00Z"/>
          <w:u w:val="single"/>
          <w:rPrChange w:id="10535" w:author="Stephen Reynolds, Jr." w:date="2012-11-13T07:32:00Z">
            <w:rPr>
              <w:del w:id="10536" w:author="Stephen Reynolds, Jr." w:date="2012-11-13T07:31:00Z"/>
              <w:color w:val="FFFFFF" w:themeColor="background1"/>
              <w:u w:val="single"/>
            </w:rPr>
          </w:rPrChange>
        </w:rPr>
        <w:pPrChange w:id="10537" w:author="Stephen Reynolds, Jr." w:date="2012-11-13T07:31:00Z">
          <w:pPr>
            <w:numPr>
              <w:ilvl w:val="3"/>
              <w:numId w:val="28"/>
            </w:numPr>
            <w:ind w:left="2880" w:hanging="360"/>
          </w:pPr>
        </w:pPrChange>
      </w:pPr>
      <w:del w:id="10538" w:author="Stephen Reynolds, Jr." w:date="2012-11-13T07:31:00Z">
        <w:r w:rsidRPr="00920A48" w:rsidDel="00920A48">
          <w:rPr>
            <w:u w:val="single"/>
            <w:rPrChange w:id="10539" w:author="Stephen Reynolds, Jr." w:date="2012-11-13T07:32:00Z">
              <w:rPr>
                <w:color w:val="FFFFFF" w:themeColor="background1"/>
                <w:u w:val="single"/>
              </w:rPr>
            </w:rPrChange>
          </w:rPr>
          <w:delText>We are sanctified by appropriation of Christ.</w:delText>
        </w:r>
      </w:del>
    </w:p>
    <w:p w:rsidR="002F20A5" w:rsidRPr="00920A48" w:rsidDel="00920A48" w:rsidRDefault="002F20A5" w:rsidP="00920A48">
      <w:pPr>
        <w:pStyle w:val="Heading3"/>
        <w:rPr>
          <w:del w:id="10540" w:author="Stephen Reynolds, Jr." w:date="2012-11-13T07:31:00Z"/>
          <w:u w:val="single"/>
          <w:rPrChange w:id="10541" w:author="Stephen Reynolds, Jr." w:date="2012-11-13T07:32:00Z">
            <w:rPr>
              <w:del w:id="10542" w:author="Stephen Reynolds, Jr." w:date="2012-11-13T07:31:00Z"/>
              <w:color w:val="FFFFFF" w:themeColor="background1"/>
              <w:u w:val="single"/>
            </w:rPr>
          </w:rPrChange>
        </w:rPr>
        <w:pPrChange w:id="10543" w:author="Stephen Reynolds, Jr." w:date="2012-11-13T07:31:00Z">
          <w:pPr>
            <w:numPr>
              <w:ilvl w:val="3"/>
              <w:numId w:val="28"/>
            </w:numPr>
            <w:ind w:left="2880" w:hanging="360"/>
          </w:pPr>
        </w:pPrChange>
      </w:pPr>
      <w:del w:id="10544" w:author="Stephen Reynolds, Jr." w:date="2012-11-13T07:31:00Z">
        <w:r w:rsidRPr="00920A48" w:rsidDel="00920A48">
          <w:rPr>
            <w:u w:val="single"/>
            <w:rPrChange w:id="10545" w:author="Stephen Reynolds, Jr." w:date="2012-11-13T07:32:00Z">
              <w:rPr>
                <w:color w:val="FFFFFF" w:themeColor="background1"/>
                <w:u w:val="single"/>
              </w:rPr>
            </w:rPrChange>
          </w:rPr>
          <w:delText>We are sanctified by chastisement.</w:delText>
        </w:r>
      </w:del>
    </w:p>
    <w:p w:rsidR="002F20A5" w:rsidRPr="00920A48" w:rsidDel="00920A48" w:rsidRDefault="002F20A5" w:rsidP="00920A48">
      <w:pPr>
        <w:pStyle w:val="Heading3"/>
        <w:rPr>
          <w:del w:id="10546" w:author="Stephen Reynolds, Jr." w:date="2012-11-13T07:31:00Z"/>
          <w:rPrChange w:id="10547" w:author="Stephen Reynolds, Jr." w:date="2012-11-13T07:32:00Z">
            <w:rPr>
              <w:del w:id="10548" w:author="Stephen Reynolds, Jr." w:date="2012-11-13T07:31:00Z"/>
              <w:color w:val="000080"/>
            </w:rPr>
          </w:rPrChange>
        </w:rPr>
        <w:pPrChange w:id="10549" w:author="Stephen Reynolds, Jr." w:date="2012-11-13T07:31:00Z">
          <w:pPr>
            <w:ind w:left="720"/>
          </w:pPr>
        </w:pPrChange>
      </w:pPr>
    </w:p>
    <w:p w:rsidR="002F20A5" w:rsidRPr="00920A48" w:rsidDel="00920A48" w:rsidRDefault="002F20A5" w:rsidP="00920A48">
      <w:pPr>
        <w:pStyle w:val="Heading3"/>
        <w:rPr>
          <w:del w:id="10550" w:author="Stephen Reynolds, Jr." w:date="2012-11-13T07:31:00Z"/>
          <w:rPrChange w:id="10551" w:author="Stephen Reynolds, Jr." w:date="2012-11-13T07:32:00Z">
            <w:rPr>
              <w:del w:id="10552" w:author="Stephen Reynolds, Jr." w:date="2012-11-13T07:31:00Z"/>
            </w:rPr>
          </w:rPrChange>
        </w:rPr>
        <w:pPrChange w:id="10553" w:author="Stephen Reynolds, Jr." w:date="2012-11-13T07:31:00Z">
          <w:pPr>
            <w:numPr>
              <w:numId w:val="28"/>
            </w:numPr>
            <w:ind w:left="720" w:hanging="360"/>
          </w:pPr>
        </w:pPrChange>
      </w:pPr>
      <w:del w:id="10554" w:author="Stephen Reynolds, Jr." w:date="2012-11-13T07:31:00Z">
        <w:r w:rsidRPr="00920A48" w:rsidDel="00920A48">
          <w:rPr>
            <w:rPrChange w:id="10555" w:author="Stephen Reynolds, Jr." w:date="2012-11-13T07:32:00Z">
              <w:rPr/>
            </w:rPrChange>
          </w:rPr>
          <w:delText>Give an example with Scripture reference of the progression of sanctification.</w:delText>
        </w:r>
      </w:del>
    </w:p>
    <w:p w:rsidR="002F20A5" w:rsidRPr="00920A48" w:rsidDel="00920A48" w:rsidRDefault="002F20A5" w:rsidP="00920A48">
      <w:pPr>
        <w:pStyle w:val="Heading3"/>
        <w:rPr>
          <w:del w:id="10556" w:author="Stephen Reynolds, Jr." w:date="2012-11-13T07:31:00Z"/>
          <w:u w:val="single"/>
          <w:rPrChange w:id="10557" w:author="Stephen Reynolds, Jr." w:date="2012-11-13T07:32:00Z">
            <w:rPr>
              <w:del w:id="10558" w:author="Stephen Reynolds, Jr." w:date="2012-11-13T07:31:00Z"/>
              <w:color w:val="FFFFFF" w:themeColor="background1"/>
              <w:u w:val="single"/>
            </w:rPr>
          </w:rPrChange>
        </w:rPr>
        <w:pPrChange w:id="10559" w:author="Stephen Reynolds, Jr." w:date="2012-11-13T07:31:00Z">
          <w:pPr>
            <w:ind w:left="504"/>
          </w:pPr>
        </w:pPrChange>
      </w:pPr>
      <w:del w:id="10560" w:author="Stephen Reynolds, Jr." w:date="2012-11-13T07:31:00Z">
        <w:r w:rsidRPr="00920A48" w:rsidDel="00920A48">
          <w:rPr>
            <w:i/>
            <w:u w:val="single"/>
            <w:rPrChange w:id="10561" w:author="Stephen Reynolds, Jr." w:date="2012-11-13T07:32:00Z">
              <w:rPr>
                <w:i/>
                <w:color w:val="FFFFFF" w:themeColor="background1"/>
                <w:u w:val="single"/>
              </w:rPr>
            </w:rPrChange>
          </w:rPr>
          <w:delText>i.e.,</w:delText>
        </w:r>
        <w:r w:rsidRPr="00920A48" w:rsidDel="00920A48">
          <w:rPr>
            <w:u w:val="single"/>
            <w:rPrChange w:id="10562" w:author="Stephen Reynolds, Jr." w:date="2012-11-13T07:32:00Z">
              <w:rPr>
                <w:color w:val="FFFFFF" w:themeColor="background1"/>
                <w:u w:val="single"/>
              </w:rPr>
            </w:rPrChange>
          </w:rPr>
          <w:delText xml:space="preserve"> An increase in love I Thess. 3:12</w:delText>
        </w:r>
      </w:del>
    </w:p>
    <w:p w:rsidR="002F20A5" w:rsidRPr="00920A48" w:rsidDel="00920A48" w:rsidRDefault="002F20A5" w:rsidP="00920A48">
      <w:pPr>
        <w:pStyle w:val="Heading3"/>
        <w:rPr>
          <w:del w:id="10563" w:author="Stephen Reynolds, Jr." w:date="2012-11-13T07:31:00Z"/>
          <w:u w:val="single"/>
          <w:rPrChange w:id="10564" w:author="Stephen Reynolds, Jr." w:date="2012-11-13T07:32:00Z">
            <w:rPr>
              <w:del w:id="10565" w:author="Stephen Reynolds, Jr." w:date="2012-11-13T07:31:00Z"/>
              <w:color w:val="FFFFFF" w:themeColor="background1"/>
              <w:u w:val="single"/>
            </w:rPr>
          </w:rPrChange>
        </w:rPr>
        <w:pPrChange w:id="10566" w:author="Stephen Reynolds, Jr." w:date="2012-11-13T07:31:00Z">
          <w:pPr>
            <w:ind w:left="504"/>
          </w:pPr>
        </w:pPrChange>
      </w:pPr>
      <w:del w:id="10567" w:author="Stephen Reynolds, Jr." w:date="2012-11-13T07:31:00Z">
        <w:r w:rsidRPr="00920A48" w:rsidDel="00920A48">
          <w:rPr>
            <w:i/>
            <w:u w:val="single"/>
            <w:rPrChange w:id="10568" w:author="Stephen Reynolds, Jr." w:date="2012-11-13T07:32:00Z">
              <w:rPr>
                <w:i/>
                <w:color w:val="FFFFFF" w:themeColor="background1"/>
                <w:u w:val="single"/>
              </w:rPr>
            </w:rPrChange>
          </w:rPr>
          <w:delText>or</w:delText>
        </w:r>
        <w:r w:rsidRPr="00920A48" w:rsidDel="00920A48">
          <w:rPr>
            <w:u w:val="single"/>
            <w:rPrChange w:id="10569" w:author="Stephen Reynolds, Jr." w:date="2012-11-13T07:32:00Z">
              <w:rPr>
                <w:color w:val="FFFFFF" w:themeColor="background1"/>
                <w:u w:val="single"/>
              </w:rPr>
            </w:rPrChange>
          </w:rPr>
          <w:delText>, An abounding more and more in a Godly walk and in pleasing God. I Thess. 4:1,10</w:delText>
        </w:r>
      </w:del>
    </w:p>
    <w:p w:rsidR="002F20A5" w:rsidRPr="00920A48" w:rsidDel="00920A48" w:rsidRDefault="002F20A5" w:rsidP="00920A48">
      <w:pPr>
        <w:pStyle w:val="Heading3"/>
        <w:rPr>
          <w:del w:id="10570" w:author="Stephen Reynolds, Jr." w:date="2012-11-13T07:31:00Z"/>
          <w:rPrChange w:id="10571" w:author="Stephen Reynolds, Jr." w:date="2012-11-13T07:32:00Z">
            <w:rPr>
              <w:del w:id="10572" w:author="Stephen Reynolds, Jr." w:date="2012-11-13T07:31:00Z"/>
              <w:color w:val="000080"/>
            </w:rPr>
          </w:rPrChange>
        </w:rPr>
        <w:pPrChange w:id="10573" w:author="Stephen Reynolds, Jr." w:date="2012-11-13T07:31:00Z">
          <w:pPr>
            <w:ind w:left="720"/>
          </w:pPr>
        </w:pPrChange>
      </w:pPr>
    </w:p>
    <w:p w:rsidR="002F20A5" w:rsidRPr="00920A48" w:rsidDel="00920A48" w:rsidRDefault="002F20A5" w:rsidP="00920A48">
      <w:pPr>
        <w:pStyle w:val="Heading3"/>
        <w:rPr>
          <w:del w:id="10574" w:author="Stephen Reynolds, Jr." w:date="2012-11-13T07:31:00Z"/>
          <w:rPrChange w:id="10575" w:author="Stephen Reynolds, Jr." w:date="2012-11-13T07:32:00Z">
            <w:rPr>
              <w:del w:id="10576" w:author="Stephen Reynolds, Jr." w:date="2012-11-13T07:31:00Z"/>
              <w:color w:val="000000" w:themeColor="text1"/>
            </w:rPr>
          </w:rPrChange>
        </w:rPr>
        <w:pPrChange w:id="10577" w:author="Stephen Reynolds, Jr." w:date="2012-11-13T07:31:00Z">
          <w:pPr/>
        </w:pPrChange>
      </w:pPr>
      <w:del w:id="10578" w:author="Stephen Reynolds, Jr." w:date="2012-11-13T07:31:00Z">
        <w:r w:rsidRPr="00920A48" w:rsidDel="00920A48">
          <w:rPr>
            <w:rPrChange w:id="10579" w:author="Stephen Reynolds, Jr." w:date="2012-11-13T07:32:00Z">
              <w:rPr>
                <w:color w:val="000000" w:themeColor="text1"/>
              </w:rPr>
            </w:rPrChange>
          </w:rPr>
          <w:delText>BONUS: Give at least two results of sanctification.</w:delText>
        </w:r>
      </w:del>
    </w:p>
    <w:p w:rsidR="002F20A5" w:rsidRPr="00920A48" w:rsidDel="00920A48" w:rsidRDefault="002F20A5" w:rsidP="00920A48">
      <w:pPr>
        <w:pStyle w:val="Heading3"/>
        <w:rPr>
          <w:del w:id="10580" w:author="Stephen Reynolds, Jr." w:date="2012-11-13T07:31:00Z"/>
          <w:u w:val="single"/>
          <w:rPrChange w:id="10581" w:author="Stephen Reynolds, Jr." w:date="2012-11-13T07:32:00Z">
            <w:rPr>
              <w:del w:id="10582" w:author="Stephen Reynolds, Jr." w:date="2012-11-13T07:31:00Z"/>
              <w:u w:val="single"/>
            </w:rPr>
          </w:rPrChange>
        </w:rPr>
        <w:pPrChange w:id="10583" w:author="Stephen Reynolds, Jr." w:date="2012-11-13T07:31:00Z">
          <w:pPr/>
        </w:pPrChange>
      </w:pPr>
      <w:del w:id="10584" w:author="Stephen Reynolds, Jr." w:date="2012-11-13T07:31:00Z">
        <w:r w:rsidRPr="00920A48" w:rsidDel="00920A48">
          <w:rPr>
            <w:u w:val="single"/>
            <w:rPrChange w:id="10585" w:author="Stephen Reynolds, Jr." w:date="2012-11-13T07:32:00Z">
              <w:rPr>
                <w:u w:val="single"/>
              </w:rPr>
            </w:rPrChange>
          </w:rPr>
          <w:delText xml:space="preserve"> </w:delText>
        </w:r>
      </w:del>
    </w:p>
    <w:p w:rsidR="002F20A5" w:rsidRPr="00920A48" w:rsidDel="00920A48" w:rsidRDefault="002F20A5" w:rsidP="00920A48">
      <w:pPr>
        <w:pStyle w:val="Heading3"/>
        <w:rPr>
          <w:del w:id="10586" w:author="Stephen Reynolds, Jr." w:date="2012-11-13T07:31:00Z"/>
          <w:u w:val="single"/>
          <w:rPrChange w:id="10587" w:author="Stephen Reynolds, Jr." w:date="2012-11-13T07:32:00Z">
            <w:rPr>
              <w:del w:id="10588" w:author="Stephen Reynolds, Jr." w:date="2012-11-13T07:31:00Z"/>
              <w:color w:val="FFFFFF" w:themeColor="background1"/>
              <w:u w:val="single"/>
            </w:rPr>
          </w:rPrChange>
        </w:rPr>
        <w:pPrChange w:id="10589" w:author="Stephen Reynolds, Jr." w:date="2012-11-13T07:31:00Z">
          <w:pPr>
            <w:pStyle w:val="Header"/>
            <w:numPr>
              <w:ilvl w:val="8"/>
              <w:numId w:val="85"/>
            </w:numPr>
            <w:tabs>
              <w:tab w:val="clear" w:pos="4320"/>
              <w:tab w:val="clear" w:pos="8640"/>
            </w:tabs>
            <w:ind w:left="720" w:hanging="180"/>
          </w:pPr>
        </w:pPrChange>
      </w:pPr>
      <w:del w:id="10590" w:author="Stephen Reynolds, Jr." w:date="2012-11-13T07:31:00Z">
        <w:r w:rsidRPr="00920A48" w:rsidDel="00920A48">
          <w:rPr>
            <w:u w:val="single"/>
            <w:rPrChange w:id="10591" w:author="Stephen Reynolds, Jr." w:date="2012-11-13T07:32:00Z">
              <w:rPr>
                <w:color w:val="FFFFFF" w:themeColor="background1"/>
                <w:u w:val="single"/>
              </w:rPr>
            </w:rPrChange>
          </w:rPr>
          <w:delText>By the one offering, the sacrifice of Himself for sins, Christ has perfected forever those who are sanctified. Heb. 10:14</w:delText>
        </w:r>
      </w:del>
    </w:p>
    <w:p w:rsidR="002F20A5" w:rsidRPr="00920A48" w:rsidDel="00920A48" w:rsidRDefault="002F20A5" w:rsidP="00920A48">
      <w:pPr>
        <w:pStyle w:val="Heading3"/>
        <w:rPr>
          <w:del w:id="10592" w:author="Stephen Reynolds, Jr." w:date="2012-11-13T07:31:00Z"/>
          <w:u w:val="single"/>
          <w:rPrChange w:id="10593" w:author="Stephen Reynolds, Jr." w:date="2012-11-13T07:32:00Z">
            <w:rPr>
              <w:del w:id="10594" w:author="Stephen Reynolds, Jr." w:date="2012-11-13T07:31:00Z"/>
              <w:color w:val="FFFFFF" w:themeColor="background1"/>
              <w:u w:val="single"/>
            </w:rPr>
          </w:rPrChange>
        </w:rPr>
        <w:pPrChange w:id="10595" w:author="Stephen Reynolds, Jr." w:date="2012-11-13T07:31:00Z">
          <w:pPr>
            <w:pStyle w:val="ListParagraph"/>
            <w:numPr>
              <w:ilvl w:val="8"/>
              <w:numId w:val="85"/>
            </w:numPr>
            <w:ind w:hanging="180"/>
          </w:pPr>
        </w:pPrChange>
      </w:pPr>
      <w:del w:id="10596" w:author="Stephen Reynolds, Jr." w:date="2012-11-13T07:31:00Z">
        <w:r w:rsidRPr="00920A48" w:rsidDel="00920A48">
          <w:rPr>
            <w:u w:val="single"/>
            <w:rPrChange w:id="10597" w:author="Stephen Reynolds, Jr." w:date="2012-11-13T07:32:00Z">
              <w:rPr>
                <w:color w:val="FFFFFF" w:themeColor="background1"/>
                <w:u w:val="single"/>
              </w:rPr>
            </w:rPrChange>
          </w:rPr>
          <w:delText>Those whom Jesus sanctifies are one with Him and He is not ashamed to call them brethren. Heb. 2:11</w:delText>
        </w:r>
      </w:del>
    </w:p>
    <w:p w:rsidR="002F20A5" w:rsidRPr="00920A48" w:rsidDel="00920A48" w:rsidRDefault="002F20A5" w:rsidP="00920A48">
      <w:pPr>
        <w:pStyle w:val="Heading3"/>
        <w:rPr>
          <w:del w:id="10598" w:author="Stephen Reynolds, Jr." w:date="2012-11-13T07:31:00Z"/>
          <w:u w:val="single"/>
          <w:rPrChange w:id="10599" w:author="Stephen Reynolds, Jr." w:date="2012-11-13T07:32:00Z">
            <w:rPr>
              <w:del w:id="10600" w:author="Stephen Reynolds, Jr." w:date="2012-11-13T07:31:00Z"/>
              <w:color w:val="FFFFFF" w:themeColor="background1"/>
              <w:u w:val="single"/>
            </w:rPr>
          </w:rPrChange>
        </w:rPr>
        <w:pPrChange w:id="10601" w:author="Stephen Reynolds, Jr." w:date="2012-11-13T07:31:00Z">
          <w:pPr>
            <w:pStyle w:val="ListParagraph"/>
            <w:numPr>
              <w:ilvl w:val="8"/>
              <w:numId w:val="85"/>
            </w:numPr>
            <w:ind w:hanging="180"/>
          </w:pPr>
        </w:pPrChange>
      </w:pPr>
      <w:del w:id="10602" w:author="Stephen Reynolds, Jr." w:date="2012-11-13T07:31:00Z">
        <w:r w:rsidRPr="00920A48" w:rsidDel="00920A48">
          <w:rPr>
            <w:u w:val="single"/>
            <w:rPrChange w:id="10603" w:author="Stephen Reynolds, Jr." w:date="2012-11-13T07:32:00Z">
              <w:rPr>
                <w:color w:val="FFFFFF" w:themeColor="background1"/>
                <w:u w:val="single"/>
              </w:rPr>
            </w:rPrChange>
          </w:rPr>
          <w:delText xml:space="preserve">One of the results of sanctification is salvation. This is not the initial salvation (the forgiveness of sins) but the ultimate salvation (salvation in the fullest sense of deliverance from sin’s dominion and presence. </w:delText>
        </w:r>
      </w:del>
    </w:p>
    <w:p w:rsidR="002F20A5" w:rsidRPr="00920A48" w:rsidDel="00920A48" w:rsidRDefault="002F20A5" w:rsidP="00920A48">
      <w:pPr>
        <w:pStyle w:val="Heading3"/>
        <w:rPr>
          <w:del w:id="10604" w:author="Stephen Reynolds, Jr." w:date="2012-11-13T07:31:00Z"/>
          <w:u w:val="single"/>
          <w:rPrChange w:id="10605" w:author="Stephen Reynolds, Jr." w:date="2012-11-13T07:32:00Z">
            <w:rPr>
              <w:del w:id="10606" w:author="Stephen Reynolds, Jr." w:date="2012-11-13T07:31:00Z"/>
              <w:color w:val="000000" w:themeColor="text1"/>
              <w:u w:val="single"/>
            </w:rPr>
          </w:rPrChange>
        </w:rPr>
        <w:pPrChange w:id="10607" w:author="Stephen Reynolds, Jr." w:date="2012-11-13T07:31:00Z">
          <w:pPr>
            <w:pStyle w:val="ListParagraph"/>
          </w:pPr>
        </w:pPrChange>
      </w:pPr>
    </w:p>
    <w:p w:rsidR="00B02DDC" w:rsidRPr="00920A48" w:rsidDel="00920A48" w:rsidRDefault="00B02DDC" w:rsidP="00920A48">
      <w:pPr>
        <w:pStyle w:val="Heading3"/>
        <w:rPr>
          <w:del w:id="10608" w:author="Stephen Reynolds, Jr." w:date="2012-11-13T07:31:00Z"/>
          <w:b/>
          <w:rPrChange w:id="10609" w:author="Stephen Reynolds, Jr." w:date="2012-11-13T07:32:00Z">
            <w:rPr>
              <w:del w:id="10610" w:author="Stephen Reynolds, Jr." w:date="2012-11-13T07:31:00Z"/>
              <w:b/>
            </w:rPr>
          </w:rPrChange>
        </w:rPr>
        <w:pPrChange w:id="10611" w:author="Stephen Reynolds, Jr." w:date="2012-11-13T07:31:00Z">
          <w:pPr/>
        </w:pPrChange>
      </w:pPr>
      <w:del w:id="10612" w:author="Stephen Reynolds, Jr." w:date="2012-11-13T07:31:00Z">
        <w:r w:rsidRPr="00920A48" w:rsidDel="00920A48">
          <w:rPr>
            <w:b/>
            <w:rPrChange w:id="10613" w:author="Stephen Reynolds, Jr." w:date="2012-11-13T07:32:00Z">
              <w:rPr>
                <w:b/>
              </w:rPr>
            </w:rPrChange>
          </w:rPr>
          <w:br w:type="page"/>
        </w:r>
      </w:del>
    </w:p>
    <w:p w:rsidR="002F20A5" w:rsidRPr="00920A48" w:rsidDel="00920A48" w:rsidRDefault="002F20A5" w:rsidP="00920A48">
      <w:pPr>
        <w:pStyle w:val="Heading3"/>
        <w:rPr>
          <w:del w:id="10614" w:author="Stephen Reynolds, Jr." w:date="2012-11-13T07:31:00Z"/>
          <w:b/>
          <w:rPrChange w:id="10615" w:author="Stephen Reynolds, Jr." w:date="2012-11-13T07:32:00Z">
            <w:rPr>
              <w:del w:id="10616" w:author="Stephen Reynolds, Jr." w:date="2012-11-13T07:31:00Z"/>
              <w:b/>
            </w:rPr>
          </w:rPrChange>
        </w:rPr>
        <w:pPrChange w:id="10617" w:author="Stephen Reynolds, Jr." w:date="2012-11-13T07:31:00Z">
          <w:pPr>
            <w:jc w:val="center"/>
          </w:pPr>
        </w:pPrChange>
      </w:pPr>
      <w:del w:id="10618" w:author="Stephen Reynolds, Jr." w:date="2012-11-13T07:31:00Z">
        <w:r w:rsidRPr="00920A48" w:rsidDel="00920A48">
          <w:rPr>
            <w:b/>
            <w:rPrChange w:id="10619" w:author="Stephen Reynolds, Jr." w:date="2012-11-13T07:32:00Z">
              <w:rPr>
                <w:b/>
              </w:rPr>
            </w:rPrChange>
          </w:rPr>
          <w:delText>Quiz 2: Baptism with the Holy Ghost</w:delText>
        </w:r>
      </w:del>
    </w:p>
    <w:p w:rsidR="00B02DDC" w:rsidRPr="00920A48" w:rsidDel="00920A48" w:rsidRDefault="00B02DDC" w:rsidP="00920A48">
      <w:pPr>
        <w:pStyle w:val="Heading3"/>
        <w:rPr>
          <w:del w:id="10620" w:author="Stephen Reynolds, Jr." w:date="2012-11-13T07:31:00Z"/>
          <w:rPrChange w:id="10621" w:author="Stephen Reynolds, Jr." w:date="2012-11-13T07:32:00Z">
            <w:rPr>
              <w:del w:id="10622" w:author="Stephen Reynolds, Jr." w:date="2012-11-13T07:31:00Z"/>
            </w:rPr>
          </w:rPrChange>
        </w:rPr>
        <w:pPrChange w:id="10623" w:author="Stephen Reynolds, Jr." w:date="2012-11-13T07:31:00Z">
          <w:pPr/>
        </w:pPrChange>
      </w:pPr>
    </w:p>
    <w:p w:rsidR="00B02DDC" w:rsidRPr="00920A48" w:rsidDel="00920A48" w:rsidRDefault="00B02DDC" w:rsidP="00920A48">
      <w:pPr>
        <w:pStyle w:val="Heading3"/>
        <w:rPr>
          <w:del w:id="10624" w:author="Stephen Reynolds, Jr." w:date="2012-11-13T07:31:00Z"/>
          <w:rPrChange w:id="10625" w:author="Stephen Reynolds, Jr." w:date="2012-11-13T07:32:00Z">
            <w:rPr>
              <w:del w:id="10626" w:author="Stephen Reynolds, Jr." w:date="2012-11-13T07:31:00Z"/>
            </w:rPr>
          </w:rPrChange>
        </w:rPr>
        <w:pPrChange w:id="10627" w:author="Stephen Reynolds, Jr." w:date="2012-11-13T07:31:00Z">
          <w:pPr>
            <w:numPr>
              <w:numId w:val="98"/>
            </w:numPr>
            <w:ind w:left="360" w:hanging="360"/>
          </w:pPr>
        </w:pPrChange>
      </w:pPr>
      <w:del w:id="10628" w:author="Stephen Reynolds, Jr." w:date="2012-11-13T07:31:00Z">
        <w:r w:rsidRPr="00920A48" w:rsidDel="00920A48">
          <w:rPr>
            <w:rPrChange w:id="10629" w:author="Stephen Reynolds, Jr." w:date="2012-11-13T07:32:00Z">
              <w:rPr/>
            </w:rPrChange>
          </w:rPr>
          <w:delText xml:space="preserve">What is the Baptism of the Holy Ghost? </w:delText>
        </w:r>
      </w:del>
    </w:p>
    <w:p w:rsidR="00B02DDC" w:rsidRPr="00920A48" w:rsidDel="00920A48" w:rsidRDefault="00B02DDC" w:rsidP="00920A48">
      <w:pPr>
        <w:pStyle w:val="Heading3"/>
        <w:rPr>
          <w:del w:id="10630" w:author="Stephen Reynolds, Jr." w:date="2012-11-13T07:31:00Z"/>
          <w:u w:val="single"/>
          <w:rPrChange w:id="10631" w:author="Stephen Reynolds, Jr." w:date="2012-11-13T07:32:00Z">
            <w:rPr>
              <w:del w:id="10632" w:author="Stephen Reynolds, Jr." w:date="2012-11-13T07:31:00Z"/>
              <w:color w:val="FFFFFF" w:themeColor="background1"/>
              <w:u w:val="single"/>
            </w:rPr>
          </w:rPrChange>
        </w:rPr>
        <w:pPrChange w:id="10633" w:author="Stephen Reynolds, Jr." w:date="2012-11-13T07:31:00Z">
          <w:pPr>
            <w:ind w:left="360"/>
          </w:pPr>
        </w:pPrChange>
      </w:pPr>
      <w:del w:id="10634" w:author="Stephen Reynolds, Jr." w:date="2012-11-13T07:31:00Z">
        <w:r w:rsidRPr="00920A48" w:rsidDel="00920A48">
          <w:rPr>
            <w:u w:val="single"/>
            <w:rPrChange w:id="10635" w:author="Stephen Reynolds, Jr." w:date="2012-11-13T07:32:00Z">
              <w:rPr>
                <w:color w:val="FFFFFF" w:themeColor="background1"/>
                <w:u w:val="single"/>
              </w:rPr>
            </w:rPrChange>
          </w:rPr>
          <w:delText xml:space="preserve">The Baptism of the Holy Ghost is an operation of the Spirit, distinct from and subsequent, and additional to His regenerating work. </w:delText>
        </w:r>
      </w:del>
    </w:p>
    <w:p w:rsidR="00B02DDC" w:rsidRPr="00920A48" w:rsidDel="00920A48" w:rsidRDefault="00B02DDC" w:rsidP="00920A48">
      <w:pPr>
        <w:pStyle w:val="Heading3"/>
        <w:rPr>
          <w:del w:id="10636" w:author="Stephen Reynolds, Jr." w:date="2012-11-13T07:31:00Z"/>
          <w:rPrChange w:id="10637" w:author="Stephen Reynolds, Jr." w:date="2012-11-13T07:32:00Z">
            <w:rPr>
              <w:del w:id="10638" w:author="Stephen Reynolds, Jr." w:date="2012-11-13T07:31:00Z"/>
            </w:rPr>
          </w:rPrChange>
        </w:rPr>
        <w:pPrChange w:id="10639" w:author="Stephen Reynolds, Jr." w:date="2012-11-13T07:31:00Z">
          <w:pPr/>
        </w:pPrChange>
      </w:pPr>
    </w:p>
    <w:p w:rsidR="00B02DDC" w:rsidRPr="00920A48" w:rsidDel="00920A48" w:rsidRDefault="00B02DDC" w:rsidP="00920A48">
      <w:pPr>
        <w:pStyle w:val="Heading3"/>
        <w:rPr>
          <w:del w:id="10640" w:author="Stephen Reynolds, Jr." w:date="2012-11-13T07:31:00Z"/>
          <w:rPrChange w:id="10641" w:author="Stephen Reynolds, Jr." w:date="2012-11-13T07:32:00Z">
            <w:rPr>
              <w:del w:id="10642" w:author="Stephen Reynolds, Jr." w:date="2012-11-13T07:31:00Z"/>
            </w:rPr>
          </w:rPrChange>
        </w:rPr>
        <w:pPrChange w:id="10643" w:author="Stephen Reynolds, Jr." w:date="2012-11-13T07:31:00Z">
          <w:pPr>
            <w:numPr>
              <w:numId w:val="98"/>
            </w:numPr>
            <w:tabs>
              <w:tab w:val="num" w:pos="720"/>
            </w:tabs>
            <w:ind w:left="360" w:hanging="360"/>
          </w:pPr>
        </w:pPrChange>
      </w:pPr>
      <w:del w:id="10644" w:author="Stephen Reynolds, Jr." w:date="2012-11-13T07:31:00Z">
        <w:r w:rsidRPr="00920A48" w:rsidDel="00920A48">
          <w:rPr>
            <w:rPrChange w:id="10645" w:author="Stephen Reynolds, Jr." w:date="2012-11-13T07:32:00Z">
              <w:rPr/>
            </w:rPrChange>
          </w:rPr>
          <w:delText>Give verbatim Luke 24:49</w:delText>
        </w:r>
      </w:del>
    </w:p>
    <w:p w:rsidR="00B02DDC" w:rsidRPr="00920A48" w:rsidDel="00920A48" w:rsidRDefault="00B02DDC" w:rsidP="00920A48">
      <w:pPr>
        <w:pStyle w:val="Heading3"/>
        <w:rPr>
          <w:del w:id="10646" w:author="Stephen Reynolds, Jr." w:date="2012-11-13T07:31:00Z"/>
          <w:u w:val="single"/>
          <w:rPrChange w:id="10647" w:author="Stephen Reynolds, Jr." w:date="2012-11-13T07:32:00Z">
            <w:rPr>
              <w:del w:id="10648" w:author="Stephen Reynolds, Jr." w:date="2012-11-13T07:31:00Z"/>
              <w:color w:val="FFFFFF" w:themeColor="background1"/>
              <w:u w:val="single"/>
            </w:rPr>
          </w:rPrChange>
        </w:rPr>
        <w:pPrChange w:id="10649" w:author="Stephen Reynolds, Jr." w:date="2012-11-13T07:31:00Z">
          <w:pPr>
            <w:ind w:left="360"/>
          </w:pPr>
        </w:pPrChange>
      </w:pPr>
      <w:del w:id="10650" w:author="Stephen Reynolds, Jr." w:date="2012-11-13T07:31:00Z">
        <w:r w:rsidRPr="00920A48" w:rsidDel="00920A48">
          <w:rPr>
            <w:u w:val="single"/>
            <w:rPrChange w:id="10651" w:author="Stephen Reynolds, Jr." w:date="2012-11-13T07:32:00Z">
              <w:rPr>
                <w:color w:val="FFFFFF" w:themeColor="background1"/>
                <w:u w:val="single"/>
              </w:rPr>
            </w:rPrChange>
          </w:rPr>
          <w:delText>And, behold, I send the promise of my Father upon you: but tarry ye in the city of Jerusalem, until ye be endued with power from on high. Luke 24:49</w:delText>
        </w:r>
      </w:del>
    </w:p>
    <w:p w:rsidR="00B02DDC" w:rsidRPr="00920A48" w:rsidDel="00920A48" w:rsidRDefault="00B02DDC" w:rsidP="00920A48">
      <w:pPr>
        <w:pStyle w:val="Heading3"/>
        <w:rPr>
          <w:del w:id="10652" w:author="Stephen Reynolds, Jr." w:date="2012-11-13T07:31:00Z"/>
          <w:rPrChange w:id="10653" w:author="Stephen Reynolds, Jr." w:date="2012-11-13T07:32:00Z">
            <w:rPr>
              <w:del w:id="10654" w:author="Stephen Reynolds, Jr." w:date="2012-11-13T07:31:00Z"/>
            </w:rPr>
          </w:rPrChange>
        </w:rPr>
        <w:pPrChange w:id="10655" w:author="Stephen Reynolds, Jr." w:date="2012-11-13T07:31:00Z">
          <w:pPr/>
        </w:pPrChange>
      </w:pPr>
    </w:p>
    <w:p w:rsidR="00B02DDC" w:rsidRPr="00920A48" w:rsidDel="00920A48" w:rsidRDefault="00B02DDC" w:rsidP="00920A48">
      <w:pPr>
        <w:pStyle w:val="Heading3"/>
        <w:rPr>
          <w:del w:id="10656" w:author="Stephen Reynolds, Jr." w:date="2012-11-13T07:31:00Z"/>
          <w:rPrChange w:id="10657" w:author="Stephen Reynolds, Jr." w:date="2012-11-13T07:32:00Z">
            <w:rPr>
              <w:del w:id="10658" w:author="Stephen Reynolds, Jr." w:date="2012-11-13T07:31:00Z"/>
            </w:rPr>
          </w:rPrChange>
        </w:rPr>
        <w:pPrChange w:id="10659" w:author="Stephen Reynolds, Jr." w:date="2012-11-13T07:31:00Z">
          <w:pPr>
            <w:numPr>
              <w:numId w:val="98"/>
            </w:numPr>
            <w:tabs>
              <w:tab w:val="num" w:pos="720"/>
            </w:tabs>
            <w:ind w:left="360" w:hanging="360"/>
          </w:pPr>
        </w:pPrChange>
      </w:pPr>
      <w:del w:id="10660" w:author="Stephen Reynolds, Jr." w:date="2012-11-13T07:31:00Z">
        <w:r w:rsidRPr="00920A48" w:rsidDel="00920A48">
          <w:rPr>
            <w:rPrChange w:id="10661" w:author="Stephen Reynolds, Jr." w:date="2012-11-13T07:32:00Z">
              <w:rPr/>
            </w:rPrChange>
          </w:rPr>
          <w:delText>Explain the difference between the gift of the Holy Ghost and the gifts of the Holy Ghost.</w:delText>
        </w:r>
      </w:del>
    </w:p>
    <w:p w:rsidR="00B02DDC" w:rsidRPr="00920A48" w:rsidDel="00920A48" w:rsidRDefault="00B02DDC" w:rsidP="00920A48">
      <w:pPr>
        <w:pStyle w:val="Heading3"/>
        <w:rPr>
          <w:del w:id="10662" w:author="Stephen Reynolds, Jr." w:date="2012-11-13T07:31:00Z"/>
          <w:u w:val="single"/>
          <w:rPrChange w:id="10663" w:author="Stephen Reynolds, Jr." w:date="2012-11-13T07:32:00Z">
            <w:rPr>
              <w:del w:id="10664" w:author="Stephen Reynolds, Jr." w:date="2012-11-13T07:31:00Z"/>
              <w:color w:val="FFFFFF" w:themeColor="background1"/>
              <w:u w:val="single"/>
            </w:rPr>
          </w:rPrChange>
        </w:rPr>
        <w:pPrChange w:id="10665" w:author="Stephen Reynolds, Jr." w:date="2012-11-13T07:31:00Z">
          <w:pPr>
            <w:ind w:left="360"/>
          </w:pPr>
        </w:pPrChange>
      </w:pPr>
      <w:del w:id="10666" w:author="Stephen Reynolds, Jr." w:date="2012-11-13T07:31:00Z">
        <w:r w:rsidRPr="00920A48" w:rsidDel="00920A48">
          <w:rPr>
            <w:u w:val="single"/>
            <w:rPrChange w:id="10667" w:author="Stephen Reynolds, Jr." w:date="2012-11-13T07:32:00Z">
              <w:rPr>
                <w:color w:val="FFFFFF" w:themeColor="background1"/>
                <w:u w:val="single"/>
              </w:rPr>
            </w:rPrChange>
          </w:rPr>
          <w:delText xml:space="preserve">The gift of the Holy Ghost is infilling, refilling, continuing filling of the Holy Ghost. The gifts of the Holy Ghost are abilities the Holy Ghost imparts to those who have been filled, so that they might be able to do the Will of God for their lives. </w:delText>
        </w:r>
      </w:del>
    </w:p>
    <w:p w:rsidR="00B02DDC" w:rsidRPr="00920A48" w:rsidDel="00920A48" w:rsidRDefault="00B02DDC" w:rsidP="00920A48">
      <w:pPr>
        <w:pStyle w:val="Heading3"/>
        <w:rPr>
          <w:del w:id="10668" w:author="Stephen Reynolds, Jr." w:date="2012-11-13T07:31:00Z"/>
          <w:rPrChange w:id="10669" w:author="Stephen Reynolds, Jr." w:date="2012-11-13T07:32:00Z">
            <w:rPr>
              <w:del w:id="10670" w:author="Stephen Reynolds, Jr." w:date="2012-11-13T07:31:00Z"/>
              <w:color w:val="FF0000"/>
            </w:rPr>
          </w:rPrChange>
        </w:rPr>
        <w:pPrChange w:id="10671" w:author="Stephen Reynolds, Jr." w:date="2012-11-13T07:31:00Z">
          <w:pPr/>
        </w:pPrChange>
      </w:pPr>
    </w:p>
    <w:p w:rsidR="00B02DDC" w:rsidRPr="00920A48" w:rsidDel="00920A48" w:rsidRDefault="00B02DDC" w:rsidP="00920A48">
      <w:pPr>
        <w:pStyle w:val="Heading3"/>
        <w:rPr>
          <w:del w:id="10672" w:author="Stephen Reynolds, Jr." w:date="2012-11-13T07:31:00Z"/>
          <w:rPrChange w:id="10673" w:author="Stephen Reynolds, Jr." w:date="2012-11-13T07:32:00Z">
            <w:rPr>
              <w:del w:id="10674" w:author="Stephen Reynolds, Jr." w:date="2012-11-13T07:31:00Z"/>
            </w:rPr>
          </w:rPrChange>
        </w:rPr>
        <w:pPrChange w:id="10675" w:author="Stephen Reynolds, Jr." w:date="2012-11-13T07:31:00Z">
          <w:pPr>
            <w:numPr>
              <w:numId w:val="98"/>
            </w:numPr>
            <w:tabs>
              <w:tab w:val="num" w:pos="720"/>
            </w:tabs>
            <w:ind w:left="360" w:hanging="360"/>
          </w:pPr>
        </w:pPrChange>
      </w:pPr>
      <w:del w:id="10676" w:author="Stephen Reynolds, Jr." w:date="2012-11-13T07:31:00Z">
        <w:r w:rsidRPr="00920A48" w:rsidDel="00920A48">
          <w:rPr>
            <w:rPrChange w:id="10677" w:author="Stephen Reynolds, Jr." w:date="2012-11-13T07:32:00Z">
              <w:rPr/>
            </w:rPrChange>
          </w:rPr>
          <w:delText xml:space="preserve">Did the disciples experience regeneration before Jesus arose? </w:delText>
        </w:r>
        <w:r w:rsidRPr="00920A48" w:rsidDel="00920A48">
          <w:rPr>
            <w:u w:val="single"/>
            <w:rPrChange w:id="10678" w:author="Stephen Reynolds, Jr." w:date="2012-11-13T07:32:00Z">
              <w:rPr>
                <w:color w:val="FFFFFF" w:themeColor="background1"/>
                <w:u w:val="single"/>
              </w:rPr>
            </w:rPrChange>
          </w:rPr>
          <w:delText>Yes. John 15:3</w:delText>
        </w:r>
        <w:r w:rsidRPr="00920A48" w:rsidDel="00920A48">
          <w:rPr>
            <w:rPrChange w:id="10679" w:author="Stephen Reynolds, Jr." w:date="2012-11-13T07:32:00Z">
              <w:rPr>
                <w:color w:val="550000"/>
              </w:rPr>
            </w:rPrChange>
          </w:rPr>
          <w:delText xml:space="preserve"> </w:delText>
        </w:r>
      </w:del>
    </w:p>
    <w:p w:rsidR="00B02DDC" w:rsidRPr="00920A48" w:rsidDel="00920A48" w:rsidRDefault="00B02DDC" w:rsidP="00920A48">
      <w:pPr>
        <w:pStyle w:val="Heading3"/>
        <w:rPr>
          <w:del w:id="10680" w:author="Stephen Reynolds, Jr." w:date="2012-11-13T07:31:00Z"/>
          <w:rPrChange w:id="10681" w:author="Stephen Reynolds, Jr." w:date="2012-11-13T07:32:00Z">
            <w:rPr>
              <w:del w:id="10682" w:author="Stephen Reynolds, Jr." w:date="2012-11-13T07:31:00Z"/>
            </w:rPr>
          </w:rPrChange>
        </w:rPr>
        <w:pPrChange w:id="10683" w:author="Stephen Reynolds, Jr." w:date="2012-11-13T07:31:00Z">
          <w:pPr/>
        </w:pPrChange>
      </w:pPr>
    </w:p>
    <w:p w:rsidR="00B02DDC" w:rsidRPr="00920A48" w:rsidDel="00920A48" w:rsidRDefault="00B02DDC" w:rsidP="00920A48">
      <w:pPr>
        <w:pStyle w:val="Heading3"/>
        <w:rPr>
          <w:del w:id="10684" w:author="Stephen Reynolds, Jr." w:date="2012-11-13T07:31:00Z"/>
          <w:rPrChange w:id="10685" w:author="Stephen Reynolds, Jr." w:date="2012-11-13T07:32:00Z">
            <w:rPr>
              <w:del w:id="10686" w:author="Stephen Reynolds, Jr." w:date="2012-11-13T07:31:00Z"/>
            </w:rPr>
          </w:rPrChange>
        </w:rPr>
        <w:pPrChange w:id="10687" w:author="Stephen Reynolds, Jr." w:date="2012-11-13T07:31:00Z">
          <w:pPr>
            <w:numPr>
              <w:numId w:val="98"/>
            </w:numPr>
            <w:tabs>
              <w:tab w:val="num" w:pos="720"/>
            </w:tabs>
            <w:ind w:left="360" w:hanging="360"/>
          </w:pPr>
        </w:pPrChange>
      </w:pPr>
      <w:del w:id="10688" w:author="Stephen Reynolds, Jr." w:date="2012-11-13T07:31:00Z">
        <w:r w:rsidRPr="00920A48" w:rsidDel="00920A48">
          <w:rPr>
            <w:rPrChange w:id="10689" w:author="Stephen Reynolds, Jr." w:date="2012-11-13T07:32:00Z">
              <w:rPr/>
            </w:rPrChange>
          </w:rPr>
          <w:delText>Is the baptism of the Spirit a separate experience from the new birth? Give scripture.</w:delText>
        </w:r>
      </w:del>
    </w:p>
    <w:p w:rsidR="00B02DDC" w:rsidRPr="00920A48" w:rsidDel="00920A48" w:rsidRDefault="00B02DDC" w:rsidP="00920A48">
      <w:pPr>
        <w:pStyle w:val="Heading3"/>
        <w:rPr>
          <w:del w:id="10690" w:author="Stephen Reynolds, Jr." w:date="2012-11-13T07:31:00Z"/>
          <w:u w:val="single"/>
          <w:rPrChange w:id="10691" w:author="Stephen Reynolds, Jr." w:date="2012-11-13T07:32:00Z">
            <w:rPr>
              <w:del w:id="10692" w:author="Stephen Reynolds, Jr." w:date="2012-11-13T07:31:00Z"/>
              <w:color w:val="FFFFFF" w:themeColor="background1"/>
              <w:u w:val="single"/>
            </w:rPr>
          </w:rPrChange>
        </w:rPr>
        <w:pPrChange w:id="10693" w:author="Stephen Reynolds, Jr." w:date="2012-11-13T07:31:00Z">
          <w:pPr>
            <w:ind w:left="360"/>
          </w:pPr>
        </w:pPrChange>
      </w:pPr>
      <w:del w:id="10694" w:author="Stephen Reynolds, Jr." w:date="2012-11-13T07:31:00Z">
        <w:r w:rsidRPr="00920A48" w:rsidDel="00920A48">
          <w:rPr>
            <w:u w:val="single"/>
            <w:rPrChange w:id="10695" w:author="Stephen Reynolds, Jr." w:date="2012-11-13T07:32:00Z">
              <w:rPr>
                <w:color w:val="FFFFFF" w:themeColor="background1"/>
                <w:u w:val="single"/>
              </w:rPr>
            </w:rPrChange>
          </w:rPr>
          <w:delText>The baptism of the Spirit is a separate experience from the new birth. Acts 8:12,15,16</w:delText>
        </w:r>
      </w:del>
    </w:p>
    <w:p w:rsidR="00B02DDC" w:rsidRPr="00920A48" w:rsidDel="00920A48" w:rsidRDefault="00B02DDC" w:rsidP="00920A48">
      <w:pPr>
        <w:pStyle w:val="Heading3"/>
        <w:rPr>
          <w:del w:id="10696" w:author="Stephen Reynolds, Jr." w:date="2012-11-13T07:31:00Z"/>
          <w:rPrChange w:id="10697" w:author="Stephen Reynolds, Jr." w:date="2012-11-13T07:32:00Z">
            <w:rPr>
              <w:del w:id="10698" w:author="Stephen Reynolds, Jr." w:date="2012-11-13T07:31:00Z"/>
            </w:rPr>
          </w:rPrChange>
        </w:rPr>
        <w:pPrChange w:id="10699" w:author="Stephen Reynolds, Jr." w:date="2012-11-13T07:31:00Z">
          <w:pPr/>
        </w:pPrChange>
      </w:pPr>
    </w:p>
    <w:p w:rsidR="00B02DDC" w:rsidRPr="00920A48" w:rsidDel="00920A48" w:rsidRDefault="00B02DDC" w:rsidP="00920A48">
      <w:pPr>
        <w:pStyle w:val="Heading3"/>
        <w:rPr>
          <w:del w:id="10700" w:author="Stephen Reynolds, Jr." w:date="2012-11-13T07:31:00Z"/>
          <w:rPrChange w:id="10701" w:author="Stephen Reynolds, Jr." w:date="2012-11-13T07:32:00Z">
            <w:rPr>
              <w:del w:id="10702" w:author="Stephen Reynolds, Jr." w:date="2012-11-13T07:31:00Z"/>
            </w:rPr>
          </w:rPrChange>
        </w:rPr>
        <w:pPrChange w:id="10703" w:author="Stephen Reynolds, Jr." w:date="2012-11-13T07:31:00Z">
          <w:pPr>
            <w:numPr>
              <w:numId w:val="98"/>
            </w:numPr>
            <w:tabs>
              <w:tab w:val="num" w:pos="720"/>
            </w:tabs>
            <w:ind w:left="360" w:hanging="360"/>
          </w:pPr>
        </w:pPrChange>
      </w:pPr>
      <w:del w:id="10704" w:author="Stephen Reynolds, Jr." w:date="2012-11-13T07:31:00Z">
        <w:r w:rsidRPr="00920A48" w:rsidDel="00920A48">
          <w:rPr>
            <w:rPrChange w:id="10705" w:author="Stephen Reynolds, Jr." w:date="2012-11-13T07:32:00Z">
              <w:rPr/>
            </w:rPrChange>
          </w:rPr>
          <w:delText xml:space="preserve">Where is the first record found of people receiving the baptism of the Holy Ghost? </w:delText>
        </w:r>
        <w:r w:rsidRPr="00920A48" w:rsidDel="00920A48">
          <w:rPr>
            <w:u w:val="single"/>
            <w:rPrChange w:id="10706" w:author="Stephen Reynolds, Jr." w:date="2012-11-13T07:32:00Z">
              <w:rPr>
                <w:color w:val="FFFFFF" w:themeColor="background1"/>
                <w:u w:val="single"/>
              </w:rPr>
            </w:rPrChange>
          </w:rPr>
          <w:delText>Acts 2:4</w:delText>
        </w:r>
      </w:del>
    </w:p>
    <w:p w:rsidR="00B02DDC" w:rsidRPr="00920A48" w:rsidDel="00920A48" w:rsidRDefault="00B02DDC" w:rsidP="00920A48">
      <w:pPr>
        <w:pStyle w:val="Heading3"/>
        <w:rPr>
          <w:del w:id="10707" w:author="Stephen Reynolds, Jr." w:date="2012-11-13T07:31:00Z"/>
          <w:rPrChange w:id="10708" w:author="Stephen Reynolds, Jr." w:date="2012-11-13T07:32:00Z">
            <w:rPr>
              <w:del w:id="10709" w:author="Stephen Reynolds, Jr." w:date="2012-11-13T07:31:00Z"/>
            </w:rPr>
          </w:rPrChange>
        </w:rPr>
        <w:pPrChange w:id="10710" w:author="Stephen Reynolds, Jr." w:date="2012-11-13T07:31:00Z">
          <w:pPr/>
        </w:pPrChange>
      </w:pPr>
    </w:p>
    <w:p w:rsidR="00B02DDC" w:rsidRPr="00920A48" w:rsidDel="00920A48" w:rsidRDefault="00B02DDC" w:rsidP="00920A48">
      <w:pPr>
        <w:pStyle w:val="Heading3"/>
        <w:rPr>
          <w:del w:id="10711" w:author="Stephen Reynolds, Jr." w:date="2012-11-13T07:31:00Z"/>
          <w:rPrChange w:id="10712" w:author="Stephen Reynolds, Jr." w:date="2012-11-13T07:32:00Z">
            <w:rPr>
              <w:del w:id="10713" w:author="Stephen Reynolds, Jr." w:date="2012-11-13T07:31:00Z"/>
            </w:rPr>
          </w:rPrChange>
        </w:rPr>
        <w:pPrChange w:id="10714" w:author="Stephen Reynolds, Jr." w:date="2012-11-13T07:31:00Z">
          <w:pPr>
            <w:numPr>
              <w:numId w:val="98"/>
            </w:numPr>
            <w:tabs>
              <w:tab w:val="num" w:pos="720"/>
            </w:tabs>
            <w:ind w:left="360" w:hanging="360"/>
          </w:pPr>
        </w:pPrChange>
      </w:pPr>
      <w:del w:id="10715" w:author="Stephen Reynolds, Jr." w:date="2012-11-13T07:31:00Z">
        <w:r w:rsidRPr="00920A48" w:rsidDel="00920A48">
          <w:rPr>
            <w:rPrChange w:id="10716" w:author="Stephen Reynolds, Jr." w:date="2012-11-13T07:32:00Z">
              <w:rPr/>
            </w:rPrChange>
          </w:rPr>
          <w:delText xml:space="preserve">Give scripture to prove that the baptism is for all today. </w:delText>
        </w:r>
        <w:r w:rsidRPr="00920A48" w:rsidDel="00920A48">
          <w:rPr>
            <w:u w:val="single"/>
            <w:rPrChange w:id="10717" w:author="Stephen Reynolds, Jr." w:date="2012-11-13T07:32:00Z">
              <w:rPr>
                <w:color w:val="FFFFFF" w:themeColor="background1"/>
                <w:u w:val="single"/>
              </w:rPr>
            </w:rPrChange>
          </w:rPr>
          <w:delText>Acts 2:38, 39</w:delText>
        </w:r>
      </w:del>
    </w:p>
    <w:p w:rsidR="00B02DDC" w:rsidRPr="00920A48" w:rsidDel="00920A48" w:rsidRDefault="00B02DDC" w:rsidP="00920A48">
      <w:pPr>
        <w:pStyle w:val="Heading3"/>
        <w:rPr>
          <w:del w:id="10718" w:author="Stephen Reynolds, Jr." w:date="2012-11-13T07:31:00Z"/>
          <w:rPrChange w:id="10719" w:author="Stephen Reynolds, Jr." w:date="2012-11-13T07:32:00Z">
            <w:rPr>
              <w:del w:id="10720" w:author="Stephen Reynolds, Jr." w:date="2012-11-13T07:31:00Z"/>
              <w:color w:val="550000"/>
            </w:rPr>
          </w:rPrChange>
        </w:rPr>
        <w:pPrChange w:id="10721" w:author="Stephen Reynolds, Jr." w:date="2012-11-13T07:31:00Z">
          <w:pPr>
            <w:ind w:left="360"/>
          </w:pPr>
        </w:pPrChange>
      </w:pPr>
    </w:p>
    <w:p w:rsidR="00B02DDC" w:rsidRPr="00920A48" w:rsidDel="00920A48" w:rsidRDefault="00B02DDC" w:rsidP="00920A48">
      <w:pPr>
        <w:pStyle w:val="Heading3"/>
        <w:rPr>
          <w:del w:id="10722" w:author="Stephen Reynolds, Jr." w:date="2012-11-13T07:31:00Z"/>
          <w:rPrChange w:id="10723" w:author="Stephen Reynolds, Jr." w:date="2012-11-13T07:32:00Z">
            <w:rPr>
              <w:del w:id="10724" w:author="Stephen Reynolds, Jr." w:date="2012-11-13T07:31:00Z"/>
              <w:color w:val="550000"/>
            </w:rPr>
          </w:rPrChange>
        </w:rPr>
        <w:pPrChange w:id="10725" w:author="Stephen Reynolds, Jr." w:date="2012-11-13T07:31:00Z">
          <w:pPr>
            <w:numPr>
              <w:numId w:val="98"/>
            </w:numPr>
            <w:tabs>
              <w:tab w:val="num" w:pos="720"/>
            </w:tabs>
            <w:ind w:left="360" w:hanging="360"/>
          </w:pPr>
        </w:pPrChange>
      </w:pPr>
      <w:del w:id="10726" w:author="Stephen Reynolds, Jr." w:date="2012-11-13T07:31:00Z">
        <w:r w:rsidRPr="00920A48" w:rsidDel="00920A48">
          <w:rPr>
            <w:rPrChange w:id="10727" w:author="Stephen Reynolds, Jr." w:date="2012-11-13T07:32:00Z">
              <w:rPr/>
            </w:rPrChange>
          </w:rPr>
          <w:delText xml:space="preserve">Where do we find in the scriptures of other people speaking in tongues other than in the second chapter of Acts? </w:delText>
        </w:r>
        <w:r w:rsidRPr="00920A48" w:rsidDel="00920A48">
          <w:rPr>
            <w:u w:val="single"/>
            <w:rPrChange w:id="10728" w:author="Stephen Reynolds, Jr." w:date="2012-11-13T07:32:00Z">
              <w:rPr>
                <w:color w:val="FFFFFF" w:themeColor="background1"/>
                <w:u w:val="single"/>
              </w:rPr>
            </w:rPrChange>
          </w:rPr>
          <w:delText>Acts 10 46; Acts 19:6;  I Corinthians 14:18</w:delText>
        </w:r>
      </w:del>
    </w:p>
    <w:p w:rsidR="00B02DDC" w:rsidRPr="00920A48" w:rsidDel="00920A48" w:rsidRDefault="00B02DDC" w:rsidP="00920A48">
      <w:pPr>
        <w:pStyle w:val="Heading3"/>
        <w:rPr>
          <w:del w:id="10729" w:author="Stephen Reynolds, Jr." w:date="2012-11-13T07:31:00Z"/>
          <w:rPrChange w:id="10730" w:author="Stephen Reynolds, Jr." w:date="2012-11-13T07:32:00Z">
            <w:rPr>
              <w:del w:id="10731" w:author="Stephen Reynolds, Jr." w:date="2012-11-13T07:31:00Z"/>
            </w:rPr>
          </w:rPrChange>
        </w:rPr>
        <w:pPrChange w:id="10732" w:author="Stephen Reynolds, Jr." w:date="2012-11-13T07:31:00Z">
          <w:pPr/>
        </w:pPrChange>
      </w:pPr>
    </w:p>
    <w:p w:rsidR="00B02DDC" w:rsidRPr="00920A48" w:rsidDel="00920A48" w:rsidRDefault="00B02DDC" w:rsidP="00920A48">
      <w:pPr>
        <w:pStyle w:val="Heading3"/>
        <w:rPr>
          <w:del w:id="10733" w:author="Stephen Reynolds, Jr." w:date="2012-11-13T07:31:00Z"/>
          <w:rPrChange w:id="10734" w:author="Stephen Reynolds, Jr." w:date="2012-11-13T07:32:00Z">
            <w:rPr>
              <w:del w:id="10735" w:author="Stephen Reynolds, Jr." w:date="2012-11-13T07:31:00Z"/>
            </w:rPr>
          </w:rPrChange>
        </w:rPr>
        <w:pPrChange w:id="10736" w:author="Stephen Reynolds, Jr." w:date="2012-11-13T07:31:00Z">
          <w:pPr>
            <w:numPr>
              <w:numId w:val="98"/>
            </w:numPr>
            <w:tabs>
              <w:tab w:val="num" w:pos="720"/>
            </w:tabs>
            <w:ind w:left="360" w:hanging="360"/>
          </w:pPr>
        </w:pPrChange>
      </w:pPr>
      <w:del w:id="10737" w:author="Stephen Reynolds, Jr." w:date="2012-11-13T07:31:00Z">
        <w:r w:rsidRPr="00920A48" w:rsidDel="00920A48">
          <w:rPr>
            <w:rPrChange w:id="10738" w:author="Stephen Reynolds, Jr." w:date="2012-11-13T07:32:00Z">
              <w:rPr/>
            </w:rPrChange>
          </w:rPr>
          <w:delText xml:space="preserve">Should the believer expect anything more than just speaking with tongues? </w:delText>
        </w:r>
      </w:del>
    </w:p>
    <w:p w:rsidR="00B02DDC" w:rsidRPr="00920A48" w:rsidDel="00920A48" w:rsidRDefault="00B02DDC" w:rsidP="00920A48">
      <w:pPr>
        <w:pStyle w:val="Heading3"/>
        <w:rPr>
          <w:del w:id="10739" w:author="Stephen Reynolds, Jr." w:date="2012-11-13T07:31:00Z"/>
          <w:u w:val="single"/>
          <w:rPrChange w:id="10740" w:author="Stephen Reynolds, Jr." w:date="2012-11-13T07:32:00Z">
            <w:rPr>
              <w:del w:id="10741" w:author="Stephen Reynolds, Jr." w:date="2012-11-13T07:31:00Z"/>
              <w:color w:val="FFFFFF" w:themeColor="background1"/>
              <w:u w:val="single"/>
            </w:rPr>
          </w:rPrChange>
        </w:rPr>
        <w:pPrChange w:id="10742" w:author="Stephen Reynolds, Jr." w:date="2012-11-13T07:31:00Z">
          <w:pPr>
            <w:ind w:left="360"/>
          </w:pPr>
        </w:pPrChange>
      </w:pPr>
      <w:del w:id="10743" w:author="Stephen Reynolds, Jr." w:date="2012-11-13T07:31:00Z">
        <w:r w:rsidRPr="00920A48" w:rsidDel="00920A48">
          <w:rPr>
            <w:u w:val="single"/>
            <w:rPrChange w:id="10744" w:author="Stephen Reynolds, Jr." w:date="2012-11-13T07:32:00Z">
              <w:rPr>
                <w:color w:val="FFFFFF" w:themeColor="background1"/>
                <w:u w:val="single"/>
              </w:rPr>
            </w:rPrChange>
          </w:rPr>
          <w:delText xml:space="preserve">Yes, the believer can expect so much more than just speaking with tongues. Speaking with tongues is just the initial evidence. The Holy Ghost fills the mind with comprehension of truth, takes possession of our faculties and imparts gifts, which qualify us for the service to which God calls us. And so much more.  </w:delText>
        </w:r>
      </w:del>
    </w:p>
    <w:p w:rsidR="00B02DDC" w:rsidRPr="00920A48" w:rsidDel="00920A48" w:rsidRDefault="00B02DDC" w:rsidP="00920A48">
      <w:pPr>
        <w:pStyle w:val="Heading3"/>
        <w:rPr>
          <w:del w:id="10745" w:author="Stephen Reynolds, Jr." w:date="2012-11-13T07:31:00Z"/>
          <w:rPrChange w:id="10746" w:author="Stephen Reynolds, Jr." w:date="2012-11-13T07:32:00Z">
            <w:rPr>
              <w:del w:id="10747" w:author="Stephen Reynolds, Jr." w:date="2012-11-13T07:31:00Z"/>
            </w:rPr>
          </w:rPrChange>
        </w:rPr>
        <w:pPrChange w:id="10748" w:author="Stephen Reynolds, Jr." w:date="2012-11-13T07:31:00Z">
          <w:pPr/>
        </w:pPrChange>
      </w:pPr>
    </w:p>
    <w:p w:rsidR="00B02DDC" w:rsidRPr="00920A48" w:rsidDel="00920A48" w:rsidRDefault="00B02DDC" w:rsidP="00920A48">
      <w:pPr>
        <w:pStyle w:val="Heading3"/>
        <w:rPr>
          <w:del w:id="10749" w:author="Stephen Reynolds, Jr." w:date="2012-11-13T07:31:00Z"/>
          <w:rPrChange w:id="10750" w:author="Stephen Reynolds, Jr." w:date="2012-11-13T07:32:00Z">
            <w:rPr>
              <w:del w:id="10751" w:author="Stephen Reynolds, Jr." w:date="2012-11-13T07:31:00Z"/>
            </w:rPr>
          </w:rPrChange>
        </w:rPr>
        <w:pPrChange w:id="10752" w:author="Stephen Reynolds, Jr." w:date="2012-11-13T07:31:00Z">
          <w:pPr>
            <w:numPr>
              <w:numId w:val="98"/>
            </w:numPr>
            <w:tabs>
              <w:tab w:val="num" w:pos="720"/>
            </w:tabs>
            <w:ind w:left="360" w:hanging="360"/>
          </w:pPr>
        </w:pPrChange>
      </w:pPr>
      <w:del w:id="10753" w:author="Stephen Reynolds, Jr." w:date="2012-11-13T07:31:00Z">
        <w:r w:rsidRPr="00920A48" w:rsidDel="00920A48">
          <w:rPr>
            <w:rPrChange w:id="10754" w:author="Stephen Reynolds, Jr." w:date="2012-11-13T07:32:00Z">
              <w:rPr/>
            </w:rPrChange>
          </w:rPr>
          <w:delText xml:space="preserve">Name four conditions for receiving the Baptism of the Holy Ghost. </w:delText>
        </w:r>
      </w:del>
    </w:p>
    <w:p w:rsidR="00B02DDC" w:rsidRPr="00920A48" w:rsidDel="00920A48" w:rsidRDefault="00B02DDC" w:rsidP="00920A48">
      <w:pPr>
        <w:pStyle w:val="Heading3"/>
        <w:rPr>
          <w:del w:id="10755" w:author="Stephen Reynolds, Jr." w:date="2012-11-13T07:31:00Z"/>
          <w:u w:val="single"/>
          <w:rPrChange w:id="10756" w:author="Stephen Reynolds, Jr." w:date="2012-11-13T07:32:00Z">
            <w:rPr>
              <w:del w:id="10757" w:author="Stephen Reynolds, Jr." w:date="2012-11-13T07:31:00Z"/>
              <w:color w:val="FFFFFF" w:themeColor="background1"/>
              <w:u w:val="single"/>
            </w:rPr>
          </w:rPrChange>
        </w:rPr>
        <w:pPrChange w:id="10758" w:author="Stephen Reynolds, Jr." w:date="2012-11-13T07:31:00Z">
          <w:pPr>
            <w:numPr>
              <w:ilvl w:val="1"/>
              <w:numId w:val="98"/>
            </w:numPr>
            <w:tabs>
              <w:tab w:val="num" w:pos="1440"/>
            </w:tabs>
            <w:ind w:left="900" w:hanging="360"/>
          </w:pPr>
        </w:pPrChange>
      </w:pPr>
      <w:del w:id="10759" w:author="Stephen Reynolds, Jr." w:date="2012-11-13T07:31:00Z">
        <w:r w:rsidRPr="00920A48" w:rsidDel="00920A48">
          <w:rPr>
            <w:b/>
            <w:u w:val="single"/>
            <w:rPrChange w:id="10760" w:author="Stephen Reynolds, Jr." w:date="2012-11-13T07:32:00Z">
              <w:rPr>
                <w:b/>
                <w:color w:val="FFFFFF" w:themeColor="background1"/>
                <w:u w:val="single"/>
              </w:rPr>
            </w:rPrChange>
          </w:rPr>
          <w:delText>Repentance</w:delText>
        </w:r>
        <w:r w:rsidRPr="00920A48" w:rsidDel="00920A48">
          <w:rPr>
            <w:u w:val="single"/>
            <w:rPrChange w:id="10761" w:author="Stephen Reynolds, Jr." w:date="2012-11-13T07:32:00Z">
              <w:rPr>
                <w:color w:val="FFFFFF" w:themeColor="background1"/>
                <w:u w:val="single"/>
              </w:rPr>
            </w:rPrChange>
          </w:rPr>
          <w:delText xml:space="preserve"> and Water Baptism. (Acts 2:38; 19:3-6)</w:delText>
        </w:r>
      </w:del>
    </w:p>
    <w:p w:rsidR="00B02DDC" w:rsidRPr="00920A48" w:rsidDel="00920A48" w:rsidRDefault="00B02DDC" w:rsidP="00920A48">
      <w:pPr>
        <w:pStyle w:val="Heading3"/>
        <w:rPr>
          <w:del w:id="10762" w:author="Stephen Reynolds, Jr." w:date="2012-11-13T07:31:00Z"/>
          <w:u w:val="single"/>
          <w:rPrChange w:id="10763" w:author="Stephen Reynolds, Jr." w:date="2012-11-13T07:32:00Z">
            <w:rPr>
              <w:del w:id="10764" w:author="Stephen Reynolds, Jr." w:date="2012-11-13T07:31:00Z"/>
              <w:color w:val="FFFFFF" w:themeColor="background1"/>
              <w:u w:val="single"/>
            </w:rPr>
          </w:rPrChange>
        </w:rPr>
        <w:pPrChange w:id="10765" w:author="Stephen Reynolds, Jr." w:date="2012-11-13T07:31:00Z">
          <w:pPr>
            <w:numPr>
              <w:ilvl w:val="1"/>
              <w:numId w:val="98"/>
            </w:numPr>
            <w:tabs>
              <w:tab w:val="num" w:pos="1440"/>
            </w:tabs>
            <w:ind w:left="900" w:hanging="360"/>
          </w:pPr>
        </w:pPrChange>
      </w:pPr>
      <w:del w:id="10766" w:author="Stephen Reynolds, Jr." w:date="2012-11-13T07:31:00Z">
        <w:r w:rsidRPr="00920A48" w:rsidDel="00920A48">
          <w:rPr>
            <w:b/>
            <w:u w:val="single"/>
            <w:rPrChange w:id="10767" w:author="Stephen Reynolds, Jr." w:date="2012-11-13T07:32:00Z">
              <w:rPr>
                <w:b/>
                <w:color w:val="FFFFFF" w:themeColor="background1"/>
                <w:u w:val="single"/>
              </w:rPr>
            </w:rPrChange>
          </w:rPr>
          <w:delText xml:space="preserve">Faith </w:delText>
        </w:r>
        <w:r w:rsidRPr="00920A48" w:rsidDel="00920A48">
          <w:rPr>
            <w:u w:val="single"/>
            <w:rPrChange w:id="10768" w:author="Stephen Reynolds, Jr." w:date="2012-11-13T07:32:00Z">
              <w:rPr>
                <w:color w:val="FFFFFF" w:themeColor="background1"/>
                <w:u w:val="single"/>
              </w:rPr>
            </w:rPrChange>
          </w:rPr>
          <w:delText>in Jesus Christ as an all-sufficient Savior for the remission of sins. (Acts 10:43-44; Galatians 3:2)</w:delText>
        </w:r>
      </w:del>
    </w:p>
    <w:p w:rsidR="00B02DDC" w:rsidRPr="00920A48" w:rsidDel="00920A48" w:rsidRDefault="00B02DDC" w:rsidP="00920A48">
      <w:pPr>
        <w:pStyle w:val="Heading3"/>
        <w:rPr>
          <w:del w:id="10769" w:author="Stephen Reynolds, Jr." w:date="2012-11-13T07:31:00Z"/>
          <w:u w:val="single"/>
          <w:rPrChange w:id="10770" w:author="Stephen Reynolds, Jr." w:date="2012-11-13T07:32:00Z">
            <w:rPr>
              <w:del w:id="10771" w:author="Stephen Reynolds, Jr." w:date="2012-11-13T07:31:00Z"/>
              <w:color w:val="FFFFFF" w:themeColor="background1"/>
              <w:u w:val="single"/>
            </w:rPr>
          </w:rPrChange>
        </w:rPr>
        <w:pPrChange w:id="10772" w:author="Stephen Reynolds, Jr." w:date="2012-11-13T07:31:00Z">
          <w:pPr>
            <w:numPr>
              <w:ilvl w:val="1"/>
              <w:numId w:val="98"/>
            </w:numPr>
            <w:tabs>
              <w:tab w:val="num" w:pos="1440"/>
            </w:tabs>
            <w:ind w:left="900" w:hanging="360"/>
          </w:pPr>
        </w:pPrChange>
      </w:pPr>
      <w:del w:id="10773" w:author="Stephen Reynolds, Jr." w:date="2012-11-13T07:31:00Z">
        <w:r w:rsidRPr="00920A48" w:rsidDel="00920A48">
          <w:rPr>
            <w:b/>
            <w:u w:val="single"/>
            <w:rPrChange w:id="10774" w:author="Stephen Reynolds, Jr." w:date="2012-11-13T07:32:00Z">
              <w:rPr>
                <w:b/>
                <w:color w:val="FFFFFF" w:themeColor="background1"/>
                <w:u w:val="single"/>
              </w:rPr>
            </w:rPrChange>
          </w:rPr>
          <w:delText xml:space="preserve">Obedience </w:delText>
        </w:r>
        <w:r w:rsidRPr="00920A48" w:rsidDel="00920A48">
          <w:rPr>
            <w:u w:val="single"/>
            <w:rPrChange w:id="10775" w:author="Stephen Reynolds, Jr." w:date="2012-11-13T07:32:00Z">
              <w:rPr>
                <w:color w:val="FFFFFF" w:themeColor="background1"/>
                <w:u w:val="single"/>
              </w:rPr>
            </w:rPrChange>
          </w:rPr>
          <w:delText>(Acts 5:32)</w:delText>
        </w:r>
      </w:del>
    </w:p>
    <w:p w:rsidR="00B02DDC" w:rsidRPr="00920A48" w:rsidDel="00920A48" w:rsidRDefault="00B02DDC" w:rsidP="00920A48">
      <w:pPr>
        <w:pStyle w:val="Heading3"/>
        <w:rPr>
          <w:del w:id="10776" w:author="Stephen Reynolds, Jr." w:date="2012-11-13T07:31:00Z"/>
          <w:u w:val="single"/>
          <w:rPrChange w:id="10777" w:author="Stephen Reynolds, Jr." w:date="2012-11-13T07:32:00Z">
            <w:rPr>
              <w:del w:id="10778" w:author="Stephen Reynolds, Jr." w:date="2012-11-13T07:31:00Z"/>
              <w:color w:val="FFFFFF" w:themeColor="background1"/>
              <w:u w:val="single"/>
            </w:rPr>
          </w:rPrChange>
        </w:rPr>
        <w:pPrChange w:id="10779" w:author="Stephen Reynolds, Jr." w:date="2012-11-13T07:31:00Z">
          <w:pPr>
            <w:pStyle w:val="Heading2"/>
            <w:numPr>
              <w:numId w:val="0"/>
            </w:numPr>
            <w:ind w:firstLine="0"/>
            <w:jc w:val="center"/>
          </w:pPr>
        </w:pPrChange>
      </w:pPr>
      <w:del w:id="10780" w:author="Stephen Reynolds, Jr." w:date="2012-11-13T07:31:00Z">
        <w:r w:rsidRPr="00920A48" w:rsidDel="00920A48">
          <w:rPr>
            <w:b/>
            <w:u w:val="single"/>
            <w:rPrChange w:id="10781" w:author="Stephen Reynolds, Jr." w:date="2012-11-13T07:32:00Z">
              <w:rPr>
                <w:b/>
                <w:color w:val="FFFFFF" w:themeColor="background1"/>
                <w:u w:val="single"/>
              </w:rPr>
            </w:rPrChange>
          </w:rPr>
          <w:delText>Heart Purity</w:delText>
        </w:r>
        <w:r w:rsidRPr="00920A48" w:rsidDel="00920A48">
          <w:rPr>
            <w:u w:val="single"/>
            <w:rPrChange w:id="10782" w:author="Stephen Reynolds, Jr." w:date="2012-11-13T07:32:00Z">
              <w:rPr>
                <w:color w:val="FFFFFF" w:themeColor="background1"/>
                <w:u w:val="single"/>
              </w:rPr>
            </w:rPrChange>
          </w:rPr>
          <w:delText xml:space="preserve"> (Acts 15:8, 9)</w:delText>
        </w:r>
      </w:del>
    </w:p>
    <w:p w:rsidR="00847CE6" w:rsidRPr="00920A48" w:rsidDel="00920A48" w:rsidRDefault="00847CE6" w:rsidP="00920A48">
      <w:pPr>
        <w:pStyle w:val="Heading3"/>
        <w:rPr>
          <w:del w:id="10783" w:author="Stephen Reynolds, Jr." w:date="2012-11-13T07:31:00Z"/>
          <w:b/>
          <w:sz w:val="28"/>
          <w:rPrChange w:id="10784" w:author="Stephen Reynolds, Jr." w:date="2012-11-13T07:32:00Z">
            <w:rPr>
              <w:del w:id="10785" w:author="Stephen Reynolds, Jr." w:date="2012-11-13T07:31:00Z"/>
              <w:b/>
              <w:color w:val="000000" w:themeColor="text1"/>
              <w:sz w:val="28"/>
            </w:rPr>
          </w:rPrChange>
        </w:rPr>
        <w:pPrChange w:id="10786" w:author="Stephen Reynolds, Jr." w:date="2012-11-13T07:31:00Z">
          <w:pPr/>
        </w:pPrChange>
      </w:pPr>
      <w:del w:id="10787" w:author="Stephen Reynolds, Jr." w:date="2012-11-13T07:31:00Z">
        <w:r w:rsidRPr="00920A48" w:rsidDel="00920A48">
          <w:rPr>
            <w:b/>
            <w:rPrChange w:id="10788" w:author="Stephen Reynolds, Jr." w:date="2012-11-13T07:32:00Z">
              <w:rPr>
                <w:b/>
                <w:color w:val="000000" w:themeColor="text1"/>
              </w:rPr>
            </w:rPrChange>
          </w:rPr>
          <w:br w:type="page"/>
        </w:r>
      </w:del>
    </w:p>
    <w:p w:rsidR="00847CE6" w:rsidRPr="00920A48" w:rsidDel="00920A48" w:rsidRDefault="00847CE6" w:rsidP="00920A48">
      <w:pPr>
        <w:pStyle w:val="Heading3"/>
        <w:rPr>
          <w:del w:id="10789" w:author="Stephen Reynolds, Jr." w:date="2012-11-13T07:31:00Z"/>
          <w:b/>
          <w:rPrChange w:id="10790" w:author="Stephen Reynolds, Jr." w:date="2012-11-13T07:32:00Z">
            <w:rPr>
              <w:del w:id="10791" w:author="Stephen Reynolds, Jr." w:date="2012-11-13T07:31:00Z"/>
              <w:b/>
              <w:color w:val="000000" w:themeColor="text1"/>
            </w:rPr>
          </w:rPrChange>
        </w:rPr>
        <w:pPrChange w:id="10792" w:author="Stephen Reynolds, Jr." w:date="2012-11-13T07:31:00Z">
          <w:pPr>
            <w:pStyle w:val="Heading2"/>
            <w:numPr>
              <w:numId w:val="0"/>
            </w:numPr>
            <w:ind w:firstLine="0"/>
            <w:jc w:val="center"/>
          </w:pPr>
        </w:pPrChange>
      </w:pPr>
      <w:del w:id="10793" w:author="Stephen Reynolds, Jr." w:date="2012-11-13T07:31:00Z">
        <w:r w:rsidRPr="00920A48" w:rsidDel="00920A48">
          <w:rPr>
            <w:b/>
            <w:rPrChange w:id="10794" w:author="Stephen Reynolds, Jr." w:date="2012-11-13T07:32:00Z">
              <w:rPr>
                <w:b/>
                <w:color w:val="000000" w:themeColor="text1"/>
              </w:rPr>
            </w:rPrChange>
          </w:rPr>
          <w:delText>Quiz 3: Gifts of the Holy Ghost</w:delText>
        </w:r>
      </w:del>
    </w:p>
    <w:p w:rsidR="00847CE6" w:rsidRPr="00920A48" w:rsidDel="00920A48" w:rsidRDefault="00847CE6" w:rsidP="00920A48">
      <w:pPr>
        <w:pStyle w:val="Heading3"/>
        <w:rPr>
          <w:del w:id="10795" w:author="Stephen Reynolds, Jr." w:date="2012-11-13T07:31:00Z"/>
          <w:sz w:val="16"/>
          <w:szCs w:val="16"/>
          <w:rPrChange w:id="10796" w:author="Stephen Reynolds, Jr." w:date="2012-11-13T07:32:00Z">
            <w:rPr>
              <w:del w:id="10797" w:author="Stephen Reynolds, Jr." w:date="2012-11-13T07:31:00Z"/>
              <w:color w:val="000000" w:themeColor="text1"/>
              <w:sz w:val="16"/>
              <w:szCs w:val="16"/>
            </w:rPr>
          </w:rPrChange>
        </w:rPr>
        <w:pPrChange w:id="10798" w:author="Stephen Reynolds, Jr." w:date="2012-11-13T07:31:00Z">
          <w:pPr/>
        </w:pPrChange>
      </w:pPr>
    </w:p>
    <w:p w:rsidR="00847CE6" w:rsidRPr="00920A48" w:rsidDel="00920A48" w:rsidRDefault="00847CE6" w:rsidP="00920A48">
      <w:pPr>
        <w:pStyle w:val="Heading3"/>
        <w:rPr>
          <w:del w:id="10799" w:author="Stephen Reynolds, Jr." w:date="2012-11-13T07:31:00Z"/>
          <w:rPrChange w:id="10800" w:author="Stephen Reynolds, Jr." w:date="2012-11-13T07:32:00Z">
            <w:rPr>
              <w:del w:id="10801" w:author="Stephen Reynolds, Jr." w:date="2012-11-13T07:31:00Z"/>
              <w:color w:val="000000" w:themeColor="text1"/>
            </w:rPr>
          </w:rPrChange>
        </w:rPr>
        <w:pPrChange w:id="10802" w:author="Stephen Reynolds, Jr." w:date="2012-11-13T07:31:00Z">
          <w:pPr>
            <w:numPr>
              <w:numId w:val="99"/>
            </w:numPr>
            <w:ind w:left="360" w:hanging="360"/>
          </w:pPr>
        </w:pPrChange>
      </w:pPr>
      <w:del w:id="10803" w:author="Stephen Reynolds, Jr." w:date="2012-11-13T07:31:00Z">
        <w:r w:rsidRPr="00920A48" w:rsidDel="00920A48">
          <w:rPr>
            <w:rPrChange w:id="10804" w:author="Stephen Reynolds, Jr." w:date="2012-11-13T07:32:00Z">
              <w:rPr>
                <w:color w:val="000000" w:themeColor="text1"/>
              </w:rPr>
            </w:rPrChange>
          </w:rPr>
          <w:delText>Give the meaning of the three Greek words in which Paul speaks of the three-fold aspect of the gifts of the Spirit.</w:delText>
        </w:r>
      </w:del>
    </w:p>
    <w:p w:rsidR="00847CE6" w:rsidRPr="00920A48" w:rsidDel="00920A48" w:rsidRDefault="00847CE6" w:rsidP="00920A48">
      <w:pPr>
        <w:pStyle w:val="Heading3"/>
        <w:rPr>
          <w:del w:id="10805" w:author="Stephen Reynolds, Jr." w:date="2012-11-13T07:31:00Z"/>
          <w:u w:val="single"/>
          <w:rPrChange w:id="10806" w:author="Stephen Reynolds, Jr." w:date="2012-11-13T07:32:00Z">
            <w:rPr>
              <w:del w:id="10807" w:author="Stephen Reynolds, Jr." w:date="2012-11-13T07:31:00Z"/>
              <w:color w:val="FFFFFF" w:themeColor="background1"/>
              <w:u w:val="single"/>
            </w:rPr>
          </w:rPrChange>
        </w:rPr>
        <w:pPrChange w:id="10808" w:author="Stephen Reynolds, Jr." w:date="2012-11-13T07:31:00Z">
          <w:pPr>
            <w:ind w:left="360"/>
          </w:pPr>
        </w:pPrChange>
      </w:pPr>
      <w:del w:id="10809" w:author="Stephen Reynolds, Jr." w:date="2012-11-13T07:31:00Z">
        <w:r w:rsidRPr="00920A48" w:rsidDel="00920A48">
          <w:rPr>
            <w:u w:val="single"/>
            <w:rPrChange w:id="10810" w:author="Stephen Reynolds, Jr." w:date="2012-11-13T07:32:00Z">
              <w:rPr>
                <w:color w:val="FFFFFF" w:themeColor="background1"/>
                <w:u w:val="single"/>
              </w:rPr>
            </w:rPrChange>
          </w:rPr>
          <w:delText>I Corinthians 12:</w:delText>
        </w:r>
      </w:del>
    </w:p>
    <w:p w:rsidR="00847CE6" w:rsidRPr="00920A48" w:rsidDel="00920A48" w:rsidRDefault="00847CE6" w:rsidP="00920A48">
      <w:pPr>
        <w:pStyle w:val="Heading3"/>
        <w:rPr>
          <w:del w:id="10811" w:author="Stephen Reynolds, Jr." w:date="2012-11-13T07:31:00Z"/>
          <w:u w:val="single"/>
          <w:rPrChange w:id="10812" w:author="Stephen Reynolds, Jr." w:date="2012-11-13T07:32:00Z">
            <w:rPr>
              <w:del w:id="10813" w:author="Stephen Reynolds, Jr." w:date="2012-11-13T07:31:00Z"/>
              <w:color w:val="FFFFFF" w:themeColor="background1"/>
              <w:u w:val="single"/>
            </w:rPr>
          </w:rPrChange>
        </w:rPr>
        <w:pPrChange w:id="10814" w:author="Stephen Reynolds, Jr." w:date="2012-11-13T07:31:00Z">
          <w:pPr>
            <w:numPr>
              <w:ilvl w:val="1"/>
              <w:numId w:val="99"/>
            </w:numPr>
            <w:tabs>
              <w:tab w:val="num" w:pos="1440"/>
            </w:tabs>
            <w:ind w:left="720" w:hanging="360"/>
          </w:pPr>
        </w:pPrChange>
      </w:pPr>
      <w:del w:id="10815" w:author="Stephen Reynolds, Jr." w:date="2012-11-13T07:31:00Z">
        <w:r w:rsidRPr="00920A48" w:rsidDel="00920A48">
          <w:rPr>
            <w:u w:val="single"/>
            <w:rPrChange w:id="10816" w:author="Stephen Reynolds, Jr." w:date="2012-11-13T07:32:00Z">
              <w:rPr>
                <w:color w:val="000000" w:themeColor="text1"/>
                <w:u w:val="single"/>
              </w:rPr>
            </w:rPrChange>
          </w:rPr>
          <w:delText>vs. 4 “Charismate” or a variety of gifts bestowed by the one Spirit. “Pneuma”</w:delText>
        </w:r>
      </w:del>
    </w:p>
    <w:p w:rsidR="00847CE6" w:rsidRPr="00920A48" w:rsidDel="00920A48" w:rsidRDefault="00847CE6" w:rsidP="00920A48">
      <w:pPr>
        <w:pStyle w:val="Heading3"/>
        <w:rPr>
          <w:del w:id="10817" w:author="Stephen Reynolds, Jr." w:date="2012-11-13T07:31:00Z"/>
          <w:u w:val="single"/>
          <w:rPrChange w:id="10818" w:author="Stephen Reynolds, Jr." w:date="2012-11-13T07:32:00Z">
            <w:rPr>
              <w:del w:id="10819" w:author="Stephen Reynolds, Jr." w:date="2012-11-13T07:31:00Z"/>
              <w:color w:val="FFFFFF" w:themeColor="background1"/>
              <w:u w:val="single"/>
            </w:rPr>
          </w:rPrChange>
        </w:rPr>
        <w:pPrChange w:id="10820" w:author="Stephen Reynolds, Jr." w:date="2012-11-13T07:31:00Z">
          <w:pPr>
            <w:numPr>
              <w:ilvl w:val="1"/>
              <w:numId w:val="99"/>
            </w:numPr>
            <w:tabs>
              <w:tab w:val="num" w:pos="1440"/>
            </w:tabs>
            <w:ind w:left="720" w:hanging="360"/>
          </w:pPr>
        </w:pPrChange>
      </w:pPr>
      <w:del w:id="10821" w:author="Stephen Reynolds, Jr." w:date="2012-11-13T07:31:00Z">
        <w:r w:rsidRPr="00920A48" w:rsidDel="00920A48">
          <w:rPr>
            <w:u w:val="single"/>
            <w:rPrChange w:id="10822" w:author="Stephen Reynolds, Jr." w:date="2012-11-13T07:32:00Z">
              <w:rPr>
                <w:color w:val="000000" w:themeColor="text1"/>
                <w:u w:val="single"/>
              </w:rPr>
            </w:rPrChange>
          </w:rPr>
          <w:delText>vs. 5 “Diakonia” varieties of service rendered in the cause of the one Lord. “Kurios”</w:delText>
        </w:r>
      </w:del>
    </w:p>
    <w:p w:rsidR="00847CE6" w:rsidRPr="00920A48" w:rsidDel="00920A48" w:rsidRDefault="00847CE6" w:rsidP="00920A48">
      <w:pPr>
        <w:pStyle w:val="Heading3"/>
        <w:rPr>
          <w:del w:id="10823" w:author="Stephen Reynolds, Jr." w:date="2012-11-13T07:31:00Z"/>
          <w:u w:val="single"/>
          <w:rPrChange w:id="10824" w:author="Stephen Reynolds, Jr." w:date="2012-11-13T07:32:00Z">
            <w:rPr>
              <w:del w:id="10825" w:author="Stephen Reynolds, Jr." w:date="2012-11-13T07:31:00Z"/>
              <w:color w:val="FFFFFF" w:themeColor="background1"/>
              <w:u w:val="single"/>
            </w:rPr>
          </w:rPrChange>
        </w:rPr>
        <w:pPrChange w:id="10826" w:author="Stephen Reynolds, Jr." w:date="2012-11-13T07:31:00Z">
          <w:pPr>
            <w:numPr>
              <w:ilvl w:val="1"/>
              <w:numId w:val="99"/>
            </w:numPr>
            <w:tabs>
              <w:tab w:val="num" w:pos="1440"/>
            </w:tabs>
            <w:ind w:left="720" w:hanging="360"/>
          </w:pPr>
        </w:pPrChange>
      </w:pPr>
      <w:del w:id="10827" w:author="Stephen Reynolds, Jr." w:date="2012-11-13T07:31:00Z">
        <w:r w:rsidRPr="00920A48" w:rsidDel="00920A48">
          <w:rPr>
            <w:u w:val="single"/>
            <w:rPrChange w:id="10828" w:author="Stephen Reynolds, Jr." w:date="2012-11-13T07:32:00Z">
              <w:rPr>
                <w:color w:val="000000" w:themeColor="text1"/>
                <w:u w:val="single"/>
              </w:rPr>
            </w:rPrChange>
          </w:rPr>
          <w:delText>vs. 6 “Energema” varieties of the power of the one God who works all in all. “Theos”</w:delText>
        </w:r>
      </w:del>
    </w:p>
    <w:p w:rsidR="00847CE6" w:rsidRPr="00920A48" w:rsidDel="00920A48" w:rsidRDefault="00847CE6" w:rsidP="00920A48">
      <w:pPr>
        <w:pStyle w:val="Heading3"/>
        <w:rPr>
          <w:del w:id="10829" w:author="Stephen Reynolds, Jr." w:date="2012-11-13T07:31:00Z"/>
          <w:sz w:val="16"/>
          <w:szCs w:val="16"/>
          <w:u w:val="single"/>
          <w:rPrChange w:id="10830" w:author="Stephen Reynolds, Jr." w:date="2012-11-13T07:32:00Z">
            <w:rPr>
              <w:del w:id="10831" w:author="Stephen Reynolds, Jr." w:date="2012-11-13T07:31:00Z"/>
              <w:color w:val="000000" w:themeColor="text1"/>
              <w:sz w:val="16"/>
              <w:szCs w:val="16"/>
              <w:u w:val="single"/>
            </w:rPr>
          </w:rPrChange>
        </w:rPr>
        <w:pPrChange w:id="10832" w:author="Stephen Reynolds, Jr." w:date="2012-11-13T07:31:00Z">
          <w:pPr/>
        </w:pPrChange>
      </w:pPr>
    </w:p>
    <w:p w:rsidR="00847CE6" w:rsidRPr="00920A48" w:rsidDel="00920A48" w:rsidRDefault="00847CE6" w:rsidP="00920A48">
      <w:pPr>
        <w:pStyle w:val="Heading3"/>
        <w:rPr>
          <w:del w:id="10833" w:author="Stephen Reynolds, Jr." w:date="2012-11-13T07:31:00Z"/>
          <w:rPrChange w:id="10834" w:author="Stephen Reynolds, Jr." w:date="2012-11-13T07:32:00Z">
            <w:rPr>
              <w:del w:id="10835" w:author="Stephen Reynolds, Jr." w:date="2012-11-13T07:31:00Z"/>
              <w:color w:val="000000" w:themeColor="text1"/>
            </w:rPr>
          </w:rPrChange>
        </w:rPr>
        <w:pPrChange w:id="10836" w:author="Stephen Reynolds, Jr." w:date="2012-11-13T07:31:00Z">
          <w:pPr>
            <w:numPr>
              <w:numId w:val="99"/>
            </w:numPr>
            <w:tabs>
              <w:tab w:val="num" w:pos="720"/>
            </w:tabs>
            <w:ind w:left="360" w:hanging="360"/>
          </w:pPr>
        </w:pPrChange>
      </w:pPr>
      <w:del w:id="10837" w:author="Stephen Reynolds, Jr." w:date="2012-11-13T07:31:00Z">
        <w:r w:rsidRPr="00920A48" w:rsidDel="00920A48">
          <w:rPr>
            <w:rPrChange w:id="10838" w:author="Stephen Reynolds, Jr." w:date="2012-11-13T07:32:00Z">
              <w:rPr>
                <w:color w:val="000000" w:themeColor="text1"/>
              </w:rPr>
            </w:rPrChange>
          </w:rPr>
          <w:delText xml:space="preserve">What is the main purpose of the gifts of the Spirit? </w:delText>
        </w:r>
      </w:del>
    </w:p>
    <w:p w:rsidR="00847CE6" w:rsidRPr="00920A48" w:rsidDel="00920A48" w:rsidRDefault="00847CE6" w:rsidP="00920A48">
      <w:pPr>
        <w:pStyle w:val="Heading3"/>
        <w:rPr>
          <w:del w:id="10839" w:author="Stephen Reynolds, Jr." w:date="2012-11-13T07:31:00Z"/>
          <w:u w:val="single"/>
          <w:rPrChange w:id="10840" w:author="Stephen Reynolds, Jr." w:date="2012-11-13T07:32:00Z">
            <w:rPr>
              <w:del w:id="10841" w:author="Stephen Reynolds, Jr." w:date="2012-11-13T07:31:00Z"/>
              <w:color w:val="FFFFFF" w:themeColor="background1"/>
              <w:u w:val="single"/>
            </w:rPr>
          </w:rPrChange>
        </w:rPr>
        <w:pPrChange w:id="10842" w:author="Stephen Reynolds, Jr." w:date="2012-11-13T07:31:00Z">
          <w:pPr>
            <w:ind w:left="360"/>
          </w:pPr>
        </w:pPrChange>
      </w:pPr>
      <w:del w:id="10843" w:author="Stephen Reynolds, Jr." w:date="2012-11-13T07:31:00Z">
        <w:r w:rsidRPr="00920A48" w:rsidDel="00920A48">
          <w:rPr>
            <w:u w:val="single"/>
            <w:rPrChange w:id="10844" w:author="Stephen Reynolds, Jr." w:date="2012-11-13T07:32:00Z">
              <w:rPr>
                <w:color w:val="FFFFFF" w:themeColor="background1"/>
                <w:u w:val="single"/>
              </w:rPr>
            </w:rPrChange>
          </w:rPr>
          <w:delText xml:space="preserve">The main purpose of the gifts of the Spirit is for the building up of the Church. </w:delText>
        </w:r>
      </w:del>
    </w:p>
    <w:p w:rsidR="00847CE6" w:rsidRPr="00920A48" w:rsidDel="00920A48" w:rsidRDefault="00847CE6" w:rsidP="00920A48">
      <w:pPr>
        <w:pStyle w:val="Heading3"/>
        <w:rPr>
          <w:del w:id="10845" w:author="Stephen Reynolds, Jr." w:date="2012-11-13T07:31:00Z"/>
          <w:u w:val="single"/>
          <w:rPrChange w:id="10846" w:author="Stephen Reynolds, Jr." w:date="2012-11-13T07:32:00Z">
            <w:rPr>
              <w:del w:id="10847" w:author="Stephen Reynolds, Jr." w:date="2012-11-13T07:31:00Z"/>
              <w:color w:val="FFFFFF" w:themeColor="background1"/>
              <w:u w:val="single"/>
            </w:rPr>
          </w:rPrChange>
        </w:rPr>
        <w:pPrChange w:id="10848" w:author="Stephen Reynolds, Jr." w:date="2012-11-13T07:31:00Z">
          <w:pPr>
            <w:ind w:left="360"/>
          </w:pPr>
        </w:pPrChange>
      </w:pPr>
      <w:del w:id="10849" w:author="Stephen Reynolds, Jr." w:date="2012-11-13T07:31:00Z">
        <w:r w:rsidRPr="00920A48" w:rsidDel="00920A48">
          <w:rPr>
            <w:u w:val="single"/>
            <w:rPrChange w:id="10850" w:author="Stephen Reynolds, Jr." w:date="2012-11-13T07:32:00Z">
              <w:rPr>
                <w:color w:val="FFFFFF" w:themeColor="background1"/>
                <w:u w:val="single"/>
              </w:rPr>
            </w:rPrChange>
          </w:rPr>
          <w:delText>…to profit withal… I Corinthians 12:7</w:delText>
        </w:r>
      </w:del>
    </w:p>
    <w:p w:rsidR="00847CE6" w:rsidRPr="00920A48" w:rsidDel="00920A48" w:rsidRDefault="00847CE6" w:rsidP="00920A48">
      <w:pPr>
        <w:pStyle w:val="Heading3"/>
        <w:rPr>
          <w:del w:id="10851" w:author="Stephen Reynolds, Jr." w:date="2012-11-13T07:31:00Z"/>
          <w:sz w:val="16"/>
          <w:szCs w:val="16"/>
          <w:rPrChange w:id="10852" w:author="Stephen Reynolds, Jr." w:date="2012-11-13T07:32:00Z">
            <w:rPr>
              <w:del w:id="10853" w:author="Stephen Reynolds, Jr." w:date="2012-11-13T07:31:00Z"/>
              <w:color w:val="000000" w:themeColor="text1"/>
              <w:sz w:val="16"/>
              <w:szCs w:val="16"/>
            </w:rPr>
          </w:rPrChange>
        </w:rPr>
        <w:pPrChange w:id="10854" w:author="Stephen Reynolds, Jr." w:date="2012-11-13T07:31:00Z">
          <w:pPr/>
        </w:pPrChange>
      </w:pPr>
    </w:p>
    <w:p w:rsidR="00847CE6" w:rsidRPr="00920A48" w:rsidDel="00920A48" w:rsidRDefault="00847CE6" w:rsidP="00920A48">
      <w:pPr>
        <w:pStyle w:val="Heading3"/>
        <w:rPr>
          <w:del w:id="10855" w:author="Stephen Reynolds, Jr." w:date="2012-11-13T07:31:00Z"/>
          <w:rPrChange w:id="10856" w:author="Stephen Reynolds, Jr." w:date="2012-11-13T07:32:00Z">
            <w:rPr>
              <w:del w:id="10857" w:author="Stephen Reynolds, Jr." w:date="2012-11-13T07:31:00Z"/>
              <w:color w:val="000000" w:themeColor="text1"/>
            </w:rPr>
          </w:rPrChange>
        </w:rPr>
        <w:pPrChange w:id="10858" w:author="Stephen Reynolds, Jr." w:date="2012-11-13T07:31:00Z">
          <w:pPr>
            <w:numPr>
              <w:numId w:val="99"/>
            </w:numPr>
            <w:tabs>
              <w:tab w:val="num" w:pos="720"/>
            </w:tabs>
            <w:ind w:left="360" w:hanging="360"/>
          </w:pPr>
        </w:pPrChange>
      </w:pPr>
      <w:del w:id="10859" w:author="Stephen Reynolds, Jr." w:date="2012-11-13T07:31:00Z">
        <w:r w:rsidRPr="00920A48" w:rsidDel="00920A48">
          <w:rPr>
            <w:rPrChange w:id="10860" w:author="Stephen Reynolds, Jr." w:date="2012-11-13T07:32:00Z">
              <w:rPr>
                <w:color w:val="000000" w:themeColor="text1"/>
              </w:rPr>
            </w:rPrChange>
          </w:rPr>
          <w:delText xml:space="preserve">Name the gifts of Revelation. </w:delText>
        </w:r>
      </w:del>
    </w:p>
    <w:p w:rsidR="00847CE6" w:rsidRPr="00920A48" w:rsidDel="00920A48" w:rsidRDefault="00847CE6" w:rsidP="00920A48">
      <w:pPr>
        <w:pStyle w:val="Heading3"/>
        <w:rPr>
          <w:del w:id="10861" w:author="Stephen Reynolds, Jr." w:date="2012-11-13T07:31:00Z"/>
          <w:u w:val="single"/>
          <w:rPrChange w:id="10862" w:author="Stephen Reynolds, Jr." w:date="2012-11-13T07:32:00Z">
            <w:rPr>
              <w:del w:id="10863" w:author="Stephen Reynolds, Jr." w:date="2012-11-13T07:31:00Z"/>
              <w:color w:val="FFFFFF" w:themeColor="background1"/>
              <w:u w:val="single"/>
            </w:rPr>
          </w:rPrChange>
        </w:rPr>
        <w:pPrChange w:id="10864" w:author="Stephen Reynolds, Jr." w:date="2012-11-13T07:31:00Z">
          <w:pPr>
            <w:numPr>
              <w:ilvl w:val="2"/>
              <w:numId w:val="99"/>
            </w:numPr>
            <w:tabs>
              <w:tab w:val="num" w:pos="2340"/>
            </w:tabs>
            <w:ind w:left="720" w:hanging="360"/>
          </w:pPr>
        </w:pPrChange>
      </w:pPr>
      <w:del w:id="10865" w:author="Stephen Reynolds, Jr." w:date="2012-11-13T07:31:00Z">
        <w:r w:rsidRPr="00920A48" w:rsidDel="00920A48">
          <w:rPr>
            <w:u w:val="single"/>
            <w:rPrChange w:id="10866" w:author="Stephen Reynolds, Jr." w:date="2012-11-13T07:32:00Z">
              <w:rPr>
                <w:color w:val="FFFFFF" w:themeColor="background1"/>
                <w:u w:val="single"/>
              </w:rPr>
            </w:rPrChange>
          </w:rPr>
          <w:delText>A word of wisdom</w:delText>
        </w:r>
      </w:del>
    </w:p>
    <w:p w:rsidR="00847CE6" w:rsidRPr="00920A48" w:rsidDel="00920A48" w:rsidRDefault="00847CE6" w:rsidP="00920A48">
      <w:pPr>
        <w:pStyle w:val="Heading3"/>
        <w:rPr>
          <w:del w:id="10867" w:author="Stephen Reynolds, Jr." w:date="2012-11-13T07:31:00Z"/>
          <w:u w:val="single"/>
          <w:rPrChange w:id="10868" w:author="Stephen Reynolds, Jr." w:date="2012-11-13T07:32:00Z">
            <w:rPr>
              <w:del w:id="10869" w:author="Stephen Reynolds, Jr." w:date="2012-11-13T07:31:00Z"/>
              <w:color w:val="FFFFFF" w:themeColor="background1"/>
              <w:u w:val="single"/>
            </w:rPr>
          </w:rPrChange>
        </w:rPr>
        <w:pPrChange w:id="10870" w:author="Stephen Reynolds, Jr." w:date="2012-11-13T07:31:00Z">
          <w:pPr>
            <w:numPr>
              <w:ilvl w:val="2"/>
              <w:numId w:val="99"/>
            </w:numPr>
            <w:tabs>
              <w:tab w:val="num" w:pos="2340"/>
            </w:tabs>
            <w:ind w:left="720" w:hanging="360"/>
          </w:pPr>
        </w:pPrChange>
      </w:pPr>
      <w:del w:id="10871" w:author="Stephen Reynolds, Jr." w:date="2012-11-13T07:31:00Z">
        <w:r w:rsidRPr="00920A48" w:rsidDel="00920A48">
          <w:rPr>
            <w:u w:val="single"/>
            <w:rPrChange w:id="10872" w:author="Stephen Reynolds, Jr." w:date="2012-11-13T07:32:00Z">
              <w:rPr>
                <w:color w:val="FFFFFF" w:themeColor="background1"/>
                <w:u w:val="single"/>
              </w:rPr>
            </w:rPrChange>
          </w:rPr>
          <w:delText>A word of knowledge</w:delText>
        </w:r>
      </w:del>
    </w:p>
    <w:p w:rsidR="00847CE6" w:rsidRPr="00920A48" w:rsidDel="00920A48" w:rsidRDefault="00847CE6" w:rsidP="00920A48">
      <w:pPr>
        <w:pStyle w:val="Heading3"/>
        <w:rPr>
          <w:del w:id="10873" w:author="Stephen Reynolds, Jr." w:date="2012-11-13T07:31:00Z"/>
          <w:u w:val="single"/>
          <w:rPrChange w:id="10874" w:author="Stephen Reynolds, Jr." w:date="2012-11-13T07:32:00Z">
            <w:rPr>
              <w:del w:id="10875" w:author="Stephen Reynolds, Jr." w:date="2012-11-13T07:31:00Z"/>
              <w:color w:val="FFFFFF" w:themeColor="background1"/>
              <w:u w:val="single"/>
            </w:rPr>
          </w:rPrChange>
        </w:rPr>
        <w:pPrChange w:id="10876" w:author="Stephen Reynolds, Jr." w:date="2012-11-13T07:31:00Z">
          <w:pPr>
            <w:numPr>
              <w:ilvl w:val="2"/>
              <w:numId w:val="99"/>
            </w:numPr>
            <w:tabs>
              <w:tab w:val="num" w:pos="2340"/>
            </w:tabs>
            <w:ind w:left="720" w:hanging="360"/>
          </w:pPr>
        </w:pPrChange>
      </w:pPr>
      <w:del w:id="10877" w:author="Stephen Reynolds, Jr." w:date="2012-11-13T07:31:00Z">
        <w:r w:rsidRPr="00920A48" w:rsidDel="00920A48">
          <w:rPr>
            <w:u w:val="single"/>
            <w:rPrChange w:id="10878" w:author="Stephen Reynolds, Jr." w:date="2012-11-13T07:32:00Z">
              <w:rPr>
                <w:color w:val="FFFFFF" w:themeColor="background1"/>
                <w:u w:val="single"/>
              </w:rPr>
            </w:rPrChange>
          </w:rPr>
          <w:delText>The discerning of spirits</w:delText>
        </w:r>
      </w:del>
    </w:p>
    <w:p w:rsidR="00847CE6" w:rsidRPr="00920A48" w:rsidDel="00920A48" w:rsidRDefault="00847CE6" w:rsidP="00920A48">
      <w:pPr>
        <w:pStyle w:val="Heading3"/>
        <w:rPr>
          <w:del w:id="10879" w:author="Stephen Reynolds, Jr." w:date="2012-11-13T07:31:00Z"/>
          <w:sz w:val="16"/>
          <w:szCs w:val="16"/>
          <w:rPrChange w:id="10880" w:author="Stephen Reynolds, Jr." w:date="2012-11-13T07:32:00Z">
            <w:rPr>
              <w:del w:id="10881" w:author="Stephen Reynolds, Jr." w:date="2012-11-13T07:31:00Z"/>
              <w:color w:val="000000" w:themeColor="text1"/>
              <w:sz w:val="16"/>
              <w:szCs w:val="16"/>
            </w:rPr>
          </w:rPrChange>
        </w:rPr>
        <w:pPrChange w:id="10882" w:author="Stephen Reynolds, Jr." w:date="2012-11-13T07:31:00Z">
          <w:pPr/>
        </w:pPrChange>
      </w:pPr>
    </w:p>
    <w:p w:rsidR="00847CE6" w:rsidRPr="00920A48" w:rsidDel="00920A48" w:rsidRDefault="00847CE6" w:rsidP="00920A48">
      <w:pPr>
        <w:pStyle w:val="Heading3"/>
        <w:rPr>
          <w:del w:id="10883" w:author="Stephen Reynolds, Jr." w:date="2012-11-13T07:31:00Z"/>
          <w:rPrChange w:id="10884" w:author="Stephen Reynolds, Jr." w:date="2012-11-13T07:32:00Z">
            <w:rPr>
              <w:del w:id="10885" w:author="Stephen Reynolds, Jr." w:date="2012-11-13T07:31:00Z"/>
              <w:color w:val="000000" w:themeColor="text1"/>
            </w:rPr>
          </w:rPrChange>
        </w:rPr>
        <w:pPrChange w:id="10886" w:author="Stephen Reynolds, Jr." w:date="2012-11-13T07:31:00Z">
          <w:pPr>
            <w:numPr>
              <w:numId w:val="99"/>
            </w:numPr>
            <w:tabs>
              <w:tab w:val="num" w:pos="720"/>
            </w:tabs>
            <w:ind w:left="360" w:hanging="360"/>
          </w:pPr>
        </w:pPrChange>
      </w:pPr>
      <w:del w:id="10887" w:author="Stephen Reynolds, Jr." w:date="2012-11-13T07:31:00Z">
        <w:r w:rsidRPr="00920A48" w:rsidDel="00920A48">
          <w:rPr>
            <w:rPrChange w:id="10888" w:author="Stephen Reynolds, Jr." w:date="2012-11-13T07:32:00Z">
              <w:rPr>
                <w:color w:val="000000" w:themeColor="text1"/>
              </w:rPr>
            </w:rPrChange>
          </w:rPr>
          <w:delText xml:space="preserve">Name the gifts of Power. </w:delText>
        </w:r>
      </w:del>
    </w:p>
    <w:p w:rsidR="00847CE6" w:rsidRPr="00920A48" w:rsidDel="00920A48" w:rsidRDefault="00847CE6" w:rsidP="00920A48">
      <w:pPr>
        <w:pStyle w:val="Heading3"/>
        <w:rPr>
          <w:del w:id="10889" w:author="Stephen Reynolds, Jr." w:date="2012-11-13T07:31:00Z"/>
          <w:u w:val="single"/>
          <w:rPrChange w:id="10890" w:author="Stephen Reynolds, Jr." w:date="2012-11-13T07:32:00Z">
            <w:rPr>
              <w:del w:id="10891" w:author="Stephen Reynolds, Jr." w:date="2012-11-13T07:31:00Z"/>
              <w:color w:val="FFFFFF" w:themeColor="background1"/>
              <w:u w:val="single"/>
            </w:rPr>
          </w:rPrChange>
        </w:rPr>
        <w:pPrChange w:id="10892" w:author="Stephen Reynolds, Jr." w:date="2012-11-13T07:31:00Z">
          <w:pPr>
            <w:numPr>
              <w:ilvl w:val="2"/>
              <w:numId w:val="99"/>
            </w:numPr>
            <w:tabs>
              <w:tab w:val="num" w:pos="2340"/>
            </w:tabs>
            <w:ind w:left="720" w:hanging="360"/>
          </w:pPr>
        </w:pPrChange>
      </w:pPr>
      <w:del w:id="10893" w:author="Stephen Reynolds, Jr." w:date="2012-11-13T07:31:00Z">
        <w:r w:rsidRPr="00920A48" w:rsidDel="00920A48">
          <w:rPr>
            <w:u w:val="single"/>
            <w:rPrChange w:id="10894" w:author="Stephen Reynolds, Jr." w:date="2012-11-13T07:32:00Z">
              <w:rPr>
                <w:color w:val="FFFFFF" w:themeColor="background1"/>
                <w:u w:val="single"/>
              </w:rPr>
            </w:rPrChange>
          </w:rPr>
          <w:delText>Faith</w:delText>
        </w:r>
      </w:del>
    </w:p>
    <w:p w:rsidR="00847CE6" w:rsidRPr="00920A48" w:rsidDel="00920A48" w:rsidRDefault="00847CE6" w:rsidP="00920A48">
      <w:pPr>
        <w:pStyle w:val="Heading3"/>
        <w:rPr>
          <w:del w:id="10895" w:author="Stephen Reynolds, Jr." w:date="2012-11-13T07:31:00Z"/>
          <w:u w:val="single"/>
          <w:rPrChange w:id="10896" w:author="Stephen Reynolds, Jr." w:date="2012-11-13T07:32:00Z">
            <w:rPr>
              <w:del w:id="10897" w:author="Stephen Reynolds, Jr." w:date="2012-11-13T07:31:00Z"/>
              <w:color w:val="FFFFFF" w:themeColor="background1"/>
              <w:u w:val="single"/>
            </w:rPr>
          </w:rPrChange>
        </w:rPr>
        <w:pPrChange w:id="10898" w:author="Stephen Reynolds, Jr." w:date="2012-11-13T07:31:00Z">
          <w:pPr>
            <w:numPr>
              <w:ilvl w:val="2"/>
              <w:numId w:val="99"/>
            </w:numPr>
            <w:tabs>
              <w:tab w:val="num" w:pos="2340"/>
            </w:tabs>
            <w:ind w:left="720" w:hanging="360"/>
          </w:pPr>
        </w:pPrChange>
      </w:pPr>
      <w:del w:id="10899" w:author="Stephen Reynolds, Jr." w:date="2012-11-13T07:31:00Z">
        <w:r w:rsidRPr="00920A48" w:rsidDel="00920A48">
          <w:rPr>
            <w:u w:val="single"/>
            <w:rPrChange w:id="10900" w:author="Stephen Reynolds, Jr." w:date="2012-11-13T07:32:00Z">
              <w:rPr>
                <w:color w:val="FFFFFF" w:themeColor="background1"/>
                <w:u w:val="single"/>
              </w:rPr>
            </w:rPrChange>
          </w:rPr>
          <w:delText>The working of miracles</w:delText>
        </w:r>
      </w:del>
    </w:p>
    <w:p w:rsidR="00847CE6" w:rsidRPr="00920A48" w:rsidDel="00920A48" w:rsidRDefault="00847CE6" w:rsidP="00920A48">
      <w:pPr>
        <w:pStyle w:val="Heading3"/>
        <w:rPr>
          <w:del w:id="10901" w:author="Stephen Reynolds, Jr." w:date="2012-11-13T07:31:00Z"/>
          <w:u w:val="single"/>
          <w:rPrChange w:id="10902" w:author="Stephen Reynolds, Jr." w:date="2012-11-13T07:32:00Z">
            <w:rPr>
              <w:del w:id="10903" w:author="Stephen Reynolds, Jr." w:date="2012-11-13T07:31:00Z"/>
              <w:color w:val="FFFFFF" w:themeColor="background1"/>
              <w:u w:val="single"/>
            </w:rPr>
          </w:rPrChange>
        </w:rPr>
        <w:pPrChange w:id="10904" w:author="Stephen Reynolds, Jr." w:date="2012-11-13T07:31:00Z">
          <w:pPr>
            <w:numPr>
              <w:ilvl w:val="2"/>
              <w:numId w:val="99"/>
            </w:numPr>
            <w:tabs>
              <w:tab w:val="num" w:pos="2340"/>
            </w:tabs>
            <w:ind w:left="720" w:hanging="360"/>
          </w:pPr>
        </w:pPrChange>
      </w:pPr>
      <w:del w:id="10905" w:author="Stephen Reynolds, Jr." w:date="2012-11-13T07:31:00Z">
        <w:r w:rsidRPr="00920A48" w:rsidDel="00920A48">
          <w:rPr>
            <w:u w:val="single"/>
            <w:rPrChange w:id="10906" w:author="Stephen Reynolds, Jr." w:date="2012-11-13T07:32:00Z">
              <w:rPr>
                <w:color w:val="FFFFFF" w:themeColor="background1"/>
                <w:u w:val="single"/>
              </w:rPr>
            </w:rPrChange>
          </w:rPr>
          <w:delText>The gifts of healing</w:delText>
        </w:r>
      </w:del>
    </w:p>
    <w:p w:rsidR="00847CE6" w:rsidRPr="00920A48" w:rsidDel="00920A48" w:rsidRDefault="00847CE6" w:rsidP="00920A48">
      <w:pPr>
        <w:pStyle w:val="Heading3"/>
        <w:rPr>
          <w:del w:id="10907" w:author="Stephen Reynolds, Jr." w:date="2012-11-13T07:31:00Z"/>
          <w:sz w:val="16"/>
          <w:szCs w:val="16"/>
          <w:rPrChange w:id="10908" w:author="Stephen Reynolds, Jr." w:date="2012-11-13T07:32:00Z">
            <w:rPr>
              <w:del w:id="10909" w:author="Stephen Reynolds, Jr." w:date="2012-11-13T07:31:00Z"/>
              <w:color w:val="000000" w:themeColor="text1"/>
              <w:sz w:val="16"/>
              <w:szCs w:val="16"/>
            </w:rPr>
          </w:rPrChange>
        </w:rPr>
        <w:pPrChange w:id="10910" w:author="Stephen Reynolds, Jr." w:date="2012-11-13T07:31:00Z">
          <w:pPr/>
        </w:pPrChange>
      </w:pPr>
    </w:p>
    <w:p w:rsidR="00847CE6" w:rsidRPr="00920A48" w:rsidDel="00920A48" w:rsidRDefault="00847CE6" w:rsidP="00920A48">
      <w:pPr>
        <w:pStyle w:val="Heading3"/>
        <w:rPr>
          <w:del w:id="10911" w:author="Stephen Reynolds, Jr." w:date="2012-11-13T07:31:00Z"/>
          <w:rPrChange w:id="10912" w:author="Stephen Reynolds, Jr." w:date="2012-11-13T07:32:00Z">
            <w:rPr>
              <w:del w:id="10913" w:author="Stephen Reynolds, Jr." w:date="2012-11-13T07:31:00Z"/>
              <w:color w:val="000000" w:themeColor="text1"/>
            </w:rPr>
          </w:rPrChange>
        </w:rPr>
        <w:pPrChange w:id="10914" w:author="Stephen Reynolds, Jr." w:date="2012-11-13T07:31:00Z">
          <w:pPr>
            <w:numPr>
              <w:numId w:val="99"/>
            </w:numPr>
            <w:tabs>
              <w:tab w:val="num" w:pos="720"/>
            </w:tabs>
            <w:ind w:left="360" w:hanging="360"/>
          </w:pPr>
        </w:pPrChange>
      </w:pPr>
      <w:del w:id="10915" w:author="Stephen Reynolds, Jr." w:date="2012-11-13T07:31:00Z">
        <w:r w:rsidRPr="00920A48" w:rsidDel="00920A48">
          <w:rPr>
            <w:rPrChange w:id="10916" w:author="Stephen Reynolds, Jr." w:date="2012-11-13T07:32:00Z">
              <w:rPr>
                <w:color w:val="000000" w:themeColor="text1"/>
              </w:rPr>
            </w:rPrChange>
          </w:rPr>
          <w:delText xml:space="preserve">Name the gifts of inspiration. </w:delText>
        </w:r>
      </w:del>
    </w:p>
    <w:p w:rsidR="00847CE6" w:rsidRPr="00920A48" w:rsidDel="00920A48" w:rsidRDefault="00847CE6" w:rsidP="00920A48">
      <w:pPr>
        <w:pStyle w:val="Heading3"/>
        <w:rPr>
          <w:del w:id="10917" w:author="Stephen Reynolds, Jr." w:date="2012-11-13T07:31:00Z"/>
          <w:u w:val="single"/>
          <w:rPrChange w:id="10918" w:author="Stephen Reynolds, Jr." w:date="2012-11-13T07:32:00Z">
            <w:rPr>
              <w:del w:id="10919" w:author="Stephen Reynolds, Jr." w:date="2012-11-13T07:31:00Z"/>
              <w:color w:val="FFFFFF" w:themeColor="background1"/>
              <w:u w:val="single"/>
            </w:rPr>
          </w:rPrChange>
        </w:rPr>
        <w:pPrChange w:id="10920" w:author="Stephen Reynolds, Jr." w:date="2012-11-13T07:31:00Z">
          <w:pPr>
            <w:numPr>
              <w:ilvl w:val="2"/>
              <w:numId w:val="99"/>
            </w:numPr>
            <w:tabs>
              <w:tab w:val="num" w:pos="2340"/>
            </w:tabs>
            <w:ind w:left="720" w:hanging="360"/>
          </w:pPr>
        </w:pPrChange>
      </w:pPr>
      <w:del w:id="10921" w:author="Stephen Reynolds, Jr." w:date="2012-11-13T07:31:00Z">
        <w:r w:rsidRPr="00920A48" w:rsidDel="00920A48">
          <w:rPr>
            <w:u w:val="single"/>
            <w:rPrChange w:id="10922" w:author="Stephen Reynolds, Jr." w:date="2012-11-13T07:32:00Z">
              <w:rPr>
                <w:color w:val="FFFFFF" w:themeColor="background1"/>
                <w:u w:val="single"/>
              </w:rPr>
            </w:rPrChange>
          </w:rPr>
          <w:delText>Prophecy</w:delText>
        </w:r>
      </w:del>
    </w:p>
    <w:p w:rsidR="00847CE6" w:rsidRPr="00920A48" w:rsidDel="00920A48" w:rsidRDefault="00847CE6" w:rsidP="00920A48">
      <w:pPr>
        <w:pStyle w:val="Heading3"/>
        <w:rPr>
          <w:del w:id="10923" w:author="Stephen Reynolds, Jr." w:date="2012-11-13T07:31:00Z"/>
          <w:u w:val="single"/>
          <w:rPrChange w:id="10924" w:author="Stephen Reynolds, Jr." w:date="2012-11-13T07:32:00Z">
            <w:rPr>
              <w:del w:id="10925" w:author="Stephen Reynolds, Jr." w:date="2012-11-13T07:31:00Z"/>
              <w:color w:val="FFFFFF" w:themeColor="background1"/>
              <w:u w:val="single"/>
            </w:rPr>
          </w:rPrChange>
        </w:rPr>
        <w:pPrChange w:id="10926" w:author="Stephen Reynolds, Jr." w:date="2012-11-13T07:31:00Z">
          <w:pPr>
            <w:numPr>
              <w:ilvl w:val="2"/>
              <w:numId w:val="99"/>
            </w:numPr>
            <w:tabs>
              <w:tab w:val="num" w:pos="2340"/>
            </w:tabs>
            <w:ind w:left="720" w:hanging="360"/>
          </w:pPr>
        </w:pPrChange>
      </w:pPr>
      <w:del w:id="10927" w:author="Stephen Reynolds, Jr." w:date="2012-11-13T07:31:00Z">
        <w:r w:rsidRPr="00920A48" w:rsidDel="00920A48">
          <w:rPr>
            <w:u w:val="single"/>
            <w:rPrChange w:id="10928" w:author="Stephen Reynolds, Jr." w:date="2012-11-13T07:32:00Z">
              <w:rPr>
                <w:color w:val="FFFFFF" w:themeColor="background1"/>
                <w:u w:val="single"/>
              </w:rPr>
            </w:rPrChange>
          </w:rPr>
          <w:delText>Diverse kinds of tongues</w:delText>
        </w:r>
      </w:del>
    </w:p>
    <w:p w:rsidR="00847CE6" w:rsidRPr="00920A48" w:rsidDel="00920A48" w:rsidRDefault="00847CE6" w:rsidP="00920A48">
      <w:pPr>
        <w:pStyle w:val="Heading3"/>
        <w:rPr>
          <w:del w:id="10929" w:author="Stephen Reynolds, Jr." w:date="2012-11-13T07:31:00Z"/>
          <w:u w:val="single"/>
          <w:rPrChange w:id="10930" w:author="Stephen Reynolds, Jr." w:date="2012-11-13T07:32:00Z">
            <w:rPr>
              <w:del w:id="10931" w:author="Stephen Reynolds, Jr." w:date="2012-11-13T07:31:00Z"/>
              <w:color w:val="FFFFFF" w:themeColor="background1"/>
              <w:u w:val="single"/>
            </w:rPr>
          </w:rPrChange>
        </w:rPr>
        <w:pPrChange w:id="10932" w:author="Stephen Reynolds, Jr." w:date="2012-11-13T07:31:00Z">
          <w:pPr>
            <w:numPr>
              <w:ilvl w:val="2"/>
              <w:numId w:val="99"/>
            </w:numPr>
            <w:tabs>
              <w:tab w:val="num" w:pos="2340"/>
            </w:tabs>
            <w:ind w:left="720" w:hanging="360"/>
          </w:pPr>
        </w:pPrChange>
      </w:pPr>
      <w:del w:id="10933" w:author="Stephen Reynolds, Jr." w:date="2012-11-13T07:31:00Z">
        <w:r w:rsidRPr="00920A48" w:rsidDel="00920A48">
          <w:rPr>
            <w:u w:val="single"/>
            <w:rPrChange w:id="10934" w:author="Stephen Reynolds, Jr." w:date="2012-11-13T07:32:00Z">
              <w:rPr>
                <w:color w:val="FFFFFF" w:themeColor="background1"/>
                <w:u w:val="single"/>
              </w:rPr>
            </w:rPrChange>
          </w:rPr>
          <w:delText>Interpretation of tongues</w:delText>
        </w:r>
      </w:del>
    </w:p>
    <w:p w:rsidR="00847CE6" w:rsidRPr="00920A48" w:rsidDel="00920A48" w:rsidRDefault="00847CE6" w:rsidP="00920A48">
      <w:pPr>
        <w:pStyle w:val="Heading3"/>
        <w:rPr>
          <w:del w:id="10935" w:author="Stephen Reynolds, Jr." w:date="2012-11-13T07:31:00Z"/>
          <w:sz w:val="16"/>
          <w:szCs w:val="16"/>
          <w:rPrChange w:id="10936" w:author="Stephen Reynolds, Jr." w:date="2012-11-13T07:32:00Z">
            <w:rPr>
              <w:del w:id="10937" w:author="Stephen Reynolds, Jr." w:date="2012-11-13T07:31:00Z"/>
              <w:color w:val="000000" w:themeColor="text1"/>
              <w:sz w:val="16"/>
              <w:szCs w:val="16"/>
            </w:rPr>
          </w:rPrChange>
        </w:rPr>
        <w:pPrChange w:id="10938" w:author="Stephen Reynolds, Jr." w:date="2012-11-13T07:31:00Z">
          <w:pPr/>
        </w:pPrChange>
      </w:pPr>
    </w:p>
    <w:p w:rsidR="00847CE6" w:rsidRPr="00920A48" w:rsidDel="00920A48" w:rsidRDefault="00847CE6" w:rsidP="00920A48">
      <w:pPr>
        <w:pStyle w:val="Heading3"/>
        <w:rPr>
          <w:del w:id="10939" w:author="Stephen Reynolds, Jr." w:date="2012-11-13T07:31:00Z"/>
          <w:rPrChange w:id="10940" w:author="Stephen Reynolds, Jr." w:date="2012-11-13T07:32:00Z">
            <w:rPr>
              <w:del w:id="10941" w:author="Stephen Reynolds, Jr." w:date="2012-11-13T07:31:00Z"/>
              <w:color w:val="000000" w:themeColor="text1"/>
            </w:rPr>
          </w:rPrChange>
        </w:rPr>
        <w:pPrChange w:id="10942" w:author="Stephen Reynolds, Jr." w:date="2012-11-13T07:31:00Z">
          <w:pPr>
            <w:numPr>
              <w:numId w:val="99"/>
            </w:numPr>
            <w:tabs>
              <w:tab w:val="num" w:pos="720"/>
            </w:tabs>
            <w:ind w:left="360" w:hanging="360"/>
          </w:pPr>
        </w:pPrChange>
      </w:pPr>
      <w:del w:id="10943" w:author="Stephen Reynolds, Jr." w:date="2012-11-13T07:31:00Z">
        <w:r w:rsidRPr="00920A48" w:rsidDel="00920A48">
          <w:rPr>
            <w:rPrChange w:id="10944" w:author="Stephen Reynolds, Jr." w:date="2012-11-13T07:32:00Z">
              <w:rPr>
                <w:color w:val="000000" w:themeColor="text1"/>
              </w:rPr>
            </w:rPrChange>
          </w:rPr>
          <w:delText>List three ways the Gifts of the Holy Spirit profit the Church?</w:delText>
        </w:r>
      </w:del>
    </w:p>
    <w:p w:rsidR="00847CE6" w:rsidRPr="00920A48" w:rsidDel="00920A48" w:rsidRDefault="00847CE6" w:rsidP="00920A48">
      <w:pPr>
        <w:pStyle w:val="Heading3"/>
        <w:rPr>
          <w:del w:id="10945" w:author="Stephen Reynolds, Jr." w:date="2012-11-13T07:31:00Z"/>
          <w:rPrChange w:id="10946" w:author="Stephen Reynolds, Jr." w:date="2012-11-13T07:32:00Z">
            <w:rPr>
              <w:del w:id="10947" w:author="Stephen Reynolds, Jr." w:date="2012-11-13T07:31:00Z"/>
              <w:color w:val="000000" w:themeColor="text1"/>
            </w:rPr>
          </w:rPrChange>
        </w:rPr>
        <w:pPrChange w:id="10948" w:author="Stephen Reynolds, Jr." w:date="2012-11-13T07:31:00Z">
          <w:pPr/>
        </w:pPrChange>
      </w:pPr>
    </w:p>
    <w:p w:rsidR="00847CE6" w:rsidRPr="00920A48" w:rsidDel="00920A48" w:rsidRDefault="00847CE6" w:rsidP="00920A48">
      <w:pPr>
        <w:pStyle w:val="Heading3"/>
        <w:rPr>
          <w:del w:id="10949" w:author="Stephen Reynolds, Jr." w:date="2012-11-13T07:31:00Z"/>
          <w:rPrChange w:id="10950" w:author="Stephen Reynolds, Jr." w:date="2012-11-13T07:32:00Z">
            <w:rPr>
              <w:del w:id="10951" w:author="Stephen Reynolds, Jr." w:date="2012-11-13T07:31:00Z"/>
              <w:color w:val="000000" w:themeColor="text1"/>
            </w:rPr>
          </w:rPrChange>
        </w:rPr>
        <w:pPrChange w:id="10952" w:author="Stephen Reynolds, Jr." w:date="2012-11-13T07:31:00Z">
          <w:pPr>
            <w:ind w:left="360"/>
          </w:pPr>
        </w:pPrChange>
      </w:pPr>
    </w:p>
    <w:p w:rsidR="00847CE6" w:rsidRPr="00920A48" w:rsidDel="00920A48" w:rsidRDefault="00847CE6" w:rsidP="00920A48">
      <w:pPr>
        <w:pStyle w:val="Heading3"/>
        <w:rPr>
          <w:del w:id="10953" w:author="Stephen Reynolds, Jr." w:date="2012-11-13T07:31:00Z"/>
          <w:rPrChange w:id="10954" w:author="Stephen Reynolds, Jr." w:date="2012-11-13T07:32:00Z">
            <w:rPr>
              <w:del w:id="10955" w:author="Stephen Reynolds, Jr." w:date="2012-11-13T07:31:00Z"/>
              <w:color w:val="000000" w:themeColor="text1"/>
            </w:rPr>
          </w:rPrChange>
        </w:rPr>
        <w:pPrChange w:id="10956" w:author="Stephen Reynolds, Jr." w:date="2012-11-13T07:31:00Z">
          <w:pPr>
            <w:pStyle w:val="ListParagraph"/>
          </w:pPr>
        </w:pPrChange>
      </w:pPr>
    </w:p>
    <w:p w:rsidR="00847CE6" w:rsidRPr="00920A48" w:rsidDel="00920A48" w:rsidRDefault="00847CE6" w:rsidP="00920A48">
      <w:pPr>
        <w:pStyle w:val="Heading3"/>
        <w:rPr>
          <w:del w:id="10957" w:author="Stephen Reynolds, Jr." w:date="2012-11-13T07:31:00Z"/>
          <w:rPrChange w:id="10958" w:author="Stephen Reynolds, Jr." w:date="2012-11-13T07:32:00Z">
            <w:rPr>
              <w:del w:id="10959" w:author="Stephen Reynolds, Jr." w:date="2012-11-13T07:31:00Z"/>
              <w:color w:val="000000" w:themeColor="text1"/>
            </w:rPr>
          </w:rPrChange>
        </w:rPr>
        <w:pPrChange w:id="10960" w:author="Stephen Reynolds, Jr." w:date="2012-11-13T07:31:00Z">
          <w:pPr>
            <w:numPr>
              <w:numId w:val="99"/>
            </w:numPr>
            <w:tabs>
              <w:tab w:val="num" w:pos="720"/>
            </w:tabs>
            <w:ind w:left="360" w:hanging="360"/>
          </w:pPr>
        </w:pPrChange>
      </w:pPr>
      <w:del w:id="10961" w:author="Stephen Reynolds, Jr." w:date="2012-11-13T07:31:00Z">
        <w:r w:rsidRPr="00920A48" w:rsidDel="00920A48">
          <w:rPr>
            <w:rPrChange w:id="10962" w:author="Stephen Reynolds, Jr." w:date="2012-11-13T07:32:00Z">
              <w:rPr>
                <w:color w:val="000000" w:themeColor="text1"/>
              </w:rPr>
            </w:rPrChange>
          </w:rPr>
          <w:delText xml:space="preserve">Breifly explain the follow ideas: </w:delText>
        </w:r>
        <w:r w:rsidRPr="00920A48" w:rsidDel="00920A48">
          <w:rPr>
            <w:i/>
            <w:rPrChange w:id="10963" w:author="Stephen Reynolds, Jr." w:date="2012-11-13T07:32:00Z">
              <w:rPr>
                <w:i/>
                <w:color w:val="000000" w:themeColor="text1"/>
              </w:rPr>
            </w:rPrChange>
          </w:rPr>
          <w:delText>Edification</w:delText>
        </w:r>
        <w:r w:rsidRPr="00920A48" w:rsidDel="00920A48">
          <w:rPr>
            <w:rPrChange w:id="10964" w:author="Stephen Reynolds, Jr." w:date="2012-11-13T07:32:00Z">
              <w:rPr>
                <w:color w:val="000000" w:themeColor="text1"/>
              </w:rPr>
            </w:rPrChange>
          </w:rPr>
          <w:delText xml:space="preserve">, </w:delText>
        </w:r>
        <w:r w:rsidRPr="00920A48" w:rsidDel="00920A48">
          <w:rPr>
            <w:i/>
            <w:rPrChange w:id="10965" w:author="Stephen Reynolds, Jr." w:date="2012-11-13T07:32:00Z">
              <w:rPr>
                <w:i/>
                <w:color w:val="000000" w:themeColor="text1"/>
              </w:rPr>
            </w:rPrChange>
          </w:rPr>
          <w:delText>Exhortation</w:delText>
        </w:r>
        <w:r w:rsidRPr="00920A48" w:rsidDel="00920A48">
          <w:rPr>
            <w:rPrChange w:id="10966" w:author="Stephen Reynolds, Jr." w:date="2012-11-13T07:32:00Z">
              <w:rPr>
                <w:color w:val="000000" w:themeColor="text1"/>
              </w:rPr>
            </w:rPrChange>
          </w:rPr>
          <w:delText xml:space="preserve"> &amp; </w:delText>
        </w:r>
        <w:r w:rsidRPr="00920A48" w:rsidDel="00920A48">
          <w:rPr>
            <w:i/>
            <w:rPrChange w:id="10967" w:author="Stephen Reynolds, Jr." w:date="2012-11-13T07:32:00Z">
              <w:rPr>
                <w:i/>
                <w:color w:val="000000" w:themeColor="text1"/>
              </w:rPr>
            </w:rPrChange>
          </w:rPr>
          <w:delText>Comfort</w:delText>
        </w:r>
        <w:r w:rsidRPr="00920A48" w:rsidDel="00920A48">
          <w:rPr>
            <w:rPrChange w:id="10968" w:author="Stephen Reynolds, Jr." w:date="2012-11-13T07:32:00Z">
              <w:rPr>
                <w:color w:val="000000" w:themeColor="text1"/>
              </w:rPr>
            </w:rPrChange>
          </w:rPr>
          <w:delText>.</w:delText>
        </w:r>
      </w:del>
    </w:p>
    <w:p w:rsidR="00847CE6" w:rsidRPr="00920A48" w:rsidDel="00920A48" w:rsidRDefault="00847CE6" w:rsidP="00920A48">
      <w:pPr>
        <w:pStyle w:val="Heading3"/>
        <w:rPr>
          <w:del w:id="10969" w:author="Stephen Reynolds, Jr." w:date="2012-11-13T07:31:00Z"/>
          <w:rPrChange w:id="10970" w:author="Stephen Reynolds, Jr." w:date="2012-11-13T07:32:00Z">
            <w:rPr>
              <w:del w:id="10971" w:author="Stephen Reynolds, Jr." w:date="2012-11-13T07:31:00Z"/>
              <w:color w:val="000000" w:themeColor="text1"/>
            </w:rPr>
          </w:rPrChange>
        </w:rPr>
        <w:pPrChange w:id="10972" w:author="Stephen Reynolds, Jr." w:date="2012-11-13T07:31:00Z">
          <w:pPr>
            <w:pStyle w:val="ListParagraph"/>
          </w:pPr>
        </w:pPrChange>
      </w:pPr>
    </w:p>
    <w:p w:rsidR="00847CE6" w:rsidRPr="00920A48" w:rsidDel="00920A48" w:rsidRDefault="00847CE6" w:rsidP="00920A48">
      <w:pPr>
        <w:pStyle w:val="Heading3"/>
        <w:rPr>
          <w:del w:id="10973" w:author="Stephen Reynolds, Jr." w:date="2012-11-13T07:31:00Z"/>
          <w:rPrChange w:id="10974" w:author="Stephen Reynolds, Jr." w:date="2012-11-13T07:32:00Z">
            <w:rPr>
              <w:del w:id="10975" w:author="Stephen Reynolds, Jr." w:date="2012-11-13T07:31:00Z"/>
              <w:color w:val="000000" w:themeColor="text1"/>
            </w:rPr>
          </w:rPrChange>
        </w:rPr>
        <w:pPrChange w:id="10976" w:author="Stephen Reynolds, Jr." w:date="2012-11-13T07:31:00Z">
          <w:pPr>
            <w:ind w:left="360"/>
          </w:pPr>
        </w:pPrChange>
      </w:pPr>
    </w:p>
    <w:p w:rsidR="00847CE6" w:rsidRPr="00920A48" w:rsidDel="00920A48" w:rsidRDefault="00847CE6" w:rsidP="00920A48">
      <w:pPr>
        <w:pStyle w:val="Heading3"/>
        <w:rPr>
          <w:del w:id="10977" w:author="Stephen Reynolds, Jr." w:date="2012-11-13T07:31:00Z"/>
          <w:rPrChange w:id="10978" w:author="Stephen Reynolds, Jr." w:date="2012-11-13T07:32:00Z">
            <w:rPr>
              <w:del w:id="10979" w:author="Stephen Reynolds, Jr." w:date="2012-11-13T07:31:00Z"/>
              <w:color w:val="000000" w:themeColor="text1"/>
            </w:rPr>
          </w:rPrChange>
        </w:rPr>
        <w:pPrChange w:id="10980" w:author="Stephen Reynolds, Jr." w:date="2012-11-13T07:31:00Z">
          <w:pPr/>
        </w:pPrChange>
      </w:pPr>
    </w:p>
    <w:p w:rsidR="00847CE6" w:rsidRPr="00920A48" w:rsidDel="00920A48" w:rsidRDefault="00847CE6" w:rsidP="00920A48">
      <w:pPr>
        <w:pStyle w:val="Heading3"/>
        <w:rPr>
          <w:del w:id="10981" w:author="Stephen Reynolds, Jr." w:date="2012-11-13T07:31:00Z"/>
          <w:rPrChange w:id="10982" w:author="Stephen Reynolds, Jr." w:date="2012-11-13T07:32:00Z">
            <w:rPr>
              <w:del w:id="10983" w:author="Stephen Reynolds, Jr." w:date="2012-11-13T07:31:00Z"/>
              <w:color w:val="000000" w:themeColor="text1"/>
            </w:rPr>
          </w:rPrChange>
        </w:rPr>
        <w:pPrChange w:id="10984" w:author="Stephen Reynolds, Jr." w:date="2012-11-13T07:31:00Z">
          <w:pPr>
            <w:numPr>
              <w:numId w:val="99"/>
            </w:numPr>
            <w:tabs>
              <w:tab w:val="num" w:pos="720"/>
            </w:tabs>
            <w:ind w:left="360" w:hanging="360"/>
          </w:pPr>
        </w:pPrChange>
      </w:pPr>
      <w:del w:id="10985" w:author="Stephen Reynolds, Jr." w:date="2012-11-13T07:31:00Z">
        <w:r w:rsidRPr="00920A48" w:rsidDel="00920A48">
          <w:rPr>
            <w:rPrChange w:id="10986" w:author="Stephen Reynolds, Jr." w:date="2012-11-13T07:32:00Z">
              <w:rPr>
                <w:color w:val="000000" w:themeColor="text1"/>
              </w:rPr>
            </w:rPrChange>
          </w:rPr>
          <w:delText xml:space="preserve">What is the best gift? </w:delText>
        </w:r>
      </w:del>
    </w:p>
    <w:p w:rsidR="00847CE6" w:rsidRPr="00920A48" w:rsidDel="00920A48" w:rsidRDefault="00847CE6" w:rsidP="00920A48">
      <w:pPr>
        <w:pStyle w:val="Heading3"/>
        <w:rPr>
          <w:del w:id="10987" w:author="Stephen Reynolds, Jr." w:date="2012-11-13T07:31:00Z"/>
          <w:rPrChange w:id="10988" w:author="Stephen Reynolds, Jr." w:date="2012-11-13T07:32:00Z">
            <w:rPr>
              <w:del w:id="10989" w:author="Stephen Reynolds, Jr." w:date="2012-11-13T07:31:00Z"/>
              <w:color w:val="000000" w:themeColor="text1"/>
            </w:rPr>
          </w:rPrChange>
        </w:rPr>
        <w:pPrChange w:id="10990" w:author="Stephen Reynolds, Jr." w:date="2012-11-13T07:31:00Z">
          <w:pPr>
            <w:ind w:left="360"/>
          </w:pPr>
        </w:pPrChange>
      </w:pPr>
    </w:p>
    <w:p w:rsidR="00847CE6" w:rsidRPr="00920A48" w:rsidDel="00920A48" w:rsidRDefault="00847CE6" w:rsidP="00920A48">
      <w:pPr>
        <w:pStyle w:val="Heading3"/>
        <w:rPr>
          <w:del w:id="10991" w:author="Stephen Reynolds, Jr." w:date="2012-11-13T07:31:00Z"/>
          <w:b/>
          <w:sz w:val="28"/>
          <w:rPrChange w:id="10992" w:author="Stephen Reynolds, Jr." w:date="2012-11-13T07:32:00Z">
            <w:rPr>
              <w:del w:id="10993" w:author="Stephen Reynolds, Jr." w:date="2012-11-13T07:31:00Z"/>
              <w:b/>
              <w:sz w:val="28"/>
            </w:rPr>
          </w:rPrChange>
        </w:rPr>
        <w:pPrChange w:id="10994" w:author="Stephen Reynolds, Jr." w:date="2012-11-13T07:31:00Z">
          <w:pPr/>
        </w:pPrChange>
      </w:pPr>
      <w:del w:id="10995" w:author="Stephen Reynolds, Jr." w:date="2012-11-13T07:31:00Z">
        <w:r w:rsidRPr="00920A48" w:rsidDel="00920A48">
          <w:rPr>
            <w:b/>
            <w:rPrChange w:id="10996" w:author="Stephen Reynolds, Jr." w:date="2012-11-13T07:32:00Z">
              <w:rPr>
                <w:b/>
              </w:rPr>
            </w:rPrChange>
          </w:rPr>
          <w:br w:type="page"/>
        </w:r>
      </w:del>
    </w:p>
    <w:p w:rsidR="004E715B" w:rsidRPr="00920A48" w:rsidDel="00920A48" w:rsidRDefault="004E715B" w:rsidP="00920A48">
      <w:pPr>
        <w:pStyle w:val="Heading3"/>
        <w:rPr>
          <w:del w:id="10997" w:author="Stephen Reynolds, Jr." w:date="2012-11-13T07:31:00Z"/>
          <w:b/>
          <w:rPrChange w:id="10998" w:author="Stephen Reynolds, Jr." w:date="2012-11-13T07:32:00Z">
            <w:rPr>
              <w:del w:id="10999" w:author="Stephen Reynolds, Jr." w:date="2012-11-13T07:31:00Z"/>
              <w:b/>
            </w:rPr>
          </w:rPrChange>
        </w:rPr>
        <w:pPrChange w:id="11000" w:author="Stephen Reynolds, Jr." w:date="2012-11-13T07:31:00Z">
          <w:pPr>
            <w:pStyle w:val="Heading2"/>
            <w:numPr>
              <w:numId w:val="0"/>
            </w:numPr>
            <w:ind w:firstLine="0"/>
            <w:jc w:val="center"/>
          </w:pPr>
        </w:pPrChange>
      </w:pPr>
      <w:del w:id="11001" w:author="Stephen Reynolds, Jr." w:date="2012-11-13T07:31:00Z">
        <w:r w:rsidRPr="00920A48" w:rsidDel="00920A48">
          <w:rPr>
            <w:b/>
            <w:rPrChange w:id="11002" w:author="Stephen Reynolds, Jr." w:date="2012-11-13T07:32:00Z">
              <w:rPr>
                <w:b/>
              </w:rPr>
            </w:rPrChange>
          </w:rPr>
          <w:delText>Quiz 4: Word of Wisdom</w:delText>
        </w:r>
      </w:del>
    </w:p>
    <w:p w:rsidR="004E715B" w:rsidRPr="00920A48" w:rsidDel="00920A48" w:rsidRDefault="004E715B" w:rsidP="00920A48">
      <w:pPr>
        <w:pStyle w:val="Heading3"/>
        <w:rPr>
          <w:del w:id="11003" w:author="Stephen Reynolds, Jr." w:date="2012-11-13T07:31:00Z"/>
          <w:rPrChange w:id="11004" w:author="Stephen Reynolds, Jr." w:date="2012-11-13T07:32:00Z">
            <w:rPr>
              <w:del w:id="11005" w:author="Stephen Reynolds, Jr." w:date="2012-11-13T07:31:00Z"/>
            </w:rPr>
          </w:rPrChange>
        </w:rPr>
        <w:pPrChange w:id="11006" w:author="Stephen Reynolds, Jr." w:date="2012-11-13T07:31:00Z">
          <w:pPr>
            <w:ind w:left="360"/>
          </w:pPr>
        </w:pPrChange>
      </w:pPr>
    </w:p>
    <w:p w:rsidR="004E715B" w:rsidRPr="00920A48" w:rsidDel="00920A48" w:rsidRDefault="004E715B" w:rsidP="00920A48">
      <w:pPr>
        <w:pStyle w:val="Heading3"/>
        <w:rPr>
          <w:del w:id="11007" w:author="Stephen Reynolds, Jr." w:date="2012-11-13T07:31:00Z"/>
          <w:rPrChange w:id="11008" w:author="Stephen Reynolds, Jr." w:date="2012-11-13T07:32:00Z">
            <w:rPr>
              <w:del w:id="11009" w:author="Stephen Reynolds, Jr." w:date="2012-11-13T07:31:00Z"/>
            </w:rPr>
          </w:rPrChange>
        </w:rPr>
        <w:pPrChange w:id="11010" w:author="Stephen Reynolds, Jr." w:date="2012-11-13T07:31:00Z">
          <w:pPr>
            <w:numPr>
              <w:numId w:val="63"/>
            </w:numPr>
            <w:tabs>
              <w:tab w:val="num" w:pos="720"/>
            </w:tabs>
            <w:ind w:left="720" w:hanging="360"/>
          </w:pPr>
        </w:pPrChange>
      </w:pPr>
      <w:del w:id="11011" w:author="Stephen Reynolds, Jr." w:date="2012-11-13T07:31:00Z">
        <w:r w:rsidRPr="00920A48" w:rsidDel="00920A48">
          <w:rPr>
            <w:rPrChange w:id="11012" w:author="Stephen Reynolds, Jr." w:date="2012-11-13T07:32:00Z">
              <w:rPr/>
            </w:rPrChange>
          </w:rPr>
          <w:delText>What is meant by the term “the Word of Wisdom”?</w:delText>
        </w:r>
      </w:del>
    </w:p>
    <w:p w:rsidR="004E715B" w:rsidRPr="00920A48" w:rsidDel="00920A48" w:rsidRDefault="004E715B" w:rsidP="00920A48">
      <w:pPr>
        <w:pStyle w:val="Heading3"/>
        <w:rPr>
          <w:del w:id="11013" w:author="Stephen Reynolds, Jr." w:date="2012-11-13T07:31:00Z"/>
          <w:rPrChange w:id="11014" w:author="Stephen Reynolds, Jr." w:date="2012-11-13T07:32:00Z">
            <w:rPr>
              <w:del w:id="11015" w:author="Stephen Reynolds, Jr." w:date="2012-11-13T07:31:00Z"/>
              <w:color w:val="FF0000"/>
            </w:rPr>
          </w:rPrChange>
        </w:rPr>
        <w:pPrChange w:id="11016" w:author="Stephen Reynolds, Jr." w:date="2012-11-13T07:31:00Z">
          <w:pPr>
            <w:ind w:firstLine="720"/>
          </w:pPr>
        </w:pPrChange>
      </w:pPr>
      <w:del w:id="11017" w:author="Stephen Reynolds, Jr." w:date="2012-11-13T07:31:00Z">
        <w:r w:rsidRPr="00920A48" w:rsidDel="00920A48">
          <w:rPr>
            <w:u w:val="single"/>
            <w:rPrChange w:id="11018" w:author="Stephen Reynolds, Jr." w:date="2012-11-13T07:32:00Z">
              <w:rPr>
                <w:color w:val="FF0000"/>
                <w:u w:val="single"/>
              </w:rPr>
            </w:rPrChange>
          </w:rPr>
          <w:delText>Word of Wisdom is when one who has this gift is granted a “word” for the occasion. He does not receive all wisdom but</w:delText>
        </w:r>
        <w:r w:rsidRPr="00920A48" w:rsidDel="00920A48">
          <w:rPr>
            <w:rPrChange w:id="11019" w:author="Stephen Reynolds, Jr." w:date="2012-11-13T07:32:00Z">
              <w:rPr>
                <w:color w:val="FF0000"/>
              </w:rPr>
            </w:rPrChange>
          </w:rPr>
          <w:delText xml:space="preserve"> the necessary “</w:delText>
        </w:r>
        <w:r w:rsidRPr="00920A48" w:rsidDel="00920A48">
          <w:rPr>
            <w:u w:val="single"/>
            <w:rPrChange w:id="11020" w:author="Stephen Reynolds, Jr." w:date="2012-11-13T07:32:00Z">
              <w:rPr>
                <w:color w:val="FF0000"/>
                <w:u w:val="single"/>
              </w:rPr>
            </w:rPrChange>
          </w:rPr>
          <w:delText>Word</w:delText>
        </w:r>
        <w:r w:rsidRPr="00920A48" w:rsidDel="00920A48">
          <w:rPr>
            <w:rPrChange w:id="11021" w:author="Stephen Reynolds, Jr." w:date="2012-11-13T07:32:00Z">
              <w:rPr>
                <w:color w:val="FF0000"/>
              </w:rPr>
            </w:rPrChange>
          </w:rPr>
          <w:delText>” for the occasion. God gives the Believer a word of wisdom to solve the situation at hand.</w:delText>
        </w:r>
      </w:del>
    </w:p>
    <w:p w:rsidR="004E715B" w:rsidRPr="00920A48" w:rsidDel="00920A48" w:rsidRDefault="004E715B" w:rsidP="00920A48">
      <w:pPr>
        <w:pStyle w:val="Heading3"/>
        <w:rPr>
          <w:del w:id="11022" w:author="Stephen Reynolds, Jr." w:date="2012-11-13T07:31:00Z"/>
          <w:rPrChange w:id="11023" w:author="Stephen Reynolds, Jr." w:date="2012-11-13T07:32:00Z">
            <w:rPr>
              <w:del w:id="11024" w:author="Stephen Reynolds, Jr." w:date="2012-11-13T07:31:00Z"/>
            </w:rPr>
          </w:rPrChange>
        </w:rPr>
        <w:pPrChange w:id="11025" w:author="Stephen Reynolds, Jr." w:date="2012-11-13T07:31:00Z">
          <w:pPr/>
        </w:pPrChange>
      </w:pPr>
    </w:p>
    <w:p w:rsidR="004E715B" w:rsidRPr="00920A48" w:rsidDel="00920A48" w:rsidRDefault="004E715B" w:rsidP="00920A48">
      <w:pPr>
        <w:pStyle w:val="Heading3"/>
        <w:rPr>
          <w:del w:id="11026" w:author="Stephen Reynolds, Jr." w:date="2012-11-13T07:31:00Z"/>
          <w:rPrChange w:id="11027" w:author="Stephen Reynolds, Jr." w:date="2012-11-13T07:32:00Z">
            <w:rPr>
              <w:del w:id="11028" w:author="Stephen Reynolds, Jr." w:date="2012-11-13T07:31:00Z"/>
            </w:rPr>
          </w:rPrChange>
        </w:rPr>
        <w:pPrChange w:id="11029" w:author="Stephen Reynolds, Jr." w:date="2012-11-13T07:31:00Z">
          <w:pPr>
            <w:pStyle w:val="Heading2"/>
            <w:numPr>
              <w:numId w:val="63"/>
            </w:numPr>
            <w:tabs>
              <w:tab w:val="left" w:pos="360"/>
              <w:tab w:val="num" w:pos="720"/>
            </w:tabs>
            <w:ind w:left="720"/>
          </w:pPr>
        </w:pPrChange>
      </w:pPr>
      <w:del w:id="11030" w:author="Stephen Reynolds, Jr." w:date="2012-11-13T07:31:00Z">
        <w:r w:rsidRPr="00920A48" w:rsidDel="00920A48">
          <w:rPr>
            <w:rPrChange w:id="11031" w:author="Stephen Reynolds, Jr." w:date="2012-11-13T07:32:00Z">
              <w:rPr/>
            </w:rPrChange>
          </w:rPr>
          <w:delText xml:space="preserve">Tell what the Word of Wisdom Is </w:delText>
        </w:r>
        <w:r w:rsidRPr="00920A48" w:rsidDel="00920A48">
          <w:rPr>
            <w:u w:val="single"/>
            <w:rPrChange w:id="11032" w:author="Stephen Reynolds, Jr." w:date="2012-11-13T07:32:00Z">
              <w:rPr>
                <w:u w:val="single"/>
              </w:rPr>
            </w:rPrChange>
          </w:rPr>
          <w:delText>Not</w:delText>
        </w:r>
      </w:del>
    </w:p>
    <w:p w:rsidR="004E715B" w:rsidRPr="00920A48" w:rsidDel="00920A48" w:rsidRDefault="004E715B" w:rsidP="00920A48">
      <w:pPr>
        <w:pStyle w:val="Heading3"/>
        <w:rPr>
          <w:del w:id="11033" w:author="Stephen Reynolds, Jr." w:date="2012-11-13T07:31:00Z"/>
          <w:rPrChange w:id="11034" w:author="Stephen Reynolds, Jr." w:date="2012-11-13T07:32:00Z">
            <w:rPr>
              <w:del w:id="11035" w:author="Stephen Reynolds, Jr." w:date="2012-11-13T07:31:00Z"/>
              <w:color w:val="FF0000"/>
            </w:rPr>
          </w:rPrChange>
        </w:rPr>
        <w:pPrChange w:id="11036" w:author="Stephen Reynolds, Jr." w:date="2012-11-13T07:31:00Z">
          <w:pPr>
            <w:pStyle w:val="Heading3"/>
            <w:numPr>
              <w:numId w:val="0"/>
            </w:numPr>
            <w:ind w:firstLine="0"/>
          </w:pPr>
        </w:pPrChange>
      </w:pPr>
    </w:p>
    <w:p w:rsidR="004E715B" w:rsidRPr="00920A48" w:rsidDel="00920A48" w:rsidRDefault="004E715B" w:rsidP="00920A48">
      <w:pPr>
        <w:pStyle w:val="Heading3"/>
        <w:rPr>
          <w:del w:id="11037" w:author="Stephen Reynolds, Jr." w:date="2012-11-13T07:31:00Z"/>
          <w:rPrChange w:id="11038" w:author="Stephen Reynolds, Jr." w:date="2012-11-13T07:32:00Z">
            <w:rPr>
              <w:del w:id="11039" w:author="Stephen Reynolds, Jr." w:date="2012-11-13T07:31:00Z"/>
              <w:color w:val="FF0000"/>
            </w:rPr>
          </w:rPrChange>
        </w:rPr>
        <w:pPrChange w:id="11040" w:author="Stephen Reynolds, Jr." w:date="2012-11-13T07:31:00Z">
          <w:pPr>
            <w:pStyle w:val="Heading3"/>
            <w:numPr>
              <w:numId w:val="0"/>
            </w:numPr>
            <w:ind w:left="360" w:firstLine="0"/>
          </w:pPr>
        </w:pPrChange>
      </w:pPr>
      <w:del w:id="11041" w:author="Stephen Reynolds, Jr." w:date="2012-11-13T07:31:00Z">
        <w:r w:rsidRPr="00920A48" w:rsidDel="00920A48">
          <w:rPr>
            <w:rPrChange w:id="11042" w:author="Stephen Reynolds, Jr." w:date="2012-11-13T07:32:00Z">
              <w:rPr>
                <w:color w:val="FF0000"/>
              </w:rPr>
            </w:rPrChange>
          </w:rPr>
          <w:delText>A.</w:delText>
        </w:r>
        <w:r w:rsidRPr="00920A48" w:rsidDel="00920A48">
          <w:rPr>
            <w:rPrChange w:id="11043" w:author="Stephen Reynolds, Jr." w:date="2012-11-13T07:32:00Z">
              <w:rPr>
                <w:color w:val="FF0000"/>
              </w:rPr>
            </w:rPrChange>
          </w:rPr>
          <w:tab/>
          <w:delText>A high degree of intellectual power</w:delText>
        </w:r>
      </w:del>
    </w:p>
    <w:p w:rsidR="004E715B" w:rsidRPr="00920A48" w:rsidDel="00920A48" w:rsidRDefault="004E715B" w:rsidP="00920A48">
      <w:pPr>
        <w:pStyle w:val="Heading3"/>
        <w:rPr>
          <w:del w:id="11044" w:author="Stephen Reynolds, Jr." w:date="2012-11-13T07:31:00Z"/>
          <w:rPrChange w:id="11045" w:author="Stephen Reynolds, Jr." w:date="2012-11-13T07:32:00Z">
            <w:rPr>
              <w:del w:id="11046" w:author="Stephen Reynolds, Jr." w:date="2012-11-13T07:31:00Z"/>
              <w:color w:val="FF0000"/>
            </w:rPr>
          </w:rPrChange>
        </w:rPr>
        <w:pPrChange w:id="11047" w:author="Stephen Reynolds, Jr." w:date="2012-11-13T07:31:00Z">
          <w:pPr/>
        </w:pPrChange>
      </w:pPr>
    </w:p>
    <w:p w:rsidR="004E715B" w:rsidRPr="00920A48" w:rsidDel="00920A48" w:rsidRDefault="004E715B" w:rsidP="00920A48">
      <w:pPr>
        <w:pStyle w:val="Heading3"/>
        <w:rPr>
          <w:del w:id="11048" w:author="Stephen Reynolds, Jr." w:date="2012-11-13T07:31:00Z"/>
          <w:rPrChange w:id="11049" w:author="Stephen Reynolds, Jr." w:date="2012-11-13T07:32:00Z">
            <w:rPr>
              <w:del w:id="11050" w:author="Stephen Reynolds, Jr." w:date="2012-11-13T07:31:00Z"/>
              <w:color w:val="FF0000"/>
            </w:rPr>
          </w:rPrChange>
        </w:rPr>
        <w:pPrChange w:id="11051" w:author="Stephen Reynolds, Jr." w:date="2012-11-13T07:31:00Z">
          <w:pPr>
            <w:pStyle w:val="Heading3"/>
            <w:numPr>
              <w:numId w:val="0"/>
            </w:numPr>
            <w:ind w:left="360" w:firstLine="0"/>
          </w:pPr>
        </w:pPrChange>
      </w:pPr>
      <w:del w:id="11052" w:author="Stephen Reynolds, Jr." w:date="2012-11-13T07:31:00Z">
        <w:r w:rsidRPr="00920A48" w:rsidDel="00920A48">
          <w:rPr>
            <w:rPrChange w:id="11053" w:author="Stephen Reynolds, Jr." w:date="2012-11-13T07:32:00Z">
              <w:rPr>
                <w:color w:val="FF0000"/>
              </w:rPr>
            </w:rPrChange>
          </w:rPr>
          <w:delText>B.</w:delText>
        </w:r>
        <w:r w:rsidRPr="00920A48" w:rsidDel="00920A48">
          <w:rPr>
            <w:rPrChange w:id="11054" w:author="Stephen Reynolds, Jr." w:date="2012-11-13T07:32:00Z">
              <w:rPr>
                <w:color w:val="FF0000"/>
              </w:rPr>
            </w:rPrChange>
          </w:rPr>
          <w:tab/>
          <w:delText>A deep spiritual insight or understanding of Scripture.</w:delText>
        </w:r>
      </w:del>
    </w:p>
    <w:p w:rsidR="004E715B" w:rsidRPr="00920A48" w:rsidDel="00920A48" w:rsidRDefault="004E715B" w:rsidP="00920A48">
      <w:pPr>
        <w:pStyle w:val="Heading3"/>
        <w:rPr>
          <w:del w:id="11055" w:author="Stephen Reynolds, Jr." w:date="2012-11-13T07:31:00Z"/>
          <w:rPrChange w:id="11056" w:author="Stephen Reynolds, Jr." w:date="2012-11-13T07:32:00Z">
            <w:rPr>
              <w:del w:id="11057" w:author="Stephen Reynolds, Jr." w:date="2012-11-13T07:31:00Z"/>
              <w:color w:val="FF0000"/>
            </w:rPr>
          </w:rPrChange>
        </w:rPr>
        <w:pPrChange w:id="11058" w:author="Stephen Reynolds, Jr." w:date="2012-11-13T07:31:00Z">
          <w:pPr/>
        </w:pPrChange>
      </w:pPr>
    </w:p>
    <w:p w:rsidR="004E715B" w:rsidRPr="00920A48" w:rsidDel="00920A48" w:rsidRDefault="004E715B" w:rsidP="00920A48">
      <w:pPr>
        <w:pStyle w:val="Heading3"/>
        <w:rPr>
          <w:del w:id="11059" w:author="Stephen Reynolds, Jr." w:date="2012-11-13T07:31:00Z"/>
          <w:rPrChange w:id="11060" w:author="Stephen Reynolds, Jr." w:date="2012-11-13T07:32:00Z">
            <w:rPr>
              <w:del w:id="11061" w:author="Stephen Reynolds, Jr." w:date="2012-11-13T07:31:00Z"/>
              <w:color w:val="FF0000"/>
            </w:rPr>
          </w:rPrChange>
        </w:rPr>
        <w:pPrChange w:id="11062" w:author="Stephen Reynolds, Jr." w:date="2012-11-13T07:31:00Z">
          <w:pPr>
            <w:pStyle w:val="Heading3"/>
          </w:pPr>
        </w:pPrChange>
      </w:pPr>
      <w:del w:id="11063" w:author="Stephen Reynolds, Jr." w:date="2012-11-13T07:31:00Z">
        <w:r w:rsidRPr="00920A48" w:rsidDel="00920A48">
          <w:rPr>
            <w:rPrChange w:id="11064" w:author="Stephen Reynolds, Jr." w:date="2012-11-13T07:32:00Z">
              <w:rPr>
                <w:color w:val="FF0000"/>
              </w:rPr>
            </w:rPrChange>
          </w:rPr>
          <w:delText>It is not enough to know that the Bible is God’s revealed Word</w:delText>
        </w:r>
      </w:del>
    </w:p>
    <w:p w:rsidR="004E715B" w:rsidRPr="00920A48" w:rsidDel="00920A48" w:rsidRDefault="004E715B" w:rsidP="00920A48">
      <w:pPr>
        <w:pStyle w:val="Heading3"/>
        <w:rPr>
          <w:del w:id="11065" w:author="Stephen Reynolds, Jr." w:date="2012-11-13T07:31:00Z"/>
          <w:rPrChange w:id="11066" w:author="Stephen Reynolds, Jr." w:date="2012-11-13T07:32:00Z">
            <w:rPr>
              <w:del w:id="11067" w:author="Stephen Reynolds, Jr." w:date="2012-11-13T07:31:00Z"/>
              <w:color w:val="FF0000"/>
            </w:rPr>
          </w:rPrChange>
        </w:rPr>
        <w:pPrChange w:id="11068" w:author="Stephen Reynolds, Jr." w:date="2012-11-13T07:31:00Z">
          <w:pPr/>
        </w:pPrChange>
      </w:pPr>
    </w:p>
    <w:p w:rsidR="004E715B" w:rsidRPr="00920A48" w:rsidDel="00920A48" w:rsidRDefault="004E715B" w:rsidP="00920A48">
      <w:pPr>
        <w:pStyle w:val="Heading3"/>
        <w:rPr>
          <w:del w:id="11069" w:author="Stephen Reynolds, Jr." w:date="2012-11-13T07:31:00Z"/>
          <w:rPrChange w:id="11070" w:author="Stephen Reynolds, Jr." w:date="2012-11-13T07:32:00Z">
            <w:rPr>
              <w:del w:id="11071" w:author="Stephen Reynolds, Jr." w:date="2012-11-13T07:31:00Z"/>
              <w:color w:val="FF0000"/>
            </w:rPr>
          </w:rPrChange>
        </w:rPr>
        <w:pPrChange w:id="11072" w:author="Stephen Reynolds, Jr." w:date="2012-11-13T07:31:00Z">
          <w:pPr>
            <w:pStyle w:val="Heading3"/>
          </w:pPr>
        </w:pPrChange>
      </w:pPr>
      <w:del w:id="11073" w:author="Stephen Reynolds, Jr." w:date="2012-11-13T07:31:00Z">
        <w:r w:rsidRPr="00920A48" w:rsidDel="00920A48">
          <w:rPr>
            <w:rPrChange w:id="11074" w:author="Stephen Reynolds, Jr." w:date="2012-11-13T07:32:00Z">
              <w:rPr>
                <w:color w:val="FF0000"/>
              </w:rPr>
            </w:rPrChange>
          </w:rPr>
          <w:delText>Administrative wisdom</w:delText>
        </w:r>
      </w:del>
    </w:p>
    <w:p w:rsidR="004E715B" w:rsidRPr="00920A48" w:rsidDel="00920A48" w:rsidRDefault="004E715B" w:rsidP="00920A48">
      <w:pPr>
        <w:pStyle w:val="Heading3"/>
        <w:rPr>
          <w:del w:id="11075" w:author="Stephen Reynolds, Jr." w:date="2012-11-13T07:31:00Z"/>
          <w:rPrChange w:id="11076" w:author="Stephen Reynolds, Jr." w:date="2012-11-13T07:32:00Z">
            <w:rPr>
              <w:del w:id="11077" w:author="Stephen Reynolds, Jr." w:date="2012-11-13T07:31:00Z"/>
              <w:color w:val="FF0000"/>
            </w:rPr>
          </w:rPrChange>
        </w:rPr>
        <w:pPrChange w:id="11078" w:author="Stephen Reynolds, Jr." w:date="2012-11-13T07:31:00Z">
          <w:pPr/>
        </w:pPrChange>
      </w:pPr>
    </w:p>
    <w:p w:rsidR="004E715B" w:rsidRPr="00920A48" w:rsidDel="00920A48" w:rsidRDefault="004E715B" w:rsidP="00920A48">
      <w:pPr>
        <w:pStyle w:val="Heading3"/>
        <w:rPr>
          <w:del w:id="11079" w:author="Stephen Reynolds, Jr." w:date="2012-11-13T07:31:00Z"/>
          <w:rPrChange w:id="11080" w:author="Stephen Reynolds, Jr." w:date="2012-11-13T07:32:00Z">
            <w:rPr>
              <w:del w:id="11081" w:author="Stephen Reynolds, Jr." w:date="2012-11-13T07:31:00Z"/>
              <w:color w:val="FF0000"/>
            </w:rPr>
          </w:rPrChange>
        </w:rPr>
        <w:pPrChange w:id="11082" w:author="Stephen Reynolds, Jr." w:date="2012-11-13T07:31:00Z">
          <w:pPr>
            <w:pStyle w:val="Heading3"/>
          </w:pPr>
        </w:pPrChange>
      </w:pPr>
      <w:del w:id="11083" w:author="Stephen Reynolds, Jr." w:date="2012-11-13T07:31:00Z">
        <w:r w:rsidRPr="00920A48" w:rsidDel="00920A48">
          <w:rPr>
            <w:rPrChange w:id="11084" w:author="Stephen Reynolds, Jr." w:date="2012-11-13T07:32:00Z">
              <w:rPr>
                <w:color w:val="FF0000"/>
              </w:rPr>
            </w:rPrChange>
          </w:rPr>
          <w:delText>Confused with Divine wisdom (James 1:5)</w:delText>
        </w:r>
      </w:del>
    </w:p>
    <w:p w:rsidR="004E715B" w:rsidRPr="00920A48" w:rsidDel="00920A48" w:rsidRDefault="004E715B" w:rsidP="00920A48">
      <w:pPr>
        <w:pStyle w:val="Heading3"/>
        <w:rPr>
          <w:del w:id="11085" w:author="Stephen Reynolds, Jr." w:date="2012-11-13T07:31:00Z"/>
          <w:rPrChange w:id="11086" w:author="Stephen Reynolds, Jr." w:date="2012-11-13T07:32:00Z">
            <w:rPr>
              <w:del w:id="11087" w:author="Stephen Reynolds, Jr." w:date="2012-11-13T07:31:00Z"/>
              <w:color w:val="FF0000"/>
            </w:rPr>
          </w:rPrChange>
        </w:rPr>
        <w:pPrChange w:id="11088" w:author="Stephen Reynolds, Jr." w:date="2012-11-13T07:31:00Z">
          <w:pPr>
            <w:pStyle w:val="Heading3"/>
            <w:numPr>
              <w:numId w:val="0"/>
            </w:numPr>
            <w:ind w:firstLine="0"/>
          </w:pPr>
        </w:pPrChange>
      </w:pPr>
    </w:p>
    <w:p w:rsidR="004E715B" w:rsidRPr="00920A48" w:rsidDel="00920A48" w:rsidRDefault="004E715B" w:rsidP="00920A48">
      <w:pPr>
        <w:pStyle w:val="Heading3"/>
        <w:rPr>
          <w:del w:id="11089" w:author="Stephen Reynolds, Jr." w:date="2012-11-13T07:31:00Z"/>
          <w:rPrChange w:id="11090" w:author="Stephen Reynolds, Jr." w:date="2012-11-13T07:32:00Z">
            <w:rPr>
              <w:del w:id="11091" w:author="Stephen Reynolds, Jr." w:date="2012-11-13T07:31:00Z"/>
              <w:color w:val="FF0000"/>
            </w:rPr>
          </w:rPrChange>
        </w:rPr>
        <w:pPrChange w:id="11092" w:author="Stephen Reynolds, Jr." w:date="2012-11-13T07:31:00Z">
          <w:pPr>
            <w:pStyle w:val="ListParagraph"/>
            <w:numPr>
              <w:numId w:val="63"/>
            </w:numPr>
            <w:tabs>
              <w:tab w:val="num" w:pos="720"/>
            </w:tabs>
            <w:ind w:hanging="360"/>
          </w:pPr>
        </w:pPrChange>
      </w:pPr>
      <w:del w:id="11093" w:author="Stephen Reynolds, Jr." w:date="2012-11-13T07:31:00Z">
        <w:r w:rsidRPr="00920A48" w:rsidDel="00920A48">
          <w:rPr>
            <w:rPrChange w:id="11094" w:author="Stephen Reynolds, Jr." w:date="2012-11-13T07:32:00Z">
              <w:rPr>
                <w:color w:val="FF0000"/>
              </w:rPr>
            </w:rPrChange>
          </w:rPr>
          <w:delText>“Wiseness” or discretion.</w:delText>
        </w:r>
      </w:del>
    </w:p>
    <w:p w:rsidR="004E715B" w:rsidRPr="00920A48" w:rsidDel="00920A48" w:rsidRDefault="004E715B" w:rsidP="00920A48">
      <w:pPr>
        <w:pStyle w:val="Heading3"/>
        <w:rPr>
          <w:del w:id="11095" w:author="Stephen Reynolds, Jr." w:date="2012-11-13T07:31:00Z"/>
          <w:u w:val="single"/>
          <w:rPrChange w:id="11096" w:author="Stephen Reynolds, Jr." w:date="2012-11-13T07:32:00Z">
            <w:rPr>
              <w:del w:id="11097" w:author="Stephen Reynolds, Jr." w:date="2012-11-13T07:31:00Z"/>
              <w:u w:val="single"/>
            </w:rPr>
          </w:rPrChange>
        </w:rPr>
        <w:pPrChange w:id="11098" w:author="Stephen Reynolds, Jr." w:date="2012-11-13T07:31:00Z">
          <w:pPr>
            <w:ind w:left="720"/>
          </w:pPr>
        </w:pPrChange>
      </w:pPr>
    </w:p>
    <w:p w:rsidR="004E715B" w:rsidRPr="00920A48" w:rsidDel="00920A48" w:rsidRDefault="004E715B" w:rsidP="00920A48">
      <w:pPr>
        <w:pStyle w:val="Heading3"/>
        <w:rPr>
          <w:del w:id="11099" w:author="Stephen Reynolds, Jr." w:date="2012-11-13T07:31:00Z"/>
          <w:rPrChange w:id="11100" w:author="Stephen Reynolds, Jr." w:date="2012-11-13T07:32:00Z">
            <w:rPr>
              <w:del w:id="11101" w:author="Stephen Reynolds, Jr." w:date="2012-11-13T07:31:00Z"/>
            </w:rPr>
          </w:rPrChange>
        </w:rPr>
        <w:pPrChange w:id="11102" w:author="Stephen Reynolds, Jr." w:date="2012-11-13T07:31:00Z">
          <w:pPr>
            <w:numPr>
              <w:numId w:val="95"/>
            </w:numPr>
            <w:tabs>
              <w:tab w:val="num" w:pos="720"/>
            </w:tabs>
            <w:ind w:left="360" w:hanging="360"/>
          </w:pPr>
        </w:pPrChange>
      </w:pPr>
      <w:del w:id="11103" w:author="Stephen Reynolds, Jr." w:date="2012-11-13T07:31:00Z">
        <w:r w:rsidRPr="00920A48" w:rsidDel="00920A48">
          <w:rPr>
            <w:rPrChange w:id="11104" w:author="Stephen Reynolds, Jr." w:date="2012-11-13T07:32:00Z">
              <w:rPr/>
            </w:rPrChange>
          </w:rPr>
          <w:delText>What is the Word of Wisdom?</w:delText>
        </w:r>
      </w:del>
    </w:p>
    <w:p w:rsidR="004E715B" w:rsidRPr="00920A48" w:rsidDel="00920A48" w:rsidRDefault="004E715B" w:rsidP="00920A48">
      <w:pPr>
        <w:pStyle w:val="Heading3"/>
        <w:rPr>
          <w:del w:id="11105" w:author="Stephen Reynolds, Jr." w:date="2012-11-13T07:31:00Z"/>
          <w:rPrChange w:id="11106" w:author="Stephen Reynolds, Jr." w:date="2012-11-13T07:32:00Z">
            <w:rPr>
              <w:del w:id="11107" w:author="Stephen Reynolds, Jr." w:date="2012-11-13T07:31:00Z"/>
              <w:color w:val="FF0000"/>
            </w:rPr>
          </w:rPrChange>
        </w:rPr>
        <w:pPrChange w:id="11108" w:author="Stephen Reynolds, Jr." w:date="2012-11-13T07:31:00Z">
          <w:pPr>
            <w:numPr>
              <w:ilvl w:val="2"/>
              <w:numId w:val="95"/>
            </w:numPr>
            <w:ind w:left="720" w:hanging="180"/>
          </w:pPr>
        </w:pPrChange>
      </w:pPr>
      <w:del w:id="11109" w:author="Stephen Reynolds, Jr." w:date="2012-11-13T07:31:00Z">
        <w:r w:rsidRPr="00920A48" w:rsidDel="00920A48">
          <w:rPr>
            <w:rPrChange w:id="11110" w:author="Stephen Reynolds, Jr." w:date="2012-11-13T07:32:00Z">
              <w:rPr>
                <w:color w:val="FF0000"/>
              </w:rPr>
            </w:rPrChange>
          </w:rPr>
          <w:delText>It is knowledge applied</w:delText>
        </w:r>
      </w:del>
    </w:p>
    <w:p w:rsidR="004E715B" w:rsidRPr="00920A48" w:rsidDel="00920A48" w:rsidRDefault="004E715B" w:rsidP="00920A48">
      <w:pPr>
        <w:pStyle w:val="Heading3"/>
        <w:rPr>
          <w:del w:id="11111" w:author="Stephen Reynolds, Jr." w:date="2012-11-13T07:31:00Z"/>
          <w:rPrChange w:id="11112" w:author="Stephen Reynolds, Jr." w:date="2012-11-13T07:32:00Z">
            <w:rPr>
              <w:del w:id="11113" w:author="Stephen Reynolds, Jr." w:date="2012-11-13T07:31:00Z"/>
              <w:color w:val="FF0000"/>
            </w:rPr>
          </w:rPrChange>
        </w:rPr>
        <w:pPrChange w:id="11114" w:author="Stephen Reynolds, Jr." w:date="2012-11-13T07:31:00Z">
          <w:pPr>
            <w:numPr>
              <w:ilvl w:val="2"/>
              <w:numId w:val="95"/>
            </w:numPr>
            <w:ind w:left="720" w:hanging="180"/>
          </w:pPr>
        </w:pPrChange>
      </w:pPr>
      <w:del w:id="11115" w:author="Stephen Reynolds, Jr." w:date="2012-11-13T07:31:00Z">
        <w:r w:rsidRPr="00920A48" w:rsidDel="00920A48">
          <w:rPr>
            <w:rPrChange w:id="11116" w:author="Stephen Reynolds, Jr." w:date="2012-11-13T07:32:00Z">
              <w:rPr>
                <w:color w:val="FF0000"/>
              </w:rPr>
            </w:rPrChange>
          </w:rPr>
          <w:delText>It is entirely supernatural</w:delText>
        </w:r>
      </w:del>
    </w:p>
    <w:p w:rsidR="004E715B" w:rsidRPr="00920A48" w:rsidDel="00920A48" w:rsidRDefault="004E715B" w:rsidP="00920A48">
      <w:pPr>
        <w:pStyle w:val="Heading3"/>
        <w:rPr>
          <w:del w:id="11117" w:author="Stephen Reynolds, Jr." w:date="2012-11-13T07:31:00Z"/>
          <w:rPrChange w:id="11118" w:author="Stephen Reynolds, Jr." w:date="2012-11-13T07:32:00Z">
            <w:rPr>
              <w:del w:id="11119" w:author="Stephen Reynolds, Jr." w:date="2012-11-13T07:31:00Z"/>
              <w:color w:val="FF0000"/>
            </w:rPr>
          </w:rPrChange>
        </w:rPr>
        <w:pPrChange w:id="11120" w:author="Stephen Reynolds, Jr." w:date="2012-11-13T07:31:00Z">
          <w:pPr>
            <w:numPr>
              <w:ilvl w:val="2"/>
              <w:numId w:val="95"/>
            </w:numPr>
            <w:ind w:left="720" w:hanging="180"/>
          </w:pPr>
        </w:pPrChange>
      </w:pPr>
      <w:del w:id="11121" w:author="Stephen Reynolds, Jr." w:date="2012-11-13T07:31:00Z">
        <w:r w:rsidRPr="00920A48" w:rsidDel="00920A48">
          <w:rPr>
            <w:rPrChange w:id="11122" w:author="Stephen Reynolds, Jr." w:date="2012-11-13T07:32:00Z">
              <w:rPr>
                <w:color w:val="FF0000"/>
              </w:rPr>
            </w:rPrChange>
          </w:rPr>
          <w:delText>It is An Unfolding</w:delText>
        </w:r>
      </w:del>
    </w:p>
    <w:p w:rsidR="004E715B" w:rsidRPr="00920A48" w:rsidDel="00920A48" w:rsidRDefault="004E715B" w:rsidP="00920A48">
      <w:pPr>
        <w:pStyle w:val="Heading3"/>
        <w:rPr>
          <w:del w:id="11123" w:author="Stephen Reynolds, Jr." w:date="2012-11-13T07:31:00Z"/>
          <w:rPrChange w:id="11124" w:author="Stephen Reynolds, Jr." w:date="2012-11-13T07:32:00Z">
            <w:rPr>
              <w:del w:id="11125" w:author="Stephen Reynolds, Jr." w:date="2012-11-13T07:31:00Z"/>
              <w:color w:val="FF0000"/>
            </w:rPr>
          </w:rPrChange>
        </w:rPr>
        <w:pPrChange w:id="11126" w:author="Stephen Reynolds, Jr." w:date="2012-11-13T07:31:00Z">
          <w:pPr>
            <w:ind w:left="360"/>
          </w:pPr>
        </w:pPrChange>
      </w:pPr>
      <w:del w:id="11127" w:author="Stephen Reynolds, Jr." w:date="2012-11-13T07:31:00Z">
        <w:r w:rsidRPr="00920A48" w:rsidDel="00920A48">
          <w:rPr>
            <w:rPrChange w:id="11128" w:author="Stephen Reynolds, Jr." w:date="2012-11-13T07:32:00Z">
              <w:rPr>
                <w:color w:val="FF0000"/>
              </w:rPr>
            </w:rPrChange>
          </w:rPr>
          <w:delText>“The Word of Wisdom is the Holy Spirit inspiring a person to speak the right words at the right time to bring forth the right results”</w:delText>
        </w:r>
      </w:del>
    </w:p>
    <w:p w:rsidR="004E715B" w:rsidRPr="00920A48" w:rsidDel="00920A48" w:rsidRDefault="004E715B" w:rsidP="00920A48">
      <w:pPr>
        <w:pStyle w:val="Heading3"/>
        <w:rPr>
          <w:del w:id="11129" w:author="Stephen Reynolds, Jr." w:date="2012-11-13T07:31:00Z"/>
          <w:rPrChange w:id="11130" w:author="Stephen Reynolds, Jr." w:date="2012-11-13T07:32:00Z">
            <w:rPr>
              <w:del w:id="11131" w:author="Stephen Reynolds, Jr." w:date="2012-11-13T07:31:00Z"/>
            </w:rPr>
          </w:rPrChange>
        </w:rPr>
        <w:pPrChange w:id="11132" w:author="Stephen Reynolds, Jr." w:date="2012-11-13T07:31:00Z">
          <w:pPr/>
        </w:pPrChange>
      </w:pPr>
    </w:p>
    <w:p w:rsidR="004E715B" w:rsidRPr="00920A48" w:rsidDel="00920A48" w:rsidRDefault="004E715B" w:rsidP="00920A48">
      <w:pPr>
        <w:pStyle w:val="Heading3"/>
        <w:rPr>
          <w:del w:id="11133" w:author="Stephen Reynolds, Jr." w:date="2012-11-13T07:31:00Z"/>
          <w:rPrChange w:id="11134" w:author="Stephen Reynolds, Jr." w:date="2012-11-13T07:32:00Z">
            <w:rPr>
              <w:del w:id="11135" w:author="Stephen Reynolds, Jr." w:date="2012-11-13T07:31:00Z"/>
            </w:rPr>
          </w:rPrChange>
        </w:rPr>
        <w:pPrChange w:id="11136" w:author="Stephen Reynolds, Jr." w:date="2012-11-13T07:31:00Z">
          <w:pPr>
            <w:numPr>
              <w:numId w:val="95"/>
            </w:numPr>
            <w:tabs>
              <w:tab w:val="num" w:pos="720"/>
            </w:tabs>
            <w:ind w:left="360" w:hanging="360"/>
          </w:pPr>
        </w:pPrChange>
      </w:pPr>
      <w:del w:id="11137" w:author="Stephen Reynolds, Jr." w:date="2012-11-13T07:31:00Z">
        <w:r w:rsidRPr="00920A48" w:rsidDel="00920A48">
          <w:rPr>
            <w:rPrChange w:id="11138" w:author="Stephen Reynolds, Jr." w:date="2012-11-13T07:32:00Z">
              <w:rPr/>
            </w:rPrChange>
          </w:rPr>
          <w:delText xml:space="preserve">What is the purpose of this gift? </w:delText>
        </w:r>
      </w:del>
    </w:p>
    <w:p w:rsidR="004E715B" w:rsidRPr="00920A48" w:rsidDel="00920A48" w:rsidRDefault="004E715B" w:rsidP="00920A48">
      <w:pPr>
        <w:pStyle w:val="Heading3"/>
        <w:rPr>
          <w:del w:id="11139" w:author="Stephen Reynolds, Jr." w:date="2012-11-13T07:31:00Z"/>
          <w:rPrChange w:id="11140" w:author="Stephen Reynolds, Jr." w:date="2012-11-13T07:32:00Z">
            <w:rPr>
              <w:del w:id="11141" w:author="Stephen Reynolds, Jr." w:date="2012-11-13T07:31:00Z"/>
              <w:color w:val="FF0000"/>
            </w:rPr>
          </w:rPrChange>
        </w:rPr>
        <w:pPrChange w:id="11142" w:author="Stephen Reynolds, Jr." w:date="2012-11-13T07:31:00Z">
          <w:pPr>
            <w:numPr>
              <w:ilvl w:val="2"/>
              <w:numId w:val="95"/>
            </w:numPr>
            <w:ind w:left="720" w:hanging="180"/>
          </w:pPr>
        </w:pPrChange>
      </w:pPr>
      <w:del w:id="11143" w:author="Stephen Reynolds, Jr." w:date="2012-11-13T07:31:00Z">
        <w:r w:rsidRPr="00920A48" w:rsidDel="00920A48">
          <w:rPr>
            <w:rPrChange w:id="11144" w:author="Stephen Reynolds, Jr." w:date="2012-11-13T07:32:00Z">
              <w:rPr>
                <w:color w:val="FF0000"/>
              </w:rPr>
            </w:rPrChange>
          </w:rPr>
          <w:delText xml:space="preserve">For a means of defense – Luke 21:12 </w:delText>
        </w:r>
      </w:del>
    </w:p>
    <w:p w:rsidR="004E715B" w:rsidRPr="00920A48" w:rsidDel="00920A48" w:rsidRDefault="004E715B" w:rsidP="00920A48">
      <w:pPr>
        <w:pStyle w:val="Heading3"/>
        <w:rPr>
          <w:del w:id="11145" w:author="Stephen Reynolds, Jr." w:date="2012-11-13T07:31:00Z"/>
          <w:rPrChange w:id="11146" w:author="Stephen Reynolds, Jr." w:date="2012-11-13T07:32:00Z">
            <w:rPr>
              <w:del w:id="11147" w:author="Stephen Reynolds, Jr." w:date="2012-11-13T07:31:00Z"/>
              <w:color w:val="FF0000"/>
            </w:rPr>
          </w:rPrChange>
        </w:rPr>
        <w:pPrChange w:id="11148" w:author="Stephen Reynolds, Jr." w:date="2012-11-13T07:31:00Z">
          <w:pPr>
            <w:numPr>
              <w:ilvl w:val="2"/>
              <w:numId w:val="95"/>
            </w:numPr>
            <w:ind w:left="720" w:hanging="180"/>
          </w:pPr>
        </w:pPrChange>
      </w:pPr>
      <w:del w:id="11149" w:author="Stephen Reynolds, Jr." w:date="2012-11-13T07:31:00Z">
        <w:r w:rsidRPr="00920A48" w:rsidDel="00920A48">
          <w:rPr>
            <w:rPrChange w:id="11150" w:author="Stephen Reynolds, Jr." w:date="2012-11-13T07:32:00Z">
              <w:rPr>
                <w:color w:val="FF0000"/>
              </w:rPr>
            </w:rPrChange>
          </w:rPr>
          <w:delText>For a means of settling controversy – Acts 15:5-12</w:delText>
        </w:r>
      </w:del>
    </w:p>
    <w:p w:rsidR="004E715B" w:rsidRPr="00920A48" w:rsidDel="00920A48" w:rsidRDefault="004E715B" w:rsidP="00920A48">
      <w:pPr>
        <w:pStyle w:val="Heading3"/>
        <w:rPr>
          <w:del w:id="11151" w:author="Stephen Reynolds, Jr." w:date="2012-11-13T07:31:00Z"/>
          <w:rPrChange w:id="11152" w:author="Stephen Reynolds, Jr." w:date="2012-11-13T07:32:00Z">
            <w:rPr>
              <w:del w:id="11153" w:author="Stephen Reynolds, Jr." w:date="2012-11-13T07:31:00Z"/>
              <w:color w:val="FF0000"/>
            </w:rPr>
          </w:rPrChange>
        </w:rPr>
        <w:pPrChange w:id="11154" w:author="Stephen Reynolds, Jr." w:date="2012-11-13T07:31:00Z">
          <w:pPr>
            <w:numPr>
              <w:ilvl w:val="2"/>
              <w:numId w:val="95"/>
            </w:numPr>
            <w:ind w:left="720" w:hanging="180"/>
          </w:pPr>
        </w:pPrChange>
      </w:pPr>
      <w:del w:id="11155" w:author="Stephen Reynolds, Jr." w:date="2012-11-13T07:31:00Z">
        <w:r w:rsidRPr="00920A48" w:rsidDel="00920A48">
          <w:rPr>
            <w:rPrChange w:id="11156" w:author="Stephen Reynolds, Jr." w:date="2012-11-13T07:32:00Z">
              <w:rPr>
                <w:color w:val="FF0000"/>
              </w:rPr>
            </w:rPrChange>
          </w:rPr>
          <w:delText xml:space="preserve">For a means to declare God’s Future – I Thessalonians 4:16 </w:delText>
        </w:r>
      </w:del>
    </w:p>
    <w:p w:rsidR="004E715B" w:rsidRPr="00920A48" w:rsidDel="00920A48" w:rsidRDefault="004E715B" w:rsidP="00920A48">
      <w:pPr>
        <w:pStyle w:val="Heading3"/>
        <w:rPr>
          <w:del w:id="11157" w:author="Stephen Reynolds, Jr." w:date="2012-11-13T07:31:00Z"/>
          <w:rPrChange w:id="11158" w:author="Stephen Reynolds, Jr." w:date="2012-11-13T07:32:00Z">
            <w:rPr>
              <w:del w:id="11159" w:author="Stephen Reynolds, Jr." w:date="2012-11-13T07:31:00Z"/>
            </w:rPr>
          </w:rPrChange>
        </w:rPr>
        <w:pPrChange w:id="11160" w:author="Stephen Reynolds, Jr." w:date="2012-11-13T07:31:00Z">
          <w:pPr/>
        </w:pPrChange>
      </w:pPr>
    </w:p>
    <w:p w:rsidR="004E715B" w:rsidRPr="00920A48" w:rsidDel="00920A48" w:rsidRDefault="004E715B" w:rsidP="00920A48">
      <w:pPr>
        <w:pStyle w:val="Heading3"/>
        <w:rPr>
          <w:del w:id="11161" w:author="Stephen Reynolds, Jr." w:date="2012-11-13T07:31:00Z"/>
          <w:rPrChange w:id="11162" w:author="Stephen Reynolds, Jr." w:date="2012-11-13T07:32:00Z">
            <w:rPr>
              <w:del w:id="11163" w:author="Stephen Reynolds, Jr." w:date="2012-11-13T07:31:00Z"/>
            </w:rPr>
          </w:rPrChange>
        </w:rPr>
        <w:pPrChange w:id="11164" w:author="Stephen Reynolds, Jr." w:date="2012-11-13T07:31:00Z">
          <w:pPr>
            <w:numPr>
              <w:numId w:val="95"/>
            </w:numPr>
            <w:tabs>
              <w:tab w:val="num" w:pos="720"/>
            </w:tabs>
            <w:ind w:left="360" w:hanging="360"/>
          </w:pPr>
        </w:pPrChange>
      </w:pPr>
      <w:del w:id="11165" w:author="Stephen Reynolds, Jr." w:date="2012-11-13T07:31:00Z">
        <w:r w:rsidRPr="00920A48" w:rsidDel="00920A48">
          <w:rPr>
            <w:rPrChange w:id="11166" w:author="Stephen Reynolds, Jr." w:date="2012-11-13T07:32:00Z">
              <w:rPr/>
            </w:rPrChange>
          </w:rPr>
          <w:delText xml:space="preserve">Give at least one Old Testament example of the gift. </w:delText>
        </w:r>
      </w:del>
    </w:p>
    <w:p w:rsidR="004E715B" w:rsidRPr="00920A48" w:rsidDel="00920A48" w:rsidRDefault="004E715B" w:rsidP="00920A48">
      <w:pPr>
        <w:pStyle w:val="Heading3"/>
        <w:rPr>
          <w:del w:id="11167" w:author="Stephen Reynolds, Jr." w:date="2012-11-13T07:31:00Z"/>
          <w:rPrChange w:id="11168" w:author="Stephen Reynolds, Jr." w:date="2012-11-13T07:32:00Z">
            <w:rPr>
              <w:del w:id="11169" w:author="Stephen Reynolds, Jr." w:date="2012-11-13T07:31:00Z"/>
              <w:color w:val="FF0000"/>
            </w:rPr>
          </w:rPrChange>
        </w:rPr>
        <w:pPrChange w:id="11170" w:author="Stephen Reynolds, Jr." w:date="2012-11-13T07:31:00Z">
          <w:pPr>
            <w:numPr>
              <w:ilvl w:val="2"/>
              <w:numId w:val="95"/>
            </w:numPr>
            <w:ind w:left="720" w:hanging="180"/>
          </w:pPr>
        </w:pPrChange>
      </w:pPr>
      <w:del w:id="11171" w:author="Stephen Reynolds, Jr." w:date="2012-11-13T07:31:00Z">
        <w:r w:rsidRPr="00920A48" w:rsidDel="00920A48">
          <w:rPr>
            <w:rPrChange w:id="11172" w:author="Stephen Reynolds, Jr." w:date="2012-11-13T07:32:00Z">
              <w:rPr>
                <w:color w:val="FF0000"/>
              </w:rPr>
            </w:rPrChange>
          </w:rPr>
          <w:delText>Noah: Genesis 6:13-22</w:delText>
        </w:r>
      </w:del>
    </w:p>
    <w:p w:rsidR="004E715B" w:rsidRPr="00920A48" w:rsidDel="00920A48" w:rsidRDefault="004E715B" w:rsidP="00920A48">
      <w:pPr>
        <w:pStyle w:val="Heading3"/>
        <w:rPr>
          <w:del w:id="11173" w:author="Stephen Reynolds, Jr." w:date="2012-11-13T07:31:00Z"/>
          <w:rPrChange w:id="11174" w:author="Stephen Reynolds, Jr." w:date="2012-11-13T07:32:00Z">
            <w:rPr>
              <w:del w:id="11175" w:author="Stephen Reynolds, Jr." w:date="2012-11-13T07:31:00Z"/>
              <w:color w:val="FF0000"/>
            </w:rPr>
          </w:rPrChange>
        </w:rPr>
        <w:pPrChange w:id="11176" w:author="Stephen Reynolds, Jr." w:date="2012-11-13T07:31:00Z">
          <w:pPr>
            <w:numPr>
              <w:ilvl w:val="2"/>
              <w:numId w:val="95"/>
            </w:numPr>
            <w:ind w:left="720" w:hanging="180"/>
          </w:pPr>
        </w:pPrChange>
      </w:pPr>
      <w:del w:id="11177" w:author="Stephen Reynolds, Jr." w:date="2012-11-13T07:31:00Z">
        <w:r w:rsidRPr="00920A48" w:rsidDel="00920A48">
          <w:rPr>
            <w:rPrChange w:id="11178" w:author="Stephen Reynolds, Jr." w:date="2012-11-13T07:32:00Z">
              <w:rPr>
                <w:color w:val="FF0000"/>
              </w:rPr>
            </w:rPrChange>
          </w:rPr>
          <w:delText>Lot: Genesis 19:12-13</w:delText>
        </w:r>
      </w:del>
    </w:p>
    <w:p w:rsidR="004E715B" w:rsidRPr="00920A48" w:rsidDel="00920A48" w:rsidRDefault="004E715B" w:rsidP="00920A48">
      <w:pPr>
        <w:pStyle w:val="Heading3"/>
        <w:rPr>
          <w:del w:id="11179" w:author="Stephen Reynolds, Jr." w:date="2012-11-13T07:31:00Z"/>
          <w:rPrChange w:id="11180" w:author="Stephen Reynolds, Jr." w:date="2012-11-13T07:32:00Z">
            <w:rPr>
              <w:del w:id="11181" w:author="Stephen Reynolds, Jr." w:date="2012-11-13T07:31:00Z"/>
              <w:color w:val="FF0000"/>
            </w:rPr>
          </w:rPrChange>
        </w:rPr>
        <w:pPrChange w:id="11182" w:author="Stephen Reynolds, Jr." w:date="2012-11-13T07:31:00Z">
          <w:pPr>
            <w:numPr>
              <w:ilvl w:val="2"/>
              <w:numId w:val="95"/>
            </w:numPr>
            <w:ind w:left="720" w:hanging="180"/>
          </w:pPr>
        </w:pPrChange>
      </w:pPr>
      <w:del w:id="11183" w:author="Stephen Reynolds, Jr." w:date="2012-11-13T07:31:00Z">
        <w:r w:rsidRPr="00920A48" w:rsidDel="00920A48">
          <w:rPr>
            <w:rPrChange w:id="11184" w:author="Stephen Reynolds, Jr." w:date="2012-11-13T07:32:00Z">
              <w:rPr>
                <w:color w:val="FF0000"/>
              </w:rPr>
            </w:rPrChange>
          </w:rPr>
          <w:delText>Solomon: I Kings 3:25</w:delText>
        </w:r>
      </w:del>
    </w:p>
    <w:p w:rsidR="004E715B" w:rsidRPr="00920A48" w:rsidDel="00920A48" w:rsidRDefault="004E715B" w:rsidP="00920A48">
      <w:pPr>
        <w:pStyle w:val="Heading3"/>
        <w:rPr>
          <w:del w:id="11185" w:author="Stephen Reynolds, Jr." w:date="2012-11-13T07:31:00Z"/>
          <w:rPrChange w:id="11186" w:author="Stephen Reynolds, Jr." w:date="2012-11-13T07:32:00Z">
            <w:rPr>
              <w:del w:id="11187" w:author="Stephen Reynolds, Jr." w:date="2012-11-13T07:31:00Z"/>
              <w:color w:val="FF0000"/>
            </w:rPr>
          </w:rPrChange>
        </w:rPr>
        <w:pPrChange w:id="11188" w:author="Stephen Reynolds, Jr." w:date="2012-11-13T07:31:00Z">
          <w:pPr/>
        </w:pPrChange>
      </w:pPr>
    </w:p>
    <w:p w:rsidR="004E715B" w:rsidRPr="00920A48" w:rsidDel="00920A48" w:rsidRDefault="004E715B" w:rsidP="00920A48">
      <w:pPr>
        <w:pStyle w:val="Heading3"/>
        <w:rPr>
          <w:del w:id="11189" w:author="Stephen Reynolds, Jr." w:date="2012-11-13T07:31:00Z"/>
          <w:rPrChange w:id="11190" w:author="Stephen Reynolds, Jr." w:date="2012-11-13T07:32:00Z">
            <w:rPr>
              <w:del w:id="11191" w:author="Stephen Reynolds, Jr." w:date="2012-11-13T07:31:00Z"/>
            </w:rPr>
          </w:rPrChange>
        </w:rPr>
        <w:pPrChange w:id="11192" w:author="Stephen Reynolds, Jr." w:date="2012-11-13T07:31:00Z">
          <w:pPr>
            <w:numPr>
              <w:numId w:val="95"/>
            </w:numPr>
            <w:tabs>
              <w:tab w:val="num" w:pos="720"/>
            </w:tabs>
            <w:ind w:left="360" w:hanging="360"/>
          </w:pPr>
        </w:pPrChange>
      </w:pPr>
      <w:del w:id="11193" w:author="Stephen Reynolds, Jr." w:date="2012-11-13T07:31:00Z">
        <w:r w:rsidRPr="00920A48" w:rsidDel="00920A48">
          <w:rPr>
            <w:rPrChange w:id="11194" w:author="Stephen Reynolds, Jr." w:date="2012-11-13T07:32:00Z">
              <w:rPr/>
            </w:rPrChange>
          </w:rPr>
          <w:delText xml:space="preserve">Give at least one New Testament example of the gift. </w:delText>
        </w:r>
      </w:del>
    </w:p>
    <w:p w:rsidR="004E715B" w:rsidRPr="00920A48" w:rsidDel="00920A48" w:rsidRDefault="004E715B" w:rsidP="00920A48">
      <w:pPr>
        <w:pStyle w:val="Heading3"/>
        <w:rPr>
          <w:del w:id="11195" w:author="Stephen Reynolds, Jr." w:date="2012-11-13T07:31:00Z"/>
          <w:rPrChange w:id="11196" w:author="Stephen Reynolds, Jr." w:date="2012-11-13T07:32:00Z">
            <w:rPr>
              <w:del w:id="11197" w:author="Stephen Reynolds, Jr." w:date="2012-11-13T07:31:00Z"/>
              <w:color w:val="FF0000"/>
            </w:rPr>
          </w:rPrChange>
        </w:rPr>
        <w:pPrChange w:id="11198" w:author="Stephen Reynolds, Jr." w:date="2012-11-13T07:31:00Z">
          <w:pPr>
            <w:numPr>
              <w:ilvl w:val="2"/>
              <w:numId w:val="95"/>
            </w:numPr>
            <w:ind w:left="720" w:hanging="180"/>
          </w:pPr>
        </w:pPrChange>
      </w:pPr>
      <w:del w:id="11199" w:author="Stephen Reynolds, Jr." w:date="2012-11-13T07:31:00Z">
        <w:r w:rsidRPr="00920A48" w:rsidDel="00920A48">
          <w:rPr>
            <w:rPrChange w:id="11200" w:author="Stephen Reynolds, Jr." w:date="2012-11-13T07:32:00Z">
              <w:rPr>
                <w:color w:val="FF0000"/>
              </w:rPr>
            </w:rPrChange>
          </w:rPr>
          <w:delText>Jesus: John 8:3-11; Luke 20:21-26</w:delText>
        </w:r>
      </w:del>
    </w:p>
    <w:p w:rsidR="004E715B" w:rsidRPr="00920A48" w:rsidDel="00920A48" w:rsidRDefault="004E715B" w:rsidP="00920A48">
      <w:pPr>
        <w:pStyle w:val="Heading3"/>
        <w:rPr>
          <w:del w:id="11201" w:author="Stephen Reynolds, Jr." w:date="2012-11-13T07:31:00Z"/>
          <w:rPrChange w:id="11202" w:author="Stephen Reynolds, Jr." w:date="2012-11-13T07:32:00Z">
            <w:rPr>
              <w:del w:id="11203" w:author="Stephen Reynolds, Jr." w:date="2012-11-13T07:31:00Z"/>
              <w:color w:val="FF0000"/>
            </w:rPr>
          </w:rPrChange>
        </w:rPr>
        <w:pPrChange w:id="11204" w:author="Stephen Reynolds, Jr." w:date="2012-11-13T07:31:00Z">
          <w:pPr>
            <w:numPr>
              <w:ilvl w:val="2"/>
              <w:numId w:val="95"/>
            </w:numPr>
            <w:ind w:left="720" w:hanging="180"/>
          </w:pPr>
        </w:pPrChange>
      </w:pPr>
      <w:del w:id="11205" w:author="Stephen Reynolds, Jr." w:date="2012-11-13T07:31:00Z">
        <w:r w:rsidRPr="00920A48" w:rsidDel="00920A48">
          <w:rPr>
            <w:rPrChange w:id="11206" w:author="Stephen Reynolds, Jr." w:date="2012-11-13T07:32:00Z">
              <w:rPr>
                <w:color w:val="FF0000"/>
              </w:rPr>
            </w:rPrChange>
          </w:rPr>
          <w:delText>Wisemen: Matthew 2:12</w:delText>
        </w:r>
      </w:del>
    </w:p>
    <w:p w:rsidR="004E715B" w:rsidRPr="00920A48" w:rsidDel="00920A48" w:rsidRDefault="004E715B" w:rsidP="00920A48">
      <w:pPr>
        <w:pStyle w:val="Heading3"/>
        <w:rPr>
          <w:del w:id="11207" w:author="Stephen Reynolds, Jr." w:date="2012-11-13T07:31:00Z"/>
          <w:rPrChange w:id="11208" w:author="Stephen Reynolds, Jr." w:date="2012-11-13T07:32:00Z">
            <w:rPr>
              <w:del w:id="11209" w:author="Stephen Reynolds, Jr." w:date="2012-11-13T07:31:00Z"/>
              <w:color w:val="FF0000"/>
            </w:rPr>
          </w:rPrChange>
        </w:rPr>
        <w:pPrChange w:id="11210" w:author="Stephen Reynolds, Jr." w:date="2012-11-13T07:31:00Z">
          <w:pPr>
            <w:numPr>
              <w:ilvl w:val="2"/>
              <w:numId w:val="95"/>
            </w:numPr>
            <w:ind w:left="720" w:hanging="180"/>
          </w:pPr>
        </w:pPrChange>
      </w:pPr>
      <w:del w:id="11211" w:author="Stephen Reynolds, Jr." w:date="2012-11-13T07:31:00Z">
        <w:r w:rsidRPr="00920A48" w:rsidDel="00920A48">
          <w:rPr>
            <w:rPrChange w:id="11212" w:author="Stephen Reynolds, Jr." w:date="2012-11-13T07:32:00Z">
              <w:rPr>
                <w:color w:val="FF0000"/>
              </w:rPr>
            </w:rPrChange>
          </w:rPr>
          <w:delText>Peter: Acts 10:9-16</w:delText>
        </w:r>
      </w:del>
    </w:p>
    <w:p w:rsidR="004E715B" w:rsidRPr="00920A48" w:rsidDel="00920A48" w:rsidRDefault="004E715B" w:rsidP="00920A48">
      <w:pPr>
        <w:pStyle w:val="Heading3"/>
        <w:rPr>
          <w:del w:id="11213" w:author="Stephen Reynolds, Jr." w:date="2012-11-13T07:31:00Z"/>
          <w:rPrChange w:id="11214" w:author="Stephen Reynolds, Jr." w:date="2012-11-13T07:32:00Z">
            <w:rPr>
              <w:del w:id="11215" w:author="Stephen Reynolds, Jr." w:date="2012-11-13T07:31:00Z"/>
              <w:color w:val="FF0000"/>
            </w:rPr>
          </w:rPrChange>
        </w:rPr>
        <w:pPrChange w:id="11216" w:author="Stephen Reynolds, Jr." w:date="2012-11-13T07:31:00Z">
          <w:pPr>
            <w:numPr>
              <w:ilvl w:val="2"/>
              <w:numId w:val="95"/>
            </w:numPr>
            <w:ind w:left="720" w:hanging="180"/>
          </w:pPr>
        </w:pPrChange>
      </w:pPr>
      <w:del w:id="11217" w:author="Stephen Reynolds, Jr." w:date="2012-11-13T07:31:00Z">
        <w:r w:rsidRPr="00920A48" w:rsidDel="00920A48">
          <w:rPr>
            <w:rPrChange w:id="11218" w:author="Stephen Reynolds, Jr." w:date="2012-11-13T07:32:00Z">
              <w:rPr>
                <w:color w:val="FF0000"/>
              </w:rPr>
            </w:rPrChange>
          </w:rPr>
          <w:delText>Paul: Acts 27:22-26; 31</w:delText>
        </w:r>
      </w:del>
    </w:p>
    <w:p w:rsidR="004E715B" w:rsidRPr="00920A48" w:rsidDel="00920A48" w:rsidRDefault="004E715B" w:rsidP="00920A48">
      <w:pPr>
        <w:pStyle w:val="Heading3"/>
        <w:rPr>
          <w:del w:id="11219" w:author="Stephen Reynolds, Jr." w:date="2012-11-13T07:31:00Z"/>
          <w:rPrChange w:id="11220" w:author="Stephen Reynolds, Jr." w:date="2012-11-13T07:32:00Z">
            <w:rPr>
              <w:del w:id="11221" w:author="Stephen Reynolds, Jr." w:date="2012-11-13T07:31:00Z"/>
            </w:rPr>
          </w:rPrChange>
        </w:rPr>
        <w:pPrChange w:id="11222" w:author="Stephen Reynolds, Jr." w:date="2012-11-13T07:31:00Z">
          <w:pPr/>
        </w:pPrChange>
      </w:pPr>
    </w:p>
    <w:p w:rsidR="004E715B" w:rsidRPr="00920A48" w:rsidDel="00920A48" w:rsidRDefault="004E715B" w:rsidP="00920A48">
      <w:pPr>
        <w:pStyle w:val="Heading3"/>
        <w:rPr>
          <w:del w:id="11223" w:author="Stephen Reynolds, Jr." w:date="2012-11-13T07:31:00Z"/>
          <w:b/>
          <w:bCs/>
          <w:sz w:val="48"/>
          <w:szCs w:val="48"/>
          <w:rPrChange w:id="11224" w:author="Stephen Reynolds, Jr." w:date="2012-11-13T07:32:00Z">
            <w:rPr>
              <w:del w:id="11225" w:author="Stephen Reynolds, Jr." w:date="2012-11-13T07:31:00Z"/>
              <w:b/>
              <w:bCs/>
              <w:sz w:val="48"/>
              <w:szCs w:val="48"/>
            </w:rPr>
          </w:rPrChange>
        </w:rPr>
        <w:pPrChange w:id="11226" w:author="Stephen Reynolds, Jr." w:date="2012-11-13T07:31:00Z">
          <w:pPr/>
        </w:pPrChange>
      </w:pPr>
    </w:p>
    <w:p w:rsidR="004E715B" w:rsidRPr="00920A48" w:rsidDel="00920A48" w:rsidRDefault="004E715B" w:rsidP="00920A48">
      <w:pPr>
        <w:pStyle w:val="Heading3"/>
        <w:rPr>
          <w:del w:id="11227" w:author="Stephen Reynolds, Jr." w:date="2012-11-13T07:31:00Z"/>
          <w:b/>
          <w:rPrChange w:id="11228" w:author="Stephen Reynolds, Jr." w:date="2012-11-13T07:32:00Z">
            <w:rPr>
              <w:del w:id="11229" w:author="Stephen Reynolds, Jr." w:date="2012-11-13T07:31:00Z"/>
              <w:b/>
            </w:rPr>
          </w:rPrChange>
        </w:rPr>
        <w:pPrChange w:id="11230" w:author="Stephen Reynolds, Jr." w:date="2012-11-13T07:31:00Z">
          <w:pPr>
            <w:pStyle w:val="Heading2"/>
            <w:numPr>
              <w:numId w:val="0"/>
            </w:numPr>
            <w:ind w:firstLine="0"/>
            <w:jc w:val="center"/>
          </w:pPr>
        </w:pPrChange>
      </w:pPr>
      <w:del w:id="11231" w:author="Stephen Reynolds, Jr." w:date="2012-11-13T07:31:00Z">
        <w:r w:rsidRPr="00920A48" w:rsidDel="00920A48">
          <w:rPr>
            <w:b/>
            <w:rPrChange w:id="11232" w:author="Stephen Reynolds, Jr." w:date="2012-11-13T07:32:00Z">
              <w:rPr>
                <w:b/>
              </w:rPr>
            </w:rPrChange>
          </w:rPr>
          <w:delText>Quiz 5: Word of Knowledge</w:delText>
        </w:r>
      </w:del>
    </w:p>
    <w:p w:rsidR="004E715B" w:rsidRPr="00920A48" w:rsidDel="00920A48" w:rsidRDefault="004E715B" w:rsidP="00920A48">
      <w:pPr>
        <w:pStyle w:val="Heading3"/>
        <w:rPr>
          <w:del w:id="11233" w:author="Stephen Reynolds, Jr." w:date="2012-11-13T07:31:00Z"/>
          <w:rPrChange w:id="11234" w:author="Stephen Reynolds, Jr." w:date="2012-11-13T07:32:00Z">
            <w:rPr>
              <w:del w:id="11235" w:author="Stephen Reynolds, Jr." w:date="2012-11-13T07:31:00Z"/>
            </w:rPr>
          </w:rPrChange>
        </w:rPr>
        <w:pPrChange w:id="11236" w:author="Stephen Reynolds, Jr." w:date="2012-11-13T07:31:00Z">
          <w:pPr>
            <w:ind w:left="360"/>
          </w:pPr>
        </w:pPrChange>
      </w:pPr>
    </w:p>
    <w:p w:rsidR="004E715B" w:rsidRPr="00920A48" w:rsidDel="00920A48" w:rsidRDefault="004E715B" w:rsidP="00920A48">
      <w:pPr>
        <w:pStyle w:val="Heading3"/>
        <w:rPr>
          <w:del w:id="11237" w:author="Stephen Reynolds, Jr." w:date="2012-11-13T07:31:00Z"/>
          <w:rPrChange w:id="11238" w:author="Stephen Reynolds, Jr." w:date="2012-11-13T07:32:00Z">
            <w:rPr>
              <w:del w:id="11239" w:author="Stephen Reynolds, Jr." w:date="2012-11-13T07:31:00Z"/>
            </w:rPr>
          </w:rPrChange>
        </w:rPr>
        <w:pPrChange w:id="11240" w:author="Stephen Reynolds, Jr." w:date="2012-11-13T07:31:00Z">
          <w:pPr>
            <w:pStyle w:val="ListParagraph"/>
            <w:numPr>
              <w:ilvl w:val="3"/>
              <w:numId w:val="85"/>
            </w:numPr>
            <w:ind w:left="360" w:hanging="360"/>
          </w:pPr>
        </w:pPrChange>
      </w:pPr>
      <w:del w:id="11241" w:author="Stephen Reynolds, Jr." w:date="2012-11-13T07:31:00Z">
        <w:r w:rsidRPr="00920A48" w:rsidDel="00920A48">
          <w:rPr>
            <w:rPrChange w:id="11242" w:author="Stephen Reynolds, Jr." w:date="2012-11-13T07:32:00Z">
              <w:rPr/>
            </w:rPrChange>
          </w:rPr>
          <w:delText>What is meant by the term Word of Knowledge?</w:delText>
        </w:r>
      </w:del>
    </w:p>
    <w:p w:rsidR="004E715B" w:rsidRPr="00920A48" w:rsidDel="00920A48" w:rsidRDefault="004E715B" w:rsidP="00920A48">
      <w:pPr>
        <w:pStyle w:val="Heading3"/>
        <w:rPr>
          <w:del w:id="11243" w:author="Stephen Reynolds, Jr." w:date="2012-11-13T07:31:00Z"/>
          <w:rPrChange w:id="11244" w:author="Stephen Reynolds, Jr." w:date="2012-11-13T07:32:00Z">
            <w:rPr>
              <w:del w:id="11245" w:author="Stephen Reynolds, Jr." w:date="2012-11-13T07:31:00Z"/>
              <w:color w:val="FFFFFF" w:themeColor="background1"/>
            </w:rPr>
          </w:rPrChange>
        </w:rPr>
        <w:pPrChange w:id="11246" w:author="Stephen Reynolds, Jr." w:date="2012-11-13T07:31:00Z">
          <w:pPr>
            <w:pStyle w:val="ListParagraph"/>
            <w:tabs>
              <w:tab w:val="left" w:pos="3150"/>
            </w:tabs>
            <w:ind w:left="360"/>
          </w:pPr>
        </w:pPrChange>
      </w:pPr>
      <w:del w:id="11247" w:author="Stephen Reynolds, Jr." w:date="2012-11-13T07:31:00Z">
        <w:r w:rsidRPr="00920A48" w:rsidDel="00920A48">
          <w:rPr>
            <w:u w:val="single"/>
            <w:rPrChange w:id="11248" w:author="Stephen Reynolds, Jr." w:date="2012-11-13T07:32:00Z">
              <w:rPr>
                <w:color w:val="FFFFFF" w:themeColor="background1"/>
                <w:u w:val="single"/>
              </w:rPr>
            </w:rPrChange>
          </w:rPr>
          <w:delText xml:space="preserve">Out of the vast storehouse of knowledge God takes just a word, and gives it to man. </w:delText>
        </w:r>
      </w:del>
    </w:p>
    <w:p w:rsidR="004E715B" w:rsidRPr="00920A48" w:rsidDel="00920A48" w:rsidRDefault="004E715B" w:rsidP="00920A48">
      <w:pPr>
        <w:pStyle w:val="Heading3"/>
        <w:rPr>
          <w:del w:id="11249" w:author="Stephen Reynolds, Jr." w:date="2012-11-13T07:31:00Z"/>
          <w:rPrChange w:id="11250" w:author="Stephen Reynolds, Jr." w:date="2012-11-13T07:32:00Z">
            <w:rPr>
              <w:del w:id="11251" w:author="Stephen Reynolds, Jr." w:date="2012-11-13T07:31:00Z"/>
            </w:rPr>
          </w:rPrChange>
        </w:rPr>
        <w:pPrChange w:id="11252"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253" w:author="Stephen Reynolds, Jr." w:date="2012-11-13T07:31:00Z"/>
          <w:rPrChange w:id="11254" w:author="Stephen Reynolds, Jr." w:date="2012-11-13T07:32:00Z">
            <w:rPr>
              <w:del w:id="11255" w:author="Stephen Reynolds, Jr." w:date="2012-11-13T07:31:00Z"/>
            </w:rPr>
          </w:rPrChange>
        </w:rPr>
        <w:pPrChange w:id="11256" w:author="Stephen Reynolds, Jr." w:date="2012-11-13T07:31:00Z">
          <w:pPr>
            <w:pStyle w:val="ListParagraph"/>
            <w:numPr>
              <w:ilvl w:val="3"/>
              <w:numId w:val="85"/>
            </w:numPr>
            <w:tabs>
              <w:tab w:val="left" w:pos="3150"/>
            </w:tabs>
            <w:ind w:left="360" w:hanging="360"/>
          </w:pPr>
        </w:pPrChange>
      </w:pPr>
      <w:del w:id="11257" w:author="Stephen Reynolds, Jr." w:date="2012-11-13T07:31:00Z">
        <w:r w:rsidRPr="00920A48" w:rsidDel="00920A48">
          <w:rPr>
            <w:rPrChange w:id="11258" w:author="Stephen Reynolds, Jr." w:date="2012-11-13T07:32:00Z">
              <w:rPr/>
            </w:rPrChange>
          </w:rPr>
          <w:delText xml:space="preserve"> Name the ultimate source of all knowledge. Give scripture ref.</w:delText>
        </w:r>
      </w:del>
    </w:p>
    <w:p w:rsidR="004E715B" w:rsidRPr="00920A48" w:rsidDel="00920A48" w:rsidRDefault="004E715B" w:rsidP="00920A48">
      <w:pPr>
        <w:pStyle w:val="Heading3"/>
        <w:rPr>
          <w:del w:id="11259" w:author="Stephen Reynolds, Jr." w:date="2012-11-13T07:31:00Z"/>
          <w:rPrChange w:id="11260" w:author="Stephen Reynolds, Jr." w:date="2012-11-13T07:32:00Z">
            <w:rPr>
              <w:del w:id="11261" w:author="Stephen Reynolds, Jr." w:date="2012-11-13T07:31:00Z"/>
              <w:color w:val="FFFFFF" w:themeColor="background1"/>
            </w:rPr>
          </w:rPrChange>
        </w:rPr>
        <w:pPrChange w:id="11262" w:author="Stephen Reynolds, Jr." w:date="2012-11-13T07:31:00Z">
          <w:pPr>
            <w:pStyle w:val="ListParagraph"/>
            <w:tabs>
              <w:tab w:val="left" w:pos="3150"/>
            </w:tabs>
            <w:ind w:left="360"/>
          </w:pPr>
        </w:pPrChange>
      </w:pPr>
      <w:del w:id="11263" w:author="Stephen Reynolds, Jr." w:date="2012-11-13T07:31:00Z">
        <w:r w:rsidRPr="00920A48" w:rsidDel="00920A48">
          <w:rPr>
            <w:u w:val="single"/>
            <w:rPrChange w:id="11264" w:author="Stephen Reynolds, Jr." w:date="2012-11-13T07:32:00Z">
              <w:rPr>
                <w:color w:val="FFFFFF" w:themeColor="background1"/>
                <w:u w:val="single"/>
              </w:rPr>
            </w:rPrChange>
          </w:rPr>
          <w:delText>The ultimate source of all true knowledge is the omniscience of God. (Isaiah 40:28)</w:delText>
        </w:r>
      </w:del>
    </w:p>
    <w:p w:rsidR="004E715B" w:rsidRPr="00920A48" w:rsidDel="00920A48" w:rsidRDefault="004E715B" w:rsidP="00920A48">
      <w:pPr>
        <w:pStyle w:val="Heading3"/>
        <w:rPr>
          <w:del w:id="11265" w:author="Stephen Reynolds, Jr." w:date="2012-11-13T07:31:00Z"/>
          <w:rPrChange w:id="11266" w:author="Stephen Reynolds, Jr." w:date="2012-11-13T07:32:00Z">
            <w:rPr>
              <w:del w:id="11267" w:author="Stephen Reynolds, Jr." w:date="2012-11-13T07:31:00Z"/>
            </w:rPr>
          </w:rPrChange>
        </w:rPr>
        <w:pPrChange w:id="11268"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269" w:author="Stephen Reynolds, Jr." w:date="2012-11-13T07:31:00Z"/>
          <w:rPrChange w:id="11270" w:author="Stephen Reynolds, Jr." w:date="2012-11-13T07:32:00Z">
            <w:rPr>
              <w:del w:id="11271" w:author="Stephen Reynolds, Jr." w:date="2012-11-13T07:31:00Z"/>
            </w:rPr>
          </w:rPrChange>
        </w:rPr>
        <w:pPrChange w:id="11272" w:author="Stephen Reynolds, Jr." w:date="2012-11-13T07:31:00Z">
          <w:pPr>
            <w:pStyle w:val="ListParagraph"/>
            <w:numPr>
              <w:ilvl w:val="3"/>
              <w:numId w:val="85"/>
            </w:numPr>
            <w:tabs>
              <w:tab w:val="left" w:pos="3150"/>
            </w:tabs>
            <w:ind w:left="360" w:hanging="360"/>
          </w:pPr>
        </w:pPrChange>
      </w:pPr>
      <w:del w:id="11273" w:author="Stephen Reynolds, Jr." w:date="2012-11-13T07:31:00Z">
        <w:r w:rsidRPr="00920A48" w:rsidDel="00920A48">
          <w:rPr>
            <w:rPrChange w:id="11274" w:author="Stephen Reynolds, Jr." w:date="2012-11-13T07:32:00Z">
              <w:rPr/>
            </w:rPrChange>
          </w:rPr>
          <w:delText>Explain what the Word of Knowledge is NOT.</w:delText>
        </w:r>
      </w:del>
    </w:p>
    <w:p w:rsidR="004E715B" w:rsidRPr="00920A48" w:rsidDel="00920A48" w:rsidRDefault="004E715B" w:rsidP="00920A48">
      <w:pPr>
        <w:pStyle w:val="Heading3"/>
        <w:rPr>
          <w:del w:id="11275" w:author="Stephen Reynolds, Jr." w:date="2012-11-13T07:31:00Z"/>
          <w:u w:val="single"/>
          <w:rPrChange w:id="11276" w:author="Stephen Reynolds, Jr." w:date="2012-11-13T07:32:00Z">
            <w:rPr>
              <w:del w:id="11277" w:author="Stephen Reynolds, Jr." w:date="2012-11-13T07:31:00Z"/>
              <w:color w:val="FFFFFF" w:themeColor="background1"/>
              <w:u w:val="single"/>
            </w:rPr>
          </w:rPrChange>
        </w:rPr>
        <w:pPrChange w:id="11278" w:author="Stephen Reynolds, Jr." w:date="2012-11-13T07:31:00Z">
          <w:pPr>
            <w:pStyle w:val="ListParagraph"/>
            <w:tabs>
              <w:tab w:val="left" w:pos="3150"/>
            </w:tabs>
            <w:ind w:left="360"/>
          </w:pPr>
        </w:pPrChange>
      </w:pPr>
      <w:del w:id="11279" w:author="Stephen Reynolds, Jr." w:date="2012-11-13T07:31:00Z">
        <w:r w:rsidRPr="00920A48" w:rsidDel="00920A48">
          <w:rPr>
            <w:u w:val="single"/>
            <w:rPrChange w:id="11280" w:author="Stephen Reynolds, Jr." w:date="2012-11-13T07:32:00Z">
              <w:rPr>
                <w:color w:val="FFFFFF" w:themeColor="background1"/>
                <w:u w:val="single"/>
              </w:rPr>
            </w:rPrChange>
          </w:rPr>
          <w:delText>It is not natural ability; It is not natural learning; It is not knowledge that experience gives us</w:delText>
        </w:r>
      </w:del>
    </w:p>
    <w:p w:rsidR="004E715B" w:rsidRPr="00920A48" w:rsidDel="00920A48" w:rsidRDefault="004E715B" w:rsidP="00920A48">
      <w:pPr>
        <w:pStyle w:val="Heading3"/>
        <w:rPr>
          <w:del w:id="11281" w:author="Stephen Reynolds, Jr." w:date="2012-11-13T07:31:00Z"/>
          <w:rPrChange w:id="11282" w:author="Stephen Reynolds, Jr." w:date="2012-11-13T07:32:00Z">
            <w:rPr>
              <w:del w:id="11283" w:author="Stephen Reynolds, Jr." w:date="2012-11-13T07:31:00Z"/>
            </w:rPr>
          </w:rPrChange>
        </w:rPr>
        <w:pPrChange w:id="11284"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285" w:author="Stephen Reynolds, Jr." w:date="2012-11-13T07:31:00Z"/>
          <w:rPrChange w:id="11286" w:author="Stephen Reynolds, Jr." w:date="2012-11-13T07:32:00Z">
            <w:rPr>
              <w:del w:id="11287" w:author="Stephen Reynolds, Jr." w:date="2012-11-13T07:31:00Z"/>
            </w:rPr>
          </w:rPrChange>
        </w:rPr>
        <w:pPrChange w:id="11288" w:author="Stephen Reynolds, Jr." w:date="2012-11-13T07:31:00Z">
          <w:pPr>
            <w:pStyle w:val="ListParagraph"/>
            <w:numPr>
              <w:ilvl w:val="3"/>
              <w:numId w:val="85"/>
            </w:numPr>
            <w:tabs>
              <w:tab w:val="left" w:pos="3150"/>
            </w:tabs>
            <w:ind w:left="360" w:hanging="360"/>
          </w:pPr>
        </w:pPrChange>
      </w:pPr>
      <w:del w:id="11289" w:author="Stephen Reynolds, Jr." w:date="2012-11-13T07:31:00Z">
        <w:r w:rsidRPr="00920A48" w:rsidDel="00920A48">
          <w:rPr>
            <w:rPrChange w:id="11290" w:author="Stephen Reynolds, Jr." w:date="2012-11-13T07:32:00Z">
              <w:rPr/>
            </w:rPrChange>
          </w:rPr>
          <w:delText>Where did Moses get his matchless and scientific story of creation?</w:delText>
        </w:r>
      </w:del>
    </w:p>
    <w:p w:rsidR="004E715B" w:rsidRPr="00920A48" w:rsidDel="00920A48" w:rsidRDefault="004E715B" w:rsidP="00920A48">
      <w:pPr>
        <w:pStyle w:val="Heading3"/>
        <w:rPr>
          <w:del w:id="11291" w:author="Stephen Reynolds, Jr." w:date="2012-11-13T07:31:00Z"/>
          <w:u w:val="single"/>
          <w:rPrChange w:id="11292" w:author="Stephen Reynolds, Jr." w:date="2012-11-13T07:32:00Z">
            <w:rPr>
              <w:del w:id="11293" w:author="Stephen Reynolds, Jr." w:date="2012-11-13T07:31:00Z"/>
              <w:color w:val="FFFFFF" w:themeColor="background1"/>
              <w:u w:val="single"/>
            </w:rPr>
          </w:rPrChange>
        </w:rPr>
        <w:pPrChange w:id="11294" w:author="Stephen Reynolds, Jr." w:date="2012-11-13T07:31:00Z">
          <w:pPr>
            <w:pStyle w:val="ListParagraph"/>
            <w:tabs>
              <w:tab w:val="left" w:pos="3150"/>
            </w:tabs>
            <w:ind w:left="360"/>
          </w:pPr>
        </w:pPrChange>
      </w:pPr>
      <w:del w:id="11295" w:author="Stephen Reynolds, Jr." w:date="2012-11-13T07:31:00Z">
        <w:r w:rsidRPr="00920A48" w:rsidDel="00920A48">
          <w:rPr>
            <w:u w:val="single"/>
            <w:rPrChange w:id="11296" w:author="Stephen Reynolds, Jr." w:date="2012-11-13T07:32:00Z">
              <w:rPr>
                <w:color w:val="FFFFFF" w:themeColor="background1"/>
                <w:u w:val="single"/>
              </w:rPr>
            </w:rPrChange>
          </w:rPr>
          <w:delText xml:space="preserve">Moses got his matchless and scientific story of creation from the Lord. It was not something he could have learned; the Holy Spirit gave him a word of knowledge into creation. </w:delText>
        </w:r>
      </w:del>
    </w:p>
    <w:p w:rsidR="004E715B" w:rsidRPr="00920A48" w:rsidDel="00920A48" w:rsidRDefault="004E715B" w:rsidP="00920A48">
      <w:pPr>
        <w:pStyle w:val="Heading3"/>
        <w:rPr>
          <w:del w:id="11297" w:author="Stephen Reynolds, Jr." w:date="2012-11-13T07:31:00Z"/>
          <w:rPrChange w:id="11298" w:author="Stephen Reynolds, Jr." w:date="2012-11-13T07:32:00Z">
            <w:rPr>
              <w:del w:id="11299" w:author="Stephen Reynolds, Jr." w:date="2012-11-13T07:31:00Z"/>
            </w:rPr>
          </w:rPrChange>
        </w:rPr>
        <w:pPrChange w:id="11300"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301" w:author="Stephen Reynolds, Jr." w:date="2012-11-13T07:31:00Z"/>
          <w:rPrChange w:id="11302" w:author="Stephen Reynolds, Jr." w:date="2012-11-13T07:32:00Z">
            <w:rPr>
              <w:del w:id="11303" w:author="Stephen Reynolds, Jr." w:date="2012-11-13T07:31:00Z"/>
            </w:rPr>
          </w:rPrChange>
        </w:rPr>
        <w:pPrChange w:id="11304" w:author="Stephen Reynolds, Jr." w:date="2012-11-13T07:31:00Z">
          <w:pPr>
            <w:pStyle w:val="ListParagraph"/>
            <w:numPr>
              <w:ilvl w:val="3"/>
              <w:numId w:val="85"/>
            </w:numPr>
            <w:tabs>
              <w:tab w:val="left" w:pos="3150"/>
            </w:tabs>
            <w:ind w:left="360" w:hanging="360"/>
          </w:pPr>
        </w:pPrChange>
      </w:pPr>
      <w:del w:id="11305" w:author="Stephen Reynolds, Jr." w:date="2012-11-13T07:31:00Z">
        <w:r w:rsidRPr="00920A48" w:rsidDel="00920A48">
          <w:rPr>
            <w:rPrChange w:id="11306" w:author="Stephen Reynolds, Jr." w:date="2012-11-13T07:32:00Z">
              <w:rPr/>
            </w:rPrChange>
          </w:rPr>
          <w:delText>Explain what the Word of Knowledge IS.</w:delText>
        </w:r>
      </w:del>
    </w:p>
    <w:p w:rsidR="004E715B" w:rsidRPr="00920A48" w:rsidDel="00920A48" w:rsidRDefault="004E715B" w:rsidP="00920A48">
      <w:pPr>
        <w:pStyle w:val="Heading3"/>
        <w:rPr>
          <w:del w:id="11307" w:author="Stephen Reynolds, Jr." w:date="2012-11-13T07:31:00Z"/>
          <w:u w:val="single"/>
          <w:rPrChange w:id="11308" w:author="Stephen Reynolds, Jr." w:date="2012-11-13T07:32:00Z">
            <w:rPr>
              <w:del w:id="11309" w:author="Stephen Reynolds, Jr." w:date="2012-11-13T07:31:00Z"/>
              <w:color w:val="FFFFFF" w:themeColor="background1"/>
              <w:u w:val="single"/>
            </w:rPr>
          </w:rPrChange>
        </w:rPr>
        <w:pPrChange w:id="11310" w:author="Stephen Reynolds, Jr." w:date="2012-11-13T07:31:00Z">
          <w:pPr>
            <w:pStyle w:val="ListParagraph"/>
            <w:tabs>
              <w:tab w:val="left" w:pos="3150"/>
            </w:tabs>
            <w:ind w:left="360"/>
          </w:pPr>
        </w:pPrChange>
      </w:pPr>
      <w:del w:id="11311" w:author="Stephen Reynolds, Jr." w:date="2012-11-13T07:31:00Z">
        <w:r w:rsidRPr="00920A48" w:rsidDel="00920A48">
          <w:rPr>
            <w:u w:val="single"/>
            <w:rPrChange w:id="11312" w:author="Stephen Reynolds, Jr." w:date="2012-11-13T07:32:00Z">
              <w:rPr>
                <w:color w:val="FFFFFF" w:themeColor="background1"/>
                <w:u w:val="single"/>
              </w:rPr>
            </w:rPrChange>
          </w:rPr>
          <w:delText>A supernaturally inspired utterance of facts; It is an operation of the Holy Spirit; It is a miraculous revelation; (It is dependent upon our fellowship with God)</w:delText>
        </w:r>
      </w:del>
    </w:p>
    <w:p w:rsidR="004E715B" w:rsidRPr="00920A48" w:rsidDel="00920A48" w:rsidRDefault="004E715B" w:rsidP="00920A48">
      <w:pPr>
        <w:pStyle w:val="Heading3"/>
        <w:rPr>
          <w:del w:id="11313" w:author="Stephen Reynolds, Jr." w:date="2012-11-13T07:31:00Z"/>
          <w:rPrChange w:id="11314" w:author="Stephen Reynolds, Jr." w:date="2012-11-13T07:32:00Z">
            <w:rPr>
              <w:del w:id="11315" w:author="Stephen Reynolds, Jr." w:date="2012-11-13T07:31:00Z"/>
            </w:rPr>
          </w:rPrChange>
        </w:rPr>
        <w:pPrChange w:id="11316"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317" w:author="Stephen Reynolds, Jr." w:date="2012-11-13T07:31:00Z"/>
          <w:rPrChange w:id="11318" w:author="Stephen Reynolds, Jr." w:date="2012-11-13T07:32:00Z">
            <w:rPr>
              <w:del w:id="11319" w:author="Stephen Reynolds, Jr." w:date="2012-11-13T07:31:00Z"/>
            </w:rPr>
          </w:rPrChange>
        </w:rPr>
        <w:pPrChange w:id="11320" w:author="Stephen Reynolds, Jr." w:date="2012-11-13T07:31:00Z">
          <w:pPr>
            <w:pStyle w:val="ListParagraph"/>
            <w:numPr>
              <w:ilvl w:val="3"/>
              <w:numId w:val="85"/>
            </w:numPr>
            <w:tabs>
              <w:tab w:val="left" w:pos="3150"/>
            </w:tabs>
            <w:ind w:left="360" w:hanging="360"/>
          </w:pPr>
        </w:pPrChange>
      </w:pPr>
      <w:del w:id="11321" w:author="Stephen Reynolds, Jr." w:date="2012-11-13T07:31:00Z">
        <w:r w:rsidRPr="00920A48" w:rsidDel="00920A48">
          <w:rPr>
            <w:rPrChange w:id="11322" w:author="Stephen Reynolds, Jr." w:date="2012-11-13T07:32:00Z">
              <w:rPr/>
            </w:rPrChange>
          </w:rPr>
          <w:delText xml:space="preserve">Give the definition of the Word of Knowledge. </w:delText>
        </w:r>
      </w:del>
    </w:p>
    <w:p w:rsidR="004E715B" w:rsidRPr="00920A48" w:rsidDel="00920A48" w:rsidRDefault="004E715B" w:rsidP="00920A48">
      <w:pPr>
        <w:pStyle w:val="Heading3"/>
        <w:rPr>
          <w:del w:id="11323" w:author="Stephen Reynolds, Jr." w:date="2012-11-13T07:31:00Z"/>
          <w:u w:val="single"/>
          <w:rPrChange w:id="11324" w:author="Stephen Reynolds, Jr." w:date="2012-11-13T07:32:00Z">
            <w:rPr>
              <w:del w:id="11325" w:author="Stephen Reynolds, Jr." w:date="2012-11-13T07:31:00Z"/>
              <w:color w:val="FFFFFF" w:themeColor="background1"/>
              <w:u w:val="single"/>
            </w:rPr>
          </w:rPrChange>
        </w:rPr>
        <w:pPrChange w:id="11326" w:author="Stephen Reynolds, Jr." w:date="2012-11-13T07:31:00Z">
          <w:pPr>
            <w:pStyle w:val="ListParagraph"/>
            <w:tabs>
              <w:tab w:val="left" w:pos="3150"/>
            </w:tabs>
            <w:ind w:left="360"/>
          </w:pPr>
        </w:pPrChange>
      </w:pPr>
      <w:del w:id="11327" w:author="Stephen Reynolds, Jr." w:date="2012-11-13T07:31:00Z">
        <w:r w:rsidRPr="00920A48" w:rsidDel="00920A48">
          <w:rPr>
            <w:u w:val="single"/>
            <w:rPrChange w:id="11328" w:author="Stephen Reynolds, Jr." w:date="2012-11-13T07:32:00Z">
              <w:rPr>
                <w:color w:val="FFFFFF" w:themeColor="background1"/>
                <w:u w:val="single"/>
              </w:rPr>
            </w:rPrChange>
          </w:rPr>
          <w:delText xml:space="preserve">The definition of the Word of Knowledge is it is a divinely inspired revelation and utterance of knowledge. </w:delText>
        </w:r>
      </w:del>
    </w:p>
    <w:p w:rsidR="004E715B" w:rsidRPr="00920A48" w:rsidDel="00920A48" w:rsidRDefault="004E715B" w:rsidP="00920A48">
      <w:pPr>
        <w:pStyle w:val="Heading3"/>
        <w:rPr>
          <w:del w:id="11329" w:author="Stephen Reynolds, Jr." w:date="2012-11-13T07:31:00Z"/>
          <w:rPrChange w:id="11330" w:author="Stephen Reynolds, Jr." w:date="2012-11-13T07:32:00Z">
            <w:rPr>
              <w:del w:id="11331" w:author="Stephen Reynolds, Jr." w:date="2012-11-13T07:31:00Z"/>
            </w:rPr>
          </w:rPrChange>
        </w:rPr>
        <w:pPrChange w:id="11332"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333" w:author="Stephen Reynolds, Jr." w:date="2012-11-13T07:31:00Z"/>
          <w:rPrChange w:id="11334" w:author="Stephen Reynolds, Jr." w:date="2012-11-13T07:32:00Z">
            <w:rPr>
              <w:del w:id="11335" w:author="Stephen Reynolds, Jr." w:date="2012-11-13T07:31:00Z"/>
            </w:rPr>
          </w:rPrChange>
        </w:rPr>
        <w:pPrChange w:id="11336" w:author="Stephen Reynolds, Jr." w:date="2012-11-13T07:31:00Z">
          <w:pPr>
            <w:pStyle w:val="ListParagraph"/>
            <w:numPr>
              <w:ilvl w:val="3"/>
              <w:numId w:val="85"/>
            </w:numPr>
            <w:tabs>
              <w:tab w:val="left" w:pos="3150"/>
            </w:tabs>
            <w:ind w:left="360" w:hanging="360"/>
          </w:pPr>
        </w:pPrChange>
      </w:pPr>
      <w:del w:id="11337" w:author="Stephen Reynolds, Jr." w:date="2012-11-13T07:31:00Z">
        <w:r w:rsidRPr="00920A48" w:rsidDel="00920A48">
          <w:rPr>
            <w:rPrChange w:id="11338" w:author="Stephen Reynolds, Jr." w:date="2012-11-13T07:32:00Z">
              <w:rPr/>
            </w:rPrChange>
          </w:rPr>
          <w:delText xml:space="preserve">Give the purpose of the gift of the Word of Knowledge. </w:delText>
        </w:r>
      </w:del>
    </w:p>
    <w:p w:rsidR="004E715B" w:rsidRPr="00920A48" w:rsidDel="00920A48" w:rsidRDefault="004E715B" w:rsidP="00920A48">
      <w:pPr>
        <w:pStyle w:val="Heading3"/>
        <w:rPr>
          <w:del w:id="11339" w:author="Stephen Reynolds, Jr." w:date="2012-11-13T07:31:00Z"/>
          <w:rPrChange w:id="11340" w:author="Stephen Reynolds, Jr." w:date="2012-11-13T07:32:00Z">
            <w:rPr>
              <w:del w:id="11341" w:author="Stephen Reynolds, Jr." w:date="2012-11-13T07:31:00Z"/>
              <w:color w:val="FFFFFF" w:themeColor="background1"/>
            </w:rPr>
          </w:rPrChange>
        </w:rPr>
        <w:pPrChange w:id="11342" w:author="Stephen Reynolds, Jr." w:date="2012-11-13T07:31:00Z">
          <w:pPr>
            <w:pStyle w:val="ListParagraph"/>
            <w:tabs>
              <w:tab w:val="left" w:pos="3150"/>
            </w:tabs>
            <w:ind w:left="360"/>
          </w:pPr>
        </w:pPrChange>
      </w:pPr>
      <w:del w:id="11343" w:author="Stephen Reynolds, Jr." w:date="2012-11-13T07:31:00Z">
        <w:r w:rsidRPr="00920A48" w:rsidDel="00920A48">
          <w:rPr>
            <w:u w:val="single"/>
            <w:rPrChange w:id="11344" w:author="Stephen Reynolds, Jr." w:date="2012-11-13T07:32:00Z">
              <w:rPr>
                <w:color w:val="FFFFFF" w:themeColor="background1"/>
                <w:u w:val="single"/>
              </w:rPr>
            </w:rPrChange>
          </w:rPr>
          <w:delText>To warn of the enemy’s plans; To bring encouragement; To expose hypocrites; To help in soul winning; To reveal corruption</w:delText>
        </w:r>
      </w:del>
    </w:p>
    <w:p w:rsidR="004E715B" w:rsidRPr="00920A48" w:rsidDel="00920A48" w:rsidRDefault="004E715B" w:rsidP="00920A48">
      <w:pPr>
        <w:pStyle w:val="Heading3"/>
        <w:rPr>
          <w:del w:id="11345" w:author="Stephen Reynolds, Jr." w:date="2012-11-13T07:31:00Z"/>
          <w:rPrChange w:id="11346" w:author="Stephen Reynolds, Jr." w:date="2012-11-13T07:32:00Z">
            <w:rPr>
              <w:del w:id="11347" w:author="Stephen Reynolds, Jr." w:date="2012-11-13T07:31:00Z"/>
              <w:color w:val="FFFFFF" w:themeColor="background1"/>
            </w:rPr>
          </w:rPrChange>
        </w:rPr>
        <w:pPrChange w:id="11348"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349" w:author="Stephen Reynolds, Jr." w:date="2012-11-13T07:31:00Z"/>
          <w:rPrChange w:id="11350" w:author="Stephen Reynolds, Jr." w:date="2012-11-13T07:32:00Z">
            <w:rPr>
              <w:del w:id="11351" w:author="Stephen Reynolds, Jr." w:date="2012-11-13T07:31:00Z"/>
            </w:rPr>
          </w:rPrChange>
        </w:rPr>
        <w:pPrChange w:id="11352" w:author="Stephen Reynolds, Jr." w:date="2012-11-13T07:31:00Z">
          <w:pPr>
            <w:pStyle w:val="ListParagraph"/>
            <w:numPr>
              <w:ilvl w:val="3"/>
              <w:numId w:val="85"/>
            </w:numPr>
            <w:tabs>
              <w:tab w:val="left" w:pos="3150"/>
            </w:tabs>
            <w:ind w:left="360" w:hanging="360"/>
          </w:pPr>
        </w:pPrChange>
      </w:pPr>
      <w:del w:id="11353" w:author="Stephen Reynolds, Jr." w:date="2012-11-13T07:31:00Z">
        <w:r w:rsidRPr="00920A48" w:rsidDel="00920A48">
          <w:rPr>
            <w:rPrChange w:id="11354" w:author="Stephen Reynolds, Jr." w:date="2012-11-13T07:32:00Z">
              <w:rPr/>
            </w:rPrChange>
          </w:rPr>
          <w:delText xml:space="preserve">Give an O.T. example of the gift. </w:delText>
        </w:r>
      </w:del>
    </w:p>
    <w:p w:rsidR="004E715B" w:rsidRPr="00920A48" w:rsidDel="00920A48" w:rsidRDefault="004E715B" w:rsidP="00920A48">
      <w:pPr>
        <w:pStyle w:val="Heading3"/>
        <w:rPr>
          <w:del w:id="11355" w:author="Stephen Reynolds, Jr." w:date="2012-11-13T07:31:00Z"/>
          <w:rPrChange w:id="11356" w:author="Stephen Reynolds, Jr." w:date="2012-11-13T07:32:00Z">
            <w:rPr>
              <w:del w:id="11357" w:author="Stephen Reynolds, Jr." w:date="2012-11-13T07:31:00Z"/>
              <w:color w:val="FFFFFF" w:themeColor="background1"/>
            </w:rPr>
          </w:rPrChange>
        </w:rPr>
        <w:pPrChange w:id="11358" w:author="Stephen Reynolds, Jr." w:date="2012-11-13T07:31:00Z">
          <w:pPr>
            <w:pStyle w:val="ListParagraph"/>
            <w:tabs>
              <w:tab w:val="left" w:pos="3150"/>
            </w:tabs>
            <w:ind w:left="360"/>
          </w:pPr>
        </w:pPrChange>
      </w:pPr>
      <w:del w:id="11359" w:author="Stephen Reynolds, Jr." w:date="2012-11-13T07:31:00Z">
        <w:r w:rsidRPr="00920A48" w:rsidDel="00920A48">
          <w:rPr>
            <w:u w:val="single"/>
            <w:rPrChange w:id="11360" w:author="Stephen Reynolds, Jr." w:date="2012-11-13T07:32:00Z">
              <w:rPr>
                <w:color w:val="FFFFFF" w:themeColor="background1"/>
                <w:u w:val="single"/>
              </w:rPr>
            </w:rPrChange>
          </w:rPr>
          <w:delText xml:space="preserve">II Kings 5:26 ~ Elisha had a word of knowledge given to him, to see what evil thing Gehazi had done, about lying </w:delText>
        </w:r>
      </w:del>
    </w:p>
    <w:p w:rsidR="004E715B" w:rsidRPr="00920A48" w:rsidDel="00920A48" w:rsidRDefault="004E715B" w:rsidP="00920A48">
      <w:pPr>
        <w:pStyle w:val="Heading3"/>
        <w:rPr>
          <w:del w:id="11361" w:author="Stephen Reynolds, Jr." w:date="2012-11-13T07:31:00Z"/>
          <w:rPrChange w:id="11362" w:author="Stephen Reynolds, Jr." w:date="2012-11-13T07:32:00Z">
            <w:rPr>
              <w:del w:id="11363" w:author="Stephen Reynolds, Jr." w:date="2012-11-13T07:31:00Z"/>
            </w:rPr>
          </w:rPrChange>
        </w:rPr>
        <w:pPrChange w:id="11364"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365" w:author="Stephen Reynolds, Jr." w:date="2012-11-13T07:31:00Z"/>
          <w:rPrChange w:id="11366" w:author="Stephen Reynolds, Jr." w:date="2012-11-13T07:32:00Z">
            <w:rPr>
              <w:del w:id="11367" w:author="Stephen Reynolds, Jr." w:date="2012-11-13T07:31:00Z"/>
            </w:rPr>
          </w:rPrChange>
        </w:rPr>
        <w:pPrChange w:id="11368" w:author="Stephen Reynolds, Jr." w:date="2012-11-13T07:31:00Z">
          <w:pPr>
            <w:pStyle w:val="ListParagraph"/>
            <w:numPr>
              <w:ilvl w:val="3"/>
              <w:numId w:val="85"/>
            </w:numPr>
            <w:tabs>
              <w:tab w:val="left" w:pos="3150"/>
            </w:tabs>
            <w:ind w:left="360" w:hanging="360"/>
          </w:pPr>
        </w:pPrChange>
      </w:pPr>
      <w:del w:id="11369" w:author="Stephen Reynolds, Jr." w:date="2012-11-13T07:31:00Z">
        <w:r w:rsidRPr="00920A48" w:rsidDel="00920A48">
          <w:rPr>
            <w:rPrChange w:id="11370" w:author="Stephen Reynolds, Jr." w:date="2012-11-13T07:32:00Z">
              <w:rPr/>
            </w:rPrChange>
          </w:rPr>
          <w:delText xml:space="preserve">Give a N.T. example of the gift. </w:delText>
        </w:r>
      </w:del>
    </w:p>
    <w:p w:rsidR="004E715B" w:rsidRPr="00920A48" w:rsidDel="00920A48" w:rsidRDefault="004E715B" w:rsidP="00920A48">
      <w:pPr>
        <w:pStyle w:val="Heading3"/>
        <w:rPr>
          <w:del w:id="11371" w:author="Stephen Reynolds, Jr." w:date="2012-11-13T07:31:00Z"/>
          <w:rPrChange w:id="11372" w:author="Stephen Reynolds, Jr." w:date="2012-11-13T07:32:00Z">
            <w:rPr>
              <w:del w:id="11373" w:author="Stephen Reynolds, Jr." w:date="2012-11-13T07:31:00Z"/>
              <w:color w:val="FFFFFF" w:themeColor="background1"/>
            </w:rPr>
          </w:rPrChange>
        </w:rPr>
        <w:pPrChange w:id="11374" w:author="Stephen Reynolds, Jr." w:date="2012-11-13T07:31:00Z">
          <w:pPr>
            <w:pStyle w:val="ListParagraph"/>
            <w:tabs>
              <w:tab w:val="left" w:pos="3150"/>
            </w:tabs>
            <w:ind w:left="360"/>
          </w:pPr>
        </w:pPrChange>
      </w:pPr>
      <w:del w:id="11375" w:author="Stephen Reynolds, Jr." w:date="2012-11-13T07:31:00Z">
        <w:r w:rsidRPr="00920A48" w:rsidDel="00920A48">
          <w:rPr>
            <w:u w:val="single"/>
            <w:rPrChange w:id="11376" w:author="Stephen Reynolds, Jr." w:date="2012-11-13T07:32:00Z">
              <w:rPr>
                <w:color w:val="FFFFFF" w:themeColor="background1"/>
                <w:u w:val="single"/>
              </w:rPr>
            </w:rPrChange>
          </w:rPr>
          <w:delText>John 4:18, 19, 29 ~ Jesus had a word of knowledge about the woman at the well, that she had five husbands and was living with another man</w:delText>
        </w:r>
      </w:del>
    </w:p>
    <w:p w:rsidR="004E715B" w:rsidRPr="00920A48" w:rsidDel="00920A48" w:rsidRDefault="004E715B" w:rsidP="00920A48">
      <w:pPr>
        <w:pStyle w:val="Heading3"/>
        <w:rPr>
          <w:del w:id="11377" w:author="Stephen Reynolds, Jr." w:date="2012-11-13T07:31:00Z"/>
          <w:rPrChange w:id="11378" w:author="Stephen Reynolds, Jr." w:date="2012-11-13T07:32:00Z">
            <w:rPr>
              <w:del w:id="11379" w:author="Stephen Reynolds, Jr." w:date="2012-11-13T07:31:00Z"/>
            </w:rPr>
          </w:rPrChange>
        </w:rPr>
        <w:pPrChange w:id="11380" w:author="Stephen Reynolds, Jr." w:date="2012-11-13T07:31:00Z">
          <w:pPr>
            <w:pStyle w:val="ListParagraph"/>
            <w:tabs>
              <w:tab w:val="left" w:pos="3150"/>
            </w:tabs>
            <w:ind w:left="360"/>
          </w:pPr>
        </w:pPrChange>
      </w:pPr>
    </w:p>
    <w:p w:rsidR="004E715B" w:rsidRPr="00920A48" w:rsidDel="00920A48" w:rsidRDefault="004E715B" w:rsidP="00920A48">
      <w:pPr>
        <w:pStyle w:val="Heading3"/>
        <w:rPr>
          <w:del w:id="11381" w:author="Stephen Reynolds, Jr." w:date="2012-11-13T07:31:00Z"/>
          <w:rPrChange w:id="11382" w:author="Stephen Reynolds, Jr." w:date="2012-11-13T07:32:00Z">
            <w:rPr>
              <w:del w:id="11383" w:author="Stephen Reynolds, Jr." w:date="2012-11-13T07:31:00Z"/>
            </w:rPr>
          </w:rPrChange>
        </w:rPr>
        <w:pPrChange w:id="11384" w:author="Stephen Reynolds, Jr." w:date="2012-11-13T07:31:00Z">
          <w:pPr>
            <w:pStyle w:val="ListParagraph"/>
            <w:numPr>
              <w:ilvl w:val="3"/>
              <w:numId w:val="85"/>
            </w:numPr>
            <w:tabs>
              <w:tab w:val="left" w:pos="3150"/>
            </w:tabs>
            <w:ind w:left="360" w:hanging="360"/>
          </w:pPr>
        </w:pPrChange>
      </w:pPr>
      <w:del w:id="11385" w:author="Stephen Reynolds, Jr." w:date="2012-11-13T07:31:00Z">
        <w:r w:rsidRPr="00920A48" w:rsidDel="00920A48">
          <w:rPr>
            <w:rPrChange w:id="11386" w:author="Stephen Reynolds, Jr." w:date="2012-11-13T07:32:00Z">
              <w:rPr/>
            </w:rPrChange>
          </w:rPr>
          <w:delText xml:space="preserve">Explain what is meant by the gifts overlapping. </w:delText>
        </w:r>
      </w:del>
    </w:p>
    <w:p w:rsidR="004E715B" w:rsidRPr="00920A48" w:rsidDel="00920A48" w:rsidRDefault="004E715B" w:rsidP="00920A48">
      <w:pPr>
        <w:pStyle w:val="Heading3"/>
        <w:rPr>
          <w:del w:id="11387" w:author="Stephen Reynolds, Jr." w:date="2012-11-13T07:31:00Z"/>
          <w:rPrChange w:id="11388" w:author="Stephen Reynolds, Jr." w:date="2012-11-13T07:32:00Z">
            <w:rPr>
              <w:del w:id="11389" w:author="Stephen Reynolds, Jr." w:date="2012-11-13T07:31:00Z"/>
              <w:color w:val="FFFFFF" w:themeColor="background1"/>
            </w:rPr>
          </w:rPrChange>
        </w:rPr>
        <w:pPrChange w:id="11390" w:author="Stephen Reynolds, Jr." w:date="2012-11-13T07:31:00Z">
          <w:pPr>
            <w:pStyle w:val="ListParagraph"/>
            <w:tabs>
              <w:tab w:val="left" w:pos="3150"/>
            </w:tabs>
            <w:ind w:left="360"/>
          </w:pPr>
        </w:pPrChange>
      </w:pPr>
      <w:del w:id="11391" w:author="Stephen Reynolds, Jr." w:date="2012-11-13T07:31:00Z">
        <w:r w:rsidRPr="00920A48" w:rsidDel="00920A48">
          <w:rPr>
            <w:u w:val="single"/>
            <w:rPrChange w:id="11392" w:author="Stephen Reynolds, Jr." w:date="2012-11-13T07:32:00Z">
              <w:rPr>
                <w:color w:val="FFFFFF" w:themeColor="background1"/>
                <w:u w:val="single"/>
              </w:rPr>
            </w:rPrChange>
          </w:rPr>
          <w:delText xml:space="preserve">That means that a man filled with the Holy Ghost can operate in more than one gift of the spirit at once. </w:delText>
        </w:r>
      </w:del>
    </w:p>
    <w:p w:rsidR="004E715B" w:rsidRPr="00920A48" w:rsidDel="00920A48" w:rsidRDefault="004E715B" w:rsidP="00920A48">
      <w:pPr>
        <w:pStyle w:val="Heading3"/>
        <w:rPr>
          <w:del w:id="11393" w:author="Stephen Reynolds, Jr." w:date="2012-11-13T07:31:00Z"/>
          <w:sz w:val="28"/>
          <w:rPrChange w:id="11394" w:author="Stephen Reynolds, Jr." w:date="2012-11-13T07:32:00Z">
            <w:rPr>
              <w:del w:id="11395" w:author="Stephen Reynolds, Jr." w:date="2012-11-13T07:31:00Z"/>
              <w:sz w:val="28"/>
            </w:rPr>
          </w:rPrChange>
        </w:rPr>
        <w:pPrChange w:id="11396" w:author="Stephen Reynolds, Jr." w:date="2012-11-13T07:31:00Z">
          <w:pPr/>
        </w:pPrChange>
      </w:pPr>
      <w:del w:id="11397" w:author="Stephen Reynolds, Jr." w:date="2012-11-13T07:31:00Z">
        <w:r w:rsidRPr="00920A48" w:rsidDel="00920A48">
          <w:rPr>
            <w:rPrChange w:id="11398" w:author="Stephen Reynolds, Jr." w:date="2012-11-13T07:32:00Z">
              <w:rPr/>
            </w:rPrChange>
          </w:rPr>
          <w:br w:type="page"/>
        </w:r>
      </w:del>
    </w:p>
    <w:p w:rsidR="004E715B" w:rsidRPr="00920A48" w:rsidDel="00920A48" w:rsidRDefault="004E715B" w:rsidP="00920A48">
      <w:pPr>
        <w:pStyle w:val="Heading3"/>
        <w:rPr>
          <w:del w:id="11399" w:author="Stephen Reynolds, Jr." w:date="2012-11-13T07:31:00Z"/>
          <w:b/>
          <w:rPrChange w:id="11400" w:author="Stephen Reynolds, Jr." w:date="2012-11-13T07:32:00Z">
            <w:rPr>
              <w:del w:id="11401" w:author="Stephen Reynolds, Jr." w:date="2012-11-13T07:31:00Z"/>
              <w:b/>
            </w:rPr>
          </w:rPrChange>
        </w:rPr>
        <w:pPrChange w:id="11402" w:author="Stephen Reynolds, Jr." w:date="2012-11-13T07:31:00Z">
          <w:pPr>
            <w:pStyle w:val="Heading2"/>
            <w:numPr>
              <w:numId w:val="0"/>
            </w:numPr>
            <w:ind w:firstLine="0"/>
            <w:jc w:val="center"/>
          </w:pPr>
        </w:pPrChange>
      </w:pPr>
      <w:del w:id="11403" w:author="Stephen Reynolds, Jr." w:date="2012-11-13T07:31:00Z">
        <w:r w:rsidRPr="00920A48" w:rsidDel="00920A48">
          <w:rPr>
            <w:b/>
            <w:rPrChange w:id="11404" w:author="Stephen Reynolds, Jr." w:date="2012-11-13T07:32:00Z">
              <w:rPr>
                <w:b/>
              </w:rPr>
            </w:rPrChange>
          </w:rPr>
          <w:delText>Quiz 6: Discerning of Spirits</w:delText>
        </w:r>
      </w:del>
    </w:p>
    <w:p w:rsidR="004E715B" w:rsidRPr="00920A48" w:rsidDel="00920A48" w:rsidRDefault="004E715B" w:rsidP="00920A48">
      <w:pPr>
        <w:pStyle w:val="Heading3"/>
        <w:rPr>
          <w:del w:id="11405" w:author="Stephen Reynolds, Jr." w:date="2012-11-13T07:31:00Z"/>
          <w:rPrChange w:id="11406" w:author="Stephen Reynolds, Jr." w:date="2012-11-13T07:32:00Z">
            <w:rPr>
              <w:del w:id="11407" w:author="Stephen Reynolds, Jr." w:date="2012-11-13T07:31:00Z"/>
            </w:rPr>
          </w:rPrChange>
        </w:rPr>
        <w:pPrChange w:id="11408" w:author="Stephen Reynolds, Jr." w:date="2012-11-13T07:31:00Z">
          <w:pPr>
            <w:ind w:left="360"/>
          </w:pPr>
        </w:pPrChange>
      </w:pPr>
    </w:p>
    <w:p w:rsidR="004E715B" w:rsidRPr="00920A48" w:rsidDel="00920A48" w:rsidRDefault="004E715B" w:rsidP="00920A48">
      <w:pPr>
        <w:pStyle w:val="Heading3"/>
        <w:rPr>
          <w:del w:id="11409" w:author="Stephen Reynolds, Jr." w:date="2012-11-13T07:31:00Z"/>
          <w:rPrChange w:id="11410" w:author="Stephen Reynolds, Jr." w:date="2012-11-13T07:32:00Z">
            <w:rPr>
              <w:del w:id="11411" w:author="Stephen Reynolds, Jr." w:date="2012-11-13T07:31:00Z"/>
            </w:rPr>
          </w:rPrChange>
        </w:rPr>
        <w:pPrChange w:id="11412" w:author="Stephen Reynolds, Jr." w:date="2012-11-13T07:31:00Z">
          <w:pPr>
            <w:numPr>
              <w:numId w:val="101"/>
            </w:numPr>
            <w:ind w:left="360" w:hanging="360"/>
          </w:pPr>
        </w:pPrChange>
      </w:pPr>
      <w:del w:id="11413" w:author="Stephen Reynolds, Jr." w:date="2012-11-13T07:31:00Z">
        <w:r w:rsidRPr="00920A48" w:rsidDel="00920A48">
          <w:rPr>
            <w:rPrChange w:id="11414" w:author="Stephen Reynolds, Jr." w:date="2012-11-13T07:32:00Z">
              <w:rPr/>
            </w:rPrChange>
          </w:rPr>
          <w:delText xml:space="preserve">What was it that placed the gift of discerning of spirits in the midst of the gifts of utterance? </w:delText>
        </w:r>
      </w:del>
    </w:p>
    <w:p w:rsidR="004E715B" w:rsidRPr="00920A48" w:rsidDel="00920A48" w:rsidRDefault="004E715B" w:rsidP="00920A48">
      <w:pPr>
        <w:pStyle w:val="Heading3"/>
        <w:rPr>
          <w:del w:id="11415" w:author="Stephen Reynolds, Jr." w:date="2012-11-13T07:31:00Z"/>
          <w:rPrChange w:id="11416" w:author="Stephen Reynolds, Jr." w:date="2012-11-13T07:32:00Z">
            <w:rPr>
              <w:del w:id="11417" w:author="Stephen Reynolds, Jr." w:date="2012-11-13T07:31:00Z"/>
              <w:color w:val="FFFFFF"/>
            </w:rPr>
          </w:rPrChange>
        </w:rPr>
        <w:pPrChange w:id="11418" w:author="Stephen Reynolds, Jr." w:date="2012-11-13T07:31:00Z">
          <w:pPr>
            <w:ind w:left="360"/>
          </w:pPr>
        </w:pPrChange>
      </w:pPr>
      <w:del w:id="11419" w:author="Stephen Reynolds, Jr." w:date="2012-11-13T07:31:00Z">
        <w:r w:rsidRPr="00920A48" w:rsidDel="00920A48">
          <w:rPr>
            <w:rPrChange w:id="11420" w:author="Stephen Reynolds, Jr." w:date="2012-11-13T07:32:00Z">
              <w:rPr>
                <w:color w:val="FFFFFF"/>
              </w:rPr>
            </w:rPrChange>
          </w:rPr>
          <w:delText>It was wisdom of God that placed the gift of discerning spirits in the midst of the gifts of utterance.</w:delText>
        </w:r>
      </w:del>
    </w:p>
    <w:p w:rsidR="004E715B" w:rsidRPr="00920A48" w:rsidDel="00920A48" w:rsidRDefault="004E715B" w:rsidP="00920A48">
      <w:pPr>
        <w:pStyle w:val="Heading3"/>
        <w:rPr>
          <w:del w:id="11421" w:author="Stephen Reynolds, Jr." w:date="2012-11-13T07:31:00Z"/>
          <w:rPrChange w:id="11422" w:author="Stephen Reynolds, Jr." w:date="2012-11-13T07:32:00Z">
            <w:rPr>
              <w:del w:id="11423" w:author="Stephen Reynolds, Jr." w:date="2012-11-13T07:31:00Z"/>
            </w:rPr>
          </w:rPrChange>
        </w:rPr>
        <w:pPrChange w:id="11424" w:author="Stephen Reynolds, Jr." w:date="2012-11-13T07:31:00Z">
          <w:pPr>
            <w:numPr>
              <w:numId w:val="101"/>
            </w:numPr>
            <w:tabs>
              <w:tab w:val="num" w:pos="720"/>
            </w:tabs>
            <w:ind w:left="360" w:hanging="360"/>
          </w:pPr>
        </w:pPrChange>
      </w:pPr>
      <w:del w:id="11425" w:author="Stephen Reynolds, Jr." w:date="2012-11-13T07:31:00Z">
        <w:r w:rsidRPr="00920A48" w:rsidDel="00920A48">
          <w:rPr>
            <w:rPrChange w:id="11426" w:author="Stephen Reynolds, Jr." w:date="2012-11-13T07:32:00Z">
              <w:rPr/>
            </w:rPrChange>
          </w:rPr>
          <w:delText xml:space="preserve">How many kinds of spirits are there? Name them. </w:delText>
        </w:r>
      </w:del>
    </w:p>
    <w:p w:rsidR="004E715B" w:rsidRPr="00920A48" w:rsidDel="00920A48" w:rsidRDefault="004E715B" w:rsidP="00920A48">
      <w:pPr>
        <w:pStyle w:val="Heading3"/>
        <w:rPr>
          <w:del w:id="11427" w:author="Stephen Reynolds, Jr." w:date="2012-11-13T07:31:00Z"/>
          <w:rPrChange w:id="11428" w:author="Stephen Reynolds, Jr." w:date="2012-11-13T07:32:00Z">
            <w:rPr>
              <w:del w:id="11429" w:author="Stephen Reynolds, Jr." w:date="2012-11-13T07:31:00Z"/>
              <w:color w:val="FFFFFF"/>
            </w:rPr>
          </w:rPrChange>
        </w:rPr>
        <w:pPrChange w:id="11430" w:author="Stephen Reynolds, Jr." w:date="2012-11-13T07:31:00Z">
          <w:pPr>
            <w:ind w:left="360"/>
          </w:pPr>
        </w:pPrChange>
      </w:pPr>
      <w:del w:id="11431" w:author="Stephen Reynolds, Jr." w:date="2012-11-13T07:31:00Z">
        <w:r w:rsidRPr="00920A48" w:rsidDel="00920A48">
          <w:rPr>
            <w:rPrChange w:id="11432" w:author="Stephen Reynolds, Jr." w:date="2012-11-13T07:32:00Z">
              <w:rPr>
                <w:color w:val="FFFFFF"/>
              </w:rPr>
            </w:rPrChange>
          </w:rPr>
          <w:delText xml:space="preserve">There are three kinds of spirits. </w:delText>
        </w:r>
      </w:del>
    </w:p>
    <w:p w:rsidR="004E715B" w:rsidRPr="00920A48" w:rsidDel="00920A48" w:rsidRDefault="004E715B" w:rsidP="00920A48">
      <w:pPr>
        <w:pStyle w:val="Heading3"/>
        <w:rPr>
          <w:del w:id="11433" w:author="Stephen Reynolds, Jr." w:date="2012-11-13T07:31:00Z"/>
          <w:rPrChange w:id="11434" w:author="Stephen Reynolds, Jr." w:date="2012-11-13T07:32:00Z">
            <w:rPr>
              <w:del w:id="11435" w:author="Stephen Reynolds, Jr." w:date="2012-11-13T07:31:00Z"/>
              <w:color w:val="FFFFFF"/>
            </w:rPr>
          </w:rPrChange>
        </w:rPr>
        <w:pPrChange w:id="11436" w:author="Stephen Reynolds, Jr." w:date="2012-11-13T07:31:00Z">
          <w:pPr>
            <w:numPr>
              <w:ilvl w:val="1"/>
              <w:numId w:val="101"/>
            </w:numPr>
            <w:tabs>
              <w:tab w:val="num" w:pos="1440"/>
            </w:tabs>
            <w:ind w:left="1440" w:hanging="360"/>
          </w:pPr>
        </w:pPrChange>
      </w:pPr>
      <w:del w:id="11437" w:author="Stephen Reynolds, Jr." w:date="2012-11-13T07:31:00Z">
        <w:r w:rsidRPr="00920A48" w:rsidDel="00920A48">
          <w:rPr>
            <w:rPrChange w:id="11438" w:author="Stephen Reynolds, Jr." w:date="2012-11-13T07:32:00Z">
              <w:rPr>
                <w:color w:val="FFFFFF"/>
              </w:rPr>
            </w:rPrChange>
          </w:rPr>
          <w:delText>Human</w:delText>
        </w:r>
      </w:del>
    </w:p>
    <w:p w:rsidR="004E715B" w:rsidRPr="00920A48" w:rsidDel="00920A48" w:rsidRDefault="004E715B" w:rsidP="00920A48">
      <w:pPr>
        <w:pStyle w:val="Heading3"/>
        <w:rPr>
          <w:del w:id="11439" w:author="Stephen Reynolds, Jr." w:date="2012-11-13T07:31:00Z"/>
          <w:rPrChange w:id="11440" w:author="Stephen Reynolds, Jr." w:date="2012-11-13T07:32:00Z">
            <w:rPr>
              <w:del w:id="11441" w:author="Stephen Reynolds, Jr." w:date="2012-11-13T07:31:00Z"/>
              <w:color w:val="FFFFFF"/>
            </w:rPr>
          </w:rPrChange>
        </w:rPr>
        <w:pPrChange w:id="11442" w:author="Stephen Reynolds, Jr." w:date="2012-11-13T07:31:00Z">
          <w:pPr>
            <w:numPr>
              <w:ilvl w:val="1"/>
              <w:numId w:val="101"/>
            </w:numPr>
            <w:tabs>
              <w:tab w:val="num" w:pos="1440"/>
            </w:tabs>
            <w:ind w:left="1440" w:hanging="360"/>
          </w:pPr>
        </w:pPrChange>
      </w:pPr>
      <w:del w:id="11443" w:author="Stephen Reynolds, Jr." w:date="2012-11-13T07:31:00Z">
        <w:r w:rsidRPr="00920A48" w:rsidDel="00920A48">
          <w:rPr>
            <w:rPrChange w:id="11444" w:author="Stephen Reynolds, Jr." w:date="2012-11-13T07:32:00Z">
              <w:rPr>
                <w:color w:val="FFFFFF"/>
              </w:rPr>
            </w:rPrChange>
          </w:rPr>
          <w:delText>Satanic</w:delText>
        </w:r>
      </w:del>
    </w:p>
    <w:p w:rsidR="004E715B" w:rsidRPr="00920A48" w:rsidDel="00920A48" w:rsidRDefault="004E715B" w:rsidP="00920A48">
      <w:pPr>
        <w:pStyle w:val="Heading3"/>
        <w:rPr>
          <w:del w:id="11445" w:author="Stephen Reynolds, Jr." w:date="2012-11-13T07:31:00Z"/>
          <w:rPrChange w:id="11446" w:author="Stephen Reynolds, Jr." w:date="2012-11-13T07:32:00Z">
            <w:rPr>
              <w:del w:id="11447" w:author="Stephen Reynolds, Jr." w:date="2012-11-13T07:31:00Z"/>
              <w:color w:val="FFFFFF"/>
            </w:rPr>
          </w:rPrChange>
        </w:rPr>
        <w:pPrChange w:id="11448" w:author="Stephen Reynolds, Jr." w:date="2012-11-13T07:31:00Z">
          <w:pPr>
            <w:numPr>
              <w:ilvl w:val="1"/>
              <w:numId w:val="101"/>
            </w:numPr>
            <w:tabs>
              <w:tab w:val="num" w:pos="1440"/>
            </w:tabs>
            <w:ind w:left="1440" w:hanging="360"/>
          </w:pPr>
        </w:pPrChange>
      </w:pPr>
      <w:del w:id="11449" w:author="Stephen Reynolds, Jr." w:date="2012-11-13T07:31:00Z">
        <w:r w:rsidRPr="00920A48" w:rsidDel="00920A48">
          <w:rPr>
            <w:rPrChange w:id="11450" w:author="Stephen Reynolds, Jr." w:date="2012-11-13T07:32:00Z">
              <w:rPr>
                <w:color w:val="FFFFFF"/>
              </w:rPr>
            </w:rPrChange>
          </w:rPr>
          <w:delText>Divine</w:delText>
        </w:r>
      </w:del>
    </w:p>
    <w:p w:rsidR="004E715B" w:rsidRPr="00920A48" w:rsidDel="00920A48" w:rsidRDefault="004E715B" w:rsidP="00920A48">
      <w:pPr>
        <w:pStyle w:val="Heading3"/>
        <w:rPr>
          <w:del w:id="11451" w:author="Stephen Reynolds, Jr." w:date="2012-11-13T07:31:00Z"/>
          <w:rPrChange w:id="11452" w:author="Stephen Reynolds, Jr." w:date="2012-11-13T07:32:00Z">
            <w:rPr>
              <w:del w:id="11453" w:author="Stephen Reynolds, Jr." w:date="2012-11-13T07:31:00Z"/>
            </w:rPr>
          </w:rPrChange>
        </w:rPr>
        <w:pPrChange w:id="11454" w:author="Stephen Reynolds, Jr." w:date="2012-11-13T07:31:00Z">
          <w:pPr>
            <w:numPr>
              <w:numId w:val="101"/>
            </w:numPr>
            <w:tabs>
              <w:tab w:val="num" w:pos="720"/>
            </w:tabs>
            <w:ind w:left="360" w:hanging="360"/>
          </w:pPr>
        </w:pPrChange>
      </w:pPr>
      <w:del w:id="11455" w:author="Stephen Reynolds, Jr." w:date="2012-11-13T07:31:00Z">
        <w:r w:rsidRPr="00920A48" w:rsidDel="00920A48">
          <w:rPr>
            <w:rPrChange w:id="11456" w:author="Stephen Reynolds, Jr." w:date="2012-11-13T07:32:00Z">
              <w:rPr/>
            </w:rPrChange>
          </w:rPr>
          <w:delText xml:space="preserve">Does this gift only discern between evil and good? Explain. </w:delText>
        </w:r>
      </w:del>
    </w:p>
    <w:p w:rsidR="004E715B" w:rsidRPr="00920A48" w:rsidDel="00920A48" w:rsidRDefault="004E715B" w:rsidP="00920A48">
      <w:pPr>
        <w:pStyle w:val="Heading3"/>
        <w:rPr>
          <w:del w:id="11457" w:author="Stephen Reynolds, Jr." w:date="2012-11-13T07:31:00Z"/>
          <w:rPrChange w:id="11458" w:author="Stephen Reynolds, Jr." w:date="2012-11-13T07:32:00Z">
            <w:rPr>
              <w:del w:id="11459" w:author="Stephen Reynolds, Jr." w:date="2012-11-13T07:31:00Z"/>
              <w:color w:val="FFFFFF"/>
            </w:rPr>
          </w:rPrChange>
        </w:rPr>
        <w:pPrChange w:id="11460" w:author="Stephen Reynolds, Jr." w:date="2012-11-13T07:31:00Z">
          <w:pPr>
            <w:ind w:left="360"/>
          </w:pPr>
        </w:pPrChange>
      </w:pPr>
      <w:del w:id="11461" w:author="Stephen Reynolds, Jr." w:date="2012-11-13T07:31:00Z">
        <w:r w:rsidRPr="00920A48" w:rsidDel="00920A48">
          <w:rPr>
            <w:rPrChange w:id="11462" w:author="Stephen Reynolds, Jr." w:date="2012-11-13T07:32:00Z">
              <w:rPr>
                <w:color w:val="FFFFFF"/>
              </w:rPr>
            </w:rPrChange>
          </w:rPr>
          <w:delText xml:space="preserve">No, this gift not only discerns between an evil spirit and the Holy Spirit, but it also give you an ability to know the evil spirits. </w:delText>
        </w:r>
      </w:del>
    </w:p>
    <w:p w:rsidR="004E715B" w:rsidRPr="00920A48" w:rsidDel="00920A48" w:rsidRDefault="004E715B" w:rsidP="00920A48">
      <w:pPr>
        <w:pStyle w:val="Heading3"/>
        <w:rPr>
          <w:del w:id="11463" w:author="Stephen Reynolds, Jr." w:date="2012-11-13T07:31:00Z"/>
          <w:rPrChange w:id="11464" w:author="Stephen Reynolds, Jr." w:date="2012-11-13T07:32:00Z">
            <w:rPr>
              <w:del w:id="11465" w:author="Stephen Reynolds, Jr." w:date="2012-11-13T07:31:00Z"/>
            </w:rPr>
          </w:rPrChange>
        </w:rPr>
        <w:pPrChange w:id="11466" w:author="Stephen Reynolds, Jr." w:date="2012-11-13T07:31:00Z">
          <w:pPr/>
        </w:pPrChange>
      </w:pPr>
    </w:p>
    <w:p w:rsidR="004E715B" w:rsidRPr="00920A48" w:rsidDel="00920A48" w:rsidRDefault="004E715B" w:rsidP="00920A48">
      <w:pPr>
        <w:pStyle w:val="Heading3"/>
        <w:rPr>
          <w:del w:id="11467" w:author="Stephen Reynolds, Jr." w:date="2012-11-13T07:31:00Z"/>
          <w:rPrChange w:id="11468" w:author="Stephen Reynolds, Jr." w:date="2012-11-13T07:32:00Z">
            <w:rPr>
              <w:del w:id="11469" w:author="Stephen Reynolds, Jr." w:date="2012-11-13T07:31:00Z"/>
            </w:rPr>
          </w:rPrChange>
        </w:rPr>
        <w:pPrChange w:id="11470" w:author="Stephen Reynolds, Jr." w:date="2012-11-13T07:31:00Z">
          <w:pPr>
            <w:numPr>
              <w:numId w:val="101"/>
            </w:numPr>
            <w:tabs>
              <w:tab w:val="num" w:pos="720"/>
            </w:tabs>
            <w:ind w:left="360" w:hanging="360"/>
          </w:pPr>
        </w:pPrChange>
      </w:pPr>
      <w:del w:id="11471" w:author="Stephen Reynolds, Jr." w:date="2012-11-13T07:31:00Z">
        <w:r w:rsidRPr="00920A48" w:rsidDel="00920A48">
          <w:rPr>
            <w:rPrChange w:id="11472" w:author="Stephen Reynolds, Jr." w:date="2012-11-13T07:32:00Z">
              <w:rPr/>
            </w:rPrChange>
          </w:rPr>
          <w:delText xml:space="preserve">What did Jesus ask the demons to do? </w:delText>
        </w:r>
      </w:del>
    </w:p>
    <w:p w:rsidR="004E715B" w:rsidRPr="00920A48" w:rsidDel="00920A48" w:rsidRDefault="004E715B" w:rsidP="00920A48">
      <w:pPr>
        <w:pStyle w:val="Heading3"/>
        <w:rPr>
          <w:del w:id="11473" w:author="Stephen Reynolds, Jr." w:date="2012-11-13T07:31:00Z"/>
          <w:rPrChange w:id="11474" w:author="Stephen Reynolds, Jr." w:date="2012-11-13T07:32:00Z">
            <w:rPr>
              <w:del w:id="11475" w:author="Stephen Reynolds, Jr." w:date="2012-11-13T07:31:00Z"/>
              <w:color w:val="FFFFFF"/>
            </w:rPr>
          </w:rPrChange>
        </w:rPr>
        <w:pPrChange w:id="11476" w:author="Stephen Reynolds, Jr." w:date="2012-11-13T07:31:00Z">
          <w:pPr>
            <w:ind w:left="360"/>
          </w:pPr>
        </w:pPrChange>
      </w:pPr>
      <w:del w:id="11477" w:author="Stephen Reynolds, Jr." w:date="2012-11-13T07:31:00Z">
        <w:r w:rsidRPr="00920A48" w:rsidDel="00920A48">
          <w:rPr>
            <w:rPrChange w:id="11478" w:author="Stephen Reynolds, Jr." w:date="2012-11-13T07:32:00Z">
              <w:rPr>
                <w:color w:val="FFFFFF"/>
              </w:rPr>
            </w:rPrChange>
          </w:rPr>
          <w:delText xml:space="preserve">Jesus asked the demons to identify themselves. </w:delText>
        </w:r>
      </w:del>
    </w:p>
    <w:p w:rsidR="004E715B" w:rsidRPr="00920A48" w:rsidDel="00920A48" w:rsidRDefault="004E715B" w:rsidP="00920A48">
      <w:pPr>
        <w:pStyle w:val="Heading3"/>
        <w:rPr>
          <w:del w:id="11479" w:author="Stephen Reynolds, Jr." w:date="2012-11-13T07:31:00Z"/>
          <w:rPrChange w:id="11480" w:author="Stephen Reynolds, Jr." w:date="2012-11-13T07:32:00Z">
            <w:rPr>
              <w:del w:id="11481" w:author="Stephen Reynolds, Jr." w:date="2012-11-13T07:31:00Z"/>
            </w:rPr>
          </w:rPrChange>
        </w:rPr>
        <w:pPrChange w:id="11482" w:author="Stephen Reynolds, Jr." w:date="2012-11-13T07:31:00Z">
          <w:pPr/>
        </w:pPrChange>
      </w:pPr>
    </w:p>
    <w:p w:rsidR="004E715B" w:rsidRPr="00920A48" w:rsidDel="00920A48" w:rsidRDefault="004E715B" w:rsidP="00920A48">
      <w:pPr>
        <w:pStyle w:val="Heading3"/>
        <w:rPr>
          <w:del w:id="11483" w:author="Stephen Reynolds, Jr." w:date="2012-11-13T07:31:00Z"/>
          <w:rPrChange w:id="11484" w:author="Stephen Reynolds, Jr." w:date="2012-11-13T07:32:00Z">
            <w:rPr>
              <w:del w:id="11485" w:author="Stephen Reynolds, Jr." w:date="2012-11-13T07:31:00Z"/>
            </w:rPr>
          </w:rPrChange>
        </w:rPr>
        <w:pPrChange w:id="11486" w:author="Stephen Reynolds, Jr." w:date="2012-11-13T07:31:00Z">
          <w:pPr>
            <w:numPr>
              <w:numId w:val="101"/>
            </w:numPr>
            <w:tabs>
              <w:tab w:val="num" w:pos="720"/>
            </w:tabs>
            <w:ind w:left="360" w:hanging="360"/>
          </w:pPr>
        </w:pPrChange>
      </w:pPr>
      <w:del w:id="11487" w:author="Stephen Reynolds, Jr." w:date="2012-11-13T07:31:00Z">
        <w:r w:rsidRPr="00920A48" w:rsidDel="00920A48">
          <w:rPr>
            <w:rPrChange w:id="11488" w:author="Stephen Reynolds, Jr." w:date="2012-11-13T07:32:00Z">
              <w:rPr/>
            </w:rPrChange>
          </w:rPr>
          <w:delText xml:space="preserve">What happened to the woman when Jesus cast out the spirit of infirmity from a woman? </w:delText>
        </w:r>
      </w:del>
    </w:p>
    <w:p w:rsidR="004E715B" w:rsidRPr="00920A48" w:rsidDel="00920A48" w:rsidRDefault="004E715B" w:rsidP="00920A48">
      <w:pPr>
        <w:pStyle w:val="Heading3"/>
        <w:rPr>
          <w:del w:id="11489" w:author="Stephen Reynolds, Jr." w:date="2012-11-13T07:31:00Z"/>
          <w:rPrChange w:id="11490" w:author="Stephen Reynolds, Jr." w:date="2012-11-13T07:32:00Z">
            <w:rPr>
              <w:del w:id="11491" w:author="Stephen Reynolds, Jr." w:date="2012-11-13T07:31:00Z"/>
              <w:color w:val="FFFFFF"/>
            </w:rPr>
          </w:rPrChange>
        </w:rPr>
        <w:pPrChange w:id="11492" w:author="Stephen Reynolds, Jr." w:date="2012-11-13T07:31:00Z">
          <w:pPr>
            <w:ind w:left="360"/>
          </w:pPr>
        </w:pPrChange>
      </w:pPr>
      <w:del w:id="11493" w:author="Stephen Reynolds, Jr." w:date="2012-11-13T07:31:00Z">
        <w:r w:rsidRPr="00920A48" w:rsidDel="00920A48">
          <w:rPr>
            <w:rPrChange w:id="11494" w:author="Stephen Reynolds, Jr." w:date="2012-11-13T07:32:00Z">
              <w:rPr>
                <w:color w:val="FFFFFF"/>
              </w:rPr>
            </w:rPrChange>
          </w:rPr>
          <w:delText xml:space="preserve">When Jesus cast out the spirit of infirmity from a woman she became straight. </w:delText>
        </w:r>
      </w:del>
    </w:p>
    <w:p w:rsidR="004E715B" w:rsidRPr="00920A48" w:rsidDel="00920A48" w:rsidRDefault="004E715B" w:rsidP="00920A48">
      <w:pPr>
        <w:pStyle w:val="Heading3"/>
        <w:rPr>
          <w:del w:id="11495" w:author="Stephen Reynolds, Jr." w:date="2012-11-13T07:31:00Z"/>
          <w:rPrChange w:id="11496" w:author="Stephen Reynolds, Jr." w:date="2012-11-13T07:32:00Z">
            <w:rPr>
              <w:del w:id="11497" w:author="Stephen Reynolds, Jr." w:date="2012-11-13T07:31:00Z"/>
            </w:rPr>
          </w:rPrChange>
        </w:rPr>
        <w:pPrChange w:id="11498" w:author="Stephen Reynolds, Jr." w:date="2012-11-13T07:31:00Z">
          <w:pPr/>
        </w:pPrChange>
      </w:pPr>
    </w:p>
    <w:p w:rsidR="004E715B" w:rsidRPr="00920A48" w:rsidDel="00920A48" w:rsidRDefault="004E715B" w:rsidP="00920A48">
      <w:pPr>
        <w:pStyle w:val="Heading3"/>
        <w:rPr>
          <w:del w:id="11499" w:author="Stephen Reynolds, Jr." w:date="2012-11-13T07:31:00Z"/>
          <w:rPrChange w:id="11500" w:author="Stephen Reynolds, Jr." w:date="2012-11-13T07:32:00Z">
            <w:rPr>
              <w:del w:id="11501" w:author="Stephen Reynolds, Jr." w:date="2012-11-13T07:31:00Z"/>
            </w:rPr>
          </w:rPrChange>
        </w:rPr>
        <w:pPrChange w:id="11502" w:author="Stephen Reynolds, Jr." w:date="2012-11-13T07:31:00Z">
          <w:pPr>
            <w:numPr>
              <w:numId w:val="101"/>
            </w:numPr>
            <w:tabs>
              <w:tab w:val="num" w:pos="720"/>
            </w:tabs>
            <w:ind w:left="360" w:hanging="360"/>
          </w:pPr>
        </w:pPrChange>
      </w:pPr>
      <w:del w:id="11503" w:author="Stephen Reynolds, Jr." w:date="2012-11-13T07:31:00Z">
        <w:r w:rsidRPr="00920A48" w:rsidDel="00920A48">
          <w:rPr>
            <w:rPrChange w:id="11504" w:author="Stephen Reynolds, Jr." w:date="2012-11-13T07:32:00Z">
              <w:rPr/>
            </w:rPrChange>
          </w:rPr>
          <w:delText xml:space="preserve">Explain what the Gift of Discerning of Spirits is not. </w:delText>
        </w:r>
      </w:del>
    </w:p>
    <w:p w:rsidR="004E715B" w:rsidRPr="00920A48" w:rsidDel="00920A48" w:rsidRDefault="004E715B" w:rsidP="00920A48">
      <w:pPr>
        <w:pStyle w:val="Heading3"/>
        <w:rPr>
          <w:del w:id="11505" w:author="Stephen Reynolds, Jr." w:date="2012-11-13T07:31:00Z"/>
          <w:rPrChange w:id="11506" w:author="Stephen Reynolds, Jr." w:date="2012-11-13T07:32:00Z">
            <w:rPr>
              <w:del w:id="11507" w:author="Stephen Reynolds, Jr." w:date="2012-11-13T07:31:00Z"/>
              <w:color w:val="FFFFFF"/>
            </w:rPr>
          </w:rPrChange>
        </w:rPr>
        <w:pPrChange w:id="11508" w:author="Stephen Reynolds, Jr." w:date="2012-11-13T07:31:00Z">
          <w:pPr>
            <w:numPr>
              <w:ilvl w:val="1"/>
              <w:numId w:val="101"/>
            </w:numPr>
            <w:tabs>
              <w:tab w:val="num" w:pos="1440"/>
            </w:tabs>
            <w:ind w:left="900" w:hanging="360"/>
          </w:pPr>
        </w:pPrChange>
      </w:pPr>
      <w:del w:id="11509" w:author="Stephen Reynolds, Jr." w:date="2012-11-13T07:31:00Z">
        <w:r w:rsidRPr="00920A48" w:rsidDel="00920A48">
          <w:rPr>
            <w:rPrChange w:id="11510" w:author="Stephen Reynolds, Jr." w:date="2012-11-13T07:32:00Z">
              <w:rPr>
                <w:color w:val="FFFFFF"/>
              </w:rPr>
            </w:rPrChange>
          </w:rPr>
          <w:delText xml:space="preserve">It is not mind reading or thought reading or motive reading. </w:delText>
        </w:r>
      </w:del>
    </w:p>
    <w:p w:rsidR="004E715B" w:rsidRPr="00920A48" w:rsidDel="00920A48" w:rsidRDefault="004E715B" w:rsidP="00920A48">
      <w:pPr>
        <w:pStyle w:val="Heading3"/>
        <w:rPr>
          <w:del w:id="11511" w:author="Stephen Reynolds, Jr." w:date="2012-11-13T07:31:00Z"/>
          <w:rPrChange w:id="11512" w:author="Stephen Reynolds, Jr." w:date="2012-11-13T07:32:00Z">
            <w:rPr>
              <w:del w:id="11513" w:author="Stephen Reynolds, Jr." w:date="2012-11-13T07:31:00Z"/>
              <w:color w:val="FFFFFF"/>
            </w:rPr>
          </w:rPrChange>
        </w:rPr>
        <w:pPrChange w:id="11514" w:author="Stephen Reynolds, Jr." w:date="2012-11-13T07:31:00Z">
          <w:pPr>
            <w:numPr>
              <w:ilvl w:val="1"/>
              <w:numId w:val="101"/>
            </w:numPr>
            <w:tabs>
              <w:tab w:val="num" w:pos="1440"/>
            </w:tabs>
            <w:ind w:left="900" w:hanging="360"/>
          </w:pPr>
        </w:pPrChange>
      </w:pPr>
      <w:del w:id="11515" w:author="Stephen Reynolds, Jr." w:date="2012-11-13T07:31:00Z">
        <w:r w:rsidRPr="00920A48" w:rsidDel="00920A48">
          <w:rPr>
            <w:rPrChange w:id="11516" w:author="Stephen Reynolds, Jr." w:date="2012-11-13T07:32:00Z">
              <w:rPr>
                <w:color w:val="FFFFFF"/>
              </w:rPr>
            </w:rPrChange>
          </w:rPr>
          <w:delText xml:space="preserve">It is not mental insight. </w:delText>
        </w:r>
      </w:del>
    </w:p>
    <w:p w:rsidR="004E715B" w:rsidRPr="00920A48" w:rsidDel="00920A48" w:rsidRDefault="004E715B" w:rsidP="00920A48">
      <w:pPr>
        <w:pStyle w:val="Heading3"/>
        <w:rPr>
          <w:del w:id="11517" w:author="Stephen Reynolds, Jr." w:date="2012-11-13T07:31:00Z"/>
          <w:rPrChange w:id="11518" w:author="Stephen Reynolds, Jr." w:date="2012-11-13T07:32:00Z">
            <w:rPr>
              <w:del w:id="11519" w:author="Stephen Reynolds, Jr." w:date="2012-11-13T07:31:00Z"/>
              <w:color w:val="FFFFFF"/>
            </w:rPr>
          </w:rPrChange>
        </w:rPr>
        <w:pPrChange w:id="11520" w:author="Stephen Reynolds, Jr." w:date="2012-11-13T07:31:00Z">
          <w:pPr>
            <w:numPr>
              <w:ilvl w:val="1"/>
              <w:numId w:val="101"/>
            </w:numPr>
            <w:tabs>
              <w:tab w:val="num" w:pos="1440"/>
            </w:tabs>
            <w:ind w:left="900" w:hanging="360"/>
          </w:pPr>
        </w:pPrChange>
      </w:pPr>
      <w:del w:id="11521" w:author="Stephen Reynolds, Jr." w:date="2012-11-13T07:31:00Z">
        <w:r w:rsidRPr="00920A48" w:rsidDel="00920A48">
          <w:rPr>
            <w:rPrChange w:id="11522" w:author="Stephen Reynolds, Jr." w:date="2012-11-13T07:32:00Z">
              <w:rPr>
                <w:color w:val="FFFFFF"/>
              </w:rPr>
            </w:rPrChange>
          </w:rPr>
          <w:delText xml:space="preserve">It is not the ability to discover fault in others. </w:delText>
        </w:r>
      </w:del>
    </w:p>
    <w:p w:rsidR="004E715B" w:rsidRPr="00920A48" w:rsidDel="00920A48" w:rsidRDefault="004E715B" w:rsidP="00920A48">
      <w:pPr>
        <w:pStyle w:val="Heading3"/>
        <w:rPr>
          <w:del w:id="11523" w:author="Stephen Reynolds, Jr." w:date="2012-11-13T07:31:00Z"/>
          <w:rPrChange w:id="11524" w:author="Stephen Reynolds, Jr." w:date="2012-11-13T07:32:00Z">
            <w:rPr>
              <w:del w:id="11525" w:author="Stephen Reynolds, Jr." w:date="2012-11-13T07:31:00Z"/>
            </w:rPr>
          </w:rPrChange>
        </w:rPr>
        <w:pPrChange w:id="11526" w:author="Stephen Reynolds, Jr." w:date="2012-11-13T07:31:00Z">
          <w:pPr/>
        </w:pPrChange>
      </w:pPr>
    </w:p>
    <w:p w:rsidR="004E715B" w:rsidRPr="00920A48" w:rsidDel="00920A48" w:rsidRDefault="004E715B" w:rsidP="00920A48">
      <w:pPr>
        <w:pStyle w:val="Heading3"/>
        <w:rPr>
          <w:del w:id="11527" w:author="Stephen Reynolds, Jr." w:date="2012-11-13T07:31:00Z"/>
          <w:rPrChange w:id="11528" w:author="Stephen Reynolds, Jr." w:date="2012-11-13T07:32:00Z">
            <w:rPr>
              <w:del w:id="11529" w:author="Stephen Reynolds, Jr." w:date="2012-11-13T07:31:00Z"/>
            </w:rPr>
          </w:rPrChange>
        </w:rPr>
        <w:pPrChange w:id="11530" w:author="Stephen Reynolds, Jr." w:date="2012-11-13T07:31:00Z">
          <w:pPr>
            <w:numPr>
              <w:numId w:val="101"/>
            </w:numPr>
            <w:tabs>
              <w:tab w:val="num" w:pos="720"/>
            </w:tabs>
            <w:ind w:left="360" w:hanging="360"/>
          </w:pPr>
        </w:pPrChange>
      </w:pPr>
      <w:del w:id="11531" w:author="Stephen Reynolds, Jr." w:date="2012-11-13T07:31:00Z">
        <w:r w:rsidRPr="00920A48" w:rsidDel="00920A48">
          <w:rPr>
            <w:rPrChange w:id="11532" w:author="Stephen Reynolds, Jr." w:date="2012-11-13T07:32:00Z">
              <w:rPr/>
            </w:rPrChange>
          </w:rPr>
          <w:delText xml:space="preserve">Explain what the Gift of Discerning of Spirits is. </w:delText>
        </w:r>
      </w:del>
    </w:p>
    <w:p w:rsidR="004E715B" w:rsidRPr="00920A48" w:rsidDel="00920A48" w:rsidRDefault="004E715B" w:rsidP="00920A48">
      <w:pPr>
        <w:pStyle w:val="Heading3"/>
        <w:rPr>
          <w:del w:id="11533" w:author="Stephen Reynolds, Jr." w:date="2012-11-13T07:31:00Z"/>
          <w:rPrChange w:id="11534" w:author="Stephen Reynolds, Jr." w:date="2012-11-13T07:32:00Z">
            <w:rPr>
              <w:del w:id="11535" w:author="Stephen Reynolds, Jr." w:date="2012-11-13T07:31:00Z"/>
              <w:color w:val="FFFFFF"/>
            </w:rPr>
          </w:rPrChange>
        </w:rPr>
        <w:pPrChange w:id="11536" w:author="Stephen Reynolds, Jr." w:date="2012-11-13T07:31:00Z">
          <w:pPr>
            <w:numPr>
              <w:ilvl w:val="1"/>
              <w:numId w:val="101"/>
            </w:numPr>
            <w:tabs>
              <w:tab w:val="num" w:pos="1440"/>
            </w:tabs>
            <w:ind w:left="900" w:hanging="360"/>
          </w:pPr>
        </w:pPrChange>
      </w:pPr>
      <w:del w:id="11537" w:author="Stephen Reynolds, Jr." w:date="2012-11-13T07:31:00Z">
        <w:r w:rsidRPr="00920A48" w:rsidDel="00920A48">
          <w:rPr>
            <w:rPrChange w:id="11538" w:author="Stephen Reynolds, Jr." w:date="2012-11-13T07:32:00Z">
              <w:rPr>
                <w:color w:val="FFFFFF"/>
              </w:rPr>
            </w:rPrChange>
          </w:rPr>
          <w:delText xml:space="preserve">It is power to help in delivering the oppressed and the possessed. </w:delText>
        </w:r>
      </w:del>
    </w:p>
    <w:p w:rsidR="004E715B" w:rsidRPr="00920A48" w:rsidDel="00920A48" w:rsidRDefault="004E715B" w:rsidP="00920A48">
      <w:pPr>
        <w:pStyle w:val="Heading3"/>
        <w:rPr>
          <w:del w:id="11539" w:author="Stephen Reynolds, Jr." w:date="2012-11-13T07:31:00Z"/>
          <w:rPrChange w:id="11540" w:author="Stephen Reynolds, Jr." w:date="2012-11-13T07:32:00Z">
            <w:rPr>
              <w:del w:id="11541" w:author="Stephen Reynolds, Jr." w:date="2012-11-13T07:31:00Z"/>
              <w:color w:val="FFFFFF"/>
            </w:rPr>
          </w:rPrChange>
        </w:rPr>
        <w:pPrChange w:id="11542" w:author="Stephen Reynolds, Jr." w:date="2012-11-13T07:31:00Z">
          <w:pPr>
            <w:numPr>
              <w:ilvl w:val="1"/>
              <w:numId w:val="101"/>
            </w:numPr>
            <w:tabs>
              <w:tab w:val="num" w:pos="1440"/>
            </w:tabs>
            <w:ind w:left="900" w:hanging="360"/>
          </w:pPr>
        </w:pPrChange>
      </w:pPr>
      <w:del w:id="11543" w:author="Stephen Reynolds, Jr." w:date="2012-11-13T07:31:00Z">
        <w:r w:rsidRPr="00920A48" w:rsidDel="00920A48">
          <w:rPr>
            <w:rPrChange w:id="11544" w:author="Stephen Reynolds, Jr." w:date="2012-11-13T07:32:00Z">
              <w:rPr>
                <w:color w:val="FFFFFF"/>
              </w:rPr>
            </w:rPrChange>
          </w:rPr>
          <w:delText xml:space="preserve">It is knowledge to discover a workman of the devil. </w:delText>
        </w:r>
      </w:del>
    </w:p>
    <w:p w:rsidR="004E715B" w:rsidRPr="00920A48" w:rsidDel="00920A48" w:rsidRDefault="004E715B" w:rsidP="00920A48">
      <w:pPr>
        <w:pStyle w:val="Heading3"/>
        <w:rPr>
          <w:del w:id="11545" w:author="Stephen Reynolds, Jr." w:date="2012-11-13T07:31:00Z"/>
          <w:rPrChange w:id="11546" w:author="Stephen Reynolds, Jr." w:date="2012-11-13T07:32:00Z">
            <w:rPr>
              <w:del w:id="11547" w:author="Stephen Reynolds, Jr." w:date="2012-11-13T07:31:00Z"/>
              <w:color w:val="FFFFFF"/>
            </w:rPr>
          </w:rPrChange>
        </w:rPr>
        <w:pPrChange w:id="11548" w:author="Stephen Reynolds, Jr." w:date="2012-11-13T07:31:00Z">
          <w:pPr>
            <w:numPr>
              <w:ilvl w:val="1"/>
              <w:numId w:val="101"/>
            </w:numPr>
            <w:tabs>
              <w:tab w:val="num" w:pos="1440"/>
            </w:tabs>
            <w:ind w:left="900" w:hanging="360"/>
          </w:pPr>
        </w:pPrChange>
      </w:pPr>
      <w:del w:id="11549" w:author="Stephen Reynolds, Jr." w:date="2012-11-13T07:31:00Z">
        <w:r w:rsidRPr="00920A48" w:rsidDel="00920A48">
          <w:rPr>
            <w:rPrChange w:id="11550" w:author="Stephen Reynolds, Jr." w:date="2012-11-13T07:32:00Z">
              <w:rPr>
                <w:color w:val="FFFFFF"/>
              </w:rPr>
            </w:rPrChange>
          </w:rPr>
          <w:delText xml:space="preserve">It is ability to know truthful testimony and check the devil’s work. </w:delText>
        </w:r>
      </w:del>
    </w:p>
    <w:p w:rsidR="004E715B" w:rsidRPr="00920A48" w:rsidDel="00920A48" w:rsidRDefault="004E715B" w:rsidP="00920A48">
      <w:pPr>
        <w:pStyle w:val="Heading3"/>
        <w:rPr>
          <w:del w:id="11551" w:author="Stephen Reynolds, Jr." w:date="2012-11-13T07:31:00Z"/>
          <w:rPrChange w:id="11552" w:author="Stephen Reynolds, Jr." w:date="2012-11-13T07:32:00Z">
            <w:rPr>
              <w:del w:id="11553" w:author="Stephen Reynolds, Jr." w:date="2012-11-13T07:31:00Z"/>
              <w:color w:val="FFFFFF"/>
            </w:rPr>
          </w:rPrChange>
        </w:rPr>
        <w:pPrChange w:id="11554" w:author="Stephen Reynolds, Jr." w:date="2012-11-13T07:31:00Z">
          <w:pPr>
            <w:numPr>
              <w:ilvl w:val="1"/>
              <w:numId w:val="101"/>
            </w:numPr>
            <w:tabs>
              <w:tab w:val="num" w:pos="1440"/>
            </w:tabs>
            <w:ind w:left="900" w:hanging="360"/>
          </w:pPr>
        </w:pPrChange>
      </w:pPr>
      <w:del w:id="11555" w:author="Stephen Reynolds, Jr." w:date="2012-11-13T07:31:00Z">
        <w:r w:rsidRPr="00920A48" w:rsidDel="00920A48">
          <w:rPr>
            <w:rPrChange w:id="11556" w:author="Stephen Reynolds, Jr." w:date="2012-11-13T07:32:00Z">
              <w:rPr>
                <w:color w:val="FFFFFF"/>
              </w:rPr>
            </w:rPrChange>
          </w:rPr>
          <w:delText xml:space="preserve">It is revelation to reveal demon miracle workers. </w:delText>
        </w:r>
      </w:del>
    </w:p>
    <w:p w:rsidR="004E715B" w:rsidRPr="00920A48" w:rsidDel="00920A48" w:rsidRDefault="004E715B" w:rsidP="00920A48">
      <w:pPr>
        <w:pStyle w:val="Heading3"/>
        <w:rPr>
          <w:del w:id="11557" w:author="Stephen Reynolds, Jr." w:date="2012-11-13T07:31:00Z"/>
          <w:rPrChange w:id="11558" w:author="Stephen Reynolds, Jr." w:date="2012-11-13T07:32:00Z">
            <w:rPr>
              <w:del w:id="11559" w:author="Stephen Reynolds, Jr." w:date="2012-11-13T07:31:00Z"/>
            </w:rPr>
          </w:rPrChange>
        </w:rPr>
        <w:pPrChange w:id="11560" w:author="Stephen Reynolds, Jr." w:date="2012-11-13T07:31:00Z">
          <w:pPr/>
        </w:pPrChange>
      </w:pPr>
    </w:p>
    <w:p w:rsidR="004E715B" w:rsidRPr="00920A48" w:rsidDel="00920A48" w:rsidRDefault="004E715B" w:rsidP="00920A48">
      <w:pPr>
        <w:pStyle w:val="Heading3"/>
        <w:rPr>
          <w:del w:id="11561" w:author="Stephen Reynolds, Jr." w:date="2012-11-13T07:31:00Z"/>
          <w:rPrChange w:id="11562" w:author="Stephen Reynolds, Jr." w:date="2012-11-13T07:32:00Z">
            <w:rPr>
              <w:del w:id="11563" w:author="Stephen Reynolds, Jr." w:date="2012-11-13T07:31:00Z"/>
            </w:rPr>
          </w:rPrChange>
        </w:rPr>
        <w:pPrChange w:id="11564" w:author="Stephen Reynolds, Jr." w:date="2012-11-13T07:31:00Z">
          <w:pPr>
            <w:numPr>
              <w:numId w:val="101"/>
            </w:numPr>
            <w:tabs>
              <w:tab w:val="num" w:pos="720"/>
            </w:tabs>
            <w:ind w:left="360" w:hanging="360"/>
          </w:pPr>
        </w:pPrChange>
      </w:pPr>
      <w:del w:id="11565" w:author="Stephen Reynolds, Jr." w:date="2012-11-13T07:31:00Z">
        <w:r w:rsidRPr="00920A48" w:rsidDel="00920A48">
          <w:rPr>
            <w:rPrChange w:id="11566" w:author="Stephen Reynolds, Jr." w:date="2012-11-13T07:32:00Z">
              <w:rPr/>
            </w:rPrChange>
          </w:rPr>
          <w:delText>Give an example of the gift from Scripture. (Include Scripture reference.)</w:delText>
        </w:r>
      </w:del>
    </w:p>
    <w:p w:rsidR="004E715B" w:rsidRPr="00920A48" w:rsidDel="00920A48" w:rsidRDefault="004E715B" w:rsidP="00920A48">
      <w:pPr>
        <w:pStyle w:val="Heading3"/>
        <w:rPr>
          <w:del w:id="11567" w:author="Stephen Reynolds, Jr." w:date="2012-11-13T07:31:00Z"/>
          <w:rPrChange w:id="11568" w:author="Stephen Reynolds, Jr." w:date="2012-11-13T07:32:00Z">
            <w:rPr>
              <w:del w:id="11569" w:author="Stephen Reynolds, Jr." w:date="2012-11-13T07:31:00Z"/>
              <w:color w:val="FFFFFF"/>
            </w:rPr>
          </w:rPrChange>
        </w:rPr>
        <w:pPrChange w:id="11570" w:author="Stephen Reynolds, Jr." w:date="2012-11-13T07:31:00Z">
          <w:pPr>
            <w:ind w:left="360"/>
          </w:pPr>
        </w:pPrChange>
      </w:pPr>
      <w:del w:id="11571" w:author="Stephen Reynolds, Jr." w:date="2012-11-13T07:31:00Z">
        <w:r w:rsidRPr="00920A48" w:rsidDel="00920A48">
          <w:rPr>
            <w:rPrChange w:id="11572" w:author="Stephen Reynolds, Jr." w:date="2012-11-13T07:32:00Z">
              <w:rPr>
                <w:color w:val="FFFFFF"/>
              </w:rPr>
            </w:rPrChange>
          </w:rPr>
          <w:delText xml:space="preserve">In Mark 5:9 Jesus asked the demon what his name was, to identify himself. </w:delText>
        </w:r>
      </w:del>
    </w:p>
    <w:p w:rsidR="004E715B" w:rsidRPr="00920A48" w:rsidDel="00920A48" w:rsidRDefault="004E715B" w:rsidP="00920A48">
      <w:pPr>
        <w:pStyle w:val="Heading3"/>
        <w:rPr>
          <w:del w:id="11573" w:author="Stephen Reynolds, Jr." w:date="2012-11-13T07:31:00Z"/>
          <w:b/>
          <w:bCs/>
          <w:sz w:val="48"/>
          <w:szCs w:val="48"/>
          <w:rPrChange w:id="11574" w:author="Stephen Reynolds, Jr." w:date="2012-11-13T07:32:00Z">
            <w:rPr>
              <w:del w:id="11575" w:author="Stephen Reynolds, Jr." w:date="2012-11-13T07:31:00Z"/>
              <w:b/>
              <w:bCs/>
              <w:sz w:val="48"/>
              <w:szCs w:val="48"/>
            </w:rPr>
          </w:rPrChange>
        </w:rPr>
        <w:pPrChange w:id="11576" w:author="Stephen Reynolds, Jr." w:date="2012-11-13T07:31:00Z">
          <w:pPr/>
        </w:pPrChange>
      </w:pPr>
      <w:del w:id="11577" w:author="Stephen Reynolds, Jr." w:date="2012-11-13T07:31:00Z">
        <w:r w:rsidRPr="00920A48" w:rsidDel="00920A48">
          <w:rPr>
            <w:rPrChange w:id="11578" w:author="Stephen Reynolds, Jr." w:date="2012-11-13T07:32:00Z">
              <w:rPr/>
            </w:rPrChange>
          </w:rPr>
          <w:br w:type="page"/>
        </w:r>
      </w:del>
    </w:p>
    <w:p w:rsidR="004E715B" w:rsidRPr="00920A48" w:rsidDel="00920A48" w:rsidRDefault="004E715B" w:rsidP="00920A48">
      <w:pPr>
        <w:pStyle w:val="Heading3"/>
        <w:rPr>
          <w:del w:id="11579" w:author="Stephen Reynolds, Jr." w:date="2012-11-13T07:31:00Z"/>
          <w:b/>
          <w:rPrChange w:id="11580" w:author="Stephen Reynolds, Jr." w:date="2012-11-13T07:32:00Z">
            <w:rPr>
              <w:del w:id="11581" w:author="Stephen Reynolds, Jr." w:date="2012-11-13T07:31:00Z"/>
              <w:b/>
            </w:rPr>
          </w:rPrChange>
        </w:rPr>
        <w:pPrChange w:id="11582" w:author="Stephen Reynolds, Jr." w:date="2012-11-13T07:31:00Z">
          <w:pPr>
            <w:pStyle w:val="Heading2"/>
            <w:numPr>
              <w:numId w:val="0"/>
            </w:numPr>
            <w:ind w:firstLine="0"/>
            <w:jc w:val="center"/>
          </w:pPr>
        </w:pPrChange>
      </w:pPr>
      <w:del w:id="11583" w:author="Stephen Reynolds, Jr." w:date="2012-11-13T07:31:00Z">
        <w:r w:rsidRPr="00920A48" w:rsidDel="00920A48">
          <w:rPr>
            <w:b/>
            <w:rPrChange w:id="11584" w:author="Stephen Reynolds, Jr." w:date="2012-11-13T07:32:00Z">
              <w:rPr>
                <w:b/>
              </w:rPr>
            </w:rPrChange>
          </w:rPr>
          <w:delText>Quiz 7: Gift of Faith</w:delText>
        </w:r>
      </w:del>
    </w:p>
    <w:p w:rsidR="0048380A" w:rsidRPr="00920A48" w:rsidDel="00920A48" w:rsidRDefault="0048380A" w:rsidP="00920A48">
      <w:pPr>
        <w:pStyle w:val="Heading3"/>
        <w:rPr>
          <w:del w:id="11585" w:author="Stephen Reynolds, Jr." w:date="2012-11-13T07:31:00Z"/>
          <w:rPrChange w:id="11586" w:author="Stephen Reynolds, Jr." w:date="2012-11-13T07:32:00Z">
            <w:rPr>
              <w:del w:id="11587" w:author="Stephen Reynolds, Jr." w:date="2012-11-13T07:31:00Z"/>
            </w:rPr>
          </w:rPrChange>
        </w:rPr>
        <w:pPrChange w:id="11588" w:author="Stephen Reynolds, Jr." w:date="2012-11-13T07:31:00Z">
          <w:pPr/>
        </w:pPrChange>
      </w:pPr>
    </w:p>
    <w:p w:rsidR="0048380A" w:rsidRPr="00920A48" w:rsidDel="00920A48" w:rsidRDefault="0048380A" w:rsidP="00920A48">
      <w:pPr>
        <w:pStyle w:val="Heading3"/>
        <w:rPr>
          <w:del w:id="11589" w:author="Stephen Reynolds, Jr." w:date="2012-11-13T07:31:00Z"/>
          <w:rPrChange w:id="11590" w:author="Stephen Reynolds, Jr." w:date="2012-11-13T07:32:00Z">
            <w:rPr>
              <w:del w:id="11591" w:author="Stephen Reynolds, Jr." w:date="2012-11-13T07:31:00Z"/>
            </w:rPr>
          </w:rPrChange>
        </w:rPr>
        <w:pPrChange w:id="11592" w:author="Stephen Reynolds, Jr." w:date="2012-11-13T07:31:00Z">
          <w:pPr>
            <w:numPr>
              <w:numId w:val="106"/>
            </w:numPr>
            <w:ind w:left="360" w:hanging="360"/>
          </w:pPr>
        </w:pPrChange>
      </w:pPr>
      <w:del w:id="11593" w:author="Stephen Reynolds, Jr." w:date="2012-11-13T07:31:00Z">
        <w:r w:rsidRPr="00920A48" w:rsidDel="00920A48">
          <w:rPr>
            <w:rPrChange w:id="11594" w:author="Stephen Reynolds, Jr." w:date="2012-11-13T07:32:00Z">
              <w:rPr/>
            </w:rPrChange>
          </w:rPr>
          <w:delText xml:space="preserve">What is the gift of faith? </w:delText>
        </w:r>
      </w:del>
    </w:p>
    <w:p w:rsidR="0048380A" w:rsidRPr="00920A48" w:rsidDel="00920A48" w:rsidRDefault="0048380A" w:rsidP="00920A48">
      <w:pPr>
        <w:pStyle w:val="Heading3"/>
        <w:rPr>
          <w:del w:id="11595" w:author="Stephen Reynolds, Jr." w:date="2012-11-13T07:31:00Z"/>
          <w:u w:val="single"/>
          <w:rPrChange w:id="11596" w:author="Stephen Reynolds, Jr." w:date="2012-11-13T07:32:00Z">
            <w:rPr>
              <w:del w:id="11597" w:author="Stephen Reynolds, Jr." w:date="2012-11-13T07:31:00Z"/>
              <w:color w:val="FFFFFF" w:themeColor="background1"/>
              <w:u w:val="single"/>
            </w:rPr>
          </w:rPrChange>
        </w:rPr>
        <w:pPrChange w:id="11598" w:author="Stephen Reynolds, Jr." w:date="2012-11-13T07:31:00Z">
          <w:pPr>
            <w:ind w:left="360"/>
          </w:pPr>
        </w:pPrChange>
      </w:pPr>
      <w:del w:id="11599" w:author="Stephen Reynolds, Jr." w:date="2012-11-13T07:31:00Z">
        <w:r w:rsidRPr="00920A48" w:rsidDel="00920A48">
          <w:rPr>
            <w:u w:val="single"/>
            <w:rPrChange w:id="11600" w:author="Stephen Reynolds, Jr." w:date="2012-11-13T07:32:00Z">
              <w:rPr>
                <w:color w:val="FFFFFF" w:themeColor="background1"/>
                <w:u w:val="single"/>
              </w:rPr>
            </w:rPrChange>
          </w:rPr>
          <w:delText xml:space="preserve">The gift of faith is a supernatural trust in God for the miraculous. </w:delText>
        </w:r>
      </w:del>
    </w:p>
    <w:p w:rsidR="0048380A" w:rsidRPr="00920A48" w:rsidDel="00920A48" w:rsidRDefault="0048380A" w:rsidP="00920A48">
      <w:pPr>
        <w:pStyle w:val="Heading3"/>
        <w:rPr>
          <w:del w:id="11601" w:author="Stephen Reynolds, Jr." w:date="2012-11-13T07:31:00Z"/>
          <w:u w:val="single"/>
          <w:rPrChange w:id="11602" w:author="Stephen Reynolds, Jr." w:date="2012-11-13T07:32:00Z">
            <w:rPr>
              <w:del w:id="11603" w:author="Stephen Reynolds, Jr." w:date="2012-11-13T07:31:00Z"/>
              <w:color w:val="FFFFFF" w:themeColor="background1"/>
              <w:u w:val="single"/>
            </w:rPr>
          </w:rPrChange>
        </w:rPr>
        <w:pPrChange w:id="11604" w:author="Stephen Reynolds, Jr." w:date="2012-11-13T07:31:00Z">
          <w:pPr/>
        </w:pPrChange>
      </w:pPr>
    </w:p>
    <w:p w:rsidR="0048380A" w:rsidRPr="00920A48" w:rsidDel="00920A48" w:rsidRDefault="0048380A" w:rsidP="00920A48">
      <w:pPr>
        <w:pStyle w:val="Heading3"/>
        <w:rPr>
          <w:del w:id="11605" w:author="Stephen Reynolds, Jr." w:date="2012-11-13T07:31:00Z"/>
          <w:rPrChange w:id="11606" w:author="Stephen Reynolds, Jr." w:date="2012-11-13T07:32:00Z">
            <w:rPr>
              <w:del w:id="11607" w:author="Stephen Reynolds, Jr." w:date="2012-11-13T07:31:00Z"/>
            </w:rPr>
          </w:rPrChange>
        </w:rPr>
        <w:pPrChange w:id="11608" w:author="Stephen Reynolds, Jr." w:date="2012-11-13T07:31:00Z">
          <w:pPr>
            <w:numPr>
              <w:numId w:val="106"/>
            </w:numPr>
            <w:tabs>
              <w:tab w:val="num" w:pos="720"/>
            </w:tabs>
            <w:ind w:left="360" w:hanging="360"/>
          </w:pPr>
        </w:pPrChange>
      </w:pPr>
      <w:del w:id="11609" w:author="Stephen Reynolds, Jr." w:date="2012-11-13T07:31:00Z">
        <w:r w:rsidRPr="00920A48" w:rsidDel="00920A48">
          <w:rPr>
            <w:rPrChange w:id="11610" w:author="Stephen Reynolds, Jr." w:date="2012-11-13T07:32:00Z">
              <w:rPr/>
            </w:rPrChange>
          </w:rPr>
          <w:delText xml:space="preserve">Explain what justifying faith is. </w:delText>
        </w:r>
      </w:del>
    </w:p>
    <w:p w:rsidR="0048380A" w:rsidRPr="00920A48" w:rsidDel="00920A48" w:rsidRDefault="0048380A" w:rsidP="00920A48">
      <w:pPr>
        <w:pStyle w:val="Heading3"/>
        <w:rPr>
          <w:del w:id="11611" w:author="Stephen Reynolds, Jr." w:date="2012-11-13T07:31:00Z"/>
          <w:u w:val="single"/>
          <w:rPrChange w:id="11612" w:author="Stephen Reynolds, Jr." w:date="2012-11-13T07:32:00Z">
            <w:rPr>
              <w:del w:id="11613" w:author="Stephen Reynolds, Jr." w:date="2012-11-13T07:31:00Z"/>
              <w:color w:val="FFFFFF" w:themeColor="background1"/>
              <w:u w:val="single"/>
            </w:rPr>
          </w:rPrChange>
        </w:rPr>
        <w:pPrChange w:id="11614" w:author="Stephen Reynolds, Jr." w:date="2012-11-13T07:31:00Z">
          <w:pPr>
            <w:ind w:left="360"/>
          </w:pPr>
        </w:pPrChange>
      </w:pPr>
      <w:del w:id="11615" w:author="Stephen Reynolds, Jr." w:date="2012-11-13T07:31:00Z">
        <w:r w:rsidRPr="00920A48" w:rsidDel="00920A48">
          <w:rPr>
            <w:u w:val="single"/>
            <w:rPrChange w:id="11616" w:author="Stephen Reynolds, Jr." w:date="2012-11-13T07:32:00Z">
              <w:rPr>
                <w:color w:val="FFFFFF" w:themeColor="background1"/>
                <w:u w:val="single"/>
              </w:rPr>
            </w:rPrChange>
          </w:rPr>
          <w:delText xml:space="preserve">Justifying faith is the faith that puts us into right standing with God. </w:delText>
        </w:r>
      </w:del>
    </w:p>
    <w:p w:rsidR="0048380A" w:rsidRPr="00920A48" w:rsidDel="00920A48" w:rsidRDefault="0048380A" w:rsidP="00920A48">
      <w:pPr>
        <w:pStyle w:val="Heading3"/>
        <w:rPr>
          <w:del w:id="11617" w:author="Stephen Reynolds, Jr." w:date="2012-11-13T07:31:00Z"/>
          <w:u w:val="single"/>
          <w:rPrChange w:id="11618" w:author="Stephen Reynolds, Jr." w:date="2012-11-13T07:32:00Z">
            <w:rPr>
              <w:del w:id="11619" w:author="Stephen Reynolds, Jr." w:date="2012-11-13T07:31:00Z"/>
              <w:color w:val="FFFFFF" w:themeColor="background1"/>
              <w:u w:val="single"/>
            </w:rPr>
          </w:rPrChange>
        </w:rPr>
        <w:pPrChange w:id="11620" w:author="Stephen Reynolds, Jr." w:date="2012-11-13T07:31:00Z">
          <w:pPr>
            <w:ind w:left="360"/>
          </w:pPr>
        </w:pPrChange>
      </w:pPr>
      <w:del w:id="11621" w:author="Stephen Reynolds, Jr." w:date="2012-11-13T07:31:00Z">
        <w:r w:rsidRPr="00920A48" w:rsidDel="00920A48">
          <w:rPr>
            <w:u w:val="single"/>
            <w:rPrChange w:id="11622" w:author="Stephen Reynolds, Jr." w:date="2012-11-13T07:32:00Z">
              <w:rPr>
                <w:color w:val="FFFFFF" w:themeColor="background1"/>
                <w:u w:val="single"/>
              </w:rPr>
            </w:rPrChange>
          </w:rPr>
          <w:delText>(Justifying; just as if we had never sinned; a right relationship with God)</w:delText>
        </w:r>
      </w:del>
    </w:p>
    <w:p w:rsidR="0048380A" w:rsidRPr="00920A48" w:rsidDel="00920A48" w:rsidRDefault="0048380A" w:rsidP="00920A48">
      <w:pPr>
        <w:pStyle w:val="Heading3"/>
        <w:rPr>
          <w:del w:id="11623" w:author="Stephen Reynolds, Jr." w:date="2012-11-13T07:31:00Z"/>
          <w:rPrChange w:id="11624" w:author="Stephen Reynolds, Jr." w:date="2012-11-13T07:32:00Z">
            <w:rPr>
              <w:del w:id="11625" w:author="Stephen Reynolds, Jr." w:date="2012-11-13T07:31:00Z"/>
            </w:rPr>
          </w:rPrChange>
        </w:rPr>
        <w:pPrChange w:id="11626" w:author="Stephen Reynolds, Jr." w:date="2012-11-13T07:31:00Z">
          <w:pPr/>
        </w:pPrChange>
      </w:pPr>
    </w:p>
    <w:p w:rsidR="0048380A" w:rsidRPr="00920A48" w:rsidDel="00920A48" w:rsidRDefault="0048380A" w:rsidP="00920A48">
      <w:pPr>
        <w:pStyle w:val="Heading3"/>
        <w:rPr>
          <w:del w:id="11627" w:author="Stephen Reynolds, Jr." w:date="2012-11-13T07:31:00Z"/>
          <w:rPrChange w:id="11628" w:author="Stephen Reynolds, Jr." w:date="2012-11-13T07:32:00Z">
            <w:rPr>
              <w:del w:id="11629" w:author="Stephen Reynolds, Jr." w:date="2012-11-13T07:31:00Z"/>
            </w:rPr>
          </w:rPrChange>
        </w:rPr>
        <w:pPrChange w:id="11630" w:author="Stephen Reynolds, Jr." w:date="2012-11-13T07:31:00Z">
          <w:pPr>
            <w:numPr>
              <w:numId w:val="106"/>
            </w:numPr>
            <w:tabs>
              <w:tab w:val="num" w:pos="720"/>
            </w:tabs>
            <w:ind w:left="360" w:hanging="360"/>
          </w:pPr>
        </w:pPrChange>
      </w:pPr>
      <w:del w:id="11631" w:author="Stephen Reynolds, Jr." w:date="2012-11-13T07:31:00Z">
        <w:r w:rsidRPr="00920A48" w:rsidDel="00920A48">
          <w:rPr>
            <w:rPrChange w:id="11632" w:author="Stephen Reynolds, Jr." w:date="2012-11-13T07:32:00Z">
              <w:rPr/>
            </w:rPrChange>
          </w:rPr>
          <w:delText xml:space="preserve">Explain what the Fruit of faith is. </w:delText>
        </w:r>
      </w:del>
    </w:p>
    <w:p w:rsidR="0048380A" w:rsidRPr="00920A48" w:rsidDel="00920A48" w:rsidRDefault="0048380A" w:rsidP="00920A48">
      <w:pPr>
        <w:pStyle w:val="Heading3"/>
        <w:rPr>
          <w:del w:id="11633" w:author="Stephen Reynolds, Jr." w:date="2012-11-13T07:31:00Z"/>
          <w:u w:val="single"/>
          <w:rPrChange w:id="11634" w:author="Stephen Reynolds, Jr." w:date="2012-11-13T07:32:00Z">
            <w:rPr>
              <w:del w:id="11635" w:author="Stephen Reynolds, Jr." w:date="2012-11-13T07:31:00Z"/>
              <w:color w:val="FFFFFF" w:themeColor="background1"/>
              <w:u w:val="single"/>
            </w:rPr>
          </w:rPrChange>
        </w:rPr>
        <w:pPrChange w:id="11636" w:author="Stephen Reynolds, Jr." w:date="2012-11-13T07:31:00Z">
          <w:pPr>
            <w:ind w:left="360"/>
          </w:pPr>
        </w:pPrChange>
      </w:pPr>
      <w:del w:id="11637" w:author="Stephen Reynolds, Jr." w:date="2012-11-13T07:31:00Z">
        <w:r w:rsidRPr="00920A48" w:rsidDel="00920A48">
          <w:rPr>
            <w:u w:val="single"/>
            <w:rPrChange w:id="11638" w:author="Stephen Reynolds, Jr." w:date="2012-11-13T07:32:00Z">
              <w:rPr>
                <w:color w:val="FFFFFF" w:themeColor="background1"/>
                <w:u w:val="single"/>
              </w:rPr>
            </w:rPrChange>
          </w:rPr>
          <w:delText xml:space="preserve">The Fruit of faith is the development of the spirit in our lives producing fruits of the spirit. </w:delText>
        </w:r>
      </w:del>
    </w:p>
    <w:p w:rsidR="0048380A" w:rsidRPr="00920A48" w:rsidDel="00920A48" w:rsidRDefault="0048380A" w:rsidP="00920A48">
      <w:pPr>
        <w:pStyle w:val="Heading3"/>
        <w:rPr>
          <w:del w:id="11639" w:author="Stephen Reynolds, Jr." w:date="2012-11-13T07:31:00Z"/>
          <w:rPrChange w:id="11640" w:author="Stephen Reynolds, Jr." w:date="2012-11-13T07:32:00Z">
            <w:rPr>
              <w:del w:id="11641" w:author="Stephen Reynolds, Jr." w:date="2012-11-13T07:31:00Z"/>
            </w:rPr>
          </w:rPrChange>
        </w:rPr>
        <w:pPrChange w:id="11642" w:author="Stephen Reynolds, Jr." w:date="2012-11-13T07:31:00Z">
          <w:pPr/>
        </w:pPrChange>
      </w:pPr>
    </w:p>
    <w:p w:rsidR="0048380A" w:rsidRPr="00920A48" w:rsidDel="00920A48" w:rsidRDefault="0048380A" w:rsidP="00920A48">
      <w:pPr>
        <w:pStyle w:val="Heading3"/>
        <w:rPr>
          <w:del w:id="11643" w:author="Stephen Reynolds, Jr." w:date="2012-11-13T07:31:00Z"/>
          <w:rPrChange w:id="11644" w:author="Stephen Reynolds, Jr." w:date="2012-11-13T07:32:00Z">
            <w:rPr>
              <w:del w:id="11645" w:author="Stephen Reynolds, Jr." w:date="2012-11-13T07:31:00Z"/>
            </w:rPr>
          </w:rPrChange>
        </w:rPr>
        <w:pPrChange w:id="11646" w:author="Stephen Reynolds, Jr." w:date="2012-11-13T07:31:00Z">
          <w:pPr>
            <w:numPr>
              <w:numId w:val="106"/>
            </w:numPr>
            <w:tabs>
              <w:tab w:val="num" w:pos="720"/>
            </w:tabs>
            <w:ind w:left="360" w:hanging="360"/>
          </w:pPr>
        </w:pPrChange>
      </w:pPr>
      <w:del w:id="11647" w:author="Stephen Reynolds, Jr." w:date="2012-11-13T07:31:00Z">
        <w:r w:rsidRPr="00920A48" w:rsidDel="00920A48">
          <w:rPr>
            <w:rPrChange w:id="11648" w:author="Stephen Reynolds, Jr." w:date="2012-11-13T07:32:00Z">
              <w:rPr/>
            </w:rPrChange>
          </w:rPr>
          <w:delText xml:space="preserve">Name the three different realms of Faith. </w:delText>
        </w:r>
      </w:del>
    </w:p>
    <w:p w:rsidR="0048380A" w:rsidRPr="00920A48" w:rsidDel="00920A48" w:rsidRDefault="0048380A" w:rsidP="00920A48">
      <w:pPr>
        <w:pStyle w:val="Heading3"/>
        <w:rPr>
          <w:del w:id="11649" w:author="Stephen Reynolds, Jr." w:date="2012-11-13T07:31:00Z"/>
          <w:u w:val="single"/>
          <w:rPrChange w:id="11650" w:author="Stephen Reynolds, Jr." w:date="2012-11-13T07:32:00Z">
            <w:rPr>
              <w:del w:id="11651" w:author="Stephen Reynolds, Jr." w:date="2012-11-13T07:31:00Z"/>
              <w:color w:val="FFFFFF" w:themeColor="background1"/>
              <w:u w:val="single"/>
            </w:rPr>
          </w:rPrChange>
        </w:rPr>
        <w:pPrChange w:id="11652" w:author="Stephen Reynolds, Jr." w:date="2012-11-13T07:31:00Z">
          <w:pPr>
            <w:numPr>
              <w:numId w:val="45"/>
            </w:numPr>
            <w:ind w:left="720" w:hanging="360"/>
          </w:pPr>
        </w:pPrChange>
      </w:pPr>
      <w:del w:id="11653" w:author="Stephen Reynolds, Jr." w:date="2012-11-13T07:31:00Z">
        <w:r w:rsidRPr="00920A48" w:rsidDel="00920A48">
          <w:rPr>
            <w:u w:val="single"/>
            <w:rPrChange w:id="11654" w:author="Stephen Reynolds, Jr." w:date="2012-11-13T07:32:00Z">
              <w:rPr>
                <w:color w:val="FFFFFF" w:themeColor="background1"/>
                <w:u w:val="single"/>
              </w:rPr>
            </w:rPrChange>
          </w:rPr>
          <w:delText>Natural Faith</w:delText>
        </w:r>
      </w:del>
    </w:p>
    <w:p w:rsidR="0048380A" w:rsidRPr="00920A48" w:rsidDel="00920A48" w:rsidRDefault="0048380A" w:rsidP="00920A48">
      <w:pPr>
        <w:pStyle w:val="Heading3"/>
        <w:rPr>
          <w:del w:id="11655" w:author="Stephen Reynolds, Jr." w:date="2012-11-13T07:31:00Z"/>
          <w:u w:val="single"/>
          <w:rPrChange w:id="11656" w:author="Stephen Reynolds, Jr." w:date="2012-11-13T07:32:00Z">
            <w:rPr>
              <w:del w:id="11657" w:author="Stephen Reynolds, Jr." w:date="2012-11-13T07:31:00Z"/>
              <w:color w:val="FFFFFF" w:themeColor="background1"/>
              <w:u w:val="single"/>
            </w:rPr>
          </w:rPrChange>
        </w:rPr>
        <w:pPrChange w:id="11658" w:author="Stephen Reynolds, Jr." w:date="2012-11-13T07:31:00Z">
          <w:pPr>
            <w:numPr>
              <w:numId w:val="45"/>
            </w:numPr>
            <w:ind w:left="720" w:hanging="360"/>
          </w:pPr>
        </w:pPrChange>
      </w:pPr>
      <w:del w:id="11659" w:author="Stephen Reynolds, Jr." w:date="2012-11-13T07:31:00Z">
        <w:r w:rsidRPr="00920A48" w:rsidDel="00920A48">
          <w:rPr>
            <w:u w:val="single"/>
            <w:rPrChange w:id="11660" w:author="Stephen Reynolds, Jr." w:date="2012-11-13T07:32:00Z">
              <w:rPr>
                <w:color w:val="FFFFFF" w:themeColor="background1"/>
                <w:u w:val="single"/>
              </w:rPr>
            </w:rPrChange>
          </w:rPr>
          <w:delText xml:space="preserve">Christian Faith </w:delText>
        </w:r>
      </w:del>
    </w:p>
    <w:p w:rsidR="0048380A" w:rsidRPr="00920A48" w:rsidDel="00920A48" w:rsidRDefault="0048380A" w:rsidP="00920A48">
      <w:pPr>
        <w:pStyle w:val="Heading3"/>
        <w:rPr>
          <w:del w:id="11661" w:author="Stephen Reynolds, Jr." w:date="2012-11-13T07:31:00Z"/>
          <w:u w:val="single"/>
          <w:rPrChange w:id="11662" w:author="Stephen Reynolds, Jr." w:date="2012-11-13T07:32:00Z">
            <w:rPr>
              <w:del w:id="11663" w:author="Stephen Reynolds, Jr." w:date="2012-11-13T07:31:00Z"/>
              <w:color w:val="FFFFFF" w:themeColor="background1"/>
              <w:u w:val="single"/>
            </w:rPr>
          </w:rPrChange>
        </w:rPr>
        <w:pPrChange w:id="11664" w:author="Stephen Reynolds, Jr." w:date="2012-11-13T07:31:00Z">
          <w:pPr>
            <w:numPr>
              <w:numId w:val="45"/>
            </w:numPr>
            <w:ind w:left="720" w:hanging="360"/>
          </w:pPr>
        </w:pPrChange>
      </w:pPr>
      <w:del w:id="11665" w:author="Stephen Reynolds, Jr." w:date="2012-11-13T07:31:00Z">
        <w:r w:rsidRPr="00920A48" w:rsidDel="00920A48">
          <w:rPr>
            <w:u w:val="single"/>
            <w:rPrChange w:id="11666" w:author="Stephen Reynolds, Jr." w:date="2012-11-13T07:32:00Z">
              <w:rPr>
                <w:color w:val="FFFFFF" w:themeColor="background1"/>
                <w:u w:val="single"/>
              </w:rPr>
            </w:rPrChange>
          </w:rPr>
          <w:delText>Supernatural Faith</w:delText>
        </w:r>
      </w:del>
    </w:p>
    <w:p w:rsidR="0048380A" w:rsidRPr="00920A48" w:rsidDel="00920A48" w:rsidRDefault="0048380A" w:rsidP="00920A48">
      <w:pPr>
        <w:pStyle w:val="Heading3"/>
        <w:rPr>
          <w:del w:id="11667" w:author="Stephen Reynolds, Jr." w:date="2012-11-13T07:31:00Z"/>
          <w:rPrChange w:id="11668" w:author="Stephen Reynolds, Jr." w:date="2012-11-13T07:32:00Z">
            <w:rPr>
              <w:del w:id="11669" w:author="Stephen Reynolds, Jr." w:date="2012-11-13T07:31:00Z"/>
            </w:rPr>
          </w:rPrChange>
        </w:rPr>
        <w:pPrChange w:id="11670" w:author="Stephen Reynolds, Jr." w:date="2012-11-13T07:31:00Z">
          <w:pPr/>
        </w:pPrChange>
      </w:pPr>
    </w:p>
    <w:p w:rsidR="0048380A" w:rsidRPr="00920A48" w:rsidDel="00920A48" w:rsidRDefault="0048380A" w:rsidP="00920A48">
      <w:pPr>
        <w:pStyle w:val="Heading3"/>
        <w:rPr>
          <w:del w:id="11671" w:author="Stephen Reynolds, Jr." w:date="2012-11-13T07:31:00Z"/>
          <w:rPrChange w:id="11672" w:author="Stephen Reynolds, Jr." w:date="2012-11-13T07:32:00Z">
            <w:rPr>
              <w:del w:id="11673" w:author="Stephen Reynolds, Jr." w:date="2012-11-13T07:31:00Z"/>
            </w:rPr>
          </w:rPrChange>
        </w:rPr>
        <w:pPrChange w:id="11674" w:author="Stephen Reynolds, Jr." w:date="2012-11-13T07:31:00Z">
          <w:pPr>
            <w:numPr>
              <w:numId w:val="106"/>
            </w:numPr>
            <w:tabs>
              <w:tab w:val="num" w:pos="720"/>
            </w:tabs>
            <w:ind w:left="360" w:hanging="360"/>
          </w:pPr>
        </w:pPrChange>
      </w:pPr>
      <w:del w:id="11675" w:author="Stephen Reynolds, Jr." w:date="2012-11-13T07:31:00Z">
        <w:r w:rsidRPr="00920A48" w:rsidDel="00920A48">
          <w:rPr>
            <w:rPrChange w:id="11676" w:author="Stephen Reynolds, Jr." w:date="2012-11-13T07:32:00Z">
              <w:rPr/>
            </w:rPrChange>
          </w:rPr>
          <w:delText xml:space="preserve">Explain how this gift is used to assist in every day problems. </w:delText>
        </w:r>
      </w:del>
    </w:p>
    <w:p w:rsidR="0048380A" w:rsidRPr="00920A48" w:rsidDel="00920A48" w:rsidRDefault="0048380A" w:rsidP="00920A48">
      <w:pPr>
        <w:pStyle w:val="Heading3"/>
        <w:rPr>
          <w:del w:id="11677" w:author="Stephen Reynolds, Jr." w:date="2012-11-13T07:31:00Z"/>
          <w:u w:val="single"/>
          <w:rPrChange w:id="11678" w:author="Stephen Reynolds, Jr." w:date="2012-11-13T07:32:00Z">
            <w:rPr>
              <w:del w:id="11679" w:author="Stephen Reynolds, Jr." w:date="2012-11-13T07:31:00Z"/>
              <w:color w:val="FFFFFF" w:themeColor="background1"/>
              <w:u w:val="single"/>
            </w:rPr>
          </w:rPrChange>
        </w:rPr>
        <w:pPrChange w:id="11680" w:author="Stephen Reynolds, Jr." w:date="2012-11-13T07:31:00Z">
          <w:pPr>
            <w:ind w:left="360"/>
          </w:pPr>
        </w:pPrChange>
      </w:pPr>
      <w:del w:id="11681" w:author="Stephen Reynolds, Jr." w:date="2012-11-13T07:31:00Z">
        <w:r w:rsidRPr="00920A48" w:rsidDel="00920A48">
          <w:rPr>
            <w:u w:val="single"/>
            <w:rPrChange w:id="11682" w:author="Stephen Reynolds, Jr." w:date="2012-11-13T07:32:00Z">
              <w:rPr>
                <w:color w:val="FFFFFF" w:themeColor="background1"/>
                <w:u w:val="single"/>
              </w:rPr>
            </w:rPrChange>
          </w:rPr>
          <w:delText xml:space="preserve">The gift of faith is used to believe God to supply for your every need. </w:delText>
        </w:r>
      </w:del>
    </w:p>
    <w:p w:rsidR="0048380A" w:rsidRPr="00920A48" w:rsidDel="00920A48" w:rsidRDefault="0048380A" w:rsidP="00920A48">
      <w:pPr>
        <w:pStyle w:val="Heading3"/>
        <w:rPr>
          <w:del w:id="11683" w:author="Stephen Reynolds, Jr." w:date="2012-11-13T07:31:00Z"/>
          <w:rPrChange w:id="11684" w:author="Stephen Reynolds, Jr." w:date="2012-11-13T07:32:00Z">
            <w:rPr>
              <w:del w:id="11685" w:author="Stephen Reynolds, Jr." w:date="2012-11-13T07:31:00Z"/>
              <w:color w:val="003366"/>
            </w:rPr>
          </w:rPrChange>
        </w:rPr>
        <w:pPrChange w:id="11686" w:author="Stephen Reynolds, Jr." w:date="2012-11-13T07:31:00Z">
          <w:pPr>
            <w:ind w:left="540"/>
          </w:pPr>
        </w:pPrChange>
      </w:pPr>
    </w:p>
    <w:p w:rsidR="0048380A" w:rsidRPr="00920A48" w:rsidDel="00920A48" w:rsidRDefault="0048380A" w:rsidP="00920A48">
      <w:pPr>
        <w:pStyle w:val="Heading3"/>
        <w:rPr>
          <w:del w:id="11687" w:author="Stephen Reynolds, Jr." w:date="2012-11-13T07:31:00Z"/>
          <w:rPrChange w:id="11688" w:author="Stephen Reynolds, Jr." w:date="2012-11-13T07:32:00Z">
            <w:rPr>
              <w:del w:id="11689" w:author="Stephen Reynolds, Jr." w:date="2012-11-13T07:31:00Z"/>
            </w:rPr>
          </w:rPrChange>
        </w:rPr>
        <w:pPrChange w:id="11690" w:author="Stephen Reynolds, Jr." w:date="2012-11-13T07:31:00Z">
          <w:pPr>
            <w:numPr>
              <w:numId w:val="106"/>
            </w:numPr>
            <w:tabs>
              <w:tab w:val="num" w:pos="720"/>
            </w:tabs>
            <w:ind w:left="360" w:hanging="360"/>
          </w:pPr>
        </w:pPrChange>
      </w:pPr>
      <w:del w:id="11691" w:author="Stephen Reynolds, Jr." w:date="2012-11-13T07:31:00Z">
        <w:r w:rsidRPr="00920A48" w:rsidDel="00920A48">
          <w:rPr>
            <w:rPrChange w:id="11692" w:author="Stephen Reynolds, Jr." w:date="2012-11-13T07:32:00Z">
              <w:rPr/>
            </w:rPrChange>
          </w:rPr>
          <w:delText xml:space="preserve">Explain how this gift is used in casting out evil spirits. </w:delText>
        </w:r>
      </w:del>
    </w:p>
    <w:p w:rsidR="0048380A" w:rsidRPr="00920A48" w:rsidDel="00920A48" w:rsidRDefault="0048380A" w:rsidP="00920A48">
      <w:pPr>
        <w:pStyle w:val="Heading3"/>
        <w:rPr>
          <w:del w:id="11693" w:author="Stephen Reynolds, Jr." w:date="2012-11-13T07:31:00Z"/>
          <w:u w:val="single"/>
          <w:rPrChange w:id="11694" w:author="Stephen Reynolds, Jr." w:date="2012-11-13T07:32:00Z">
            <w:rPr>
              <w:del w:id="11695" w:author="Stephen Reynolds, Jr." w:date="2012-11-13T07:31:00Z"/>
              <w:color w:val="FFFFFF" w:themeColor="background1"/>
              <w:u w:val="single"/>
            </w:rPr>
          </w:rPrChange>
        </w:rPr>
        <w:pPrChange w:id="11696" w:author="Stephen Reynolds, Jr." w:date="2012-11-13T07:31:00Z">
          <w:pPr>
            <w:ind w:left="360"/>
          </w:pPr>
        </w:pPrChange>
      </w:pPr>
      <w:del w:id="11697" w:author="Stephen Reynolds, Jr." w:date="2012-11-13T07:31:00Z">
        <w:r w:rsidRPr="00920A48" w:rsidDel="00920A48">
          <w:rPr>
            <w:u w:val="single"/>
            <w:rPrChange w:id="11698" w:author="Stephen Reynolds, Jr." w:date="2012-11-13T07:32:00Z">
              <w:rPr>
                <w:color w:val="FFFFFF" w:themeColor="background1"/>
                <w:u w:val="single"/>
              </w:rPr>
            </w:rPrChange>
          </w:rPr>
          <w:delText xml:space="preserve">The gift of faith is used to believe God “in his name” to cast out evil spirits. God gives you supernatural faith in the face of that demonic activity. </w:delText>
        </w:r>
      </w:del>
    </w:p>
    <w:p w:rsidR="0048380A" w:rsidRPr="00920A48" w:rsidDel="00920A48" w:rsidRDefault="0048380A" w:rsidP="00920A48">
      <w:pPr>
        <w:pStyle w:val="Heading3"/>
        <w:rPr>
          <w:del w:id="11699" w:author="Stephen Reynolds, Jr." w:date="2012-11-13T07:31:00Z"/>
          <w:rPrChange w:id="11700" w:author="Stephen Reynolds, Jr." w:date="2012-11-13T07:32:00Z">
            <w:rPr>
              <w:del w:id="11701" w:author="Stephen Reynolds, Jr." w:date="2012-11-13T07:31:00Z"/>
            </w:rPr>
          </w:rPrChange>
        </w:rPr>
        <w:pPrChange w:id="11702" w:author="Stephen Reynolds, Jr." w:date="2012-11-13T07:31:00Z">
          <w:pPr/>
        </w:pPrChange>
      </w:pPr>
    </w:p>
    <w:p w:rsidR="0048380A" w:rsidRPr="00920A48" w:rsidDel="00920A48" w:rsidRDefault="00851020" w:rsidP="00920A48">
      <w:pPr>
        <w:pStyle w:val="Heading3"/>
        <w:rPr>
          <w:del w:id="11703" w:author="Stephen Reynolds, Jr." w:date="2012-11-13T07:31:00Z"/>
          <w:rPrChange w:id="11704" w:author="Stephen Reynolds, Jr." w:date="2012-11-13T07:32:00Z">
            <w:rPr>
              <w:del w:id="11705" w:author="Stephen Reynolds, Jr." w:date="2012-11-13T07:31:00Z"/>
            </w:rPr>
          </w:rPrChange>
        </w:rPr>
        <w:pPrChange w:id="11706" w:author="Stephen Reynolds, Jr." w:date="2012-11-13T07:31:00Z">
          <w:pPr/>
        </w:pPrChange>
      </w:pPr>
      <w:del w:id="11707" w:author="Stephen Reynolds, Jr." w:date="2012-11-13T07:31:00Z">
        <w:r w:rsidRPr="00920A48" w:rsidDel="00920A48">
          <w:rPr>
            <w:rPrChange w:id="11708" w:author="Stephen Reynolds, Jr." w:date="2012-11-13T07:32:00Z">
              <w:rPr/>
            </w:rPrChange>
          </w:rPr>
          <w:delText xml:space="preserve">BONUS: </w:delText>
        </w:r>
        <w:r w:rsidR="0048380A" w:rsidRPr="00920A48" w:rsidDel="00920A48">
          <w:rPr>
            <w:rPrChange w:id="11709" w:author="Stephen Reynolds, Jr." w:date="2012-11-13T07:32:00Z">
              <w:rPr/>
            </w:rPrChange>
          </w:rPr>
          <w:delText xml:space="preserve">What are the two aspects of Faith? </w:delText>
        </w:r>
      </w:del>
    </w:p>
    <w:p w:rsidR="0048380A" w:rsidRPr="00920A48" w:rsidDel="00920A48" w:rsidRDefault="0048380A" w:rsidP="00920A48">
      <w:pPr>
        <w:pStyle w:val="Heading3"/>
        <w:rPr>
          <w:del w:id="11710" w:author="Stephen Reynolds, Jr." w:date="2012-11-13T07:31:00Z"/>
          <w:u w:val="single"/>
          <w:rPrChange w:id="11711" w:author="Stephen Reynolds, Jr." w:date="2012-11-13T07:32:00Z">
            <w:rPr>
              <w:del w:id="11712" w:author="Stephen Reynolds, Jr." w:date="2012-11-13T07:31:00Z"/>
              <w:color w:val="FFFFFF" w:themeColor="background1"/>
              <w:u w:val="single"/>
            </w:rPr>
          </w:rPrChange>
        </w:rPr>
        <w:pPrChange w:id="11713" w:author="Stephen Reynolds, Jr." w:date="2012-11-13T07:31:00Z">
          <w:pPr>
            <w:numPr>
              <w:numId w:val="46"/>
            </w:numPr>
            <w:ind w:left="720" w:hanging="360"/>
          </w:pPr>
        </w:pPrChange>
      </w:pPr>
      <w:del w:id="11714" w:author="Stephen Reynolds, Jr." w:date="2012-11-13T07:31:00Z">
        <w:r w:rsidRPr="00920A48" w:rsidDel="00920A48">
          <w:rPr>
            <w:u w:val="single"/>
            <w:rPrChange w:id="11715" w:author="Stephen Reynolds, Jr." w:date="2012-11-13T07:32:00Z">
              <w:rPr>
                <w:color w:val="FFFFFF" w:themeColor="background1"/>
                <w:u w:val="single"/>
              </w:rPr>
            </w:rPrChange>
          </w:rPr>
          <w:delText>Faith in God – Galatians 3:26</w:delText>
        </w:r>
      </w:del>
    </w:p>
    <w:p w:rsidR="0048380A" w:rsidRPr="00920A48" w:rsidDel="00920A48" w:rsidRDefault="0048380A" w:rsidP="00920A48">
      <w:pPr>
        <w:pStyle w:val="Heading3"/>
        <w:rPr>
          <w:del w:id="11716" w:author="Stephen Reynolds, Jr." w:date="2012-11-13T07:31:00Z"/>
          <w:u w:val="single"/>
          <w:rPrChange w:id="11717" w:author="Stephen Reynolds, Jr." w:date="2012-11-13T07:32:00Z">
            <w:rPr>
              <w:del w:id="11718" w:author="Stephen Reynolds, Jr." w:date="2012-11-13T07:31:00Z"/>
              <w:color w:val="FFFFFF" w:themeColor="background1"/>
              <w:u w:val="single"/>
            </w:rPr>
          </w:rPrChange>
        </w:rPr>
        <w:pPrChange w:id="11719" w:author="Stephen Reynolds, Jr." w:date="2012-11-13T07:31:00Z">
          <w:pPr>
            <w:numPr>
              <w:numId w:val="46"/>
            </w:numPr>
            <w:ind w:left="720" w:hanging="360"/>
          </w:pPr>
        </w:pPrChange>
      </w:pPr>
      <w:del w:id="11720" w:author="Stephen Reynolds, Jr." w:date="2012-11-13T07:31:00Z">
        <w:r w:rsidRPr="00920A48" w:rsidDel="00920A48">
          <w:rPr>
            <w:u w:val="single"/>
            <w:rPrChange w:id="11721" w:author="Stephen Reynolds, Jr." w:date="2012-11-13T07:32:00Z">
              <w:rPr>
                <w:color w:val="FFFFFF" w:themeColor="background1"/>
                <w:u w:val="single"/>
              </w:rPr>
            </w:rPrChange>
          </w:rPr>
          <w:delText>Faith of God – Galatians 2:20</w:delText>
        </w:r>
      </w:del>
    </w:p>
    <w:p w:rsidR="0048380A" w:rsidRPr="00920A48" w:rsidDel="00920A48" w:rsidRDefault="0048380A" w:rsidP="00920A48">
      <w:pPr>
        <w:pStyle w:val="Heading3"/>
        <w:rPr>
          <w:del w:id="11722" w:author="Stephen Reynolds, Jr." w:date="2012-11-13T07:31:00Z"/>
          <w:b/>
          <w:sz w:val="28"/>
          <w:rPrChange w:id="11723" w:author="Stephen Reynolds, Jr." w:date="2012-11-13T07:32:00Z">
            <w:rPr>
              <w:del w:id="11724" w:author="Stephen Reynolds, Jr." w:date="2012-11-13T07:31:00Z"/>
              <w:b/>
              <w:sz w:val="28"/>
            </w:rPr>
          </w:rPrChange>
        </w:rPr>
        <w:pPrChange w:id="11725" w:author="Stephen Reynolds, Jr." w:date="2012-11-13T07:31:00Z">
          <w:pPr/>
        </w:pPrChange>
      </w:pPr>
      <w:del w:id="11726" w:author="Stephen Reynolds, Jr." w:date="2012-11-13T07:31:00Z">
        <w:r w:rsidRPr="00920A48" w:rsidDel="00920A48">
          <w:rPr>
            <w:b/>
            <w:rPrChange w:id="11727" w:author="Stephen Reynolds, Jr." w:date="2012-11-13T07:32:00Z">
              <w:rPr>
                <w:b/>
              </w:rPr>
            </w:rPrChange>
          </w:rPr>
          <w:br w:type="page"/>
        </w:r>
      </w:del>
    </w:p>
    <w:p w:rsidR="004E715B" w:rsidRPr="00920A48" w:rsidDel="00920A48" w:rsidRDefault="004E715B" w:rsidP="00920A48">
      <w:pPr>
        <w:pStyle w:val="Heading3"/>
        <w:rPr>
          <w:del w:id="11728" w:author="Stephen Reynolds, Jr." w:date="2012-11-13T07:31:00Z"/>
          <w:b/>
          <w:rPrChange w:id="11729" w:author="Stephen Reynolds, Jr." w:date="2012-11-13T07:32:00Z">
            <w:rPr>
              <w:del w:id="11730" w:author="Stephen Reynolds, Jr." w:date="2012-11-13T07:31:00Z"/>
              <w:b/>
            </w:rPr>
          </w:rPrChange>
        </w:rPr>
        <w:pPrChange w:id="11731" w:author="Stephen Reynolds, Jr." w:date="2012-11-13T07:31:00Z">
          <w:pPr>
            <w:pStyle w:val="Heading2"/>
            <w:numPr>
              <w:numId w:val="0"/>
            </w:numPr>
            <w:ind w:firstLine="0"/>
            <w:jc w:val="center"/>
          </w:pPr>
        </w:pPrChange>
      </w:pPr>
      <w:del w:id="11732" w:author="Stephen Reynolds, Jr." w:date="2012-11-13T07:31:00Z">
        <w:r w:rsidRPr="00920A48" w:rsidDel="00920A48">
          <w:rPr>
            <w:b/>
            <w:rPrChange w:id="11733" w:author="Stephen Reynolds, Jr." w:date="2012-11-13T07:32:00Z">
              <w:rPr>
                <w:b/>
              </w:rPr>
            </w:rPrChange>
          </w:rPr>
          <w:delText>Quiz 8: Gifts of Healing</w:delText>
        </w:r>
      </w:del>
    </w:p>
    <w:p w:rsidR="004E715B" w:rsidRPr="00920A48" w:rsidDel="00920A48" w:rsidRDefault="004E715B" w:rsidP="00920A48">
      <w:pPr>
        <w:pStyle w:val="Heading3"/>
        <w:rPr>
          <w:del w:id="11734" w:author="Stephen Reynolds, Jr." w:date="2012-11-13T07:31:00Z"/>
          <w:rPrChange w:id="11735" w:author="Stephen Reynolds, Jr." w:date="2012-11-13T07:32:00Z">
            <w:rPr>
              <w:del w:id="11736" w:author="Stephen Reynolds, Jr." w:date="2012-11-13T07:31:00Z"/>
            </w:rPr>
          </w:rPrChange>
        </w:rPr>
        <w:pPrChange w:id="11737" w:author="Stephen Reynolds, Jr." w:date="2012-11-13T07:31:00Z">
          <w:pPr/>
        </w:pPrChange>
      </w:pPr>
    </w:p>
    <w:p w:rsidR="004E715B" w:rsidRPr="00920A48" w:rsidDel="00920A48" w:rsidRDefault="004E715B" w:rsidP="00920A48">
      <w:pPr>
        <w:pStyle w:val="Heading3"/>
        <w:rPr>
          <w:del w:id="11738" w:author="Stephen Reynolds, Jr." w:date="2012-11-13T07:31:00Z"/>
          <w:rPrChange w:id="11739" w:author="Stephen Reynolds, Jr." w:date="2012-11-13T07:32:00Z">
            <w:rPr>
              <w:del w:id="11740" w:author="Stephen Reynolds, Jr." w:date="2012-11-13T07:31:00Z"/>
            </w:rPr>
          </w:rPrChange>
        </w:rPr>
        <w:pPrChange w:id="11741" w:author="Stephen Reynolds, Jr." w:date="2012-11-13T07:31:00Z">
          <w:pPr>
            <w:pStyle w:val="ListParagraph"/>
            <w:numPr>
              <w:ilvl w:val="3"/>
              <w:numId w:val="85"/>
            </w:numPr>
            <w:spacing w:line="1440" w:lineRule="auto"/>
            <w:ind w:left="360" w:hanging="360"/>
          </w:pPr>
        </w:pPrChange>
      </w:pPr>
      <w:del w:id="11742" w:author="Stephen Reynolds, Jr." w:date="2012-11-13T07:31:00Z">
        <w:r w:rsidRPr="00920A48" w:rsidDel="00920A48">
          <w:rPr>
            <w:rPrChange w:id="11743" w:author="Stephen Reynolds, Jr." w:date="2012-11-13T07:32:00Z">
              <w:rPr/>
            </w:rPrChange>
          </w:rPr>
          <w:delText>How is the one that possesses this gift used by it?</w:delText>
        </w:r>
      </w:del>
    </w:p>
    <w:p w:rsidR="004E715B" w:rsidRPr="00920A48" w:rsidDel="00920A48" w:rsidRDefault="004E715B" w:rsidP="00920A48">
      <w:pPr>
        <w:pStyle w:val="Heading3"/>
        <w:rPr>
          <w:del w:id="11744" w:author="Stephen Reynolds, Jr." w:date="2012-11-13T07:31:00Z"/>
          <w:rPrChange w:id="11745" w:author="Stephen Reynolds, Jr." w:date="2012-11-13T07:32:00Z">
            <w:rPr>
              <w:del w:id="11746" w:author="Stephen Reynolds, Jr." w:date="2012-11-13T07:31:00Z"/>
            </w:rPr>
          </w:rPrChange>
        </w:rPr>
        <w:pPrChange w:id="11747" w:author="Stephen Reynolds, Jr." w:date="2012-11-13T07:31:00Z">
          <w:pPr>
            <w:pStyle w:val="ListParagraph"/>
            <w:numPr>
              <w:ilvl w:val="3"/>
              <w:numId w:val="85"/>
            </w:numPr>
            <w:spacing w:line="1440" w:lineRule="auto"/>
            <w:ind w:left="360" w:hanging="360"/>
          </w:pPr>
        </w:pPrChange>
      </w:pPr>
      <w:del w:id="11748" w:author="Stephen Reynolds, Jr." w:date="2012-11-13T07:31:00Z">
        <w:r w:rsidRPr="00920A48" w:rsidDel="00920A48">
          <w:rPr>
            <w:rPrChange w:id="11749" w:author="Stephen Reynolds, Jr." w:date="2012-11-13T07:32:00Z">
              <w:rPr/>
            </w:rPrChange>
          </w:rPr>
          <w:delText>How is the one that possesses this gift used by it?</w:delText>
        </w:r>
      </w:del>
    </w:p>
    <w:p w:rsidR="004E715B" w:rsidRPr="00920A48" w:rsidDel="00920A48" w:rsidRDefault="004E715B" w:rsidP="00920A48">
      <w:pPr>
        <w:pStyle w:val="Heading3"/>
        <w:rPr>
          <w:del w:id="11750" w:author="Stephen Reynolds, Jr." w:date="2012-11-13T07:31:00Z"/>
          <w:rPrChange w:id="11751" w:author="Stephen Reynolds, Jr." w:date="2012-11-13T07:32:00Z">
            <w:rPr>
              <w:del w:id="11752" w:author="Stephen Reynolds, Jr." w:date="2012-11-13T07:31:00Z"/>
            </w:rPr>
          </w:rPrChange>
        </w:rPr>
        <w:pPrChange w:id="11753" w:author="Stephen Reynolds, Jr." w:date="2012-11-13T07:31:00Z">
          <w:pPr>
            <w:pStyle w:val="ListParagraph"/>
            <w:numPr>
              <w:ilvl w:val="3"/>
              <w:numId w:val="85"/>
            </w:numPr>
            <w:spacing w:line="1440" w:lineRule="auto"/>
            <w:ind w:left="360" w:hanging="360"/>
          </w:pPr>
        </w:pPrChange>
      </w:pPr>
      <w:del w:id="11754" w:author="Stephen Reynolds, Jr." w:date="2012-11-13T07:31:00Z">
        <w:r w:rsidRPr="00920A48" w:rsidDel="00920A48">
          <w:rPr>
            <w:rPrChange w:id="11755" w:author="Stephen Reynolds, Jr." w:date="2012-11-13T07:32:00Z">
              <w:rPr/>
            </w:rPrChange>
          </w:rPr>
          <w:delText>Why is this gift of healing spoken of in the plural?</w:delText>
        </w:r>
      </w:del>
    </w:p>
    <w:p w:rsidR="004E715B" w:rsidRPr="00920A48" w:rsidDel="00920A48" w:rsidRDefault="004E715B" w:rsidP="00920A48">
      <w:pPr>
        <w:pStyle w:val="Heading3"/>
        <w:rPr>
          <w:del w:id="11756" w:author="Stephen Reynolds, Jr." w:date="2012-11-13T07:31:00Z"/>
          <w:rPrChange w:id="11757" w:author="Stephen Reynolds, Jr." w:date="2012-11-13T07:32:00Z">
            <w:rPr>
              <w:del w:id="11758" w:author="Stephen Reynolds, Jr." w:date="2012-11-13T07:31:00Z"/>
            </w:rPr>
          </w:rPrChange>
        </w:rPr>
        <w:pPrChange w:id="11759" w:author="Stephen Reynolds, Jr." w:date="2012-11-13T07:31:00Z">
          <w:pPr>
            <w:pStyle w:val="ListParagraph"/>
            <w:numPr>
              <w:ilvl w:val="3"/>
              <w:numId w:val="85"/>
            </w:numPr>
            <w:spacing w:line="1440" w:lineRule="auto"/>
            <w:ind w:left="360" w:hanging="360"/>
          </w:pPr>
        </w:pPrChange>
      </w:pPr>
      <w:del w:id="11760" w:author="Stephen Reynolds, Jr." w:date="2012-11-13T07:31:00Z">
        <w:r w:rsidRPr="00920A48" w:rsidDel="00920A48">
          <w:rPr>
            <w:rPrChange w:id="11761" w:author="Stephen Reynolds, Jr." w:date="2012-11-13T07:32:00Z">
              <w:rPr/>
            </w:rPrChange>
          </w:rPr>
          <w:delText>How is healing provided?</w:delText>
        </w:r>
      </w:del>
    </w:p>
    <w:p w:rsidR="004E715B" w:rsidRPr="00920A48" w:rsidDel="00920A48" w:rsidRDefault="004E715B" w:rsidP="00920A48">
      <w:pPr>
        <w:pStyle w:val="Heading3"/>
        <w:rPr>
          <w:del w:id="11762" w:author="Stephen Reynolds, Jr." w:date="2012-11-13T07:31:00Z"/>
          <w:rPrChange w:id="11763" w:author="Stephen Reynolds, Jr." w:date="2012-11-13T07:32:00Z">
            <w:rPr>
              <w:del w:id="11764" w:author="Stephen Reynolds, Jr." w:date="2012-11-13T07:31:00Z"/>
            </w:rPr>
          </w:rPrChange>
        </w:rPr>
        <w:pPrChange w:id="11765" w:author="Stephen Reynolds, Jr." w:date="2012-11-13T07:31:00Z">
          <w:pPr>
            <w:pStyle w:val="ListParagraph"/>
            <w:numPr>
              <w:ilvl w:val="3"/>
              <w:numId w:val="85"/>
            </w:numPr>
            <w:spacing w:line="1440" w:lineRule="auto"/>
            <w:ind w:left="360" w:hanging="360"/>
          </w:pPr>
        </w:pPrChange>
      </w:pPr>
      <w:del w:id="11766" w:author="Stephen Reynolds, Jr." w:date="2012-11-13T07:31:00Z">
        <w:r w:rsidRPr="00920A48" w:rsidDel="00920A48">
          <w:rPr>
            <w:rPrChange w:id="11767" w:author="Stephen Reynolds, Jr." w:date="2012-11-13T07:32:00Z">
              <w:rPr/>
            </w:rPrChange>
          </w:rPr>
          <w:delText>Give four scripture references that show healing is in the atonement.</w:delText>
        </w:r>
      </w:del>
    </w:p>
    <w:p w:rsidR="00FA6BB2" w:rsidRPr="00920A48" w:rsidDel="00920A48" w:rsidRDefault="004E715B" w:rsidP="00920A48">
      <w:pPr>
        <w:pStyle w:val="Heading3"/>
        <w:rPr>
          <w:del w:id="11768" w:author="Stephen Reynolds, Jr." w:date="2012-11-13T07:31:00Z"/>
          <w:rPrChange w:id="11769" w:author="Stephen Reynolds, Jr." w:date="2012-11-13T07:32:00Z">
            <w:rPr>
              <w:del w:id="11770" w:author="Stephen Reynolds, Jr." w:date="2012-11-13T07:31:00Z"/>
            </w:rPr>
          </w:rPrChange>
        </w:rPr>
        <w:pPrChange w:id="11771" w:author="Stephen Reynolds, Jr." w:date="2012-11-13T07:31:00Z">
          <w:pPr>
            <w:pStyle w:val="ListParagraph"/>
            <w:numPr>
              <w:ilvl w:val="3"/>
              <w:numId w:val="85"/>
            </w:numPr>
            <w:spacing w:line="1440" w:lineRule="auto"/>
            <w:ind w:left="360" w:hanging="360"/>
          </w:pPr>
        </w:pPrChange>
      </w:pPr>
      <w:del w:id="11772" w:author="Stephen Reynolds, Jr." w:date="2012-11-13T07:31:00Z">
        <w:r w:rsidRPr="00920A48" w:rsidDel="00920A48">
          <w:rPr>
            <w:rPrChange w:id="11773" w:author="Stephen Reynolds, Jr." w:date="2012-11-13T07:32:00Z">
              <w:rPr/>
            </w:rPrChange>
          </w:rPr>
          <w:delText>What is the nature of this gift of healing?</w:delText>
        </w:r>
      </w:del>
    </w:p>
    <w:p w:rsidR="00FA6BB2" w:rsidRPr="00920A48" w:rsidDel="00920A48" w:rsidRDefault="00FA6BB2" w:rsidP="00920A48">
      <w:pPr>
        <w:pStyle w:val="Heading3"/>
        <w:rPr>
          <w:del w:id="11774" w:author="Stephen Reynolds, Jr." w:date="2012-11-13T07:31:00Z"/>
          <w:rPrChange w:id="11775" w:author="Stephen Reynolds, Jr." w:date="2012-11-13T07:32:00Z">
            <w:rPr>
              <w:del w:id="11776" w:author="Stephen Reynolds, Jr." w:date="2012-11-13T07:31:00Z"/>
            </w:rPr>
          </w:rPrChange>
        </w:rPr>
        <w:pPrChange w:id="11777" w:author="Stephen Reynolds, Jr." w:date="2012-11-13T07:31:00Z">
          <w:pPr/>
        </w:pPrChange>
      </w:pPr>
    </w:p>
    <w:p w:rsidR="00FA6BB2" w:rsidRPr="00920A48" w:rsidDel="00920A48" w:rsidRDefault="00FA6BB2" w:rsidP="00920A48">
      <w:pPr>
        <w:pStyle w:val="Heading3"/>
        <w:rPr>
          <w:del w:id="11778" w:author="Stephen Reynolds, Jr." w:date="2012-11-13T07:31:00Z"/>
          <w:b/>
          <w:sz w:val="28"/>
          <w:rPrChange w:id="11779" w:author="Stephen Reynolds, Jr." w:date="2012-11-13T07:32:00Z">
            <w:rPr>
              <w:del w:id="11780" w:author="Stephen Reynolds, Jr." w:date="2012-11-13T07:31:00Z"/>
              <w:b/>
              <w:sz w:val="28"/>
            </w:rPr>
          </w:rPrChange>
        </w:rPr>
        <w:pPrChange w:id="11781" w:author="Stephen Reynolds, Jr." w:date="2012-11-13T07:31:00Z">
          <w:pPr/>
        </w:pPrChange>
      </w:pPr>
      <w:del w:id="11782" w:author="Stephen Reynolds, Jr." w:date="2012-11-13T07:31:00Z">
        <w:r w:rsidRPr="00920A48" w:rsidDel="00920A48">
          <w:rPr>
            <w:b/>
            <w:rPrChange w:id="11783" w:author="Stephen Reynolds, Jr." w:date="2012-11-13T07:32:00Z">
              <w:rPr>
                <w:b/>
              </w:rPr>
            </w:rPrChange>
          </w:rPr>
          <w:br w:type="page"/>
        </w:r>
      </w:del>
    </w:p>
    <w:p w:rsidR="00FA6BB2" w:rsidRPr="00920A48" w:rsidDel="00920A48" w:rsidRDefault="00FA6BB2" w:rsidP="00920A48">
      <w:pPr>
        <w:pStyle w:val="Heading3"/>
        <w:rPr>
          <w:del w:id="11784" w:author="Stephen Reynolds, Jr." w:date="2012-11-13T07:31:00Z"/>
          <w:b/>
          <w:rPrChange w:id="11785" w:author="Stephen Reynolds, Jr." w:date="2012-11-13T07:32:00Z">
            <w:rPr>
              <w:del w:id="11786" w:author="Stephen Reynolds, Jr." w:date="2012-11-13T07:31:00Z"/>
              <w:b/>
            </w:rPr>
          </w:rPrChange>
        </w:rPr>
        <w:pPrChange w:id="11787" w:author="Stephen Reynolds, Jr." w:date="2012-11-13T07:31:00Z">
          <w:pPr>
            <w:pStyle w:val="Heading2"/>
            <w:numPr>
              <w:numId w:val="0"/>
            </w:numPr>
            <w:ind w:firstLine="0"/>
            <w:jc w:val="center"/>
          </w:pPr>
        </w:pPrChange>
      </w:pPr>
      <w:del w:id="11788" w:author="Stephen Reynolds, Jr." w:date="2012-11-13T07:31:00Z">
        <w:r w:rsidRPr="00920A48" w:rsidDel="00920A48">
          <w:rPr>
            <w:b/>
            <w:rPrChange w:id="11789" w:author="Stephen Reynolds, Jr." w:date="2012-11-13T07:32:00Z">
              <w:rPr>
                <w:b/>
              </w:rPr>
            </w:rPrChange>
          </w:rPr>
          <w:delText xml:space="preserve">Quiz 9: Working of Miracles </w:delText>
        </w:r>
      </w:del>
    </w:p>
    <w:p w:rsidR="00FA6BB2" w:rsidRPr="00920A48" w:rsidDel="00920A48" w:rsidRDefault="00FA6BB2" w:rsidP="00920A48">
      <w:pPr>
        <w:pStyle w:val="Heading3"/>
        <w:rPr>
          <w:del w:id="11790" w:author="Stephen Reynolds, Jr." w:date="2012-11-13T07:31:00Z"/>
          <w:b/>
          <w:rPrChange w:id="11791" w:author="Stephen Reynolds, Jr." w:date="2012-11-13T07:32:00Z">
            <w:rPr>
              <w:del w:id="11792" w:author="Stephen Reynolds, Jr." w:date="2012-11-13T07:31:00Z"/>
              <w:b/>
            </w:rPr>
          </w:rPrChange>
        </w:rPr>
        <w:pPrChange w:id="11793" w:author="Stephen Reynolds, Jr." w:date="2012-11-13T07:31:00Z">
          <w:pPr>
            <w:pStyle w:val="Heading2"/>
            <w:numPr>
              <w:numId w:val="0"/>
            </w:numPr>
            <w:ind w:firstLine="0"/>
            <w:jc w:val="center"/>
          </w:pPr>
        </w:pPrChange>
      </w:pPr>
    </w:p>
    <w:p w:rsidR="00FA6BB2" w:rsidRPr="00920A48" w:rsidDel="00920A48" w:rsidRDefault="00FA6BB2" w:rsidP="00920A48">
      <w:pPr>
        <w:pStyle w:val="Heading3"/>
        <w:rPr>
          <w:del w:id="11794" w:author="Stephen Reynolds, Jr." w:date="2012-11-13T07:31:00Z"/>
          <w:b/>
          <w:rPrChange w:id="11795" w:author="Stephen Reynolds, Jr." w:date="2012-11-13T07:32:00Z">
            <w:rPr>
              <w:del w:id="11796" w:author="Stephen Reynolds, Jr." w:date="2012-11-13T07:31:00Z"/>
              <w:b/>
            </w:rPr>
          </w:rPrChange>
        </w:rPr>
        <w:pPrChange w:id="11797" w:author="Stephen Reynolds, Jr." w:date="2012-11-13T07:31:00Z">
          <w:pPr>
            <w:pStyle w:val="Heading2"/>
            <w:numPr>
              <w:numId w:val="0"/>
            </w:numPr>
            <w:ind w:firstLine="0"/>
            <w:jc w:val="center"/>
          </w:pPr>
        </w:pPrChange>
      </w:pPr>
      <w:del w:id="11798" w:author="Stephen Reynolds, Jr." w:date="2012-11-13T07:31:00Z">
        <w:r w:rsidRPr="00920A48" w:rsidDel="00920A48">
          <w:rPr>
            <w:b/>
            <w:rPrChange w:id="11799" w:author="Stephen Reynolds, Jr." w:date="2012-11-13T07:32:00Z">
              <w:rPr>
                <w:b/>
              </w:rPr>
            </w:rPrChange>
          </w:rPr>
          <w:delText>Quiz 10: Prophecy</w:delText>
        </w:r>
      </w:del>
    </w:p>
    <w:p w:rsidR="00FA6BB2" w:rsidRPr="00920A48" w:rsidDel="00920A48" w:rsidRDefault="00FA6BB2" w:rsidP="00920A48">
      <w:pPr>
        <w:pStyle w:val="Heading3"/>
        <w:rPr>
          <w:del w:id="11800" w:author="Stephen Reynolds, Jr." w:date="2012-11-13T07:31:00Z"/>
          <w:b/>
          <w:rPrChange w:id="11801" w:author="Stephen Reynolds, Jr." w:date="2012-11-13T07:32:00Z">
            <w:rPr>
              <w:del w:id="11802" w:author="Stephen Reynolds, Jr." w:date="2012-11-13T07:31:00Z"/>
              <w:b/>
            </w:rPr>
          </w:rPrChange>
        </w:rPr>
        <w:pPrChange w:id="11803" w:author="Stephen Reynolds, Jr." w:date="2012-11-13T07:31:00Z">
          <w:pPr>
            <w:pStyle w:val="Heading2"/>
            <w:numPr>
              <w:numId w:val="0"/>
            </w:numPr>
            <w:ind w:firstLine="0"/>
            <w:jc w:val="center"/>
          </w:pPr>
        </w:pPrChange>
      </w:pPr>
    </w:p>
    <w:p w:rsidR="00FA6BB2" w:rsidRPr="00920A48" w:rsidDel="00920A48" w:rsidRDefault="00FA6BB2" w:rsidP="00920A48">
      <w:pPr>
        <w:pStyle w:val="Heading3"/>
        <w:rPr>
          <w:del w:id="11804" w:author="Stephen Reynolds, Jr." w:date="2012-11-13T07:31:00Z"/>
          <w:b/>
          <w:rPrChange w:id="11805" w:author="Stephen Reynolds, Jr." w:date="2012-11-13T07:32:00Z">
            <w:rPr>
              <w:del w:id="11806" w:author="Stephen Reynolds, Jr." w:date="2012-11-13T07:31:00Z"/>
              <w:b/>
            </w:rPr>
          </w:rPrChange>
        </w:rPr>
        <w:pPrChange w:id="11807" w:author="Stephen Reynolds, Jr." w:date="2012-11-13T07:31:00Z">
          <w:pPr>
            <w:pStyle w:val="Heading2"/>
            <w:numPr>
              <w:numId w:val="0"/>
            </w:numPr>
            <w:ind w:firstLine="0"/>
            <w:jc w:val="center"/>
          </w:pPr>
        </w:pPrChange>
      </w:pPr>
      <w:del w:id="11808" w:author="Stephen Reynolds, Jr." w:date="2012-11-13T07:31:00Z">
        <w:r w:rsidRPr="00920A48" w:rsidDel="00920A48">
          <w:rPr>
            <w:b/>
            <w:rPrChange w:id="11809" w:author="Stephen Reynolds, Jr." w:date="2012-11-13T07:32:00Z">
              <w:rPr>
                <w:b/>
              </w:rPr>
            </w:rPrChange>
          </w:rPr>
          <w:delText>Quiz 11: Diverse Kinds of Tongues</w:delText>
        </w:r>
      </w:del>
    </w:p>
    <w:p w:rsidR="004E715B" w:rsidRPr="00920A48" w:rsidDel="00920A48" w:rsidRDefault="004E715B" w:rsidP="00920A48">
      <w:pPr>
        <w:pStyle w:val="Heading3"/>
        <w:rPr>
          <w:del w:id="11810" w:author="Stephen Reynolds, Jr." w:date="2012-11-13T07:31:00Z"/>
          <w:rPrChange w:id="11811" w:author="Stephen Reynolds, Jr." w:date="2012-11-13T07:32:00Z">
            <w:rPr>
              <w:del w:id="11812" w:author="Stephen Reynolds, Jr." w:date="2012-11-13T07:31:00Z"/>
            </w:rPr>
          </w:rPrChange>
        </w:rPr>
        <w:pPrChange w:id="11813" w:author="Stephen Reynolds, Jr." w:date="2012-11-13T07:31:00Z">
          <w:pPr/>
        </w:pPrChange>
      </w:pPr>
    </w:p>
    <w:p w:rsidR="004E715B" w:rsidRPr="00920A48" w:rsidDel="00920A48" w:rsidRDefault="004E715B" w:rsidP="00920A48">
      <w:pPr>
        <w:pStyle w:val="Heading3"/>
        <w:rPr>
          <w:del w:id="11814" w:author="Stephen Reynolds, Jr." w:date="2012-11-13T07:31:00Z"/>
          <w:rPrChange w:id="11815" w:author="Stephen Reynolds, Jr." w:date="2012-11-13T07:32:00Z">
            <w:rPr>
              <w:del w:id="11816" w:author="Stephen Reynolds, Jr." w:date="2012-11-13T07:31:00Z"/>
            </w:rPr>
          </w:rPrChange>
        </w:rPr>
        <w:pPrChange w:id="11817" w:author="Stephen Reynolds, Jr." w:date="2012-11-13T07:31:00Z">
          <w:pPr/>
        </w:pPrChange>
      </w:pPr>
    </w:p>
    <w:p w:rsidR="00C068C3" w:rsidRPr="00920A48" w:rsidDel="00920A48" w:rsidRDefault="00C068C3" w:rsidP="00920A48">
      <w:pPr>
        <w:pStyle w:val="Heading3"/>
        <w:rPr>
          <w:del w:id="11818" w:author="Stephen Reynolds, Jr." w:date="2012-11-13T07:31:00Z"/>
          <w:b/>
          <w:rPrChange w:id="11819" w:author="Stephen Reynolds, Jr." w:date="2012-11-13T07:32:00Z">
            <w:rPr>
              <w:del w:id="11820" w:author="Stephen Reynolds, Jr." w:date="2012-11-13T07:31:00Z"/>
              <w:b/>
            </w:rPr>
          </w:rPrChange>
        </w:rPr>
        <w:pPrChange w:id="11821" w:author="Stephen Reynolds, Jr." w:date="2012-11-13T07:31:00Z">
          <w:pPr>
            <w:pStyle w:val="Heading2"/>
            <w:numPr>
              <w:numId w:val="0"/>
            </w:numPr>
            <w:ind w:firstLine="0"/>
            <w:jc w:val="center"/>
          </w:pPr>
        </w:pPrChange>
      </w:pPr>
      <w:del w:id="11822" w:author="Stephen Reynolds, Jr." w:date="2012-11-13T07:31:00Z">
        <w:r w:rsidRPr="00920A48" w:rsidDel="00920A48">
          <w:rPr>
            <w:b/>
            <w:rPrChange w:id="11823" w:author="Stephen Reynolds, Jr." w:date="2012-11-13T07:32:00Z">
              <w:rPr>
                <w:b/>
              </w:rPr>
            </w:rPrChange>
          </w:rPr>
          <w:delText>Quiz 12: Interpretation of Tongues</w:delText>
        </w:r>
      </w:del>
    </w:p>
    <w:p w:rsidR="00C068C3" w:rsidRPr="00920A48" w:rsidDel="00920A48" w:rsidRDefault="00C068C3" w:rsidP="00920A48">
      <w:pPr>
        <w:pStyle w:val="Heading3"/>
        <w:rPr>
          <w:del w:id="11824" w:author="Stephen Reynolds, Jr." w:date="2012-11-13T07:31:00Z"/>
          <w:rPrChange w:id="11825" w:author="Stephen Reynolds, Jr." w:date="2012-11-13T07:32:00Z">
            <w:rPr>
              <w:del w:id="11826" w:author="Stephen Reynolds, Jr." w:date="2012-11-13T07:31:00Z"/>
            </w:rPr>
          </w:rPrChange>
        </w:rPr>
        <w:pPrChange w:id="11827" w:author="Stephen Reynolds, Jr." w:date="2012-11-13T07:31:00Z">
          <w:pPr/>
        </w:pPrChange>
      </w:pPr>
    </w:p>
    <w:p w:rsidR="00C068C3" w:rsidRPr="00920A48" w:rsidDel="00920A48" w:rsidRDefault="00C068C3" w:rsidP="00920A48">
      <w:pPr>
        <w:pStyle w:val="Heading3"/>
        <w:rPr>
          <w:del w:id="11828" w:author="Stephen Reynolds, Jr." w:date="2012-11-13T07:31:00Z"/>
          <w:rPrChange w:id="11829" w:author="Stephen Reynolds, Jr." w:date="2012-11-13T07:32:00Z">
            <w:rPr>
              <w:del w:id="11830" w:author="Stephen Reynolds, Jr." w:date="2012-11-13T07:31:00Z"/>
            </w:rPr>
          </w:rPrChange>
        </w:rPr>
        <w:pPrChange w:id="11831" w:author="Stephen Reynolds, Jr." w:date="2012-11-13T07:31:00Z">
          <w:pPr>
            <w:numPr>
              <w:numId w:val="67"/>
            </w:numPr>
            <w:ind w:left="360" w:hanging="360"/>
          </w:pPr>
        </w:pPrChange>
      </w:pPr>
      <w:del w:id="11832" w:author="Stephen Reynolds, Jr." w:date="2012-11-13T07:31:00Z">
        <w:r w:rsidRPr="00920A48" w:rsidDel="00920A48">
          <w:rPr>
            <w:rPrChange w:id="11833" w:author="Stephen Reynolds, Jr." w:date="2012-11-13T07:32:00Z">
              <w:rPr/>
            </w:rPrChange>
          </w:rPr>
          <w:delText>Is interpretation of tongues an independent gift?</w:delText>
        </w:r>
      </w:del>
    </w:p>
    <w:p w:rsidR="00C068C3" w:rsidRPr="00920A48" w:rsidDel="00920A48" w:rsidRDefault="00C068C3" w:rsidP="00920A48">
      <w:pPr>
        <w:pStyle w:val="Heading3"/>
        <w:rPr>
          <w:del w:id="11834" w:author="Stephen Reynolds, Jr." w:date="2012-11-13T07:31:00Z"/>
          <w:rPrChange w:id="11835" w:author="Stephen Reynolds, Jr." w:date="2012-11-13T07:32:00Z">
            <w:rPr>
              <w:del w:id="11836" w:author="Stephen Reynolds, Jr." w:date="2012-11-13T07:31:00Z"/>
            </w:rPr>
          </w:rPrChange>
        </w:rPr>
        <w:pPrChange w:id="11837" w:author="Stephen Reynolds, Jr." w:date="2012-11-13T07:31:00Z">
          <w:pPr/>
        </w:pPrChange>
      </w:pPr>
    </w:p>
    <w:p w:rsidR="00C068C3" w:rsidRPr="00920A48" w:rsidDel="00920A48" w:rsidRDefault="00C068C3" w:rsidP="00920A48">
      <w:pPr>
        <w:pStyle w:val="Heading3"/>
        <w:rPr>
          <w:del w:id="11838" w:author="Stephen Reynolds, Jr." w:date="2012-11-13T07:31:00Z"/>
          <w:rPrChange w:id="11839" w:author="Stephen Reynolds, Jr." w:date="2012-11-13T07:32:00Z">
            <w:rPr>
              <w:del w:id="11840" w:author="Stephen Reynolds, Jr." w:date="2012-11-13T07:31:00Z"/>
            </w:rPr>
          </w:rPrChange>
        </w:rPr>
        <w:pPrChange w:id="11841" w:author="Stephen Reynolds, Jr." w:date="2012-11-13T07:31:00Z">
          <w:pPr>
            <w:pStyle w:val="Heading3"/>
            <w:keepNext/>
            <w:numPr>
              <w:numId w:val="0"/>
            </w:numPr>
            <w:ind w:left="0" w:firstLine="0"/>
          </w:pPr>
        </w:pPrChange>
      </w:pPr>
    </w:p>
    <w:p w:rsidR="00C068C3" w:rsidRPr="00920A48" w:rsidDel="00920A48" w:rsidRDefault="00C068C3" w:rsidP="00920A48">
      <w:pPr>
        <w:pStyle w:val="Heading3"/>
        <w:rPr>
          <w:del w:id="11842" w:author="Stephen Reynolds, Jr." w:date="2012-11-13T07:31:00Z"/>
          <w:rPrChange w:id="11843" w:author="Stephen Reynolds, Jr." w:date="2012-11-13T07:32:00Z">
            <w:rPr>
              <w:del w:id="11844" w:author="Stephen Reynolds, Jr." w:date="2012-11-13T07:31:00Z"/>
            </w:rPr>
          </w:rPrChange>
        </w:rPr>
        <w:pPrChange w:id="11845" w:author="Stephen Reynolds, Jr." w:date="2012-11-13T07:31:00Z">
          <w:pPr/>
        </w:pPrChange>
      </w:pPr>
      <w:del w:id="11846" w:author="Stephen Reynolds, Jr." w:date="2012-11-13T07:31:00Z">
        <w:r w:rsidRPr="00920A48" w:rsidDel="00920A48">
          <w:rPr>
            <w:rPrChange w:id="11847" w:author="Stephen Reynolds, Jr." w:date="2012-11-13T07:32:00Z">
              <w:rPr/>
            </w:rPrChange>
          </w:rPr>
          <w:br w:type="page"/>
        </w:r>
      </w:del>
    </w:p>
    <w:p w:rsidR="003D39BF" w:rsidRPr="00920A48" w:rsidDel="00920A48" w:rsidRDefault="00E56CD5" w:rsidP="00920A48">
      <w:pPr>
        <w:pStyle w:val="Heading3"/>
        <w:rPr>
          <w:del w:id="11848" w:author="Stephen Reynolds, Jr." w:date="2012-11-13T07:31:00Z"/>
          <w:rPrChange w:id="11849" w:author="Stephen Reynolds, Jr." w:date="2012-11-13T07:32:00Z">
            <w:rPr>
              <w:del w:id="11850" w:author="Stephen Reynolds, Jr." w:date="2012-11-13T07:31:00Z"/>
            </w:rPr>
          </w:rPrChange>
        </w:rPr>
        <w:pPrChange w:id="11851" w:author="Stephen Reynolds, Jr." w:date="2012-11-13T07:31:00Z">
          <w:pPr>
            <w:pStyle w:val="Heading1"/>
          </w:pPr>
        </w:pPrChange>
      </w:pPr>
      <w:bookmarkStart w:id="11852" w:name="_Toc290398400"/>
      <w:del w:id="11853" w:author="Stephen Reynolds, Jr." w:date="2012-11-13T07:31:00Z">
        <w:r w:rsidRPr="00920A48" w:rsidDel="00920A48">
          <w:rPr>
            <w:rPrChange w:id="11854" w:author="Stephen Reynolds, Jr." w:date="2012-11-13T07:32:00Z">
              <w:rPr/>
            </w:rPrChange>
          </w:rPr>
          <w:delText xml:space="preserve">DOCTRINE II </w:delText>
        </w:r>
        <w:r w:rsidR="00346DCE" w:rsidRPr="00920A48" w:rsidDel="00920A48">
          <w:rPr>
            <w:rPrChange w:id="11855" w:author="Stephen Reynolds, Jr." w:date="2012-11-13T07:32:00Z">
              <w:rPr/>
            </w:rPrChange>
          </w:rPr>
          <w:delText xml:space="preserve">- </w:delText>
        </w:r>
        <w:r w:rsidR="00C068C3" w:rsidRPr="00920A48" w:rsidDel="00920A48">
          <w:rPr>
            <w:rPrChange w:id="11856" w:author="Stephen Reynolds, Jr." w:date="2012-11-13T07:32:00Z">
              <w:rPr/>
            </w:rPrChange>
          </w:rPr>
          <w:delText>FI</w:delText>
        </w:r>
        <w:r w:rsidR="003D39BF" w:rsidRPr="00920A48" w:rsidDel="00920A48">
          <w:rPr>
            <w:rPrChange w:id="11857" w:author="Stephen Reynolds, Jr." w:date="2012-11-13T07:32:00Z">
              <w:rPr/>
            </w:rPrChange>
          </w:rPr>
          <w:delText>NAL EXAM</w:delText>
        </w:r>
        <w:bookmarkEnd w:id="11852"/>
      </w:del>
    </w:p>
    <w:p w:rsidR="003D39BF" w:rsidRPr="00920A48" w:rsidDel="00920A48" w:rsidRDefault="003D39BF" w:rsidP="00920A48">
      <w:pPr>
        <w:pStyle w:val="Heading3"/>
        <w:rPr>
          <w:del w:id="11858" w:author="Stephen Reynolds, Jr." w:date="2012-11-13T07:31:00Z"/>
          <w:rPrChange w:id="11859" w:author="Stephen Reynolds, Jr." w:date="2012-11-13T07:32:00Z">
            <w:rPr>
              <w:del w:id="11860" w:author="Stephen Reynolds, Jr." w:date="2012-11-13T07:31:00Z"/>
            </w:rPr>
          </w:rPrChange>
        </w:rPr>
        <w:pPrChange w:id="11861" w:author="Stephen Reynolds, Jr." w:date="2012-11-13T07:31:00Z">
          <w:pPr/>
        </w:pPrChange>
      </w:pPr>
    </w:p>
    <w:p w:rsidR="00534C6E" w:rsidRPr="00920A48" w:rsidDel="00920A48" w:rsidRDefault="00534C6E" w:rsidP="00920A48">
      <w:pPr>
        <w:pStyle w:val="Heading3"/>
        <w:rPr>
          <w:del w:id="11862" w:author="Stephen Reynolds, Jr." w:date="2012-11-13T07:31:00Z"/>
          <w:rPrChange w:id="11863" w:author="Stephen Reynolds, Jr." w:date="2012-11-13T07:32:00Z">
            <w:rPr>
              <w:del w:id="11864" w:author="Stephen Reynolds, Jr." w:date="2012-11-13T07:31:00Z"/>
            </w:rPr>
          </w:rPrChange>
        </w:rPr>
        <w:pPrChange w:id="11865" w:author="Stephen Reynolds, Jr." w:date="2012-11-13T07:31:00Z">
          <w:pPr>
            <w:spacing w:after="200" w:line="276" w:lineRule="auto"/>
          </w:pPr>
        </w:pPrChange>
      </w:pPr>
    </w:p>
    <w:bookmarkEnd w:id="3"/>
    <w:p w:rsidR="00560F4A" w:rsidRPr="00920A48" w:rsidRDefault="00560F4A" w:rsidP="00920A48">
      <w:pPr>
        <w:pStyle w:val="Heading3"/>
        <w:keepNext/>
        <w:numPr>
          <w:ilvl w:val="2"/>
          <w:numId w:val="6"/>
        </w:numPr>
        <w:ind w:left="0" w:firstLine="0"/>
        <w:rPr>
          <w:rPrChange w:id="11866" w:author="Stephen Reynolds, Jr." w:date="2012-11-13T07:32:00Z">
            <w:rPr/>
          </w:rPrChange>
        </w:rPr>
        <w:pPrChange w:id="11867" w:author="Stephen Reynolds, Jr." w:date="2012-11-13T07:31:00Z">
          <w:pPr>
            <w:spacing w:after="200" w:line="276" w:lineRule="auto"/>
          </w:pPr>
        </w:pPrChange>
      </w:pPr>
    </w:p>
    <w:sectPr w:rsidR="00560F4A" w:rsidRPr="00920A48" w:rsidSect="00E76E24">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53A" w:rsidRDefault="0084153A">
      <w:r>
        <w:separator/>
      </w:r>
    </w:p>
    <w:p w:rsidR="0084153A" w:rsidRDefault="0084153A"/>
  </w:endnote>
  <w:endnote w:type="continuationSeparator" w:id="0">
    <w:p w:rsidR="0084153A" w:rsidRDefault="0084153A">
      <w:r>
        <w:continuationSeparator/>
      </w:r>
    </w:p>
    <w:p w:rsidR="0084153A" w:rsidRDefault="00841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CDA" w:rsidRDefault="00EB3CED">
    <w:pPr>
      <w:pStyle w:val="Footer"/>
      <w:jc w:val="center"/>
    </w:pPr>
    <w:r>
      <w:fldChar w:fldCharType="begin"/>
    </w:r>
    <w:r w:rsidR="00E82CDA">
      <w:instrText xml:space="preserve"> PAGE   \* MERGEFORMAT </w:instrText>
    </w:r>
    <w:r>
      <w:fldChar w:fldCharType="separate"/>
    </w:r>
    <w:r w:rsidR="00920A48">
      <w:rPr>
        <w:noProof/>
      </w:rPr>
      <w:t>6</w:t>
    </w:r>
    <w:r>
      <w:rPr>
        <w:noProof/>
      </w:rPr>
      <w:fldChar w:fldCharType="end"/>
    </w:r>
  </w:p>
  <w:p w:rsidR="00E82CDA" w:rsidRDefault="00E82C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53A" w:rsidRDefault="0084153A">
      <w:r>
        <w:separator/>
      </w:r>
    </w:p>
    <w:p w:rsidR="0084153A" w:rsidRDefault="0084153A"/>
  </w:footnote>
  <w:footnote w:type="continuationSeparator" w:id="0">
    <w:p w:rsidR="0084153A" w:rsidRDefault="0084153A">
      <w:r>
        <w:continuationSeparator/>
      </w:r>
    </w:p>
    <w:p w:rsidR="0084153A" w:rsidRDefault="008415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CDA" w:rsidRPr="007066F1" w:rsidRDefault="00E82CDA" w:rsidP="00F36236">
    <w:pPr>
      <w:pStyle w:val="Header"/>
      <w:jc w:val="center"/>
      <w:rPr>
        <w:color w:val="7F7F7F" w:themeColor="text1" w:themeTint="80"/>
      </w:rPr>
    </w:pPr>
    <w:r w:rsidRPr="007066F1">
      <w:rPr>
        <w:color w:val="7F7F7F" w:themeColor="text1" w:themeTint="80"/>
      </w:rPr>
      <w:t>Deliverance Bible Institute</w:t>
    </w:r>
  </w:p>
  <w:p w:rsidR="00E82CDA" w:rsidRPr="007066F1" w:rsidRDefault="00E82CDA" w:rsidP="00F36236">
    <w:pPr>
      <w:pStyle w:val="Header"/>
      <w:jc w:val="center"/>
      <w:rPr>
        <w:color w:val="7F7F7F" w:themeColor="text1" w:themeTint="80"/>
        <w:sz w:val="28"/>
        <w:szCs w:val="28"/>
      </w:rPr>
    </w:pPr>
    <w:r w:rsidRPr="007066F1">
      <w:rPr>
        <w:color w:val="7F7F7F" w:themeColor="text1" w:themeTint="80"/>
        <w:sz w:val="28"/>
        <w:szCs w:val="28"/>
      </w:rPr>
      <w:t>DOCTRINE I</w:t>
    </w:r>
    <w:r>
      <w:rPr>
        <w:color w:val="7F7F7F" w:themeColor="text1" w:themeTint="80"/>
        <w:sz w:val="28"/>
        <w:szCs w:val="28"/>
      </w:rP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7713"/>
    <w:multiLevelType w:val="hybridMultilevel"/>
    <w:tmpl w:val="E8DA9BCE"/>
    <w:lvl w:ilvl="0" w:tplc="3566E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409A8"/>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CD39DC"/>
    <w:multiLevelType w:val="singleLevel"/>
    <w:tmpl w:val="D3E8252A"/>
    <w:lvl w:ilvl="0">
      <w:start w:val="1"/>
      <w:numFmt w:val="upperLetter"/>
      <w:lvlText w:val="%1."/>
      <w:lvlJc w:val="left"/>
      <w:pPr>
        <w:tabs>
          <w:tab w:val="num" w:pos="1440"/>
        </w:tabs>
        <w:ind w:left="1440" w:hanging="714"/>
      </w:pPr>
      <w:rPr>
        <w:rFonts w:hint="default"/>
      </w:rPr>
    </w:lvl>
  </w:abstractNum>
  <w:abstractNum w:abstractNumId="3">
    <w:nsid w:val="146345CD"/>
    <w:multiLevelType w:val="hybridMultilevel"/>
    <w:tmpl w:val="58C29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E2840"/>
    <w:multiLevelType w:val="hybridMultilevel"/>
    <w:tmpl w:val="A426BCC8"/>
    <w:lvl w:ilvl="0" w:tplc="A538EF94">
      <w:start w:val="1"/>
      <w:numFmt w:val="upperRoman"/>
      <w:lvlText w:val="%1."/>
      <w:lvlJc w:val="right"/>
      <w:pPr>
        <w:tabs>
          <w:tab w:val="num" w:pos="180"/>
        </w:tabs>
        <w:ind w:left="180" w:hanging="18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05">
      <w:start w:val="1"/>
      <w:numFmt w:val="bullet"/>
      <w:lvlText w:val=""/>
      <w:lvlJc w:val="left"/>
      <w:pPr>
        <w:tabs>
          <w:tab w:val="num" w:pos="3600"/>
        </w:tabs>
        <w:ind w:left="3600" w:hanging="360"/>
      </w:pPr>
      <w:rPr>
        <w:rFonts w:ascii="Wingdings" w:hAnsi="Wingding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964F86"/>
    <w:multiLevelType w:val="hybridMultilevel"/>
    <w:tmpl w:val="6D8856EE"/>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2B08405A">
      <w:start w:val="1"/>
      <w:numFmt w:val="bullet"/>
      <w:lvlText w:val=""/>
      <w:lvlJc w:val="left"/>
      <w:pPr>
        <w:ind w:left="2340" w:hanging="360"/>
      </w:pPr>
      <w:rPr>
        <w:rFonts w:ascii="Symbol" w:eastAsia="Times New Roman" w:hAnsi="Symbol" w:cs="Times New Roman" w:hint="default"/>
      </w:rPr>
    </w:lvl>
    <w:lvl w:ilvl="3" w:tplc="6284C916">
      <w:start w:val="3"/>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C41BB"/>
    <w:multiLevelType w:val="hybridMultilevel"/>
    <w:tmpl w:val="D0700E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8A6908"/>
    <w:multiLevelType w:val="singleLevel"/>
    <w:tmpl w:val="32D0E29E"/>
    <w:lvl w:ilvl="0">
      <w:start w:val="1"/>
      <w:numFmt w:val="decimal"/>
      <w:lvlText w:val="%1."/>
      <w:lvlJc w:val="left"/>
      <w:pPr>
        <w:tabs>
          <w:tab w:val="num" w:pos="726"/>
        </w:tabs>
        <w:ind w:left="726" w:hanging="726"/>
      </w:pPr>
      <w:rPr>
        <w:rFonts w:hint="default"/>
      </w:rPr>
    </w:lvl>
  </w:abstractNum>
  <w:abstractNum w:abstractNumId="9">
    <w:nsid w:val="19811CAA"/>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4504C6"/>
    <w:multiLevelType w:val="singleLevel"/>
    <w:tmpl w:val="907C8CBE"/>
    <w:lvl w:ilvl="0">
      <w:start w:val="1"/>
      <w:numFmt w:val="decimal"/>
      <w:lvlText w:val="%1."/>
      <w:lvlJc w:val="left"/>
      <w:pPr>
        <w:tabs>
          <w:tab w:val="num" w:pos="726"/>
        </w:tabs>
        <w:ind w:left="726" w:hanging="726"/>
      </w:pPr>
      <w:rPr>
        <w:rFonts w:hint="default"/>
      </w:rPr>
    </w:lvl>
  </w:abstractNum>
  <w:abstractNum w:abstractNumId="11">
    <w:nsid w:val="1EA251D3"/>
    <w:multiLevelType w:val="hybridMultilevel"/>
    <w:tmpl w:val="CB203DE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FC3C25"/>
    <w:multiLevelType w:val="singleLevel"/>
    <w:tmpl w:val="383E1238"/>
    <w:lvl w:ilvl="0">
      <w:start w:val="1"/>
      <w:numFmt w:val="decimal"/>
      <w:lvlText w:val="%1."/>
      <w:lvlJc w:val="left"/>
      <w:pPr>
        <w:tabs>
          <w:tab w:val="num" w:pos="2166"/>
        </w:tabs>
        <w:ind w:left="2166" w:hanging="726"/>
      </w:pPr>
      <w:rPr>
        <w:rFonts w:hint="default"/>
      </w:rPr>
    </w:lvl>
  </w:abstractNum>
  <w:abstractNum w:abstractNumId="13">
    <w:nsid w:val="20FF063C"/>
    <w:multiLevelType w:val="singleLevel"/>
    <w:tmpl w:val="C53E5E90"/>
    <w:lvl w:ilvl="0">
      <w:start w:val="1"/>
      <w:numFmt w:val="upperLetter"/>
      <w:lvlText w:val="%1."/>
      <w:lvlJc w:val="left"/>
      <w:pPr>
        <w:tabs>
          <w:tab w:val="num" w:pos="1434"/>
        </w:tabs>
        <w:ind w:left="1434" w:hanging="714"/>
      </w:pPr>
      <w:rPr>
        <w:rFonts w:hint="default"/>
      </w:rPr>
    </w:lvl>
  </w:abstractNum>
  <w:abstractNum w:abstractNumId="14">
    <w:nsid w:val="21D76A69"/>
    <w:multiLevelType w:val="hybridMultilevel"/>
    <w:tmpl w:val="21566900"/>
    <w:lvl w:ilvl="0" w:tplc="6C1A7F0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8F69F2"/>
    <w:multiLevelType w:val="singleLevel"/>
    <w:tmpl w:val="116012CC"/>
    <w:lvl w:ilvl="0">
      <w:start w:val="2"/>
      <w:numFmt w:val="upperRoman"/>
      <w:lvlText w:val="%1."/>
      <w:lvlJc w:val="left"/>
      <w:pPr>
        <w:tabs>
          <w:tab w:val="num" w:pos="726"/>
        </w:tabs>
        <w:ind w:left="726" w:hanging="726"/>
      </w:pPr>
      <w:rPr>
        <w:rFonts w:hint="default"/>
      </w:rPr>
    </w:lvl>
  </w:abstractNum>
  <w:abstractNum w:abstractNumId="16">
    <w:nsid w:val="25125B1F"/>
    <w:multiLevelType w:val="singleLevel"/>
    <w:tmpl w:val="1D908A12"/>
    <w:lvl w:ilvl="0">
      <w:start w:val="1"/>
      <w:numFmt w:val="decimal"/>
      <w:lvlText w:val="%1."/>
      <w:lvlJc w:val="left"/>
      <w:pPr>
        <w:tabs>
          <w:tab w:val="num" w:pos="726"/>
        </w:tabs>
        <w:ind w:left="726" w:hanging="726"/>
      </w:pPr>
      <w:rPr>
        <w:rFonts w:hint="default"/>
      </w:rPr>
    </w:lvl>
  </w:abstractNum>
  <w:abstractNum w:abstractNumId="17">
    <w:nsid w:val="257648F5"/>
    <w:multiLevelType w:val="singleLevel"/>
    <w:tmpl w:val="5EB4B472"/>
    <w:lvl w:ilvl="0">
      <w:start w:val="1"/>
      <w:numFmt w:val="decimal"/>
      <w:lvlText w:val="%1."/>
      <w:lvlJc w:val="left"/>
      <w:pPr>
        <w:tabs>
          <w:tab w:val="num" w:pos="1434"/>
        </w:tabs>
        <w:ind w:left="1434" w:hanging="714"/>
      </w:pPr>
      <w:rPr>
        <w:rFonts w:hint="default"/>
      </w:rPr>
    </w:lvl>
  </w:abstractNum>
  <w:abstractNum w:abstractNumId="18">
    <w:nsid w:val="2602537C"/>
    <w:multiLevelType w:val="singleLevel"/>
    <w:tmpl w:val="E23EF0BE"/>
    <w:lvl w:ilvl="0">
      <w:start w:val="1"/>
      <w:numFmt w:val="decimal"/>
      <w:lvlText w:val="%1."/>
      <w:lvlJc w:val="left"/>
      <w:pPr>
        <w:tabs>
          <w:tab w:val="num" w:pos="2171"/>
        </w:tabs>
        <w:ind w:left="2171" w:hanging="737"/>
      </w:pPr>
      <w:rPr>
        <w:rFonts w:hint="default"/>
      </w:rPr>
    </w:lvl>
  </w:abstractNum>
  <w:abstractNum w:abstractNumId="19">
    <w:nsid w:val="297C252D"/>
    <w:multiLevelType w:val="hybridMultilevel"/>
    <w:tmpl w:val="D3F03C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31DE5000"/>
    <w:multiLevelType w:val="singleLevel"/>
    <w:tmpl w:val="B7D6FA0A"/>
    <w:lvl w:ilvl="0">
      <w:start w:val="2"/>
      <w:numFmt w:val="upperRoman"/>
      <w:lvlText w:val="%1."/>
      <w:lvlJc w:val="left"/>
      <w:pPr>
        <w:tabs>
          <w:tab w:val="num" w:pos="726"/>
        </w:tabs>
        <w:ind w:left="726" w:hanging="726"/>
      </w:pPr>
      <w:rPr>
        <w:rFonts w:hint="default"/>
      </w:rPr>
    </w:lvl>
  </w:abstractNum>
  <w:abstractNum w:abstractNumId="23">
    <w:nsid w:val="35A2539C"/>
    <w:multiLevelType w:val="hybridMultilevel"/>
    <w:tmpl w:val="780274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5F65A13"/>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3690740A"/>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38695F46"/>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A47657C"/>
    <w:multiLevelType w:val="hybridMultilevel"/>
    <w:tmpl w:val="E64ED954"/>
    <w:lvl w:ilvl="0" w:tplc="AE9C0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3A60345F"/>
    <w:multiLevelType w:val="hybridMultilevel"/>
    <w:tmpl w:val="61A67FE4"/>
    <w:lvl w:ilvl="0" w:tplc="733C3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757150"/>
    <w:multiLevelType w:val="hybridMultilevel"/>
    <w:tmpl w:val="5934A1DA"/>
    <w:lvl w:ilvl="0" w:tplc="B6404054">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023DDE"/>
    <w:multiLevelType w:val="hybridMultilevel"/>
    <w:tmpl w:val="4C4A2E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1941364"/>
    <w:multiLevelType w:val="hybridMultilevel"/>
    <w:tmpl w:val="CD1A1A34"/>
    <w:lvl w:ilvl="0" w:tplc="A538EF94">
      <w:start w:val="1"/>
      <w:numFmt w:val="upperRoman"/>
      <w:lvlText w:val="%1."/>
      <w:lvlJc w:val="right"/>
      <w:pPr>
        <w:tabs>
          <w:tab w:val="num" w:pos="180"/>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970"/>
        </w:tabs>
        <w:ind w:left="2970" w:hanging="360"/>
      </w:pPr>
      <w:rPr>
        <w:rFonts w:hint="default"/>
      </w:rPr>
    </w:lvl>
    <w:lvl w:ilvl="4" w:tplc="04090015">
      <w:start w:val="1"/>
      <w:numFmt w:val="upp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26B3CD9"/>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5FC1CEF"/>
    <w:multiLevelType w:val="hybridMultilevel"/>
    <w:tmpl w:val="2A148EDA"/>
    <w:lvl w:ilvl="0" w:tplc="C4348E6E">
      <w:start w:val="1"/>
      <w:numFmt w:val="decimal"/>
      <w:lvlText w:val="%1."/>
      <w:lvlJc w:val="left"/>
      <w:pPr>
        <w:tabs>
          <w:tab w:val="num" w:pos="720"/>
        </w:tabs>
        <w:ind w:left="720" w:hanging="360"/>
      </w:pPr>
      <w:rPr>
        <w:color w:val="000000" w:themeColor="text1"/>
      </w:r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610175D"/>
    <w:multiLevelType w:val="hybridMultilevel"/>
    <w:tmpl w:val="F7ECA086"/>
    <w:lvl w:ilvl="0" w:tplc="6A223C44">
      <w:start w:val="1"/>
      <w:numFmt w:val="upperRoman"/>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rPr>
        <w:rFonts w:hint="default"/>
      </w:rPr>
    </w:lvl>
    <w:lvl w:ilvl="2" w:tplc="04090017">
      <w:start w:val="1"/>
      <w:numFmt w:val="lowerLetter"/>
      <w:lvlText w:val="%3)"/>
      <w:lvlJc w:val="left"/>
      <w:pPr>
        <w:tabs>
          <w:tab w:val="num" w:pos="2340"/>
        </w:tabs>
        <w:ind w:left="2340" w:hanging="360"/>
      </w:pPr>
      <w:rPr>
        <w:rFonts w:hint="default"/>
      </w:rPr>
    </w:lvl>
    <w:lvl w:ilvl="3" w:tplc="CD56EF16">
      <w:start w:val="1"/>
      <w:numFmt w:val="decimal"/>
      <w:lvlText w:val="(%4)"/>
      <w:lvlJc w:val="left"/>
      <w:pPr>
        <w:ind w:left="2880" w:hanging="360"/>
      </w:pPr>
      <w:rPr>
        <w:rFonts w:hint="default"/>
      </w:rPr>
    </w:lvl>
    <w:lvl w:ilvl="4" w:tplc="3328DC8E">
      <w:start w:val="1"/>
      <w:numFmt w:val="lowerLetter"/>
      <w:lvlText w:val="%5."/>
      <w:lvlJc w:val="left"/>
      <w:pPr>
        <w:ind w:left="3600" w:hanging="360"/>
      </w:pPr>
      <w:rPr>
        <w:rFonts w:hint="default"/>
      </w:rPr>
    </w:lvl>
    <w:lvl w:ilvl="5" w:tplc="B6F8B942">
      <w:start w:val="1"/>
      <w:numFmt w:val="upperLetter"/>
      <w:lvlText w:val="%6."/>
      <w:lvlJc w:val="left"/>
      <w:pPr>
        <w:ind w:left="4500" w:hanging="360"/>
      </w:pPr>
      <w:rPr>
        <w:rFonts w:hint="default"/>
      </w:rPr>
    </w:lvl>
    <w:lvl w:ilvl="6" w:tplc="0409000F">
      <w:start w:val="1"/>
      <w:numFmt w:val="decimal"/>
      <w:lvlText w:val="%7."/>
      <w:lvlJc w:val="left"/>
      <w:pPr>
        <w:tabs>
          <w:tab w:val="num" w:pos="360"/>
        </w:tabs>
        <w:ind w:left="360" w:hanging="360"/>
      </w:pPr>
    </w:lvl>
    <w:lvl w:ilvl="7" w:tplc="04090019">
      <w:start w:val="1"/>
      <w:numFmt w:val="lowerLetter"/>
      <w:lvlText w:val="%8."/>
      <w:lvlJc w:val="left"/>
      <w:pPr>
        <w:tabs>
          <w:tab w:val="num" w:pos="5760"/>
        </w:tabs>
        <w:ind w:left="5760" w:hanging="360"/>
      </w:pPr>
    </w:lvl>
    <w:lvl w:ilvl="8" w:tplc="9CD088DC">
      <w:start w:val="1"/>
      <w:numFmt w:val="decimal"/>
      <w:lvlText w:val="%9)"/>
      <w:lvlJc w:val="left"/>
      <w:pPr>
        <w:ind w:left="6660" w:hanging="360"/>
      </w:pPr>
      <w:rPr>
        <w:rFonts w:hint="default"/>
      </w:rPr>
    </w:lvl>
  </w:abstractNum>
  <w:abstractNum w:abstractNumId="36">
    <w:nsid w:val="46961CFF"/>
    <w:multiLevelType w:val="hybridMultilevel"/>
    <w:tmpl w:val="B618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8E7080D"/>
    <w:multiLevelType w:val="hybridMultilevel"/>
    <w:tmpl w:val="5F2E00E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49684FD8"/>
    <w:multiLevelType w:val="hybridMultilevel"/>
    <w:tmpl w:val="B48AC4E8"/>
    <w:lvl w:ilvl="0" w:tplc="AF26B49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9A03CB0"/>
    <w:multiLevelType w:val="hybridMultilevel"/>
    <w:tmpl w:val="ED660458"/>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49C134AA"/>
    <w:multiLevelType w:val="hybridMultilevel"/>
    <w:tmpl w:val="1BF4A27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4C937639"/>
    <w:multiLevelType w:val="hybridMultilevel"/>
    <w:tmpl w:val="573884D2"/>
    <w:lvl w:ilvl="0" w:tplc="155E1706">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CDE2F52"/>
    <w:multiLevelType w:val="hybridMultilevel"/>
    <w:tmpl w:val="B78CEC5C"/>
    <w:lvl w:ilvl="0" w:tplc="429CD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0D364E9"/>
    <w:multiLevelType w:val="hybridMultilevel"/>
    <w:tmpl w:val="1096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E21968"/>
    <w:multiLevelType w:val="hybridMultilevel"/>
    <w:tmpl w:val="BF56FC2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nsid w:val="52775B09"/>
    <w:multiLevelType w:val="singleLevel"/>
    <w:tmpl w:val="63D41266"/>
    <w:lvl w:ilvl="0">
      <w:start w:val="1"/>
      <w:numFmt w:val="upperLetter"/>
      <w:lvlText w:val="%1."/>
      <w:lvlJc w:val="left"/>
      <w:pPr>
        <w:tabs>
          <w:tab w:val="num" w:pos="1440"/>
        </w:tabs>
        <w:ind w:left="1440" w:hanging="714"/>
      </w:pPr>
      <w:rPr>
        <w:rFonts w:hint="default"/>
      </w:rPr>
    </w:lvl>
  </w:abstractNum>
  <w:abstractNum w:abstractNumId="47">
    <w:nsid w:val="56705106"/>
    <w:multiLevelType w:val="hybridMultilevel"/>
    <w:tmpl w:val="4C8C1364"/>
    <w:lvl w:ilvl="0" w:tplc="0409000F">
      <w:start w:val="1"/>
      <w:numFmt w:val="decimal"/>
      <w:lvlText w:val="%1."/>
      <w:lvlJc w:val="left"/>
      <w:pPr>
        <w:tabs>
          <w:tab w:val="num" w:pos="2970"/>
        </w:tabs>
        <w:ind w:left="29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EA716E"/>
    <w:multiLevelType w:val="multilevel"/>
    <w:tmpl w:val="908CB95A"/>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nsid w:val="5B1E5A68"/>
    <w:multiLevelType w:val="hybridMultilevel"/>
    <w:tmpl w:val="8740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2F482E"/>
    <w:multiLevelType w:val="hybridMultilevel"/>
    <w:tmpl w:val="BED0C0BC"/>
    <w:lvl w:ilvl="0" w:tplc="CD56EF1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E443373"/>
    <w:multiLevelType w:val="multilevel"/>
    <w:tmpl w:val="DB280F94"/>
    <w:lvl w:ilvl="0">
      <w:start w:val="6"/>
      <w:numFmt w:val="decimal"/>
      <w:lvlText w:val="%1-"/>
      <w:lvlJc w:val="left"/>
      <w:pPr>
        <w:ind w:left="495" w:hanging="49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53">
    <w:nsid w:val="60086FEF"/>
    <w:multiLevelType w:val="hybridMultilevel"/>
    <w:tmpl w:val="D81421F8"/>
    <w:lvl w:ilvl="0" w:tplc="8820D9A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3045D71"/>
    <w:multiLevelType w:val="hybridMultilevel"/>
    <w:tmpl w:val="5FD4B252"/>
    <w:lvl w:ilvl="0" w:tplc="EA822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78378F"/>
    <w:multiLevelType w:val="hybridMultilevel"/>
    <w:tmpl w:val="D4CA0558"/>
    <w:lvl w:ilvl="0" w:tplc="0409000F">
      <w:start w:val="1"/>
      <w:numFmt w:val="decimal"/>
      <w:lvlText w:val="%1."/>
      <w:lvlJc w:val="left"/>
      <w:pPr>
        <w:tabs>
          <w:tab w:val="num" w:pos="720"/>
        </w:tabs>
        <w:ind w:left="720" w:hanging="360"/>
      </w:pPr>
    </w:lvl>
    <w:lvl w:ilvl="1" w:tplc="7DBE6090">
      <w:start w:val="1"/>
      <w:numFmt w:val="decimal"/>
      <w:pStyle w:val="test"/>
      <w:lvlText w:val="%2."/>
      <w:lvlJc w:val="left"/>
      <w:pPr>
        <w:tabs>
          <w:tab w:val="num" w:pos="1440"/>
        </w:tabs>
        <w:ind w:left="1440" w:hanging="360"/>
      </w:pPr>
      <w:rPr>
        <w:rFonts w:ascii="Times New Roman" w:hAnsi="Times New Roman" w:cs="Times New Roman"/>
        <w:b w:val="0"/>
        <w:bCs w:val="0"/>
        <w:i w:val="0"/>
        <w:iCs w:val="0"/>
        <w:caps w:val="0"/>
        <w:smallCaps w:val="0"/>
        <w:strike w:val="0"/>
        <w:dstrike w:val="0"/>
        <w:noProof w:val="0"/>
        <w:vanish w:val="0"/>
        <w:webHidden w:val="0"/>
        <w:spacing w:val="0"/>
        <w:kern w:val="0"/>
        <w:position w:val="0"/>
        <w:u w:val="none"/>
        <w:effect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64043C37"/>
    <w:multiLevelType w:val="hybridMultilevel"/>
    <w:tmpl w:val="6D8856EE"/>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2B08405A">
      <w:start w:val="1"/>
      <w:numFmt w:val="bullet"/>
      <w:lvlText w:val=""/>
      <w:lvlJc w:val="left"/>
      <w:pPr>
        <w:ind w:left="2340" w:hanging="360"/>
      </w:pPr>
      <w:rPr>
        <w:rFonts w:ascii="Symbol" w:eastAsia="Times New Roman" w:hAnsi="Symbol" w:cs="Times New Roman" w:hint="default"/>
      </w:rPr>
    </w:lvl>
    <w:lvl w:ilvl="3" w:tplc="6284C916">
      <w:start w:val="3"/>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80561EF"/>
    <w:multiLevelType w:val="hybridMultilevel"/>
    <w:tmpl w:val="FA8EA4F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8">
    <w:nsid w:val="685B3C75"/>
    <w:multiLevelType w:val="hybridMultilevel"/>
    <w:tmpl w:val="2A148EDA"/>
    <w:lvl w:ilvl="0" w:tplc="C4348E6E">
      <w:start w:val="1"/>
      <w:numFmt w:val="decimal"/>
      <w:lvlText w:val="%1."/>
      <w:lvlJc w:val="left"/>
      <w:pPr>
        <w:tabs>
          <w:tab w:val="num" w:pos="720"/>
        </w:tabs>
        <w:ind w:left="720" w:hanging="360"/>
      </w:pPr>
      <w:rPr>
        <w:color w:val="000000" w:themeColor="text1"/>
      </w:r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CA702B3"/>
    <w:multiLevelType w:val="singleLevel"/>
    <w:tmpl w:val="907C8CBE"/>
    <w:lvl w:ilvl="0">
      <w:start w:val="1"/>
      <w:numFmt w:val="decimal"/>
      <w:lvlText w:val="%1."/>
      <w:lvlJc w:val="left"/>
      <w:pPr>
        <w:tabs>
          <w:tab w:val="num" w:pos="726"/>
        </w:tabs>
        <w:ind w:left="726" w:hanging="726"/>
      </w:pPr>
      <w:rPr>
        <w:rFonts w:hint="default"/>
      </w:rPr>
    </w:lvl>
  </w:abstractNum>
  <w:abstractNum w:abstractNumId="60">
    <w:nsid w:val="6CE71E4C"/>
    <w:multiLevelType w:val="hybridMultilevel"/>
    <w:tmpl w:val="ECF2BEA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1">
    <w:nsid w:val="6D094578"/>
    <w:multiLevelType w:val="singleLevel"/>
    <w:tmpl w:val="AFC25736"/>
    <w:lvl w:ilvl="0">
      <w:start w:val="1"/>
      <w:numFmt w:val="decimal"/>
      <w:lvlText w:val="%1."/>
      <w:lvlJc w:val="left"/>
      <w:pPr>
        <w:tabs>
          <w:tab w:val="num" w:pos="726"/>
        </w:tabs>
        <w:ind w:left="726" w:hanging="726"/>
      </w:pPr>
      <w:rPr>
        <w:rFonts w:hint="default"/>
      </w:rPr>
    </w:lvl>
  </w:abstractNum>
  <w:abstractNum w:abstractNumId="62">
    <w:nsid w:val="6E045452"/>
    <w:multiLevelType w:val="hybridMultilevel"/>
    <w:tmpl w:val="4EA80B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FD76CD0"/>
    <w:multiLevelType w:val="hybridMultilevel"/>
    <w:tmpl w:val="17428A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6FF13110"/>
    <w:multiLevelType w:val="hybridMultilevel"/>
    <w:tmpl w:val="ED660458"/>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5">
      <w:start w:val="1"/>
      <w:numFmt w:val="upp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17A32AE"/>
    <w:multiLevelType w:val="hybridMultilevel"/>
    <w:tmpl w:val="48D81BE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6">
    <w:nsid w:val="72114DF7"/>
    <w:multiLevelType w:val="hybridMultilevel"/>
    <w:tmpl w:val="803C07BC"/>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72E75169"/>
    <w:multiLevelType w:val="hybridMultilevel"/>
    <w:tmpl w:val="BC8E0976"/>
    <w:lvl w:ilvl="0" w:tplc="A538EF94">
      <w:start w:val="1"/>
      <w:numFmt w:val="upperRoman"/>
      <w:lvlText w:val="%1."/>
      <w:lvlJc w:val="right"/>
      <w:pPr>
        <w:tabs>
          <w:tab w:val="num" w:pos="180"/>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745B1B96"/>
    <w:multiLevelType w:val="hybridMultilevel"/>
    <w:tmpl w:val="6F08EF8C"/>
    <w:lvl w:ilvl="0" w:tplc="68BC78F8">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2018B25A">
      <w:start w:val="1"/>
      <w:numFmt w:val="lowerLetter"/>
      <w:lvlText w:val="%2."/>
      <w:lvlJc w:val="left"/>
      <w:pPr>
        <w:ind w:left="1440" w:hanging="360"/>
      </w:pPr>
      <w:rPr>
        <w:rFonts w:cs="Times New Roman"/>
      </w:rPr>
    </w:lvl>
    <w:lvl w:ilvl="2" w:tplc="D4823528" w:tentative="1">
      <w:start w:val="1"/>
      <w:numFmt w:val="lowerRoman"/>
      <w:lvlText w:val="%3."/>
      <w:lvlJc w:val="right"/>
      <w:pPr>
        <w:ind w:left="2160" w:hanging="180"/>
      </w:pPr>
      <w:rPr>
        <w:rFonts w:cs="Times New Roman"/>
      </w:rPr>
    </w:lvl>
    <w:lvl w:ilvl="3" w:tplc="D09EB33A" w:tentative="1">
      <w:start w:val="1"/>
      <w:numFmt w:val="decimal"/>
      <w:lvlText w:val="%4."/>
      <w:lvlJc w:val="left"/>
      <w:pPr>
        <w:ind w:left="2880" w:hanging="360"/>
      </w:pPr>
      <w:rPr>
        <w:rFonts w:cs="Times New Roman"/>
      </w:rPr>
    </w:lvl>
    <w:lvl w:ilvl="4" w:tplc="305CB6E0" w:tentative="1">
      <w:start w:val="1"/>
      <w:numFmt w:val="lowerLetter"/>
      <w:lvlText w:val="%5."/>
      <w:lvlJc w:val="left"/>
      <w:pPr>
        <w:ind w:left="3600" w:hanging="360"/>
      </w:pPr>
      <w:rPr>
        <w:rFonts w:cs="Times New Roman"/>
      </w:rPr>
    </w:lvl>
    <w:lvl w:ilvl="5" w:tplc="1F0C5CAA" w:tentative="1">
      <w:start w:val="1"/>
      <w:numFmt w:val="lowerRoman"/>
      <w:lvlText w:val="%6."/>
      <w:lvlJc w:val="right"/>
      <w:pPr>
        <w:ind w:left="4320" w:hanging="180"/>
      </w:pPr>
      <w:rPr>
        <w:rFonts w:cs="Times New Roman"/>
      </w:rPr>
    </w:lvl>
    <w:lvl w:ilvl="6" w:tplc="83E8F658" w:tentative="1">
      <w:start w:val="1"/>
      <w:numFmt w:val="decimal"/>
      <w:lvlText w:val="%7."/>
      <w:lvlJc w:val="left"/>
      <w:pPr>
        <w:ind w:left="5040" w:hanging="360"/>
      </w:pPr>
      <w:rPr>
        <w:rFonts w:cs="Times New Roman"/>
      </w:rPr>
    </w:lvl>
    <w:lvl w:ilvl="7" w:tplc="3050FAA4" w:tentative="1">
      <w:start w:val="1"/>
      <w:numFmt w:val="lowerLetter"/>
      <w:lvlText w:val="%8."/>
      <w:lvlJc w:val="left"/>
      <w:pPr>
        <w:ind w:left="5760" w:hanging="360"/>
      </w:pPr>
      <w:rPr>
        <w:rFonts w:cs="Times New Roman"/>
      </w:rPr>
    </w:lvl>
    <w:lvl w:ilvl="8" w:tplc="16D8AF28" w:tentative="1">
      <w:start w:val="1"/>
      <w:numFmt w:val="lowerRoman"/>
      <w:lvlText w:val="%9."/>
      <w:lvlJc w:val="right"/>
      <w:pPr>
        <w:ind w:left="6480" w:hanging="180"/>
      </w:pPr>
      <w:rPr>
        <w:rFonts w:cs="Times New Roman"/>
      </w:rPr>
    </w:lvl>
  </w:abstractNum>
  <w:abstractNum w:abstractNumId="69">
    <w:nsid w:val="74B35156"/>
    <w:multiLevelType w:val="hybridMultilevel"/>
    <w:tmpl w:val="473AD1B4"/>
    <w:lvl w:ilvl="0" w:tplc="FBC66CA4">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64D2E6E"/>
    <w:multiLevelType w:val="hybridMultilevel"/>
    <w:tmpl w:val="EE46B61E"/>
    <w:lvl w:ilvl="0" w:tplc="02B0979E">
      <w:start w:val="1"/>
      <w:numFmt w:val="decimal"/>
      <w:lvlText w:val="%1.)"/>
      <w:lvlJc w:val="right"/>
      <w:pPr>
        <w:tabs>
          <w:tab w:val="num" w:pos="576"/>
        </w:tabs>
        <w:ind w:left="504" w:hanging="144"/>
      </w:pPr>
      <w:rPr>
        <w:rFonts w:ascii="Times New Roman" w:hAnsi="Times New Roman" w:hint="default"/>
        <w:b w:val="0"/>
        <w:i w:val="0"/>
        <w:color w:val="000000"/>
        <w:sz w:val="24"/>
        <w:szCs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229408A2">
      <w:start w:val="1"/>
      <w:numFmt w:val="decimal"/>
      <w:lvlText w:val="%4."/>
      <w:lvlJc w:val="left"/>
      <w:pPr>
        <w:tabs>
          <w:tab w:val="num" w:pos="2880"/>
        </w:tabs>
        <w:ind w:left="2880" w:hanging="360"/>
      </w:pPr>
      <w:rPr>
        <w:rFonts w:hint="default"/>
        <w:b w:val="0"/>
        <w:i w:val="0"/>
        <w:color w:val="FFFFFF" w:themeColor="background1"/>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76E50C0B"/>
    <w:multiLevelType w:val="hybridMultilevel"/>
    <w:tmpl w:val="063C9CDA"/>
    <w:lvl w:ilvl="0" w:tplc="84A2D6C2">
      <w:start w:val="1"/>
      <w:numFmt w:val="decimal"/>
      <w:pStyle w:val="Style3"/>
      <w:lvlText w:val="%1."/>
      <w:lvlJc w:val="left"/>
      <w:pPr>
        <w:ind w:left="720" w:hanging="360"/>
      </w:pPr>
      <w:rPr>
        <w:rFonts w:hint="default"/>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9311C13"/>
    <w:multiLevelType w:val="singleLevel"/>
    <w:tmpl w:val="93DCC65C"/>
    <w:lvl w:ilvl="0">
      <w:start w:val="1"/>
      <w:numFmt w:val="decimal"/>
      <w:lvlText w:val="%1."/>
      <w:lvlJc w:val="left"/>
      <w:pPr>
        <w:tabs>
          <w:tab w:val="num" w:pos="1434"/>
        </w:tabs>
        <w:ind w:left="1434" w:hanging="714"/>
      </w:pPr>
      <w:rPr>
        <w:rFonts w:hint="default"/>
      </w:rPr>
    </w:lvl>
  </w:abstractNum>
  <w:abstractNum w:abstractNumId="73">
    <w:nsid w:val="7AFB47F1"/>
    <w:multiLevelType w:val="singleLevel"/>
    <w:tmpl w:val="55645AE4"/>
    <w:lvl w:ilvl="0">
      <w:start w:val="1"/>
      <w:numFmt w:val="decimal"/>
      <w:lvlText w:val="%1."/>
      <w:lvlJc w:val="left"/>
      <w:pPr>
        <w:tabs>
          <w:tab w:val="num" w:pos="2171"/>
        </w:tabs>
        <w:ind w:left="2171" w:hanging="737"/>
      </w:pPr>
      <w:rPr>
        <w:rFonts w:hint="default"/>
      </w:rPr>
    </w:lvl>
  </w:abstractNum>
  <w:abstractNum w:abstractNumId="74">
    <w:nsid w:val="7D8D6813"/>
    <w:multiLevelType w:val="singleLevel"/>
    <w:tmpl w:val="E588472C"/>
    <w:lvl w:ilvl="0">
      <w:start w:val="1"/>
      <w:numFmt w:val="decimal"/>
      <w:lvlText w:val="%1."/>
      <w:lvlJc w:val="left"/>
      <w:pPr>
        <w:tabs>
          <w:tab w:val="num" w:pos="726"/>
        </w:tabs>
        <w:ind w:left="726" w:hanging="726"/>
      </w:pPr>
      <w:rPr>
        <w:rFonts w:hint="default"/>
      </w:rPr>
    </w:lvl>
  </w:abstractNum>
  <w:abstractNum w:abstractNumId="75">
    <w:nsid w:val="7D8E7CA4"/>
    <w:multiLevelType w:val="singleLevel"/>
    <w:tmpl w:val="04BE24FA"/>
    <w:lvl w:ilvl="0">
      <w:start w:val="1"/>
      <w:numFmt w:val="upperLetter"/>
      <w:lvlText w:val="%1."/>
      <w:lvlJc w:val="left"/>
      <w:pPr>
        <w:tabs>
          <w:tab w:val="num" w:pos="1434"/>
        </w:tabs>
        <w:ind w:left="1434" w:hanging="714"/>
      </w:pPr>
      <w:rPr>
        <w:rFonts w:hint="default"/>
      </w:rPr>
    </w:lvl>
  </w:abstractNum>
  <w:abstractNum w:abstractNumId="76">
    <w:nsid w:val="7FE2513B"/>
    <w:multiLevelType w:val="hybridMultilevel"/>
    <w:tmpl w:val="C14E7750"/>
    <w:lvl w:ilvl="0" w:tplc="46580826">
      <w:start w:val="1"/>
      <w:numFmt w:val="decimal"/>
      <w:pStyle w:val="Heading4"/>
      <w:lvlText w:val="%1."/>
      <w:lvlJc w:val="left"/>
      <w:pPr>
        <w:ind w:left="99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1" w:tplc="1C960EB2">
      <w:start w:val="1"/>
      <w:numFmt w:val="lowerLetter"/>
      <w:lvlText w:val="%2."/>
      <w:lvlJc w:val="left"/>
      <w:pPr>
        <w:ind w:left="1620" w:hanging="360"/>
      </w:pPr>
    </w:lvl>
    <w:lvl w:ilvl="2" w:tplc="2FC03A6C">
      <w:start w:val="1"/>
      <w:numFmt w:val="lowerRoman"/>
      <w:lvlText w:val="%3."/>
      <w:lvlJc w:val="right"/>
      <w:pPr>
        <w:ind w:left="2160" w:hanging="180"/>
      </w:pPr>
    </w:lvl>
    <w:lvl w:ilvl="3" w:tplc="AD3C6EAA">
      <w:start w:val="1"/>
      <w:numFmt w:val="decimal"/>
      <w:lvlText w:val="%4."/>
      <w:lvlJc w:val="left"/>
      <w:pPr>
        <w:ind w:left="2880" w:hanging="360"/>
      </w:pPr>
    </w:lvl>
    <w:lvl w:ilvl="4" w:tplc="FDD67FBC" w:tentative="1">
      <w:start w:val="1"/>
      <w:numFmt w:val="lowerLetter"/>
      <w:lvlText w:val="%5."/>
      <w:lvlJc w:val="left"/>
      <w:pPr>
        <w:ind w:left="3600" w:hanging="360"/>
      </w:pPr>
    </w:lvl>
    <w:lvl w:ilvl="5" w:tplc="AE0C7984" w:tentative="1">
      <w:start w:val="1"/>
      <w:numFmt w:val="lowerRoman"/>
      <w:lvlText w:val="%6."/>
      <w:lvlJc w:val="right"/>
      <w:pPr>
        <w:ind w:left="4320" w:hanging="180"/>
      </w:pPr>
    </w:lvl>
    <w:lvl w:ilvl="6" w:tplc="1CECF43A" w:tentative="1">
      <w:start w:val="1"/>
      <w:numFmt w:val="decimal"/>
      <w:lvlText w:val="%7."/>
      <w:lvlJc w:val="left"/>
      <w:pPr>
        <w:ind w:left="5040" w:hanging="360"/>
      </w:pPr>
    </w:lvl>
    <w:lvl w:ilvl="7" w:tplc="F0D60B9E" w:tentative="1">
      <w:start w:val="1"/>
      <w:numFmt w:val="lowerLetter"/>
      <w:lvlText w:val="%8."/>
      <w:lvlJc w:val="left"/>
      <w:pPr>
        <w:ind w:left="5760" w:hanging="360"/>
      </w:pPr>
    </w:lvl>
    <w:lvl w:ilvl="8" w:tplc="EEE800CE">
      <w:start w:val="1"/>
      <w:numFmt w:val="lowerRoman"/>
      <w:lvlText w:val="%9."/>
      <w:lvlJc w:val="right"/>
      <w:pPr>
        <w:ind w:left="6480" w:hanging="180"/>
      </w:pPr>
    </w:lvl>
  </w:abstractNum>
  <w:num w:numId="1">
    <w:abstractNumId w:val="52"/>
  </w:num>
  <w:num w:numId="2">
    <w:abstractNumId w:val="20"/>
  </w:num>
  <w:num w:numId="3">
    <w:abstractNumId w:val="71"/>
  </w:num>
  <w:num w:numId="4">
    <w:abstractNumId w:val="6"/>
  </w:num>
  <w:num w:numId="5">
    <w:abstractNumId w:val="68"/>
  </w:num>
  <w:num w:numId="6">
    <w:abstractNumId w:val="69"/>
  </w:num>
  <w:num w:numId="7">
    <w:abstractNumId w:val="37"/>
  </w:num>
  <w:num w:numId="8">
    <w:abstractNumId w:val="25"/>
  </w:num>
  <w:num w:numId="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75"/>
  </w:num>
  <w:num w:numId="12">
    <w:abstractNumId w:val="73"/>
  </w:num>
  <w:num w:numId="13">
    <w:abstractNumId w:val="18"/>
  </w:num>
  <w:num w:numId="14">
    <w:abstractNumId w:val="74"/>
  </w:num>
  <w:num w:numId="15">
    <w:abstractNumId w:val="61"/>
  </w:num>
  <w:num w:numId="16">
    <w:abstractNumId w:val="2"/>
  </w:num>
  <w:num w:numId="17">
    <w:abstractNumId w:val="46"/>
  </w:num>
  <w:num w:numId="18">
    <w:abstractNumId w:val="12"/>
  </w:num>
  <w:num w:numId="19">
    <w:abstractNumId w:val="13"/>
  </w:num>
  <w:num w:numId="20">
    <w:abstractNumId w:val="26"/>
  </w:num>
  <w:num w:numId="21">
    <w:abstractNumId w:val="8"/>
  </w:num>
  <w:num w:numId="22">
    <w:abstractNumId w:val="15"/>
    <w:lvlOverride w:ilvl="0">
      <w:startOverride w:val="1"/>
    </w:lvlOverride>
  </w:num>
  <w:num w:numId="23">
    <w:abstractNumId w:val="17"/>
  </w:num>
  <w:num w:numId="24">
    <w:abstractNumId w:val="72"/>
  </w:num>
  <w:num w:numId="25">
    <w:abstractNumId w:val="16"/>
  </w:num>
  <w:num w:numId="26">
    <w:abstractNumId w:val="22"/>
  </w:num>
  <w:num w:numId="27">
    <w:abstractNumId w:val="10"/>
  </w:num>
  <w:num w:numId="28">
    <w:abstractNumId w:val="0"/>
  </w:num>
  <w:num w:numId="29">
    <w:abstractNumId w:val="62"/>
  </w:num>
  <w:num w:numId="30">
    <w:abstractNumId w:val="21"/>
  </w:num>
  <w:num w:numId="31">
    <w:abstractNumId w:val="14"/>
  </w:num>
  <w:num w:numId="32">
    <w:abstractNumId w:val="54"/>
  </w:num>
  <w:num w:numId="33">
    <w:abstractNumId w:val="29"/>
  </w:num>
  <w:num w:numId="34">
    <w:abstractNumId w:val="50"/>
  </w:num>
  <w:num w:numId="35">
    <w:abstractNumId w:val="23"/>
  </w:num>
  <w:num w:numId="36">
    <w:abstractNumId w:val="31"/>
  </w:num>
  <w:num w:numId="37">
    <w:abstractNumId w:val="32"/>
  </w:num>
  <w:num w:numId="38">
    <w:abstractNumId w:val="28"/>
  </w:num>
  <w:num w:numId="39">
    <w:abstractNumId w:val="7"/>
  </w:num>
  <w:num w:numId="40">
    <w:abstractNumId w:val="3"/>
  </w:num>
  <w:num w:numId="41">
    <w:abstractNumId w:val="57"/>
  </w:num>
  <w:num w:numId="42">
    <w:abstractNumId w:val="49"/>
  </w:num>
  <w:num w:numId="43">
    <w:abstractNumId w:val="36"/>
  </w:num>
  <w:num w:numId="44">
    <w:abstractNumId w:val="33"/>
  </w:num>
  <w:num w:numId="45">
    <w:abstractNumId w:val="45"/>
  </w:num>
  <w:num w:numId="46">
    <w:abstractNumId w:val="60"/>
  </w:num>
  <w:num w:numId="47">
    <w:abstractNumId w:val="5"/>
  </w:num>
  <w:num w:numId="48">
    <w:abstractNumId w:val="66"/>
  </w:num>
  <w:num w:numId="49">
    <w:abstractNumId w:val="41"/>
  </w:num>
  <w:num w:numId="50">
    <w:abstractNumId w:val="58"/>
  </w:num>
  <w:num w:numId="51">
    <w:abstractNumId w:val="70"/>
  </w:num>
  <w:num w:numId="52">
    <w:abstractNumId w:val="63"/>
  </w:num>
  <w:num w:numId="53">
    <w:abstractNumId w:val="11"/>
  </w:num>
  <w:num w:numId="54">
    <w:abstractNumId w:val="4"/>
  </w:num>
  <w:num w:numId="55">
    <w:abstractNumId w:val="65"/>
  </w:num>
  <w:num w:numId="56">
    <w:abstractNumId w:val="19"/>
  </w:num>
  <w:num w:numId="57">
    <w:abstractNumId w:val="67"/>
  </w:num>
  <w:num w:numId="58">
    <w:abstractNumId w:val="30"/>
  </w:num>
  <w:num w:numId="59">
    <w:abstractNumId w:val="69"/>
    <w:lvlOverride w:ilvl="0">
      <w:startOverride w:val="1"/>
    </w:lvlOverride>
  </w:num>
  <w:num w:numId="60">
    <w:abstractNumId w:val="76"/>
    <w:lvlOverride w:ilvl="0">
      <w:startOverride w:val="1"/>
    </w:lvlOverride>
  </w:num>
  <w:num w:numId="61">
    <w:abstractNumId w:val="76"/>
    <w:lvlOverride w:ilvl="0">
      <w:startOverride w:val="1"/>
    </w:lvlOverride>
  </w:num>
  <w:num w:numId="62">
    <w:abstractNumId w:val="40"/>
  </w:num>
  <w:num w:numId="63">
    <w:abstractNumId w:val="64"/>
  </w:num>
  <w:num w:numId="64">
    <w:abstractNumId w:val="27"/>
  </w:num>
  <w:num w:numId="65">
    <w:abstractNumId w:val="38"/>
  </w:num>
  <w:num w:numId="66">
    <w:abstractNumId w:val="1"/>
  </w:num>
  <w:num w:numId="67">
    <w:abstractNumId w:val="59"/>
  </w:num>
  <w:num w:numId="68">
    <w:abstractNumId w:val="69"/>
    <w:lvlOverride w:ilvl="0">
      <w:startOverride w:val="1"/>
    </w:lvlOverride>
  </w:num>
  <w:num w:numId="69">
    <w:abstractNumId w:val="69"/>
    <w:lvlOverride w:ilvl="0">
      <w:startOverride w:val="1"/>
    </w:lvlOverride>
  </w:num>
  <w:num w:numId="70">
    <w:abstractNumId w:val="68"/>
    <w:lvlOverride w:ilvl="0">
      <w:startOverride w:val="1"/>
    </w:lvlOverride>
  </w:num>
  <w:num w:numId="71">
    <w:abstractNumId w:val="69"/>
    <w:lvlOverride w:ilvl="0">
      <w:startOverride w:val="1"/>
    </w:lvlOverride>
  </w:num>
  <w:num w:numId="72">
    <w:abstractNumId w:val="69"/>
    <w:lvlOverride w:ilvl="0">
      <w:startOverride w:val="1"/>
    </w:lvlOverride>
  </w:num>
  <w:num w:numId="73">
    <w:abstractNumId w:val="69"/>
    <w:lvlOverride w:ilvl="0">
      <w:startOverride w:val="1"/>
    </w:lvlOverride>
  </w:num>
  <w:num w:numId="74">
    <w:abstractNumId w:val="69"/>
    <w:lvlOverride w:ilvl="0">
      <w:startOverride w:val="1"/>
    </w:lvlOverride>
  </w:num>
  <w:num w:numId="75">
    <w:abstractNumId w:val="76"/>
    <w:lvlOverride w:ilvl="0">
      <w:startOverride w:val="1"/>
    </w:lvlOverride>
  </w:num>
  <w:num w:numId="76">
    <w:abstractNumId w:val="69"/>
    <w:lvlOverride w:ilvl="0">
      <w:startOverride w:val="1"/>
    </w:lvlOverride>
  </w:num>
  <w:num w:numId="77">
    <w:abstractNumId w:val="76"/>
    <w:lvlOverride w:ilvl="0">
      <w:startOverride w:val="1"/>
    </w:lvlOverride>
  </w:num>
  <w:num w:numId="78">
    <w:abstractNumId w:val="76"/>
    <w:lvlOverride w:ilvl="0">
      <w:startOverride w:val="1"/>
    </w:lvlOverride>
  </w:num>
  <w:num w:numId="79">
    <w:abstractNumId w:val="69"/>
    <w:lvlOverride w:ilvl="0">
      <w:startOverride w:val="1"/>
    </w:lvlOverride>
  </w:num>
  <w:num w:numId="80">
    <w:abstractNumId w:val="76"/>
    <w:lvlOverride w:ilvl="0">
      <w:startOverride w:val="1"/>
    </w:lvlOverride>
  </w:num>
  <w:num w:numId="81">
    <w:abstractNumId w:val="69"/>
    <w:lvlOverride w:ilvl="0">
      <w:startOverride w:val="1"/>
    </w:lvlOverride>
  </w:num>
  <w:num w:numId="82">
    <w:abstractNumId w:val="76"/>
    <w:lvlOverride w:ilvl="0">
      <w:startOverride w:val="1"/>
    </w:lvlOverride>
  </w:num>
  <w:num w:numId="83">
    <w:abstractNumId w:val="76"/>
    <w:lvlOverride w:ilvl="0">
      <w:startOverride w:val="1"/>
    </w:lvlOverride>
  </w:num>
  <w:num w:numId="84">
    <w:abstractNumId w:val="43"/>
  </w:num>
  <w:num w:numId="85">
    <w:abstractNumId w:val="76"/>
  </w:num>
  <w:num w:numId="86">
    <w:abstractNumId w:val="76"/>
    <w:lvlOverride w:ilvl="0">
      <w:startOverride w:val="1"/>
    </w:lvlOverride>
  </w:num>
  <w:num w:numId="87">
    <w:abstractNumId w:val="76"/>
    <w:lvlOverride w:ilvl="0">
      <w:startOverride w:val="1"/>
    </w:lvlOverride>
  </w:num>
  <w:num w:numId="88">
    <w:abstractNumId w:val="76"/>
    <w:lvlOverride w:ilvl="0">
      <w:startOverride w:val="1"/>
    </w:lvlOverride>
  </w:num>
  <w:num w:numId="89">
    <w:abstractNumId w:val="69"/>
    <w:lvlOverride w:ilvl="0">
      <w:startOverride w:val="1"/>
    </w:lvlOverride>
  </w:num>
  <w:num w:numId="90">
    <w:abstractNumId w:val="39"/>
  </w:num>
  <w:num w:numId="91">
    <w:abstractNumId w:val="25"/>
    <w:lvlOverride w:ilvl="0">
      <w:startOverride w:val="1"/>
    </w:lvlOverride>
  </w:num>
  <w:num w:numId="92">
    <w:abstractNumId w:val="48"/>
  </w:num>
  <w:num w:numId="93">
    <w:abstractNumId w:val="42"/>
  </w:num>
  <w:num w:numId="94">
    <w:abstractNumId w:val="51"/>
  </w:num>
  <w:num w:numId="95">
    <w:abstractNumId w:val="53"/>
  </w:num>
  <w:num w:numId="96">
    <w:abstractNumId w:val="25"/>
    <w:lvlOverride w:ilvl="0">
      <w:startOverride w:val="1"/>
    </w:lvlOverride>
  </w:num>
  <w:num w:numId="97">
    <w:abstractNumId w:val="47"/>
  </w:num>
  <w:num w:numId="98">
    <w:abstractNumId w:val="56"/>
  </w:num>
  <w:num w:numId="99">
    <w:abstractNumId w:val="34"/>
  </w:num>
  <w:num w:numId="100">
    <w:abstractNumId w:val="44"/>
  </w:num>
  <w:num w:numId="101">
    <w:abstractNumId w:val="9"/>
  </w:num>
  <w:num w:numId="102">
    <w:abstractNumId w:val="68"/>
    <w:lvlOverride w:ilvl="0">
      <w:startOverride w:val="1"/>
    </w:lvlOverride>
  </w:num>
  <w:num w:numId="103">
    <w:abstractNumId w:val="68"/>
    <w:lvlOverride w:ilvl="0">
      <w:startOverride w:val="1"/>
    </w:lvlOverride>
  </w:num>
  <w:num w:numId="104">
    <w:abstractNumId w:val="76"/>
    <w:lvlOverride w:ilvl="0">
      <w:startOverride w:val="1"/>
    </w:lvlOverride>
  </w:num>
  <w:num w:numId="105">
    <w:abstractNumId w:val="76"/>
    <w:lvlOverride w:ilvl="0">
      <w:startOverride w:val="1"/>
    </w:lvlOverride>
  </w:num>
  <w:num w:numId="106">
    <w:abstractNumId w:val="24"/>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041"/>
    <w:rsid w:val="00000FCD"/>
    <w:rsid w:val="000023B5"/>
    <w:rsid w:val="00003B00"/>
    <w:rsid w:val="000128E5"/>
    <w:rsid w:val="00012993"/>
    <w:rsid w:val="00012B16"/>
    <w:rsid w:val="00013ADC"/>
    <w:rsid w:val="00014E5C"/>
    <w:rsid w:val="00014F1C"/>
    <w:rsid w:val="00016A99"/>
    <w:rsid w:val="00033196"/>
    <w:rsid w:val="0003461D"/>
    <w:rsid w:val="0003466C"/>
    <w:rsid w:val="000346D4"/>
    <w:rsid w:val="00034E55"/>
    <w:rsid w:val="00035F80"/>
    <w:rsid w:val="000406F0"/>
    <w:rsid w:val="00043C72"/>
    <w:rsid w:val="0004447D"/>
    <w:rsid w:val="00044B39"/>
    <w:rsid w:val="000457F9"/>
    <w:rsid w:val="00046586"/>
    <w:rsid w:val="000471BF"/>
    <w:rsid w:val="00052772"/>
    <w:rsid w:val="00052DAD"/>
    <w:rsid w:val="00055728"/>
    <w:rsid w:val="00056FCD"/>
    <w:rsid w:val="00060442"/>
    <w:rsid w:val="0006208C"/>
    <w:rsid w:val="00063CF5"/>
    <w:rsid w:val="0006520B"/>
    <w:rsid w:val="00066069"/>
    <w:rsid w:val="00074EC6"/>
    <w:rsid w:val="00076DA7"/>
    <w:rsid w:val="00080C89"/>
    <w:rsid w:val="00082E87"/>
    <w:rsid w:val="000873E4"/>
    <w:rsid w:val="00087869"/>
    <w:rsid w:val="00087D19"/>
    <w:rsid w:val="00091CD9"/>
    <w:rsid w:val="00094BAF"/>
    <w:rsid w:val="00094C90"/>
    <w:rsid w:val="0009554A"/>
    <w:rsid w:val="00095A31"/>
    <w:rsid w:val="000A082E"/>
    <w:rsid w:val="000A0D30"/>
    <w:rsid w:val="000A1D1B"/>
    <w:rsid w:val="000A532C"/>
    <w:rsid w:val="000A7249"/>
    <w:rsid w:val="000A7F55"/>
    <w:rsid w:val="000B2C21"/>
    <w:rsid w:val="000B6E5F"/>
    <w:rsid w:val="000C1A35"/>
    <w:rsid w:val="000C3FC7"/>
    <w:rsid w:val="000C7411"/>
    <w:rsid w:val="000D3C36"/>
    <w:rsid w:val="000D6B6E"/>
    <w:rsid w:val="000D6B7D"/>
    <w:rsid w:val="000E0A4D"/>
    <w:rsid w:val="000E1689"/>
    <w:rsid w:val="000E6E09"/>
    <w:rsid w:val="000F09E1"/>
    <w:rsid w:val="000F3935"/>
    <w:rsid w:val="000F41D9"/>
    <w:rsid w:val="000F6E8F"/>
    <w:rsid w:val="001019CB"/>
    <w:rsid w:val="0010203D"/>
    <w:rsid w:val="00104361"/>
    <w:rsid w:val="00112477"/>
    <w:rsid w:val="001125B9"/>
    <w:rsid w:val="00113D66"/>
    <w:rsid w:val="00114E62"/>
    <w:rsid w:val="00121700"/>
    <w:rsid w:val="00123AD1"/>
    <w:rsid w:val="00124CF2"/>
    <w:rsid w:val="0012592A"/>
    <w:rsid w:val="001278C5"/>
    <w:rsid w:val="00127979"/>
    <w:rsid w:val="00127992"/>
    <w:rsid w:val="001304AE"/>
    <w:rsid w:val="00130ED9"/>
    <w:rsid w:val="00131C69"/>
    <w:rsid w:val="00132A1F"/>
    <w:rsid w:val="001334EC"/>
    <w:rsid w:val="0013407D"/>
    <w:rsid w:val="001350A0"/>
    <w:rsid w:val="001354DD"/>
    <w:rsid w:val="00140629"/>
    <w:rsid w:val="00140A94"/>
    <w:rsid w:val="0014213F"/>
    <w:rsid w:val="00143C80"/>
    <w:rsid w:val="00145AEB"/>
    <w:rsid w:val="00146325"/>
    <w:rsid w:val="0014646D"/>
    <w:rsid w:val="0014788E"/>
    <w:rsid w:val="0015018C"/>
    <w:rsid w:val="00164F20"/>
    <w:rsid w:val="0017290D"/>
    <w:rsid w:val="00175F2A"/>
    <w:rsid w:val="001770BC"/>
    <w:rsid w:val="00180258"/>
    <w:rsid w:val="001805DA"/>
    <w:rsid w:val="00182B25"/>
    <w:rsid w:val="00184D83"/>
    <w:rsid w:val="001868D1"/>
    <w:rsid w:val="001913E7"/>
    <w:rsid w:val="001918BE"/>
    <w:rsid w:val="00192EF0"/>
    <w:rsid w:val="00196E84"/>
    <w:rsid w:val="0019746D"/>
    <w:rsid w:val="001977E3"/>
    <w:rsid w:val="001A0E30"/>
    <w:rsid w:val="001A3041"/>
    <w:rsid w:val="001B0802"/>
    <w:rsid w:val="001B1C48"/>
    <w:rsid w:val="001B2B29"/>
    <w:rsid w:val="001B3DDA"/>
    <w:rsid w:val="001B57DA"/>
    <w:rsid w:val="001B5C63"/>
    <w:rsid w:val="001B5FA1"/>
    <w:rsid w:val="001B6526"/>
    <w:rsid w:val="001B6B23"/>
    <w:rsid w:val="001B779D"/>
    <w:rsid w:val="001C1610"/>
    <w:rsid w:val="001C1D2F"/>
    <w:rsid w:val="001D059B"/>
    <w:rsid w:val="001D0C7F"/>
    <w:rsid w:val="001D3D5A"/>
    <w:rsid w:val="001D5632"/>
    <w:rsid w:val="001D62FA"/>
    <w:rsid w:val="001D6F1C"/>
    <w:rsid w:val="001E24F9"/>
    <w:rsid w:val="001F03A9"/>
    <w:rsid w:val="001F21EE"/>
    <w:rsid w:val="001F3578"/>
    <w:rsid w:val="001F5192"/>
    <w:rsid w:val="001F5BC4"/>
    <w:rsid w:val="00200DF8"/>
    <w:rsid w:val="002016C7"/>
    <w:rsid w:val="002023B3"/>
    <w:rsid w:val="0020432C"/>
    <w:rsid w:val="002056EC"/>
    <w:rsid w:val="00207249"/>
    <w:rsid w:val="00207550"/>
    <w:rsid w:val="002103CB"/>
    <w:rsid w:val="00211A83"/>
    <w:rsid w:val="00212152"/>
    <w:rsid w:val="00215A8D"/>
    <w:rsid w:val="0022135E"/>
    <w:rsid w:val="00222959"/>
    <w:rsid w:val="00225BAD"/>
    <w:rsid w:val="002310B5"/>
    <w:rsid w:val="00232CD6"/>
    <w:rsid w:val="00234E12"/>
    <w:rsid w:val="00235AD6"/>
    <w:rsid w:val="00235D6C"/>
    <w:rsid w:val="0023744F"/>
    <w:rsid w:val="0023789D"/>
    <w:rsid w:val="00240C22"/>
    <w:rsid w:val="00243C5A"/>
    <w:rsid w:val="00245A75"/>
    <w:rsid w:val="00253E36"/>
    <w:rsid w:val="0025574B"/>
    <w:rsid w:val="00255A44"/>
    <w:rsid w:val="00264981"/>
    <w:rsid w:val="0026691F"/>
    <w:rsid w:val="00266DA3"/>
    <w:rsid w:val="00271CE4"/>
    <w:rsid w:val="00274120"/>
    <w:rsid w:val="00274B7F"/>
    <w:rsid w:val="002751FE"/>
    <w:rsid w:val="00275561"/>
    <w:rsid w:val="00277041"/>
    <w:rsid w:val="0027797F"/>
    <w:rsid w:val="0028738A"/>
    <w:rsid w:val="002932B6"/>
    <w:rsid w:val="002942A1"/>
    <w:rsid w:val="00297912"/>
    <w:rsid w:val="002A1F00"/>
    <w:rsid w:val="002A3251"/>
    <w:rsid w:val="002A3494"/>
    <w:rsid w:val="002A3BB8"/>
    <w:rsid w:val="002A6BA4"/>
    <w:rsid w:val="002A7234"/>
    <w:rsid w:val="002B0328"/>
    <w:rsid w:val="002B149F"/>
    <w:rsid w:val="002B308E"/>
    <w:rsid w:val="002B4785"/>
    <w:rsid w:val="002B4C5D"/>
    <w:rsid w:val="002B5690"/>
    <w:rsid w:val="002C0790"/>
    <w:rsid w:val="002C0A66"/>
    <w:rsid w:val="002C10D5"/>
    <w:rsid w:val="002C381E"/>
    <w:rsid w:val="002C429F"/>
    <w:rsid w:val="002C51FB"/>
    <w:rsid w:val="002C6B78"/>
    <w:rsid w:val="002C75E6"/>
    <w:rsid w:val="002D571E"/>
    <w:rsid w:val="002D5967"/>
    <w:rsid w:val="002E3F6A"/>
    <w:rsid w:val="002E4729"/>
    <w:rsid w:val="002E4EDD"/>
    <w:rsid w:val="002E6BFA"/>
    <w:rsid w:val="002F0D63"/>
    <w:rsid w:val="002F20A5"/>
    <w:rsid w:val="002F2B04"/>
    <w:rsid w:val="002F4A50"/>
    <w:rsid w:val="002F6817"/>
    <w:rsid w:val="0030045B"/>
    <w:rsid w:val="00302363"/>
    <w:rsid w:val="0030722D"/>
    <w:rsid w:val="0030786A"/>
    <w:rsid w:val="00315A64"/>
    <w:rsid w:val="003246EC"/>
    <w:rsid w:val="00330B16"/>
    <w:rsid w:val="00334B7F"/>
    <w:rsid w:val="003350B8"/>
    <w:rsid w:val="00335B29"/>
    <w:rsid w:val="003372CE"/>
    <w:rsid w:val="0034144D"/>
    <w:rsid w:val="00344886"/>
    <w:rsid w:val="00346DCE"/>
    <w:rsid w:val="00350E2C"/>
    <w:rsid w:val="00352D53"/>
    <w:rsid w:val="00352D84"/>
    <w:rsid w:val="00354CDB"/>
    <w:rsid w:val="00362030"/>
    <w:rsid w:val="0036280D"/>
    <w:rsid w:val="003667E0"/>
    <w:rsid w:val="00367177"/>
    <w:rsid w:val="00370090"/>
    <w:rsid w:val="003738B0"/>
    <w:rsid w:val="0037799A"/>
    <w:rsid w:val="0038032B"/>
    <w:rsid w:val="0038357B"/>
    <w:rsid w:val="00384600"/>
    <w:rsid w:val="003901A3"/>
    <w:rsid w:val="00392DB4"/>
    <w:rsid w:val="00396614"/>
    <w:rsid w:val="003A0616"/>
    <w:rsid w:val="003A5929"/>
    <w:rsid w:val="003A5986"/>
    <w:rsid w:val="003A5B75"/>
    <w:rsid w:val="003A782D"/>
    <w:rsid w:val="003B0890"/>
    <w:rsid w:val="003B1071"/>
    <w:rsid w:val="003B134E"/>
    <w:rsid w:val="003B4BF7"/>
    <w:rsid w:val="003B4CAA"/>
    <w:rsid w:val="003B5601"/>
    <w:rsid w:val="003B7D61"/>
    <w:rsid w:val="003C2C14"/>
    <w:rsid w:val="003C77B5"/>
    <w:rsid w:val="003D39BF"/>
    <w:rsid w:val="003D57A8"/>
    <w:rsid w:val="003E5363"/>
    <w:rsid w:val="003E5EC2"/>
    <w:rsid w:val="003E6FC1"/>
    <w:rsid w:val="003F595B"/>
    <w:rsid w:val="003F7011"/>
    <w:rsid w:val="003F77F0"/>
    <w:rsid w:val="004007AF"/>
    <w:rsid w:val="00406AB6"/>
    <w:rsid w:val="00407C6A"/>
    <w:rsid w:val="00410FC9"/>
    <w:rsid w:val="00412F13"/>
    <w:rsid w:val="00413121"/>
    <w:rsid w:val="00414EFF"/>
    <w:rsid w:val="00415870"/>
    <w:rsid w:val="00416165"/>
    <w:rsid w:val="00416EEC"/>
    <w:rsid w:val="0042213E"/>
    <w:rsid w:val="00425949"/>
    <w:rsid w:val="004269AF"/>
    <w:rsid w:val="0043066E"/>
    <w:rsid w:val="004324B3"/>
    <w:rsid w:val="004331E1"/>
    <w:rsid w:val="00433500"/>
    <w:rsid w:val="00433883"/>
    <w:rsid w:val="0043619B"/>
    <w:rsid w:val="00437104"/>
    <w:rsid w:val="00440613"/>
    <w:rsid w:val="0044098C"/>
    <w:rsid w:val="00442335"/>
    <w:rsid w:val="004442C3"/>
    <w:rsid w:val="004446E4"/>
    <w:rsid w:val="00446E1B"/>
    <w:rsid w:val="00451F9B"/>
    <w:rsid w:val="00452078"/>
    <w:rsid w:val="00452F1C"/>
    <w:rsid w:val="00454C62"/>
    <w:rsid w:val="00454D5D"/>
    <w:rsid w:val="00454DC7"/>
    <w:rsid w:val="00455A1E"/>
    <w:rsid w:val="004636E7"/>
    <w:rsid w:val="00464110"/>
    <w:rsid w:val="00464833"/>
    <w:rsid w:val="00464D63"/>
    <w:rsid w:val="0046567D"/>
    <w:rsid w:val="0046668D"/>
    <w:rsid w:val="004668D4"/>
    <w:rsid w:val="00473FE1"/>
    <w:rsid w:val="004768D8"/>
    <w:rsid w:val="004774F7"/>
    <w:rsid w:val="004810E1"/>
    <w:rsid w:val="0048380A"/>
    <w:rsid w:val="0048414D"/>
    <w:rsid w:val="00484995"/>
    <w:rsid w:val="00487796"/>
    <w:rsid w:val="00491E2F"/>
    <w:rsid w:val="004921F6"/>
    <w:rsid w:val="00493F43"/>
    <w:rsid w:val="0049477E"/>
    <w:rsid w:val="004956C7"/>
    <w:rsid w:val="004965F4"/>
    <w:rsid w:val="00497334"/>
    <w:rsid w:val="00497DA3"/>
    <w:rsid w:val="004A10B9"/>
    <w:rsid w:val="004A34EC"/>
    <w:rsid w:val="004A4B19"/>
    <w:rsid w:val="004A4C9E"/>
    <w:rsid w:val="004A536A"/>
    <w:rsid w:val="004A7813"/>
    <w:rsid w:val="004B270E"/>
    <w:rsid w:val="004B2A7C"/>
    <w:rsid w:val="004B3322"/>
    <w:rsid w:val="004B48CB"/>
    <w:rsid w:val="004B5003"/>
    <w:rsid w:val="004B75C1"/>
    <w:rsid w:val="004B7B25"/>
    <w:rsid w:val="004C4D79"/>
    <w:rsid w:val="004C58A4"/>
    <w:rsid w:val="004C627E"/>
    <w:rsid w:val="004D0917"/>
    <w:rsid w:val="004D241A"/>
    <w:rsid w:val="004D2420"/>
    <w:rsid w:val="004D421B"/>
    <w:rsid w:val="004E090F"/>
    <w:rsid w:val="004E0F88"/>
    <w:rsid w:val="004E4566"/>
    <w:rsid w:val="004E6EDE"/>
    <w:rsid w:val="004E715B"/>
    <w:rsid w:val="004F08DF"/>
    <w:rsid w:val="004F1427"/>
    <w:rsid w:val="004F23FF"/>
    <w:rsid w:val="004F3597"/>
    <w:rsid w:val="004F5C06"/>
    <w:rsid w:val="004F6C32"/>
    <w:rsid w:val="00500B72"/>
    <w:rsid w:val="00502F39"/>
    <w:rsid w:val="00503FE8"/>
    <w:rsid w:val="00511EA7"/>
    <w:rsid w:val="0051215E"/>
    <w:rsid w:val="00513AF5"/>
    <w:rsid w:val="00515FD0"/>
    <w:rsid w:val="00516CD5"/>
    <w:rsid w:val="00521A8C"/>
    <w:rsid w:val="00521BAC"/>
    <w:rsid w:val="005231EB"/>
    <w:rsid w:val="0052571D"/>
    <w:rsid w:val="005305DA"/>
    <w:rsid w:val="00530E3F"/>
    <w:rsid w:val="005320A0"/>
    <w:rsid w:val="00533578"/>
    <w:rsid w:val="00534AD0"/>
    <w:rsid w:val="00534C6E"/>
    <w:rsid w:val="00535390"/>
    <w:rsid w:val="0053725B"/>
    <w:rsid w:val="00537D45"/>
    <w:rsid w:val="00537D8F"/>
    <w:rsid w:val="0054123C"/>
    <w:rsid w:val="005516E1"/>
    <w:rsid w:val="00551965"/>
    <w:rsid w:val="0055224B"/>
    <w:rsid w:val="005534FA"/>
    <w:rsid w:val="00554356"/>
    <w:rsid w:val="005557EB"/>
    <w:rsid w:val="005568B4"/>
    <w:rsid w:val="00560F4A"/>
    <w:rsid w:val="00562764"/>
    <w:rsid w:val="00564D35"/>
    <w:rsid w:val="0056589A"/>
    <w:rsid w:val="005661D1"/>
    <w:rsid w:val="00567864"/>
    <w:rsid w:val="00570157"/>
    <w:rsid w:val="00570C4E"/>
    <w:rsid w:val="00570F1D"/>
    <w:rsid w:val="005736A3"/>
    <w:rsid w:val="00573B26"/>
    <w:rsid w:val="00574F0C"/>
    <w:rsid w:val="005754C5"/>
    <w:rsid w:val="005811CC"/>
    <w:rsid w:val="00586B05"/>
    <w:rsid w:val="00587AE6"/>
    <w:rsid w:val="00591131"/>
    <w:rsid w:val="00591BA3"/>
    <w:rsid w:val="005926B3"/>
    <w:rsid w:val="0059533D"/>
    <w:rsid w:val="005A09E1"/>
    <w:rsid w:val="005A0CD3"/>
    <w:rsid w:val="005A14EE"/>
    <w:rsid w:val="005A33D1"/>
    <w:rsid w:val="005A6FA4"/>
    <w:rsid w:val="005B5030"/>
    <w:rsid w:val="005B53F4"/>
    <w:rsid w:val="005C1342"/>
    <w:rsid w:val="005C182F"/>
    <w:rsid w:val="005C5658"/>
    <w:rsid w:val="005D0AC6"/>
    <w:rsid w:val="005D1F03"/>
    <w:rsid w:val="005D2B75"/>
    <w:rsid w:val="005D3464"/>
    <w:rsid w:val="005D431F"/>
    <w:rsid w:val="005D54B6"/>
    <w:rsid w:val="005D67A9"/>
    <w:rsid w:val="005D7D62"/>
    <w:rsid w:val="005E0A7D"/>
    <w:rsid w:val="005E370B"/>
    <w:rsid w:val="005F415A"/>
    <w:rsid w:val="005F629A"/>
    <w:rsid w:val="005F7FAF"/>
    <w:rsid w:val="00600CB7"/>
    <w:rsid w:val="00605786"/>
    <w:rsid w:val="00610826"/>
    <w:rsid w:val="006108AB"/>
    <w:rsid w:val="00610A90"/>
    <w:rsid w:val="00611CAF"/>
    <w:rsid w:val="00611FE8"/>
    <w:rsid w:val="006156B8"/>
    <w:rsid w:val="00616FFF"/>
    <w:rsid w:val="00624F34"/>
    <w:rsid w:val="0063152F"/>
    <w:rsid w:val="00631D3F"/>
    <w:rsid w:val="00632BE0"/>
    <w:rsid w:val="006343FC"/>
    <w:rsid w:val="00636924"/>
    <w:rsid w:val="006416E6"/>
    <w:rsid w:val="00641E04"/>
    <w:rsid w:val="00643BBE"/>
    <w:rsid w:val="00644AD8"/>
    <w:rsid w:val="00644DA5"/>
    <w:rsid w:val="00646545"/>
    <w:rsid w:val="00651764"/>
    <w:rsid w:val="00652BAD"/>
    <w:rsid w:val="00652EC1"/>
    <w:rsid w:val="006537ED"/>
    <w:rsid w:val="006542DE"/>
    <w:rsid w:val="00655298"/>
    <w:rsid w:val="00660D0D"/>
    <w:rsid w:val="006615F0"/>
    <w:rsid w:val="00662258"/>
    <w:rsid w:val="00662FB8"/>
    <w:rsid w:val="006634FC"/>
    <w:rsid w:val="00667391"/>
    <w:rsid w:val="00667546"/>
    <w:rsid w:val="0067039E"/>
    <w:rsid w:val="006723E8"/>
    <w:rsid w:val="006733A4"/>
    <w:rsid w:val="0067426A"/>
    <w:rsid w:val="00675E0F"/>
    <w:rsid w:val="00677F3B"/>
    <w:rsid w:val="00680073"/>
    <w:rsid w:val="00680B49"/>
    <w:rsid w:val="00681F94"/>
    <w:rsid w:val="006824E3"/>
    <w:rsid w:val="00683AAC"/>
    <w:rsid w:val="00691076"/>
    <w:rsid w:val="00691FAE"/>
    <w:rsid w:val="00693DB1"/>
    <w:rsid w:val="0069471F"/>
    <w:rsid w:val="00694B8A"/>
    <w:rsid w:val="00694D4A"/>
    <w:rsid w:val="006951E2"/>
    <w:rsid w:val="006954ED"/>
    <w:rsid w:val="006A07B4"/>
    <w:rsid w:val="006A16DD"/>
    <w:rsid w:val="006A42C1"/>
    <w:rsid w:val="006A4C49"/>
    <w:rsid w:val="006A6474"/>
    <w:rsid w:val="006A704C"/>
    <w:rsid w:val="006A70BF"/>
    <w:rsid w:val="006B4B28"/>
    <w:rsid w:val="006B5BD8"/>
    <w:rsid w:val="006C1687"/>
    <w:rsid w:val="006C2B85"/>
    <w:rsid w:val="006C2D87"/>
    <w:rsid w:val="006C4B3B"/>
    <w:rsid w:val="006C7FED"/>
    <w:rsid w:val="006D1A5E"/>
    <w:rsid w:val="006D240B"/>
    <w:rsid w:val="006D4320"/>
    <w:rsid w:val="006D4729"/>
    <w:rsid w:val="006D4CEA"/>
    <w:rsid w:val="006D5588"/>
    <w:rsid w:val="006D59F8"/>
    <w:rsid w:val="006D6321"/>
    <w:rsid w:val="006D643D"/>
    <w:rsid w:val="006E3F4C"/>
    <w:rsid w:val="006E5E6E"/>
    <w:rsid w:val="006F095B"/>
    <w:rsid w:val="006F40CA"/>
    <w:rsid w:val="0070248E"/>
    <w:rsid w:val="007066F1"/>
    <w:rsid w:val="00711696"/>
    <w:rsid w:val="00714FA8"/>
    <w:rsid w:val="00715B9D"/>
    <w:rsid w:val="00716D48"/>
    <w:rsid w:val="00720EAE"/>
    <w:rsid w:val="00733070"/>
    <w:rsid w:val="0073602D"/>
    <w:rsid w:val="00740733"/>
    <w:rsid w:val="007407E0"/>
    <w:rsid w:val="00743656"/>
    <w:rsid w:val="00745B08"/>
    <w:rsid w:val="0074649D"/>
    <w:rsid w:val="00747A29"/>
    <w:rsid w:val="00747B73"/>
    <w:rsid w:val="00751039"/>
    <w:rsid w:val="00751467"/>
    <w:rsid w:val="0075169A"/>
    <w:rsid w:val="00751B1F"/>
    <w:rsid w:val="0076293B"/>
    <w:rsid w:val="00763478"/>
    <w:rsid w:val="00766024"/>
    <w:rsid w:val="00771E3D"/>
    <w:rsid w:val="00772729"/>
    <w:rsid w:val="00774992"/>
    <w:rsid w:val="007803D0"/>
    <w:rsid w:val="00782D90"/>
    <w:rsid w:val="007834A7"/>
    <w:rsid w:val="00785884"/>
    <w:rsid w:val="00790272"/>
    <w:rsid w:val="00794875"/>
    <w:rsid w:val="00796C33"/>
    <w:rsid w:val="007A4635"/>
    <w:rsid w:val="007A5742"/>
    <w:rsid w:val="007B0640"/>
    <w:rsid w:val="007B1663"/>
    <w:rsid w:val="007B3DC4"/>
    <w:rsid w:val="007C0E9D"/>
    <w:rsid w:val="007C1DC4"/>
    <w:rsid w:val="007C2C55"/>
    <w:rsid w:val="007D0B9F"/>
    <w:rsid w:val="007D3830"/>
    <w:rsid w:val="007D4C6E"/>
    <w:rsid w:val="007E10AB"/>
    <w:rsid w:val="007E1CA3"/>
    <w:rsid w:val="007E640C"/>
    <w:rsid w:val="007F231C"/>
    <w:rsid w:val="007F49A3"/>
    <w:rsid w:val="0080263C"/>
    <w:rsid w:val="00807EBA"/>
    <w:rsid w:val="00811796"/>
    <w:rsid w:val="00812A3B"/>
    <w:rsid w:val="00812AC1"/>
    <w:rsid w:val="00814560"/>
    <w:rsid w:val="0081630E"/>
    <w:rsid w:val="00821F24"/>
    <w:rsid w:val="00822022"/>
    <w:rsid w:val="008259CA"/>
    <w:rsid w:val="00832A73"/>
    <w:rsid w:val="00832C87"/>
    <w:rsid w:val="00836070"/>
    <w:rsid w:val="008365A3"/>
    <w:rsid w:val="0084051C"/>
    <w:rsid w:val="008409BA"/>
    <w:rsid w:val="0084153A"/>
    <w:rsid w:val="008424CF"/>
    <w:rsid w:val="00842B81"/>
    <w:rsid w:val="00843003"/>
    <w:rsid w:val="0084424A"/>
    <w:rsid w:val="00847CE6"/>
    <w:rsid w:val="00851020"/>
    <w:rsid w:val="00852F51"/>
    <w:rsid w:val="00853554"/>
    <w:rsid w:val="00855675"/>
    <w:rsid w:val="008638A2"/>
    <w:rsid w:val="00863A49"/>
    <w:rsid w:val="00867694"/>
    <w:rsid w:val="00874A3B"/>
    <w:rsid w:val="008771F5"/>
    <w:rsid w:val="00877D0F"/>
    <w:rsid w:val="00880224"/>
    <w:rsid w:val="00880C1D"/>
    <w:rsid w:val="0088117E"/>
    <w:rsid w:val="00881EA9"/>
    <w:rsid w:val="00885288"/>
    <w:rsid w:val="00885999"/>
    <w:rsid w:val="00885DCF"/>
    <w:rsid w:val="008966EB"/>
    <w:rsid w:val="00896B66"/>
    <w:rsid w:val="00897091"/>
    <w:rsid w:val="00897311"/>
    <w:rsid w:val="008A2459"/>
    <w:rsid w:val="008A2A87"/>
    <w:rsid w:val="008B2766"/>
    <w:rsid w:val="008B3BB0"/>
    <w:rsid w:val="008B46A7"/>
    <w:rsid w:val="008B4A02"/>
    <w:rsid w:val="008B6D73"/>
    <w:rsid w:val="008C008E"/>
    <w:rsid w:val="008C02F6"/>
    <w:rsid w:val="008C70C6"/>
    <w:rsid w:val="008D269D"/>
    <w:rsid w:val="008D2996"/>
    <w:rsid w:val="008D350B"/>
    <w:rsid w:val="008D5457"/>
    <w:rsid w:val="008F0781"/>
    <w:rsid w:val="008F4526"/>
    <w:rsid w:val="008F508D"/>
    <w:rsid w:val="008F5649"/>
    <w:rsid w:val="008F723D"/>
    <w:rsid w:val="00900246"/>
    <w:rsid w:val="0090724D"/>
    <w:rsid w:val="009103B2"/>
    <w:rsid w:val="0091372C"/>
    <w:rsid w:val="00913A10"/>
    <w:rsid w:val="00914A13"/>
    <w:rsid w:val="00920A48"/>
    <w:rsid w:val="009219BF"/>
    <w:rsid w:val="00924915"/>
    <w:rsid w:val="009273B4"/>
    <w:rsid w:val="00931E08"/>
    <w:rsid w:val="009323BA"/>
    <w:rsid w:val="0093406C"/>
    <w:rsid w:val="00935CA6"/>
    <w:rsid w:val="00940A8F"/>
    <w:rsid w:val="00943339"/>
    <w:rsid w:val="00945816"/>
    <w:rsid w:val="00945B73"/>
    <w:rsid w:val="0095033B"/>
    <w:rsid w:val="0095077D"/>
    <w:rsid w:val="00952BBF"/>
    <w:rsid w:val="00955A80"/>
    <w:rsid w:val="009637B3"/>
    <w:rsid w:val="009637B6"/>
    <w:rsid w:val="00964598"/>
    <w:rsid w:val="0096471B"/>
    <w:rsid w:val="00964DEB"/>
    <w:rsid w:val="009701C2"/>
    <w:rsid w:val="00970A3A"/>
    <w:rsid w:val="00970B4E"/>
    <w:rsid w:val="00972BC0"/>
    <w:rsid w:val="00974599"/>
    <w:rsid w:val="00975C20"/>
    <w:rsid w:val="00976D49"/>
    <w:rsid w:val="0098020B"/>
    <w:rsid w:val="00980702"/>
    <w:rsid w:val="009812DA"/>
    <w:rsid w:val="00984090"/>
    <w:rsid w:val="0098467D"/>
    <w:rsid w:val="0098693A"/>
    <w:rsid w:val="00986AC3"/>
    <w:rsid w:val="0099380E"/>
    <w:rsid w:val="00995997"/>
    <w:rsid w:val="009968C6"/>
    <w:rsid w:val="0099742F"/>
    <w:rsid w:val="00997FA6"/>
    <w:rsid w:val="009A0F21"/>
    <w:rsid w:val="009A6076"/>
    <w:rsid w:val="009A72F4"/>
    <w:rsid w:val="009B1A23"/>
    <w:rsid w:val="009B42C2"/>
    <w:rsid w:val="009B4DC7"/>
    <w:rsid w:val="009B4ED3"/>
    <w:rsid w:val="009B6415"/>
    <w:rsid w:val="009B6FEC"/>
    <w:rsid w:val="009C764A"/>
    <w:rsid w:val="009D0B1F"/>
    <w:rsid w:val="009D2925"/>
    <w:rsid w:val="009D5891"/>
    <w:rsid w:val="009D6637"/>
    <w:rsid w:val="009D758C"/>
    <w:rsid w:val="009D783D"/>
    <w:rsid w:val="009E043F"/>
    <w:rsid w:val="009E1143"/>
    <w:rsid w:val="009E1914"/>
    <w:rsid w:val="009E2419"/>
    <w:rsid w:val="009E2CEC"/>
    <w:rsid w:val="009E34FD"/>
    <w:rsid w:val="009E5562"/>
    <w:rsid w:val="009E6228"/>
    <w:rsid w:val="009E66E8"/>
    <w:rsid w:val="009F12EA"/>
    <w:rsid w:val="009F5D35"/>
    <w:rsid w:val="009F78A1"/>
    <w:rsid w:val="00A041CB"/>
    <w:rsid w:val="00A23EC6"/>
    <w:rsid w:val="00A251BB"/>
    <w:rsid w:val="00A260B1"/>
    <w:rsid w:val="00A26AF2"/>
    <w:rsid w:val="00A27C6A"/>
    <w:rsid w:val="00A31FF0"/>
    <w:rsid w:val="00A32A3E"/>
    <w:rsid w:val="00A32EDE"/>
    <w:rsid w:val="00A33D2C"/>
    <w:rsid w:val="00A37582"/>
    <w:rsid w:val="00A400AA"/>
    <w:rsid w:val="00A409F3"/>
    <w:rsid w:val="00A410FF"/>
    <w:rsid w:val="00A428F3"/>
    <w:rsid w:val="00A45E83"/>
    <w:rsid w:val="00A46170"/>
    <w:rsid w:val="00A4691A"/>
    <w:rsid w:val="00A4697B"/>
    <w:rsid w:val="00A50663"/>
    <w:rsid w:val="00A535D0"/>
    <w:rsid w:val="00A53763"/>
    <w:rsid w:val="00A5488B"/>
    <w:rsid w:val="00A552F3"/>
    <w:rsid w:val="00A57647"/>
    <w:rsid w:val="00A57F54"/>
    <w:rsid w:val="00A6227E"/>
    <w:rsid w:val="00A64621"/>
    <w:rsid w:val="00A64D7E"/>
    <w:rsid w:val="00A64DBE"/>
    <w:rsid w:val="00A659EF"/>
    <w:rsid w:val="00A65BFB"/>
    <w:rsid w:val="00A6668E"/>
    <w:rsid w:val="00A6678C"/>
    <w:rsid w:val="00A66AA7"/>
    <w:rsid w:val="00A724FC"/>
    <w:rsid w:val="00A72D12"/>
    <w:rsid w:val="00A743FD"/>
    <w:rsid w:val="00A75890"/>
    <w:rsid w:val="00A77853"/>
    <w:rsid w:val="00A778AE"/>
    <w:rsid w:val="00A847DF"/>
    <w:rsid w:val="00A86A11"/>
    <w:rsid w:val="00A9040B"/>
    <w:rsid w:val="00A91B47"/>
    <w:rsid w:val="00A9659C"/>
    <w:rsid w:val="00A973D8"/>
    <w:rsid w:val="00AA0A22"/>
    <w:rsid w:val="00AA11D9"/>
    <w:rsid w:val="00AA34EC"/>
    <w:rsid w:val="00AA68D5"/>
    <w:rsid w:val="00AB0D16"/>
    <w:rsid w:val="00AC05B4"/>
    <w:rsid w:val="00AC1D48"/>
    <w:rsid w:val="00AC43AB"/>
    <w:rsid w:val="00AC6B22"/>
    <w:rsid w:val="00AC7635"/>
    <w:rsid w:val="00AC7720"/>
    <w:rsid w:val="00AC77F4"/>
    <w:rsid w:val="00AD1FFC"/>
    <w:rsid w:val="00AD3D37"/>
    <w:rsid w:val="00AD5671"/>
    <w:rsid w:val="00AE4AF8"/>
    <w:rsid w:val="00AE4EAE"/>
    <w:rsid w:val="00AF220C"/>
    <w:rsid w:val="00AF4C05"/>
    <w:rsid w:val="00AF58AC"/>
    <w:rsid w:val="00AF7130"/>
    <w:rsid w:val="00B00AD1"/>
    <w:rsid w:val="00B01E2C"/>
    <w:rsid w:val="00B024BB"/>
    <w:rsid w:val="00B02DDC"/>
    <w:rsid w:val="00B06236"/>
    <w:rsid w:val="00B06D35"/>
    <w:rsid w:val="00B074CB"/>
    <w:rsid w:val="00B155A7"/>
    <w:rsid w:val="00B22705"/>
    <w:rsid w:val="00B310C1"/>
    <w:rsid w:val="00B3146D"/>
    <w:rsid w:val="00B3414A"/>
    <w:rsid w:val="00B402AE"/>
    <w:rsid w:val="00B40820"/>
    <w:rsid w:val="00B40B74"/>
    <w:rsid w:val="00B46AB2"/>
    <w:rsid w:val="00B50F4B"/>
    <w:rsid w:val="00B51105"/>
    <w:rsid w:val="00B51B7A"/>
    <w:rsid w:val="00B5418C"/>
    <w:rsid w:val="00B544DD"/>
    <w:rsid w:val="00B55C0D"/>
    <w:rsid w:val="00B575E2"/>
    <w:rsid w:val="00B603DA"/>
    <w:rsid w:val="00B60E03"/>
    <w:rsid w:val="00B616FE"/>
    <w:rsid w:val="00B63779"/>
    <w:rsid w:val="00B65456"/>
    <w:rsid w:val="00B657BD"/>
    <w:rsid w:val="00B67B38"/>
    <w:rsid w:val="00B76228"/>
    <w:rsid w:val="00B7700F"/>
    <w:rsid w:val="00B77C3C"/>
    <w:rsid w:val="00B821E1"/>
    <w:rsid w:val="00B85651"/>
    <w:rsid w:val="00B86506"/>
    <w:rsid w:val="00B931F8"/>
    <w:rsid w:val="00B95696"/>
    <w:rsid w:val="00B963CA"/>
    <w:rsid w:val="00B97F83"/>
    <w:rsid w:val="00BA3727"/>
    <w:rsid w:val="00BA51B5"/>
    <w:rsid w:val="00BA6CB5"/>
    <w:rsid w:val="00BA74B8"/>
    <w:rsid w:val="00BA7D79"/>
    <w:rsid w:val="00BB02FF"/>
    <w:rsid w:val="00BB1635"/>
    <w:rsid w:val="00BB37A8"/>
    <w:rsid w:val="00BB7191"/>
    <w:rsid w:val="00BB7CA5"/>
    <w:rsid w:val="00BC17C8"/>
    <w:rsid w:val="00BC1EB6"/>
    <w:rsid w:val="00BC25AF"/>
    <w:rsid w:val="00BC3C8E"/>
    <w:rsid w:val="00BC3F2A"/>
    <w:rsid w:val="00BC5EDD"/>
    <w:rsid w:val="00BC6709"/>
    <w:rsid w:val="00BD0CC2"/>
    <w:rsid w:val="00BD0D05"/>
    <w:rsid w:val="00BD111C"/>
    <w:rsid w:val="00BD20DB"/>
    <w:rsid w:val="00BD299A"/>
    <w:rsid w:val="00BD63AE"/>
    <w:rsid w:val="00BD7110"/>
    <w:rsid w:val="00BE1420"/>
    <w:rsid w:val="00BE2ACA"/>
    <w:rsid w:val="00BE312C"/>
    <w:rsid w:val="00BE6B31"/>
    <w:rsid w:val="00BF57F9"/>
    <w:rsid w:val="00BF6EA2"/>
    <w:rsid w:val="00BF7B57"/>
    <w:rsid w:val="00C013FE"/>
    <w:rsid w:val="00C03CEB"/>
    <w:rsid w:val="00C03D9C"/>
    <w:rsid w:val="00C04ECC"/>
    <w:rsid w:val="00C054B7"/>
    <w:rsid w:val="00C068C3"/>
    <w:rsid w:val="00C06923"/>
    <w:rsid w:val="00C10960"/>
    <w:rsid w:val="00C12346"/>
    <w:rsid w:val="00C129BF"/>
    <w:rsid w:val="00C1704D"/>
    <w:rsid w:val="00C20416"/>
    <w:rsid w:val="00C23371"/>
    <w:rsid w:val="00C23986"/>
    <w:rsid w:val="00C253DB"/>
    <w:rsid w:val="00C3014F"/>
    <w:rsid w:val="00C304D3"/>
    <w:rsid w:val="00C30B37"/>
    <w:rsid w:val="00C312EB"/>
    <w:rsid w:val="00C326F8"/>
    <w:rsid w:val="00C32FBE"/>
    <w:rsid w:val="00C34B36"/>
    <w:rsid w:val="00C35099"/>
    <w:rsid w:val="00C3615C"/>
    <w:rsid w:val="00C41673"/>
    <w:rsid w:val="00C443DD"/>
    <w:rsid w:val="00C45D6E"/>
    <w:rsid w:val="00C4601B"/>
    <w:rsid w:val="00C46050"/>
    <w:rsid w:val="00C46079"/>
    <w:rsid w:val="00C46191"/>
    <w:rsid w:val="00C52F9C"/>
    <w:rsid w:val="00C55BB7"/>
    <w:rsid w:val="00C655DA"/>
    <w:rsid w:val="00C73874"/>
    <w:rsid w:val="00C81D96"/>
    <w:rsid w:val="00C82CE2"/>
    <w:rsid w:val="00C85D24"/>
    <w:rsid w:val="00C8773B"/>
    <w:rsid w:val="00C87DA9"/>
    <w:rsid w:val="00C90F25"/>
    <w:rsid w:val="00C910A6"/>
    <w:rsid w:val="00C91EF1"/>
    <w:rsid w:val="00C944D6"/>
    <w:rsid w:val="00C957B7"/>
    <w:rsid w:val="00C96582"/>
    <w:rsid w:val="00C96792"/>
    <w:rsid w:val="00CA0007"/>
    <w:rsid w:val="00CA15CE"/>
    <w:rsid w:val="00CA386D"/>
    <w:rsid w:val="00CA7810"/>
    <w:rsid w:val="00CA7F4D"/>
    <w:rsid w:val="00CB1252"/>
    <w:rsid w:val="00CB166C"/>
    <w:rsid w:val="00CC3CEB"/>
    <w:rsid w:val="00CC4EC8"/>
    <w:rsid w:val="00CC5F0C"/>
    <w:rsid w:val="00CC6CE3"/>
    <w:rsid w:val="00CC74E0"/>
    <w:rsid w:val="00CD4335"/>
    <w:rsid w:val="00CD5569"/>
    <w:rsid w:val="00CD58E5"/>
    <w:rsid w:val="00CD5ADE"/>
    <w:rsid w:val="00CD7A42"/>
    <w:rsid w:val="00CE2E39"/>
    <w:rsid w:val="00CE3984"/>
    <w:rsid w:val="00CE7635"/>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13FA"/>
    <w:rsid w:val="00D42595"/>
    <w:rsid w:val="00D50DF6"/>
    <w:rsid w:val="00D553F3"/>
    <w:rsid w:val="00D56178"/>
    <w:rsid w:val="00D7120B"/>
    <w:rsid w:val="00D71E60"/>
    <w:rsid w:val="00D72E45"/>
    <w:rsid w:val="00D735E9"/>
    <w:rsid w:val="00D738EA"/>
    <w:rsid w:val="00D763D0"/>
    <w:rsid w:val="00D84FC5"/>
    <w:rsid w:val="00D86E7B"/>
    <w:rsid w:val="00D921F0"/>
    <w:rsid w:val="00D967E2"/>
    <w:rsid w:val="00DA0878"/>
    <w:rsid w:val="00DA2B2F"/>
    <w:rsid w:val="00DA316D"/>
    <w:rsid w:val="00DA4C69"/>
    <w:rsid w:val="00DA534A"/>
    <w:rsid w:val="00DA632C"/>
    <w:rsid w:val="00DA633B"/>
    <w:rsid w:val="00DA76C7"/>
    <w:rsid w:val="00DB0E5D"/>
    <w:rsid w:val="00DB24EB"/>
    <w:rsid w:val="00DB54A5"/>
    <w:rsid w:val="00DB5F87"/>
    <w:rsid w:val="00DC1B37"/>
    <w:rsid w:val="00DC3028"/>
    <w:rsid w:val="00DC400A"/>
    <w:rsid w:val="00DC6891"/>
    <w:rsid w:val="00DC7221"/>
    <w:rsid w:val="00DD0A34"/>
    <w:rsid w:val="00DD3C93"/>
    <w:rsid w:val="00DD622E"/>
    <w:rsid w:val="00DD7FDA"/>
    <w:rsid w:val="00DE0BBB"/>
    <w:rsid w:val="00DE1405"/>
    <w:rsid w:val="00DE2B29"/>
    <w:rsid w:val="00DE38CC"/>
    <w:rsid w:val="00DE55CB"/>
    <w:rsid w:val="00DE6BB1"/>
    <w:rsid w:val="00DE7E4F"/>
    <w:rsid w:val="00DF081A"/>
    <w:rsid w:val="00DF7D8B"/>
    <w:rsid w:val="00E060B9"/>
    <w:rsid w:val="00E06494"/>
    <w:rsid w:val="00E10450"/>
    <w:rsid w:val="00E1180E"/>
    <w:rsid w:val="00E164A1"/>
    <w:rsid w:val="00E17B2C"/>
    <w:rsid w:val="00E22C55"/>
    <w:rsid w:val="00E22FB6"/>
    <w:rsid w:val="00E328F3"/>
    <w:rsid w:val="00E34075"/>
    <w:rsid w:val="00E358F2"/>
    <w:rsid w:val="00E37B89"/>
    <w:rsid w:val="00E37FBF"/>
    <w:rsid w:val="00E40366"/>
    <w:rsid w:val="00E41245"/>
    <w:rsid w:val="00E44D7D"/>
    <w:rsid w:val="00E45750"/>
    <w:rsid w:val="00E50A9D"/>
    <w:rsid w:val="00E50B46"/>
    <w:rsid w:val="00E5131C"/>
    <w:rsid w:val="00E53ABA"/>
    <w:rsid w:val="00E54F01"/>
    <w:rsid w:val="00E56CD5"/>
    <w:rsid w:val="00E5745F"/>
    <w:rsid w:val="00E60B17"/>
    <w:rsid w:val="00E61C09"/>
    <w:rsid w:val="00E62C28"/>
    <w:rsid w:val="00E6677F"/>
    <w:rsid w:val="00E7056E"/>
    <w:rsid w:val="00E71251"/>
    <w:rsid w:val="00E71A7A"/>
    <w:rsid w:val="00E71AB1"/>
    <w:rsid w:val="00E73CA1"/>
    <w:rsid w:val="00E74527"/>
    <w:rsid w:val="00E7490D"/>
    <w:rsid w:val="00E74923"/>
    <w:rsid w:val="00E75B72"/>
    <w:rsid w:val="00E76E24"/>
    <w:rsid w:val="00E82CDA"/>
    <w:rsid w:val="00E82FE2"/>
    <w:rsid w:val="00E85082"/>
    <w:rsid w:val="00E852D9"/>
    <w:rsid w:val="00E900CF"/>
    <w:rsid w:val="00E901E0"/>
    <w:rsid w:val="00E91158"/>
    <w:rsid w:val="00E913AB"/>
    <w:rsid w:val="00E91C65"/>
    <w:rsid w:val="00E96CCD"/>
    <w:rsid w:val="00EA1DD5"/>
    <w:rsid w:val="00EA22E0"/>
    <w:rsid w:val="00EA3D58"/>
    <w:rsid w:val="00EB0894"/>
    <w:rsid w:val="00EB0DA2"/>
    <w:rsid w:val="00EB190D"/>
    <w:rsid w:val="00EB200A"/>
    <w:rsid w:val="00EB3CED"/>
    <w:rsid w:val="00EB5690"/>
    <w:rsid w:val="00EB7F45"/>
    <w:rsid w:val="00EC09B4"/>
    <w:rsid w:val="00EC3A96"/>
    <w:rsid w:val="00EC5790"/>
    <w:rsid w:val="00ED1593"/>
    <w:rsid w:val="00ED323C"/>
    <w:rsid w:val="00ED411B"/>
    <w:rsid w:val="00ED586D"/>
    <w:rsid w:val="00ED6999"/>
    <w:rsid w:val="00ED709D"/>
    <w:rsid w:val="00EE09FE"/>
    <w:rsid w:val="00EE0B75"/>
    <w:rsid w:val="00EE2661"/>
    <w:rsid w:val="00EE5C25"/>
    <w:rsid w:val="00EE5E51"/>
    <w:rsid w:val="00EE5FA2"/>
    <w:rsid w:val="00EE660A"/>
    <w:rsid w:val="00EE7655"/>
    <w:rsid w:val="00EF08C6"/>
    <w:rsid w:val="00EF3CF7"/>
    <w:rsid w:val="00EF6FF6"/>
    <w:rsid w:val="00EF731C"/>
    <w:rsid w:val="00F0164F"/>
    <w:rsid w:val="00F026C5"/>
    <w:rsid w:val="00F030A6"/>
    <w:rsid w:val="00F03207"/>
    <w:rsid w:val="00F073EB"/>
    <w:rsid w:val="00F10CF4"/>
    <w:rsid w:val="00F10EB9"/>
    <w:rsid w:val="00F141D1"/>
    <w:rsid w:val="00F1669B"/>
    <w:rsid w:val="00F20F11"/>
    <w:rsid w:val="00F221A7"/>
    <w:rsid w:val="00F242AF"/>
    <w:rsid w:val="00F30CFC"/>
    <w:rsid w:val="00F3196C"/>
    <w:rsid w:val="00F36236"/>
    <w:rsid w:val="00F3776C"/>
    <w:rsid w:val="00F42147"/>
    <w:rsid w:val="00F4244E"/>
    <w:rsid w:val="00F44596"/>
    <w:rsid w:val="00F45842"/>
    <w:rsid w:val="00F47E26"/>
    <w:rsid w:val="00F553E2"/>
    <w:rsid w:val="00F611CF"/>
    <w:rsid w:val="00F61693"/>
    <w:rsid w:val="00F634CE"/>
    <w:rsid w:val="00F64643"/>
    <w:rsid w:val="00F64979"/>
    <w:rsid w:val="00F650C8"/>
    <w:rsid w:val="00F6651C"/>
    <w:rsid w:val="00F67233"/>
    <w:rsid w:val="00F67EE6"/>
    <w:rsid w:val="00F70ABE"/>
    <w:rsid w:val="00F71052"/>
    <w:rsid w:val="00F72B50"/>
    <w:rsid w:val="00F76CC5"/>
    <w:rsid w:val="00F82AC6"/>
    <w:rsid w:val="00F839CC"/>
    <w:rsid w:val="00F83BD2"/>
    <w:rsid w:val="00F84397"/>
    <w:rsid w:val="00F870C2"/>
    <w:rsid w:val="00F87797"/>
    <w:rsid w:val="00F87A74"/>
    <w:rsid w:val="00F912BD"/>
    <w:rsid w:val="00F92AC2"/>
    <w:rsid w:val="00F93D02"/>
    <w:rsid w:val="00F948B2"/>
    <w:rsid w:val="00F976C5"/>
    <w:rsid w:val="00F97D85"/>
    <w:rsid w:val="00FA0818"/>
    <w:rsid w:val="00FA0886"/>
    <w:rsid w:val="00FA0E51"/>
    <w:rsid w:val="00FA13D1"/>
    <w:rsid w:val="00FA33F5"/>
    <w:rsid w:val="00FA47F3"/>
    <w:rsid w:val="00FA5137"/>
    <w:rsid w:val="00FA6BB2"/>
    <w:rsid w:val="00FA7085"/>
    <w:rsid w:val="00FA7131"/>
    <w:rsid w:val="00FB0395"/>
    <w:rsid w:val="00FB25C5"/>
    <w:rsid w:val="00FB29D5"/>
    <w:rsid w:val="00FB348F"/>
    <w:rsid w:val="00FB4CB0"/>
    <w:rsid w:val="00FB6E2E"/>
    <w:rsid w:val="00FB7BB9"/>
    <w:rsid w:val="00FC1861"/>
    <w:rsid w:val="00FC2B99"/>
    <w:rsid w:val="00FC58DA"/>
    <w:rsid w:val="00FD2F45"/>
    <w:rsid w:val="00FD37E3"/>
    <w:rsid w:val="00FD3A4F"/>
    <w:rsid w:val="00FD780C"/>
    <w:rsid w:val="00FE0B14"/>
    <w:rsid w:val="00FE18CA"/>
    <w:rsid w:val="00FE26A3"/>
    <w:rsid w:val="00FE337E"/>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85"/>
      </w:numPr>
      <w:outlineLvl w:val="3"/>
    </w:pPr>
  </w:style>
  <w:style w:type="paragraph" w:styleId="Heading5">
    <w:name w:val="heading 5"/>
    <w:basedOn w:val="Style1"/>
    <w:next w:val="Normal"/>
    <w:link w:val="Heading5Char"/>
    <w:qFormat/>
    <w:rsid w:val="00935CA6"/>
    <w:pPr>
      <w:numPr>
        <w:numId w:val="8"/>
      </w:numPr>
      <w:outlineLvl w:val="4"/>
    </w:pPr>
  </w:style>
  <w:style w:type="paragraph" w:styleId="Heading6">
    <w:name w:val="heading 6"/>
    <w:basedOn w:val="Normal"/>
    <w:next w:val="Normal"/>
    <w:link w:val="Heading6Char"/>
    <w:uiPriority w:val="9"/>
    <w:qFormat/>
    <w:rsid w:val="00D0280B"/>
    <w:pPr>
      <w:numPr>
        <w:numId w:val="7"/>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C068C3"/>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9"/>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styleId="TOCHeading">
    <w:name w:val="TOC Heading"/>
    <w:basedOn w:val="Heading1"/>
    <w:next w:val="Normal"/>
    <w:uiPriority w:val="39"/>
    <w:unhideWhenUsed/>
    <w:qFormat/>
    <w:rsid w:val="003D39BF"/>
    <w:pPr>
      <w:keepLines/>
      <w:spacing w:before="480" w:line="276" w:lineRule="auto"/>
      <w:outlineLvl w:val="9"/>
    </w:pPr>
    <w:rPr>
      <w:rFonts w:ascii="Cambria" w:hAnsi="Cambria"/>
      <w:color w:val="365F91"/>
      <w:sz w:val="28"/>
      <w:szCs w:val="28"/>
    </w:rPr>
  </w:style>
  <w:style w:type="numbering" w:customStyle="1" w:styleId="mystyle">
    <w:name w:val="mystyle"/>
    <w:uiPriority w:val="99"/>
    <w:rsid w:val="003D39BF"/>
    <w:pPr>
      <w:numPr>
        <w:numId w:val="30"/>
      </w:numPr>
    </w:pPr>
  </w:style>
  <w:style w:type="character" w:styleId="Emphasis">
    <w:name w:val="Emphasis"/>
    <w:basedOn w:val="DefaultParagraphFont"/>
    <w:uiPriority w:val="20"/>
    <w:qFormat/>
    <w:rsid w:val="003D39B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85"/>
      </w:numPr>
      <w:outlineLvl w:val="3"/>
    </w:pPr>
  </w:style>
  <w:style w:type="paragraph" w:styleId="Heading5">
    <w:name w:val="heading 5"/>
    <w:basedOn w:val="Style1"/>
    <w:next w:val="Normal"/>
    <w:link w:val="Heading5Char"/>
    <w:qFormat/>
    <w:rsid w:val="00935CA6"/>
    <w:pPr>
      <w:numPr>
        <w:numId w:val="8"/>
      </w:numPr>
      <w:outlineLvl w:val="4"/>
    </w:pPr>
  </w:style>
  <w:style w:type="paragraph" w:styleId="Heading6">
    <w:name w:val="heading 6"/>
    <w:basedOn w:val="Normal"/>
    <w:next w:val="Normal"/>
    <w:link w:val="Heading6Char"/>
    <w:uiPriority w:val="9"/>
    <w:qFormat/>
    <w:rsid w:val="00D0280B"/>
    <w:pPr>
      <w:numPr>
        <w:numId w:val="7"/>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link w:val="ListParagraphChar"/>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C068C3"/>
    <w:pPr>
      <w:tabs>
        <w:tab w:val="right" w:leader="dot" w:pos="9350"/>
      </w:tabs>
      <w:spacing w:after="240"/>
    </w:pPr>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customStyle="1" w:styleId="ListParagraphChar">
    <w:name w:val="List Paragraph Char"/>
    <w:basedOn w:val="DefaultParagraphFont"/>
    <w:link w:val="ListParagraph"/>
    <w:uiPriority w:val="34"/>
    <w:locked/>
    <w:rsid w:val="000457F9"/>
    <w:rPr>
      <w:sz w:val="24"/>
      <w:szCs w:val="24"/>
    </w:rPr>
  </w:style>
  <w:style w:type="paragraph" w:customStyle="1" w:styleId="test">
    <w:name w:val="test"/>
    <w:basedOn w:val="ListParagraph"/>
    <w:link w:val="testChar"/>
    <w:qFormat/>
    <w:rsid w:val="00811796"/>
    <w:pPr>
      <w:numPr>
        <w:ilvl w:val="1"/>
        <w:numId w:val="9"/>
      </w:numPr>
      <w:tabs>
        <w:tab w:val="clear" w:pos="1440"/>
        <w:tab w:val="left" w:pos="360"/>
      </w:tabs>
      <w:snapToGrid w:val="0"/>
      <w:ind w:left="360" w:firstLine="0"/>
    </w:pPr>
    <w:rPr>
      <w:color w:val="000000" w:themeColor="text1"/>
    </w:rPr>
  </w:style>
  <w:style w:type="character" w:customStyle="1" w:styleId="testChar">
    <w:name w:val="test Char"/>
    <w:basedOn w:val="ListParagraphChar"/>
    <w:link w:val="test"/>
    <w:locked/>
    <w:rsid w:val="008B3BB0"/>
    <w:rPr>
      <w:color w:val="000000" w:themeColor="text1"/>
      <w:sz w:val="24"/>
      <w:szCs w:val="24"/>
    </w:rPr>
  </w:style>
  <w:style w:type="paragraph" w:styleId="TOCHeading">
    <w:name w:val="TOC Heading"/>
    <w:basedOn w:val="Heading1"/>
    <w:next w:val="Normal"/>
    <w:uiPriority w:val="39"/>
    <w:unhideWhenUsed/>
    <w:qFormat/>
    <w:rsid w:val="003D39BF"/>
    <w:pPr>
      <w:keepLines/>
      <w:spacing w:before="480" w:line="276" w:lineRule="auto"/>
      <w:outlineLvl w:val="9"/>
    </w:pPr>
    <w:rPr>
      <w:rFonts w:ascii="Cambria" w:hAnsi="Cambria"/>
      <w:color w:val="365F91"/>
      <w:sz w:val="28"/>
      <w:szCs w:val="28"/>
    </w:rPr>
  </w:style>
  <w:style w:type="numbering" w:customStyle="1" w:styleId="mystyle">
    <w:name w:val="mystyle"/>
    <w:uiPriority w:val="99"/>
    <w:rsid w:val="003D39BF"/>
    <w:pPr>
      <w:numPr>
        <w:numId w:val="30"/>
      </w:numPr>
    </w:pPr>
  </w:style>
  <w:style w:type="character" w:styleId="Emphasis">
    <w:name w:val="Emphasis"/>
    <w:basedOn w:val="DefaultParagraphFont"/>
    <w:uiPriority w:val="20"/>
    <w:qFormat/>
    <w:rsid w:val="003D39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FFAD5-1974-4DEC-AB60-B8411CF7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21846</Words>
  <Characters>124523</Characters>
  <Application>Microsoft Office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146077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Stephen Reynolds, Jr.</cp:lastModifiedBy>
  <cp:revision>4</cp:revision>
  <cp:lastPrinted>2012-05-15T15:04:00Z</cp:lastPrinted>
  <dcterms:created xsi:type="dcterms:W3CDTF">2012-11-13T12:27:00Z</dcterms:created>
  <dcterms:modified xsi:type="dcterms:W3CDTF">2012-11-13T12:32:00Z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1UlJ9nnmUrMJoerUNfEx2mkOTKlvzw07rEYghluxR1dU</vt:lpwstr>
  </property>
  <property fmtid="{D5CDD505-2E9C-101B-9397-08002B2CF9AE}" pid="4" name="Google.Documents.RevisionId">
    <vt:lpwstr>11200610251464293001</vt:lpwstr>
  </property>
  <property fmtid="{D5CDD505-2E9C-101B-9397-08002B2CF9AE}" pid="5" name="Google.Documents.PreviousRevisionId">
    <vt:lpwstr>13062751416986425667</vt:lpwstr>
  </property>
  <property fmtid="{D5CDD505-2E9C-101B-9397-08002B2CF9AE}" pid="6" name="Google.Documents.PluginVersion">
    <vt:lpwstr>2.0.2662.553</vt:lpwstr>
  </property>
  <property fmtid="{D5CDD505-2E9C-101B-9397-08002B2CF9AE}" pid="7" name="Google.Documents.MergeIncapabilityFlags">
    <vt:i4>0</vt:i4>
  </property>
</Properties>
</file>