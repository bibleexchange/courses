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3C" w:rsidRDefault="00FB5C04">
      <w:pPr>
        <w:pStyle w:val="Title"/>
        <w:rPr>
          <w:b/>
          <w:bCs/>
        </w:rPr>
      </w:pPr>
      <w:r>
        <w:rPr>
          <w:noProof/>
          <w:sz w:val="20"/>
        </w:rPr>
        <mc:AlternateContent>
          <mc:Choice Requires="wps">
            <w:drawing>
              <wp:anchor distT="0" distB="0" distL="114300" distR="114300" simplePos="0" relativeHeight="251657216" behindDoc="1" locked="0" layoutInCell="1" allowOverlap="1" wp14:anchorId="11279C98" wp14:editId="37AF3C93">
                <wp:simplePos x="0" y="0"/>
                <wp:positionH relativeFrom="column">
                  <wp:posOffset>800100</wp:posOffset>
                </wp:positionH>
                <wp:positionV relativeFrom="paragraph">
                  <wp:posOffset>-228600</wp:posOffset>
                </wp:positionV>
                <wp:extent cx="2286000" cy="6858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28E0" w:rsidRDefault="001E28E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3pt;margin-top:-18pt;width:180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" fillcolor="gray" stroked="f">
                <v:textbox>
                  <w:txbxContent>
                    <w:p w:rsidR="007E6065" w:rsidRDefault="007E6065"/>
                  </w:txbxContent>
                </v:textbox>
              </v:shape>
            </w:pict>
          </mc:Fallback>
        </mc:AlternateContent>
      </w:r>
      <w:r>
        <w:rPr>
          <w:b/>
          <w:bCs/>
          <w:noProof/>
          <w:sz w:val="20"/>
        </w:rPr>
        <mc:AlternateContent>
          <mc:Choice Requires="wps">
            <w:drawing>
              <wp:anchor distT="0" distB="0" distL="114300" distR="114300" simplePos="0" relativeHeight="251658240" behindDoc="1" locked="0" layoutInCell="1" allowOverlap="1" wp14:anchorId="58B3A692" wp14:editId="7F0A20B4">
                <wp:simplePos x="0" y="0"/>
                <wp:positionH relativeFrom="column">
                  <wp:align>center</wp:align>
                </wp:positionH>
                <wp:positionV relativeFrom="paragraph">
                  <wp:posOffset>-114300</wp:posOffset>
                </wp:positionV>
                <wp:extent cx="2286000" cy="685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28E0" w:rsidRDefault="001E28E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0;margin-top:-9pt;width:180pt;height:54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" fillcolor="silver" stroked="f">
                <v:textbox>
                  <w:txbxContent>
                    <w:p w:rsidR="007E6065" w:rsidRDefault="007E6065"/>
                  </w:txbxContent>
                </v:textbox>
              </v:shape>
            </w:pict>
          </mc:Fallback>
        </mc:AlternateContent>
      </w:r>
      <w:r w:rsidR="0085253C">
        <w:rPr>
          <w:b/>
          <w:bCs/>
        </w:rPr>
        <w:t xml:space="preserve">Adult Sunday </w:t>
      </w:r>
      <w:proofErr w:type="gramStart"/>
      <w:r w:rsidR="0085253C">
        <w:rPr>
          <w:b/>
          <w:bCs/>
        </w:rPr>
        <w:t>School</w:t>
      </w:r>
      <w:proofErr w:type="gramEnd"/>
    </w:p>
    <w:p w:rsidR="0085253C" w:rsidRDefault="00216284">
      <w:pPr>
        <w:pStyle w:val="Subtitle"/>
      </w:pPr>
      <w:r>
        <w:t>April</w:t>
      </w:r>
      <w:r w:rsidR="00592479">
        <w:t xml:space="preserve"> 2</w:t>
      </w:r>
      <w:ins w:id="0" w:author="Dad" w:date="2012-04-28T02:28:00Z">
        <w:r w:rsidR="007C761B">
          <w:t>9</w:t>
        </w:r>
      </w:ins>
      <w:del w:id="1" w:author="Dad" w:date="2012-04-28T02:28:00Z">
        <w:r w:rsidDel="007C761B">
          <w:delText>2</w:delText>
        </w:r>
      </w:del>
      <w:r w:rsidR="0085253C">
        <w:t>, 20</w:t>
      </w:r>
      <w:r>
        <w:t>12</w:t>
      </w:r>
    </w:p>
    <w:p w:rsidR="0085253C" w:rsidRDefault="0085253C">
      <w:pPr>
        <w:pStyle w:val="Subtitle"/>
        <w:jc w:val="left"/>
      </w:pPr>
    </w:p>
    <w:p w:rsidR="00D878FD" w:rsidRPr="00035AF3" w:rsidDel="00913826" w:rsidRDefault="00D878FD" w:rsidP="00D878FD">
      <w:pPr>
        <w:pStyle w:val="Title"/>
        <w:rPr>
          <w:del w:id="2" w:author="Dad" w:date="2012-04-28T02:03:00Z"/>
          <w:b/>
          <w:u w:val="single"/>
        </w:rPr>
      </w:pPr>
      <w:r w:rsidRPr="00035AF3">
        <w:rPr>
          <w:b/>
          <w:u w:val="single"/>
        </w:rPr>
        <w:t xml:space="preserve">Salted with </w:t>
      </w:r>
      <w:ins w:id="3" w:author="Dad" w:date="2012-04-28T01:53:00Z">
        <w:r w:rsidR="004456FF">
          <w:rPr>
            <w:b/>
            <w:u w:val="single"/>
          </w:rPr>
          <w:t>Salt</w:t>
        </w:r>
      </w:ins>
      <w:del w:id="4" w:author="Dad" w:date="2012-04-28T01:53:00Z">
        <w:r w:rsidRPr="00035AF3" w:rsidDel="004456FF">
          <w:rPr>
            <w:b/>
            <w:u w:val="single"/>
          </w:rPr>
          <w:delText>Fire</w:delText>
        </w:r>
      </w:del>
      <w:r w:rsidRPr="00035AF3">
        <w:rPr>
          <w:b/>
          <w:u w:val="single"/>
        </w:rPr>
        <w:t xml:space="preserve"> </w:t>
      </w:r>
    </w:p>
    <w:p w:rsidR="0085253C" w:rsidRPr="00035AF3" w:rsidRDefault="0085253C">
      <w:pPr>
        <w:pStyle w:val="Title"/>
        <w:pPrChange w:id="5" w:author="Dad" w:date="2012-04-28T02:03:00Z">
          <w:pPr>
            <w:pStyle w:val="Subtitle"/>
            <w:jc w:val="left"/>
          </w:pPr>
        </w:pPrChange>
      </w:pPr>
    </w:p>
    <w:p w:rsidR="00D878FD" w:rsidRPr="00035AF3" w:rsidDel="004456FF" w:rsidRDefault="00D878FD">
      <w:pPr>
        <w:rPr>
          <w:del w:id="6" w:author="Dad" w:date="2012-04-28T01:53:00Z"/>
          <w:rFonts w:ascii="Times New Roman" w:hAnsi="Times New Roman"/>
          <w:i/>
          <w:sz w:val="28"/>
          <w:szCs w:val="28"/>
        </w:rPr>
        <w:pPrChange w:id="7" w:author="Dad" w:date="2012-04-28T01:54:00Z">
          <w:pPr>
            <w:jc w:val="center"/>
          </w:pPr>
        </w:pPrChange>
      </w:pPr>
      <w:r w:rsidRPr="00035AF3">
        <w:rPr>
          <w:rFonts w:ascii="Times New Roman" w:hAnsi="Times New Roman"/>
          <w:sz w:val="28"/>
          <w:szCs w:val="28"/>
        </w:rPr>
        <w:t>Mark 9:49</w:t>
      </w:r>
      <w:r w:rsidRPr="00035AF3">
        <w:rPr>
          <w:rFonts w:ascii="Times New Roman" w:hAnsi="Times New Roman"/>
          <w:i/>
          <w:sz w:val="28"/>
          <w:szCs w:val="28"/>
        </w:rPr>
        <w:t>—</w:t>
      </w:r>
      <w:proofErr w:type="gramStart"/>
      <w:r w:rsidRPr="00035AF3">
        <w:rPr>
          <w:rFonts w:ascii="Times New Roman" w:hAnsi="Times New Roman"/>
          <w:i/>
          <w:sz w:val="28"/>
          <w:szCs w:val="28"/>
        </w:rPr>
        <w:t>For</w:t>
      </w:r>
      <w:proofErr w:type="gramEnd"/>
      <w:r w:rsidRPr="00035AF3">
        <w:rPr>
          <w:rFonts w:ascii="Times New Roman" w:hAnsi="Times New Roman"/>
          <w:i/>
          <w:sz w:val="28"/>
          <w:szCs w:val="28"/>
        </w:rPr>
        <w:t xml:space="preserve"> every one shall be </w:t>
      </w:r>
      <w:r w:rsidRPr="00BC577B">
        <w:rPr>
          <w:rFonts w:ascii="Times New Roman" w:hAnsi="Times New Roman"/>
          <w:i/>
          <w:sz w:val="28"/>
          <w:szCs w:val="28"/>
          <w:rPrChange w:id="8" w:author="Dad" w:date="2012-04-28T09:33:00Z">
            <w:rPr>
              <w:rFonts w:ascii="Times New Roman" w:hAnsi="Times New Roman"/>
              <w:i/>
              <w:sz w:val="28"/>
              <w:szCs w:val="28"/>
              <w:u w:val="single"/>
            </w:rPr>
          </w:rPrChange>
        </w:rPr>
        <w:t>salted with fire,</w:t>
      </w:r>
      <w:r w:rsidRPr="00035AF3">
        <w:rPr>
          <w:rFonts w:ascii="Times New Roman" w:hAnsi="Times New Roman"/>
          <w:i/>
          <w:sz w:val="28"/>
          <w:szCs w:val="28"/>
        </w:rPr>
        <w:t xml:space="preserve"> and every sacrifice shall be </w:t>
      </w:r>
      <w:r w:rsidRPr="00BC577B">
        <w:rPr>
          <w:rFonts w:ascii="Times New Roman" w:hAnsi="Times New Roman"/>
          <w:i/>
          <w:sz w:val="28"/>
          <w:szCs w:val="28"/>
          <w:u w:val="single"/>
          <w:rPrChange w:id="9" w:author="Dad" w:date="2012-04-28T09:33:00Z">
            <w:rPr>
              <w:rFonts w:ascii="Times New Roman" w:hAnsi="Times New Roman"/>
              <w:i/>
              <w:sz w:val="28"/>
              <w:szCs w:val="28"/>
            </w:rPr>
          </w:rPrChange>
        </w:rPr>
        <w:t>salted with salt</w:t>
      </w:r>
      <w:r w:rsidR="001E28E0" w:rsidRPr="00035AF3">
        <w:rPr>
          <w:rFonts w:ascii="Times New Roman" w:hAnsi="Times New Roman"/>
          <w:i/>
          <w:sz w:val="28"/>
          <w:szCs w:val="28"/>
        </w:rPr>
        <w:t>.</w:t>
      </w:r>
      <w:r w:rsidRPr="00035AF3">
        <w:rPr>
          <w:rFonts w:ascii="Times New Roman" w:hAnsi="Times New Roman"/>
          <w:i/>
          <w:sz w:val="28"/>
          <w:szCs w:val="28"/>
        </w:rPr>
        <w:t xml:space="preserve">                                                                                                                                </w:t>
      </w:r>
      <w:del w:id="10" w:author="Dad" w:date="2012-04-28T01:53:00Z">
        <w:r w:rsidRPr="00035AF3" w:rsidDel="004456FF">
          <w:rPr>
            <w:rFonts w:ascii="Times New Roman" w:hAnsi="Times New Roman"/>
            <w:i/>
            <w:sz w:val="28"/>
            <w:szCs w:val="28"/>
          </w:rPr>
          <w:delText>(not a fire between us</w:delText>
        </w:r>
        <w:r w:rsidR="00A749C2" w:rsidDel="004456FF">
          <w:rPr>
            <w:rFonts w:ascii="Times New Roman" w:hAnsi="Times New Roman"/>
            <w:i/>
            <w:sz w:val="28"/>
            <w:szCs w:val="28"/>
          </w:rPr>
          <w:delText>,</w:delText>
        </w:r>
        <w:r w:rsidR="00D11E16" w:rsidRPr="00035AF3" w:rsidDel="004456FF">
          <w:rPr>
            <w:rFonts w:ascii="Times New Roman" w:hAnsi="Times New Roman"/>
            <w:i/>
            <w:sz w:val="28"/>
            <w:szCs w:val="28"/>
          </w:rPr>
          <w:delText xml:space="preserve"> a fire to clean us</w:delText>
        </w:r>
        <w:r w:rsidRPr="00035AF3" w:rsidDel="004456FF">
          <w:rPr>
            <w:rFonts w:ascii="Times New Roman" w:hAnsi="Times New Roman"/>
            <w:i/>
            <w:sz w:val="28"/>
            <w:szCs w:val="28"/>
          </w:rPr>
          <w:delText>)</w:delText>
        </w:r>
      </w:del>
    </w:p>
    <w:p w:rsidR="00216284" w:rsidRPr="000B08F5" w:rsidDel="004456FF" w:rsidRDefault="00216284">
      <w:pPr>
        <w:rPr>
          <w:del w:id="11" w:author="Dad" w:date="2012-04-28T01:53:00Z"/>
          <w:rFonts w:ascii="Times New Roman" w:hAnsi="Times New Roman"/>
          <w:i/>
          <w:szCs w:val="24"/>
        </w:rPr>
      </w:pPr>
      <w:del w:id="12" w:author="Dad" w:date="2012-04-28T01:53:00Z">
        <w:r w:rsidRPr="000B08F5" w:rsidDel="004456FF">
          <w:rPr>
            <w:rFonts w:ascii="Times New Roman" w:hAnsi="Times New Roman"/>
            <w:sz w:val="28"/>
            <w:szCs w:val="28"/>
          </w:rPr>
          <w:delText>De 32:4</w:delText>
        </w:r>
        <w:r w:rsidRPr="00035AF3" w:rsidDel="004456FF">
          <w:rPr>
            <w:rFonts w:ascii="Times New Roman" w:hAnsi="Times New Roman"/>
            <w:i/>
            <w:szCs w:val="24"/>
          </w:rPr>
          <w:delText xml:space="preserve"> He is the Rock, </w:delText>
        </w:r>
        <w:r w:rsidRPr="000B08F5" w:rsidDel="004456FF">
          <w:rPr>
            <w:rFonts w:ascii="Times New Roman" w:hAnsi="Times New Roman"/>
            <w:b/>
            <w:i/>
            <w:szCs w:val="24"/>
          </w:rPr>
          <w:delText xml:space="preserve">his work is </w:delText>
        </w:r>
        <w:r w:rsidRPr="000B08F5" w:rsidDel="004456FF">
          <w:rPr>
            <w:rFonts w:ascii="Times New Roman" w:hAnsi="Times New Roman"/>
            <w:b/>
            <w:i/>
            <w:szCs w:val="24"/>
            <w:u w:val="single"/>
          </w:rPr>
          <w:delText>perfect</w:delText>
        </w:r>
        <w:r w:rsidRPr="00035AF3" w:rsidDel="004456FF">
          <w:rPr>
            <w:rFonts w:ascii="Times New Roman" w:hAnsi="Times New Roman"/>
            <w:i/>
            <w:szCs w:val="24"/>
          </w:rPr>
          <w:delText xml:space="preserve">: for </w:delText>
        </w:r>
        <w:r w:rsidRPr="000B08F5" w:rsidDel="004456FF">
          <w:rPr>
            <w:rFonts w:ascii="Times New Roman" w:hAnsi="Times New Roman"/>
            <w:b/>
            <w:i/>
            <w:szCs w:val="24"/>
            <w:u w:val="single"/>
          </w:rPr>
          <w:delText>all his ways are judgment</w:delText>
        </w:r>
        <w:r w:rsidRPr="00035AF3" w:rsidDel="004456FF">
          <w:rPr>
            <w:rFonts w:ascii="Times New Roman" w:hAnsi="Times New Roman"/>
            <w:i/>
            <w:szCs w:val="24"/>
          </w:rPr>
          <w:delText>: a God of truth and without iniquity, just and right is he.</w:delText>
        </w:r>
      </w:del>
    </w:p>
    <w:p w:rsidR="00D878FD" w:rsidRPr="00035AF3" w:rsidDel="004456FF" w:rsidRDefault="00D878FD">
      <w:pPr>
        <w:rPr>
          <w:del w:id="13" w:author="Dad" w:date="2012-04-28T01:53:00Z"/>
          <w:rFonts w:cs="Arial"/>
          <w:sz w:val="16"/>
          <w:szCs w:val="16"/>
        </w:rPr>
      </w:pPr>
    </w:p>
    <w:p w:rsidR="00CA4C09" w:rsidRPr="000B08F5" w:rsidDel="004456FF" w:rsidRDefault="00D878FD">
      <w:pPr>
        <w:rPr>
          <w:del w:id="14" w:author="Dad" w:date="2012-04-28T01:53:00Z"/>
          <w:rFonts w:cs="Arial"/>
          <w:szCs w:val="24"/>
        </w:rPr>
        <w:pPrChange w:id="15" w:author="Dad" w:date="2012-04-28T01:54:00Z">
          <w:pPr>
            <w:pStyle w:val="ListParagraph"/>
            <w:numPr>
              <w:numId w:val="27"/>
            </w:numPr>
            <w:ind w:left="1080" w:hanging="720"/>
            <w:contextualSpacing/>
            <w:jc w:val="center"/>
          </w:pPr>
        </w:pPrChange>
      </w:pPr>
      <w:del w:id="16" w:author="Dad" w:date="2012-04-28T01:53:00Z">
        <w:r w:rsidRPr="00035AF3" w:rsidDel="004456FF">
          <w:rPr>
            <w:rFonts w:cs="Arial"/>
            <w:szCs w:val="24"/>
          </w:rPr>
          <w:delText xml:space="preserve">There is a need for a certain suffering </w:delText>
        </w:r>
      </w:del>
    </w:p>
    <w:p w:rsidR="00D878FD" w:rsidRPr="00035AF3" w:rsidDel="004456FF" w:rsidRDefault="00D878FD">
      <w:pPr>
        <w:rPr>
          <w:del w:id="17" w:author="Dad" w:date="2012-04-28T01:53:00Z"/>
          <w:rFonts w:cs="Arial"/>
          <w:szCs w:val="24"/>
        </w:rPr>
        <w:pPrChange w:id="18" w:author="Dad" w:date="2012-04-28T01:54:00Z">
          <w:pPr>
            <w:pStyle w:val="ListParagraph"/>
            <w:ind w:left="1080"/>
            <w:contextualSpacing/>
            <w:jc w:val="center"/>
          </w:pPr>
        </w:pPrChange>
      </w:pPr>
      <w:del w:id="19" w:author="Dad" w:date="2012-04-28T01:53:00Z">
        <w:r w:rsidRPr="00035AF3" w:rsidDel="004456FF">
          <w:rPr>
            <w:rFonts w:cs="Arial"/>
            <w:szCs w:val="24"/>
          </w:rPr>
          <w:delText>for every calling</w:delText>
        </w:r>
        <w:r w:rsidR="00CA4C09" w:rsidRPr="00035AF3" w:rsidDel="004456FF">
          <w:rPr>
            <w:rFonts w:cs="Arial"/>
            <w:szCs w:val="24"/>
          </w:rPr>
          <w:delText xml:space="preserve"> to make you perfect.</w:delText>
        </w:r>
      </w:del>
    </w:p>
    <w:p w:rsidR="00804F34" w:rsidRPr="00035AF3" w:rsidDel="004456FF" w:rsidRDefault="00804F34">
      <w:pPr>
        <w:rPr>
          <w:del w:id="20" w:author="Dad" w:date="2012-04-28T01:53:00Z"/>
          <w:rFonts w:cs="Arial"/>
          <w:sz w:val="16"/>
          <w:szCs w:val="16"/>
        </w:rPr>
      </w:pPr>
    </w:p>
    <w:p w:rsidR="00D878FD" w:rsidRPr="00035AF3" w:rsidDel="004456FF" w:rsidRDefault="00D878FD">
      <w:pPr>
        <w:rPr>
          <w:del w:id="21" w:author="Dad" w:date="2012-04-28T01:53:00Z"/>
          <w:rFonts w:cs="Arial"/>
          <w:szCs w:val="24"/>
        </w:rPr>
      </w:pPr>
      <w:del w:id="22" w:author="Dad" w:date="2012-04-28T01:53:00Z">
        <w:r w:rsidRPr="00035AF3" w:rsidDel="004456FF">
          <w:rPr>
            <w:rFonts w:cs="Arial"/>
            <w:szCs w:val="24"/>
          </w:rPr>
          <w:delText xml:space="preserve">1Pe 5:10 But the God of all grace, </w:delText>
        </w:r>
        <w:r w:rsidRPr="000B08F5" w:rsidDel="004456FF">
          <w:rPr>
            <w:rFonts w:cs="Arial"/>
            <w:szCs w:val="24"/>
            <w:u w:val="single"/>
          </w:rPr>
          <w:delText xml:space="preserve">who hath </w:delText>
        </w:r>
        <w:r w:rsidRPr="000B08F5" w:rsidDel="004456FF">
          <w:rPr>
            <w:rFonts w:cs="Arial"/>
            <w:b/>
            <w:szCs w:val="24"/>
            <w:u w:val="single"/>
          </w:rPr>
          <w:delText>called</w:delText>
        </w:r>
        <w:r w:rsidRPr="000B08F5" w:rsidDel="004456FF">
          <w:rPr>
            <w:rFonts w:cs="Arial"/>
            <w:szCs w:val="24"/>
            <w:u w:val="single"/>
          </w:rPr>
          <w:delText xml:space="preserve"> us</w:delText>
        </w:r>
        <w:r w:rsidRPr="00035AF3" w:rsidDel="004456FF">
          <w:rPr>
            <w:rFonts w:cs="Arial"/>
            <w:szCs w:val="24"/>
          </w:rPr>
          <w:delText xml:space="preserve"> unto his eternal glory by Christ Jesus, after that ye have suffered a while, </w:delText>
        </w:r>
        <w:r w:rsidRPr="000B08F5" w:rsidDel="004456FF">
          <w:rPr>
            <w:rFonts w:cs="Arial"/>
            <w:b/>
            <w:szCs w:val="24"/>
            <w:u w:val="single"/>
          </w:rPr>
          <w:delText>make you perfect</w:delText>
        </w:r>
        <w:r w:rsidRPr="00035AF3" w:rsidDel="004456FF">
          <w:rPr>
            <w:rFonts w:cs="Arial"/>
            <w:szCs w:val="24"/>
          </w:rPr>
          <w:delText>, stablish, strengthen, settle you.</w:delText>
        </w:r>
      </w:del>
    </w:p>
    <w:p w:rsidR="00804F34" w:rsidRPr="00035AF3" w:rsidDel="004456FF" w:rsidRDefault="00804F34">
      <w:pPr>
        <w:rPr>
          <w:del w:id="23" w:author="Dad" w:date="2012-04-28T01:53:00Z"/>
          <w:rFonts w:cs="Arial"/>
          <w:sz w:val="16"/>
          <w:szCs w:val="16"/>
        </w:rPr>
      </w:pPr>
    </w:p>
    <w:p w:rsidR="00804F34" w:rsidRPr="00035AF3" w:rsidDel="004456FF" w:rsidRDefault="00D878FD">
      <w:pPr>
        <w:rPr>
          <w:del w:id="24" w:author="Dad" w:date="2012-04-28T01:53:00Z"/>
          <w:rFonts w:cs="Arial"/>
          <w:szCs w:val="24"/>
        </w:rPr>
      </w:pPr>
      <w:del w:id="25" w:author="Dad" w:date="2012-04-28T01:53:00Z">
        <w:r w:rsidRPr="00035AF3" w:rsidDel="004456FF">
          <w:rPr>
            <w:rFonts w:cs="Arial"/>
            <w:szCs w:val="24"/>
          </w:rPr>
          <w:delText>Rom.12:1-21; I Cor. 10:1-33; I Pe 4:1-19</w:delText>
        </w:r>
        <w:r w:rsidR="0006628C" w:rsidRPr="00035AF3" w:rsidDel="004456FF">
          <w:rPr>
            <w:rFonts w:cs="Arial"/>
            <w:szCs w:val="24"/>
          </w:rPr>
          <w:delText>; II Pe 1:10;3:17-18</w:delText>
        </w:r>
      </w:del>
    </w:p>
    <w:p w:rsidR="00804F34" w:rsidRPr="00035AF3" w:rsidDel="004456FF" w:rsidRDefault="00804F34">
      <w:pPr>
        <w:rPr>
          <w:del w:id="26" w:author="Dad" w:date="2012-04-28T01:53:00Z"/>
          <w:rFonts w:cs="Arial"/>
          <w:sz w:val="16"/>
          <w:szCs w:val="16"/>
        </w:rPr>
      </w:pPr>
    </w:p>
    <w:p w:rsidR="0091341D" w:rsidRPr="00A627D2" w:rsidDel="004456FF" w:rsidRDefault="00D878FD">
      <w:pPr>
        <w:rPr>
          <w:del w:id="27" w:author="Dad" w:date="2012-04-28T01:53:00Z"/>
          <w:rFonts w:cs="Arial"/>
          <w:szCs w:val="24"/>
        </w:rPr>
        <w:pPrChange w:id="28" w:author="Dad" w:date="2012-04-28T01:54:00Z">
          <w:pPr>
            <w:pStyle w:val="ListParagraph"/>
            <w:numPr>
              <w:numId w:val="29"/>
            </w:numPr>
            <w:ind w:hanging="360"/>
            <w:contextualSpacing/>
          </w:pPr>
        </w:pPrChange>
      </w:pPr>
      <w:del w:id="29" w:author="Dad" w:date="2012-04-28T01:53:00Z">
        <w:r w:rsidRPr="000B08F5" w:rsidDel="004456FF">
          <w:rPr>
            <w:rFonts w:cs="Arial"/>
            <w:b/>
            <w:i/>
            <w:szCs w:val="24"/>
            <w:u w:val="single"/>
          </w:rPr>
          <w:delText xml:space="preserve">Every one </w:delText>
        </w:r>
        <w:r w:rsidRPr="000B08F5" w:rsidDel="004456FF">
          <w:rPr>
            <w:rFonts w:cs="Arial"/>
            <w:i/>
            <w:szCs w:val="24"/>
          </w:rPr>
          <w:delText>shall be salted with fire</w:delText>
        </w:r>
        <w:r w:rsidR="0091341D" w:rsidRPr="00A627D2" w:rsidDel="004456FF">
          <w:rPr>
            <w:szCs w:val="24"/>
          </w:rPr>
          <w:delText>.</w:delText>
        </w:r>
      </w:del>
    </w:p>
    <w:p w:rsidR="00E95765" w:rsidRPr="000B08F5" w:rsidDel="004456FF" w:rsidRDefault="00D878FD">
      <w:pPr>
        <w:rPr>
          <w:del w:id="30" w:author="Dad" w:date="2012-04-28T01:53:00Z"/>
          <w:rFonts w:cs="Arial"/>
          <w:sz w:val="28"/>
          <w:szCs w:val="28"/>
        </w:rPr>
        <w:pPrChange w:id="31" w:author="Dad" w:date="2012-04-28T01:54:00Z">
          <w:pPr>
            <w:pStyle w:val="ListParagraph"/>
            <w:numPr>
              <w:ilvl w:val="1"/>
              <w:numId w:val="29"/>
            </w:numPr>
            <w:ind w:left="1440" w:hanging="360"/>
            <w:contextualSpacing/>
          </w:pPr>
        </w:pPrChange>
      </w:pPr>
      <w:del w:id="32" w:author="Dad" w:date="2012-04-28T01:53:00Z">
        <w:r w:rsidRPr="00035AF3" w:rsidDel="004456FF">
          <w:delText>You can</w:delText>
        </w:r>
        <w:r w:rsidR="00E95765" w:rsidDel="004456FF">
          <w:delText xml:space="preserve"> only</w:delText>
        </w:r>
        <w:r w:rsidRPr="00035AF3" w:rsidDel="004456FF">
          <w:delText xml:space="preserve"> perform properly </w:delText>
        </w:r>
        <w:r w:rsidR="00E95765" w:rsidDel="004456FF">
          <w:delText xml:space="preserve">by </w:delText>
        </w:r>
      </w:del>
    </w:p>
    <w:p w:rsidR="0091341D" w:rsidRPr="000B08F5" w:rsidDel="004456FF" w:rsidRDefault="00E95765">
      <w:pPr>
        <w:rPr>
          <w:del w:id="33" w:author="Dad" w:date="2012-04-28T01:53:00Z"/>
          <w:rFonts w:cs="Arial"/>
          <w:sz w:val="28"/>
          <w:szCs w:val="28"/>
        </w:rPr>
        <w:pPrChange w:id="34" w:author="Dad" w:date="2012-04-28T01:54:00Z">
          <w:pPr>
            <w:pStyle w:val="ListParagraph"/>
            <w:ind w:left="1440"/>
            <w:contextualSpacing/>
          </w:pPr>
        </w:pPrChange>
      </w:pPr>
      <w:del w:id="35" w:author="Dad" w:date="2012-04-28T01:53:00Z">
        <w:r w:rsidDel="004456FF">
          <w:rPr>
            <w:u w:val="single"/>
          </w:rPr>
          <w:delText>(g</w:delText>
        </w:r>
        <w:r w:rsidR="00D878FD" w:rsidRPr="000B08F5" w:rsidDel="004456FF">
          <w:rPr>
            <w:u w:val="single"/>
          </w:rPr>
          <w:delText>oing through</w:delText>
        </w:r>
        <w:r w:rsidDel="004456FF">
          <w:rPr>
            <w:u w:val="single"/>
          </w:rPr>
          <w:delText>)</w:delText>
        </w:r>
        <w:r w:rsidR="00D878FD" w:rsidRPr="00035AF3" w:rsidDel="004456FF">
          <w:delText xml:space="preserve"> </w:delText>
        </w:r>
        <w:r w:rsidR="00D878FD" w:rsidRPr="000B08F5" w:rsidDel="004456FF">
          <w:rPr>
            <w:b/>
          </w:rPr>
          <w:delText>firery trials</w:delText>
        </w:r>
        <w:r w:rsidR="00D878FD" w:rsidRPr="00035AF3" w:rsidDel="004456FF">
          <w:delText>.</w:delText>
        </w:r>
      </w:del>
    </w:p>
    <w:p w:rsidR="0091341D" w:rsidRPr="000B08F5" w:rsidDel="004456FF" w:rsidRDefault="0091341D">
      <w:pPr>
        <w:rPr>
          <w:del w:id="36" w:author="Dad" w:date="2012-04-28T01:53:00Z"/>
          <w:rFonts w:cs="Arial"/>
          <w:sz w:val="16"/>
          <w:szCs w:val="16"/>
        </w:rPr>
        <w:pPrChange w:id="37" w:author="Dad" w:date="2012-04-28T01:54:00Z">
          <w:pPr>
            <w:contextualSpacing/>
          </w:pPr>
        </w:pPrChange>
      </w:pPr>
    </w:p>
    <w:p w:rsidR="0091341D" w:rsidRPr="00035AF3" w:rsidDel="004456FF" w:rsidRDefault="0091341D">
      <w:pPr>
        <w:rPr>
          <w:del w:id="38" w:author="Dad" w:date="2012-04-28T01:53:00Z"/>
          <w:rFonts w:cs="Arial"/>
          <w:szCs w:val="24"/>
        </w:rPr>
      </w:pPr>
      <w:del w:id="39" w:author="Dad" w:date="2012-04-28T01:53:00Z">
        <w:r w:rsidRPr="00035AF3" w:rsidDel="004456FF">
          <w:rPr>
            <w:rFonts w:cs="Arial"/>
            <w:szCs w:val="24"/>
          </w:rPr>
          <w:delText>1Co 3:13 Every man's work shall be made manifest: for the day shall declare it, because it shall be revealed by fire; and the fire shall try every man's work of what sort it is.</w:delText>
        </w:r>
      </w:del>
    </w:p>
    <w:p w:rsidR="0091341D" w:rsidRPr="000B08F5" w:rsidDel="004456FF" w:rsidRDefault="0091341D">
      <w:pPr>
        <w:rPr>
          <w:del w:id="40" w:author="Dad" w:date="2012-04-28T01:53:00Z"/>
          <w:rFonts w:cs="Arial"/>
          <w:sz w:val="16"/>
          <w:szCs w:val="16"/>
        </w:rPr>
      </w:pPr>
    </w:p>
    <w:p w:rsidR="0091341D" w:rsidRPr="00035AF3" w:rsidDel="004456FF" w:rsidRDefault="0091341D">
      <w:pPr>
        <w:rPr>
          <w:del w:id="41" w:author="Dad" w:date="2012-04-28T01:53:00Z"/>
          <w:rFonts w:cs="Arial"/>
          <w:szCs w:val="24"/>
        </w:rPr>
      </w:pPr>
      <w:del w:id="42" w:author="Dad" w:date="2012-04-28T01:53:00Z">
        <w:r w:rsidRPr="00035AF3" w:rsidDel="004456FF">
          <w:rPr>
            <w:rFonts w:cs="Arial"/>
            <w:szCs w:val="24"/>
          </w:rPr>
          <w:delText>1Pe 1:7 That the trial of your faith, being much more precious than of gold that perisheth, though it be tried with fire, might be found unto praise and honour and glory at the appearing of Jesus Christ:</w:delText>
        </w:r>
      </w:del>
    </w:p>
    <w:p w:rsidR="0091341D" w:rsidRPr="000B08F5" w:rsidDel="004456FF" w:rsidRDefault="0091341D">
      <w:pPr>
        <w:rPr>
          <w:del w:id="43" w:author="Dad" w:date="2012-04-28T01:53:00Z"/>
          <w:rFonts w:cs="Arial"/>
          <w:sz w:val="16"/>
          <w:szCs w:val="16"/>
        </w:rPr>
      </w:pPr>
    </w:p>
    <w:p w:rsidR="0091341D" w:rsidRPr="00035AF3" w:rsidDel="004456FF" w:rsidRDefault="0091341D">
      <w:pPr>
        <w:rPr>
          <w:del w:id="44" w:author="Dad" w:date="2012-04-28T01:53:00Z"/>
          <w:rFonts w:cs="Arial"/>
          <w:szCs w:val="24"/>
        </w:rPr>
      </w:pPr>
      <w:del w:id="45" w:author="Dad" w:date="2012-04-28T01:53:00Z">
        <w:r w:rsidRPr="00035AF3" w:rsidDel="004456FF">
          <w:rPr>
            <w:rFonts w:cs="Arial"/>
            <w:szCs w:val="24"/>
          </w:rPr>
          <w:delText>1Pe 4:12 Beloved, think it not strange concerning the fiery trial which is to try you, as though some strange thing happened unto you:</w:delText>
        </w:r>
        <w:r w:rsidR="00CA4C09" w:rsidRPr="00035AF3" w:rsidDel="004456FF">
          <w:rPr>
            <w:rFonts w:cs="Arial"/>
            <w:szCs w:val="24"/>
          </w:rPr>
          <w:delText xml:space="preserve">                                                                                    </w:delText>
        </w:r>
        <w:r w:rsidRPr="00035AF3" w:rsidDel="004456FF">
          <w:rPr>
            <w:rFonts w:cs="Arial"/>
            <w:szCs w:val="24"/>
          </w:rPr>
          <w:delText>13 But rejoice, inasmuch as ye are partakers of Christ's sufferings; that, when his glory shall be revealed, ye may be glad also with exceeding joy.</w:delText>
        </w:r>
      </w:del>
    </w:p>
    <w:p w:rsidR="0091341D" w:rsidRPr="000B08F5" w:rsidDel="004456FF" w:rsidRDefault="0091341D">
      <w:pPr>
        <w:rPr>
          <w:del w:id="46" w:author="Dad" w:date="2012-04-28T01:53:00Z"/>
          <w:rFonts w:cs="Arial"/>
          <w:sz w:val="16"/>
          <w:szCs w:val="16"/>
        </w:rPr>
        <w:pPrChange w:id="47" w:author="Dad" w:date="2012-04-28T01:54:00Z">
          <w:pPr>
            <w:contextualSpacing/>
          </w:pPr>
        </w:pPrChange>
      </w:pPr>
    </w:p>
    <w:p w:rsidR="007E6065" w:rsidRPr="000B08F5" w:rsidDel="004456FF" w:rsidRDefault="00D878FD">
      <w:pPr>
        <w:rPr>
          <w:del w:id="48" w:author="Dad" w:date="2012-04-28T01:53:00Z"/>
          <w:sz w:val="16"/>
          <w:szCs w:val="16"/>
        </w:rPr>
        <w:pPrChange w:id="49" w:author="Dad" w:date="2012-04-28T01:54:00Z">
          <w:pPr>
            <w:pStyle w:val="ListParagraph"/>
            <w:numPr>
              <w:ilvl w:val="1"/>
              <w:numId w:val="29"/>
            </w:numPr>
            <w:ind w:left="1440" w:hanging="360"/>
          </w:pPr>
        </w:pPrChange>
      </w:pPr>
      <w:del w:id="50" w:author="Dad" w:date="2012-04-28T01:53:00Z">
        <w:r w:rsidRPr="00035AF3" w:rsidDel="004456FF">
          <w:delText>You can</w:delText>
        </w:r>
        <w:r w:rsidR="00E95765" w:rsidDel="004456FF">
          <w:delText xml:space="preserve"> only</w:delText>
        </w:r>
        <w:r w:rsidRPr="00035AF3" w:rsidDel="004456FF">
          <w:delText xml:space="preserve"> perform spiritually, </w:delText>
        </w:r>
        <w:r w:rsidR="00E95765" w:rsidDel="004456FF">
          <w:delText>through</w:delText>
        </w:r>
        <w:r w:rsidRPr="00035AF3" w:rsidDel="004456FF">
          <w:delText xml:space="preserve"> the fire of the Holy Ghost.</w:delText>
        </w:r>
        <w:r w:rsidR="007E6065" w:rsidRPr="00035AF3" w:rsidDel="004456FF">
          <w:delText xml:space="preserve"> </w:delText>
        </w:r>
      </w:del>
    </w:p>
    <w:p w:rsidR="009F1C0E" w:rsidRPr="00035AF3" w:rsidDel="004456FF" w:rsidRDefault="009F1C0E">
      <w:pPr>
        <w:rPr>
          <w:del w:id="51" w:author="Dad" w:date="2012-04-28T01:53:00Z"/>
          <w:sz w:val="16"/>
          <w:szCs w:val="16"/>
        </w:rPr>
      </w:pPr>
    </w:p>
    <w:p w:rsidR="007E6065" w:rsidRPr="00035AF3" w:rsidDel="004456FF" w:rsidRDefault="007E6065">
      <w:pPr>
        <w:rPr>
          <w:del w:id="52" w:author="Dad" w:date="2012-04-28T01:53:00Z"/>
          <w:rFonts w:cs="Arial"/>
          <w:szCs w:val="24"/>
        </w:rPr>
      </w:pPr>
      <w:del w:id="53" w:author="Dad" w:date="2012-04-28T01:53:00Z">
        <w:r w:rsidRPr="00035AF3" w:rsidDel="004456FF">
          <w:rPr>
            <w:rFonts w:cs="Arial"/>
            <w:szCs w:val="24"/>
          </w:rPr>
          <w:delText>Mt 3:11 I indeed baptize you with water unto repentance: but he that cometh after me is mightier than I, whose shoes I am not worthy to bear: he shall baptize you with the Holy Ghost, and with fire: 12 Whose fan is in his hand, and he will throughly purge his floor, and gather his wheat into the garner; but he will burn up the chaff with unquenchable fire.</w:delText>
        </w:r>
      </w:del>
    </w:p>
    <w:p w:rsidR="007E6065" w:rsidRPr="00035AF3" w:rsidDel="004456FF" w:rsidRDefault="007E6065">
      <w:pPr>
        <w:rPr>
          <w:del w:id="54" w:author="Dad" w:date="2012-04-28T01:53:00Z"/>
          <w:rFonts w:cs="Arial"/>
          <w:szCs w:val="24"/>
        </w:rPr>
      </w:pPr>
      <w:del w:id="55" w:author="Dad" w:date="2012-04-28T01:53:00Z">
        <w:r w:rsidRPr="00035AF3" w:rsidDel="004456FF">
          <w:rPr>
            <w:rFonts w:cs="Arial"/>
            <w:szCs w:val="24"/>
          </w:rPr>
          <w:delText>Lu 3:16 John answered, saying unto them all, I indeed baptize you with water; but one mightier than I cometh, the latchet of whose shoes I am not worthy to unloose: he shall baptize you with the Holy Ghost and with fire: 17 Whose fan is in his hand, and he will throughly purge his floor, and will gather the wheat into his garner; but the chaff he will burn with fire unquenchable.</w:delText>
        </w:r>
      </w:del>
    </w:p>
    <w:p w:rsidR="007E6065" w:rsidRPr="00035AF3" w:rsidDel="004456FF" w:rsidRDefault="007E6065">
      <w:pPr>
        <w:rPr>
          <w:del w:id="56" w:author="Dad" w:date="2012-04-28T01:53:00Z"/>
          <w:rFonts w:cs="Arial"/>
          <w:szCs w:val="24"/>
        </w:rPr>
      </w:pPr>
      <w:del w:id="57" w:author="Dad" w:date="2012-04-28T01:53:00Z">
        <w:r w:rsidRPr="00035AF3" w:rsidDel="004456FF">
          <w:rPr>
            <w:rFonts w:cs="Arial"/>
            <w:szCs w:val="24"/>
          </w:rPr>
          <w:delText>Isa 4:4 When the Lord shall have washed away the filth of the daughters of Zion, and shall have purged the blood of Jerusalem from the midst thereof by the spirit of judgment, and by the spirit of burning.</w:delText>
        </w:r>
      </w:del>
    </w:p>
    <w:p w:rsidR="007E6065" w:rsidRPr="00035AF3" w:rsidDel="004456FF" w:rsidRDefault="007E6065">
      <w:pPr>
        <w:rPr>
          <w:del w:id="58" w:author="Dad" w:date="2012-04-28T01:53:00Z"/>
          <w:rFonts w:cs="Arial"/>
          <w:szCs w:val="24"/>
        </w:rPr>
      </w:pPr>
    </w:p>
    <w:p w:rsidR="007E6065" w:rsidRPr="00035AF3" w:rsidDel="004456FF" w:rsidRDefault="007E6065">
      <w:pPr>
        <w:rPr>
          <w:del w:id="59" w:author="Dad" w:date="2012-04-28T01:53:00Z"/>
          <w:rFonts w:cs="Arial"/>
          <w:szCs w:val="24"/>
        </w:rPr>
      </w:pPr>
      <w:del w:id="60" w:author="Dad" w:date="2012-04-28T01:53:00Z">
        <w:r w:rsidRPr="00035AF3" w:rsidDel="004456FF">
          <w:rPr>
            <w:rFonts w:cs="Arial"/>
            <w:szCs w:val="24"/>
          </w:rPr>
          <w:delText>Through the similitude of fire, he was to illuminate and invigorate the soul, penetrate every part, and assimilate the whole to the image of the God of glory.</w:delText>
        </w:r>
      </w:del>
    </w:p>
    <w:p w:rsidR="007E6065" w:rsidRPr="00035AF3" w:rsidDel="004456FF" w:rsidRDefault="007E6065">
      <w:pPr>
        <w:rPr>
          <w:del w:id="61" w:author="Dad" w:date="2012-04-28T01:53:00Z"/>
          <w:szCs w:val="24"/>
        </w:rPr>
      </w:pPr>
    </w:p>
    <w:p w:rsidR="00D878FD" w:rsidRPr="00035AF3" w:rsidDel="004456FF" w:rsidRDefault="00D878FD">
      <w:pPr>
        <w:rPr>
          <w:del w:id="62" w:author="Dad" w:date="2012-04-28T01:53:00Z"/>
        </w:rPr>
        <w:pPrChange w:id="63" w:author="Dad" w:date="2012-04-28T01:54:00Z">
          <w:pPr>
            <w:pStyle w:val="ListParagraph"/>
            <w:numPr>
              <w:ilvl w:val="1"/>
              <w:numId w:val="29"/>
            </w:numPr>
            <w:ind w:left="1440" w:hanging="360"/>
          </w:pPr>
        </w:pPrChange>
      </w:pPr>
      <w:del w:id="64" w:author="Dad" w:date="2012-04-28T01:53:00Z">
        <w:r w:rsidRPr="00035AF3" w:rsidDel="004456FF">
          <w:delText>You can</w:delText>
        </w:r>
        <w:r w:rsidR="00E95765" w:rsidDel="004456FF">
          <w:delText xml:space="preserve"> only</w:delText>
        </w:r>
        <w:r w:rsidRPr="00035AF3" w:rsidDel="004456FF">
          <w:delText xml:space="preserve"> perform consistently by faith, </w:delText>
        </w:r>
        <w:r w:rsidR="00E95765" w:rsidDel="004456FF">
          <w:delText>through</w:delText>
        </w:r>
        <w:r w:rsidRPr="00035AF3" w:rsidDel="004456FF">
          <w:delText xml:space="preserve"> the fire of God’s love.</w:delText>
        </w:r>
      </w:del>
    </w:p>
    <w:p w:rsidR="00D878FD" w:rsidRPr="00035AF3" w:rsidDel="004456FF" w:rsidRDefault="00D878FD">
      <w:pPr>
        <w:rPr>
          <w:del w:id="65" w:author="Dad" w:date="2012-04-28T01:53:00Z"/>
          <w:rFonts w:cs="Arial"/>
          <w:sz w:val="16"/>
          <w:szCs w:val="16"/>
        </w:rPr>
      </w:pPr>
    </w:p>
    <w:p w:rsidR="00D878FD" w:rsidRPr="00035AF3" w:rsidDel="004456FF" w:rsidRDefault="00D878FD">
      <w:pPr>
        <w:rPr>
          <w:del w:id="66" w:author="Dad" w:date="2012-04-28T01:53:00Z"/>
          <w:rFonts w:cs="Arial"/>
          <w:szCs w:val="24"/>
        </w:rPr>
      </w:pPr>
      <w:del w:id="67" w:author="Dad" w:date="2012-04-28T01:53:00Z">
        <w:r w:rsidRPr="00035AF3" w:rsidDel="004456FF">
          <w:rPr>
            <w:rFonts w:cs="Arial"/>
            <w:szCs w:val="24"/>
          </w:rPr>
          <w:delText>Song 8:6 Set me as a seal upon thine heart, as a seal upon thine arm: for love is strong as death; jealousy is cruel as the grave: the coals thereof are coals of fire, which hath a most vehement flame.</w:delText>
        </w:r>
      </w:del>
    </w:p>
    <w:p w:rsidR="00D878FD" w:rsidRPr="00035AF3" w:rsidDel="004456FF" w:rsidRDefault="00D878FD">
      <w:pPr>
        <w:rPr>
          <w:del w:id="68" w:author="Dad" w:date="2012-04-28T01:53:00Z"/>
          <w:rFonts w:cs="Arial"/>
          <w:szCs w:val="24"/>
        </w:rPr>
      </w:pPr>
      <w:del w:id="69" w:author="Dad" w:date="2012-04-28T01:53:00Z">
        <w:r w:rsidRPr="00035AF3" w:rsidDel="004456FF">
          <w:rPr>
            <w:rFonts w:cs="Arial"/>
            <w:szCs w:val="24"/>
          </w:rPr>
          <w:delText>Ro 12:20 Therefore if thine enemy hunger, feed him; if he thirst, give him drink: for in so doing thou shalt heap coals of fire on his head.</w:delText>
        </w:r>
      </w:del>
    </w:p>
    <w:p w:rsidR="00D878FD" w:rsidRPr="00035AF3" w:rsidDel="004456FF" w:rsidRDefault="00D878FD">
      <w:pPr>
        <w:rPr>
          <w:del w:id="70" w:author="Dad" w:date="2012-04-28T01:53:00Z"/>
          <w:rFonts w:cs="Arial"/>
          <w:szCs w:val="24"/>
        </w:rPr>
      </w:pPr>
      <w:del w:id="71" w:author="Dad" w:date="2012-04-28T01:53:00Z">
        <w:r w:rsidRPr="00035AF3" w:rsidDel="004456FF">
          <w:rPr>
            <w:rFonts w:cs="Arial"/>
            <w:szCs w:val="24"/>
          </w:rPr>
          <w:delText>Mt 5:44 But I say unto you, Love your enemies, bless them that curse you, do good to them that hate you, and pray for them which despitefully use you, and persecute you;</w:delText>
        </w:r>
      </w:del>
    </w:p>
    <w:p w:rsidR="00D878FD" w:rsidRPr="00035AF3" w:rsidDel="004456FF" w:rsidRDefault="00D878FD">
      <w:pPr>
        <w:rPr>
          <w:del w:id="72" w:author="Dad" w:date="2012-04-28T01:53:00Z"/>
          <w:rFonts w:cs="Arial"/>
          <w:szCs w:val="24"/>
        </w:rPr>
      </w:pPr>
    </w:p>
    <w:p w:rsidR="00714865" w:rsidRPr="000B08F5" w:rsidDel="004456FF" w:rsidRDefault="00714865">
      <w:pPr>
        <w:rPr>
          <w:del w:id="73" w:author="Dad" w:date="2012-04-28T01:53:00Z"/>
          <w:rFonts w:cs="Arial"/>
          <w:szCs w:val="24"/>
        </w:rPr>
        <w:pPrChange w:id="74" w:author="Dad" w:date="2012-04-28T01:54:00Z">
          <w:pPr>
            <w:pStyle w:val="ListParagraph"/>
            <w:numPr>
              <w:numId w:val="27"/>
            </w:numPr>
            <w:ind w:left="1080" w:hanging="720"/>
          </w:pPr>
        </w:pPrChange>
      </w:pPr>
      <w:del w:id="75" w:author="Dad" w:date="2012-04-28T01:53:00Z">
        <w:r w:rsidRPr="000B08F5" w:rsidDel="004456FF">
          <w:rPr>
            <w:rFonts w:cs="Arial"/>
            <w:szCs w:val="24"/>
          </w:rPr>
          <w:delText xml:space="preserve">There is a need for </w:delText>
        </w:r>
        <w:r w:rsidRPr="000B08F5" w:rsidDel="004456FF">
          <w:rPr>
            <w:rFonts w:cs="Arial"/>
            <w:b/>
            <w:szCs w:val="24"/>
            <w:u w:val="single"/>
          </w:rPr>
          <w:delText xml:space="preserve">God’s </w:delText>
        </w:r>
        <w:r w:rsidR="00CA4C09" w:rsidRPr="000B08F5" w:rsidDel="004456FF">
          <w:rPr>
            <w:rFonts w:cs="Arial"/>
            <w:b/>
            <w:szCs w:val="24"/>
            <w:u w:val="single"/>
          </w:rPr>
          <w:delText xml:space="preserve">Perfect </w:delText>
        </w:r>
        <w:r w:rsidRPr="000B08F5" w:rsidDel="004456FF">
          <w:rPr>
            <w:rFonts w:cs="Arial"/>
            <w:b/>
            <w:szCs w:val="24"/>
            <w:u w:val="single"/>
          </w:rPr>
          <w:delText>Judgment</w:delText>
        </w:r>
        <w:r w:rsidRPr="000B08F5" w:rsidDel="004456FF">
          <w:rPr>
            <w:rFonts w:cs="Arial"/>
            <w:szCs w:val="24"/>
          </w:rPr>
          <w:delText xml:space="preserve"> </w:delText>
        </w:r>
      </w:del>
    </w:p>
    <w:p w:rsidR="00714865" w:rsidRPr="000B08F5" w:rsidDel="004456FF" w:rsidRDefault="00714865">
      <w:pPr>
        <w:rPr>
          <w:del w:id="76" w:author="Dad" w:date="2012-04-28T01:53:00Z"/>
          <w:rFonts w:cs="Arial"/>
          <w:sz w:val="16"/>
          <w:szCs w:val="16"/>
        </w:rPr>
      </w:pPr>
    </w:p>
    <w:p w:rsidR="003E5C82" w:rsidRPr="00035AF3" w:rsidDel="004456FF" w:rsidRDefault="003E5C82">
      <w:pPr>
        <w:rPr>
          <w:del w:id="77" w:author="Dad" w:date="2012-04-28T01:53:00Z"/>
          <w:rFonts w:cs="Arial"/>
          <w:szCs w:val="24"/>
        </w:rPr>
      </w:pPr>
      <w:del w:id="78" w:author="Dad" w:date="2012-04-28T01:53:00Z">
        <w:r w:rsidRPr="00035AF3" w:rsidDel="004456FF">
          <w:rPr>
            <w:rFonts w:cs="Arial"/>
            <w:szCs w:val="24"/>
          </w:rPr>
          <w:delText>Isa 26:8 Yea, in the way of thy judgments, O LORD, have we waited for thee; the desire of our soul is to thy name, and to the remembrance of thee.</w:delText>
        </w:r>
      </w:del>
    </w:p>
    <w:p w:rsidR="003E5C82" w:rsidRPr="00035AF3" w:rsidDel="004456FF" w:rsidRDefault="003E5C82">
      <w:pPr>
        <w:rPr>
          <w:del w:id="79" w:author="Dad" w:date="2012-04-28T01:53:00Z"/>
          <w:rFonts w:cs="Arial"/>
          <w:szCs w:val="24"/>
        </w:rPr>
      </w:pPr>
      <w:del w:id="80" w:author="Dad" w:date="2012-04-28T01:53:00Z">
        <w:r w:rsidRPr="00035AF3" w:rsidDel="004456FF">
          <w:rPr>
            <w:rFonts w:cs="Arial"/>
            <w:szCs w:val="24"/>
          </w:rPr>
          <w:delText xml:space="preserve"> 9 With my soul have I desired thee in the night; yea, with my spirit within me will I seek thee early: for when thy judgments are in the earth, the inhabitants of the world will learn righteousness.</w:delText>
        </w:r>
      </w:del>
    </w:p>
    <w:p w:rsidR="00714865" w:rsidRPr="00035AF3" w:rsidDel="004456FF" w:rsidRDefault="00714865">
      <w:pPr>
        <w:rPr>
          <w:del w:id="81" w:author="Dad" w:date="2012-04-28T01:53:00Z"/>
          <w:rFonts w:cs="Arial"/>
          <w:szCs w:val="24"/>
        </w:rPr>
      </w:pPr>
    </w:p>
    <w:p w:rsidR="003E5C82" w:rsidRPr="00035AF3" w:rsidDel="004456FF" w:rsidRDefault="003E5C82">
      <w:pPr>
        <w:rPr>
          <w:del w:id="82" w:author="Dad" w:date="2012-04-28T01:53:00Z"/>
          <w:rFonts w:cs="Arial"/>
          <w:bCs/>
        </w:rPr>
        <w:pPrChange w:id="83" w:author="Dad" w:date="2012-04-28T01:54:00Z">
          <w:pPr>
            <w:pStyle w:val="Header"/>
          </w:pPr>
        </w:pPrChange>
      </w:pPr>
      <w:del w:id="84" w:author="Dad" w:date="2012-04-28T01:53:00Z">
        <w:r w:rsidRPr="00035AF3" w:rsidDel="004456FF">
          <w:rPr>
            <w:rFonts w:cs="Arial"/>
            <w:bCs/>
          </w:rPr>
          <w:delText>Song 3:1 By night on my bed I sought him whom my soul loveth: I sought him, but I found him not.</w:delText>
        </w:r>
      </w:del>
    </w:p>
    <w:p w:rsidR="003E5C82" w:rsidRPr="00035AF3" w:rsidDel="004456FF" w:rsidRDefault="003E5C82">
      <w:pPr>
        <w:rPr>
          <w:del w:id="85" w:author="Dad" w:date="2012-04-28T01:53:00Z"/>
          <w:rFonts w:cs="Arial"/>
          <w:bCs/>
        </w:rPr>
        <w:pPrChange w:id="86" w:author="Dad" w:date="2012-04-28T01:54:00Z">
          <w:pPr>
            <w:pStyle w:val="Header"/>
          </w:pPr>
        </w:pPrChange>
      </w:pPr>
      <w:del w:id="87" w:author="Dad" w:date="2012-04-28T01:53:00Z">
        <w:r w:rsidRPr="00035AF3" w:rsidDel="004456FF">
          <w:rPr>
            <w:rFonts w:cs="Arial"/>
            <w:bCs/>
          </w:rPr>
          <w:delText xml:space="preserve"> 2 I will rise now, and go about the city in the streets, and in the broad ways I will seek him whom my soul loveth: I sought him, but I found him not.    </w:delText>
        </w:r>
      </w:del>
    </w:p>
    <w:p w:rsidR="00DF2726" w:rsidRPr="00035AF3" w:rsidDel="004456FF" w:rsidRDefault="00DF2726">
      <w:pPr>
        <w:rPr>
          <w:del w:id="88" w:author="Dad" w:date="2012-04-28T01:53:00Z"/>
          <w:rFonts w:cs="Arial"/>
          <w:szCs w:val="24"/>
        </w:rPr>
      </w:pPr>
    </w:p>
    <w:p w:rsidR="003E5C82" w:rsidRPr="00035AF3" w:rsidDel="004456FF" w:rsidRDefault="00DF2726">
      <w:pPr>
        <w:rPr>
          <w:del w:id="89" w:author="Dad" w:date="2012-04-28T01:53:00Z"/>
          <w:rFonts w:cs="Arial"/>
          <w:szCs w:val="24"/>
        </w:rPr>
      </w:pPr>
      <w:del w:id="90" w:author="Dad" w:date="2012-04-28T01:53:00Z">
        <w:r w:rsidRPr="00035AF3" w:rsidDel="004456FF">
          <w:rPr>
            <w:rFonts w:cs="Arial"/>
            <w:szCs w:val="24"/>
          </w:rPr>
          <w:delText>The fire is the symbol of God’s perfect judgment.</w:delText>
        </w:r>
      </w:del>
    </w:p>
    <w:p w:rsidR="00DF2726" w:rsidRPr="00035AF3" w:rsidDel="004456FF" w:rsidRDefault="00DF2726">
      <w:pPr>
        <w:rPr>
          <w:del w:id="91" w:author="Dad" w:date="2012-04-28T01:53:00Z"/>
          <w:rFonts w:cs="Arial"/>
          <w:szCs w:val="24"/>
        </w:rPr>
      </w:pPr>
    </w:p>
    <w:p w:rsidR="00DF2726" w:rsidRPr="00035AF3" w:rsidDel="004456FF" w:rsidRDefault="00DF2726">
      <w:pPr>
        <w:rPr>
          <w:del w:id="92" w:author="Dad" w:date="2012-04-28T01:53:00Z"/>
          <w:rFonts w:cs="Arial"/>
          <w:szCs w:val="24"/>
        </w:rPr>
        <w:pPrChange w:id="93" w:author="Dad" w:date="2012-04-28T01:54:00Z">
          <w:pPr>
            <w:pStyle w:val="ListParagraph"/>
            <w:numPr>
              <w:numId w:val="30"/>
            </w:numPr>
            <w:ind w:hanging="360"/>
          </w:pPr>
        </w:pPrChange>
      </w:pPr>
      <w:del w:id="94" w:author="Dad" w:date="2012-04-28T01:53:00Z">
        <w:r w:rsidRPr="000B08F5" w:rsidDel="004456FF">
          <w:rPr>
            <w:rFonts w:cs="Arial"/>
            <w:szCs w:val="24"/>
          </w:rPr>
          <w:delText xml:space="preserve"> God judges righteously</w:delText>
        </w:r>
      </w:del>
    </w:p>
    <w:p w:rsidR="00DF2726" w:rsidRPr="000B08F5" w:rsidDel="004456FF" w:rsidRDefault="00DF2726">
      <w:pPr>
        <w:rPr>
          <w:del w:id="95" w:author="Dad" w:date="2012-04-28T01:53:00Z"/>
          <w:rFonts w:cs="Arial"/>
          <w:szCs w:val="24"/>
        </w:rPr>
        <w:pPrChange w:id="96" w:author="Dad" w:date="2012-04-28T01:54:00Z">
          <w:pPr>
            <w:pStyle w:val="ListParagraph"/>
            <w:numPr>
              <w:numId w:val="31"/>
            </w:numPr>
            <w:ind w:left="1440" w:hanging="360"/>
          </w:pPr>
        </w:pPrChange>
      </w:pPr>
      <w:del w:id="97" w:author="Dad" w:date="2012-04-28T01:53:00Z">
        <w:r w:rsidRPr="00035AF3" w:rsidDel="004456FF">
          <w:rPr>
            <w:rFonts w:cs="Arial"/>
            <w:szCs w:val="24"/>
          </w:rPr>
          <w:delText>We are to ju</w:delText>
        </w:r>
        <w:r w:rsidR="00EB6E0C" w:rsidRPr="00035AF3" w:rsidDel="004456FF">
          <w:rPr>
            <w:rFonts w:cs="Arial"/>
            <w:szCs w:val="24"/>
          </w:rPr>
          <w:delText>dge righteously</w:delText>
        </w:r>
      </w:del>
    </w:p>
    <w:p w:rsidR="00DF2726" w:rsidDel="004456FF" w:rsidRDefault="00DF2726">
      <w:pPr>
        <w:rPr>
          <w:del w:id="98" w:author="Dad" w:date="2012-04-28T01:53:00Z"/>
          <w:rFonts w:cs="Arial"/>
          <w:szCs w:val="24"/>
        </w:rPr>
      </w:pPr>
      <w:del w:id="99" w:author="Dad" w:date="2012-04-28T01:53:00Z">
        <w:r w:rsidRPr="00035AF3" w:rsidDel="004456FF">
          <w:rPr>
            <w:rFonts w:cs="Arial"/>
            <w:szCs w:val="24"/>
          </w:rPr>
          <w:delText>John 7:24 Judge not according to the appearance, but judge righteous judgment.</w:delText>
        </w:r>
      </w:del>
    </w:p>
    <w:p w:rsidR="00EB6E0C" w:rsidRPr="007B0477" w:rsidDel="004456FF" w:rsidRDefault="007B0477">
      <w:pPr>
        <w:rPr>
          <w:del w:id="100" w:author="Dad" w:date="2012-04-28T01:53:00Z"/>
          <w:rFonts w:cs="Arial"/>
          <w:szCs w:val="24"/>
        </w:rPr>
      </w:pPr>
      <w:del w:id="101" w:author="Dad" w:date="2012-04-28T01:53:00Z">
        <w:r w:rsidRPr="007B0477" w:rsidDel="004456FF">
          <w:rPr>
            <w:rFonts w:cs="Arial"/>
            <w:szCs w:val="24"/>
          </w:rPr>
          <w:delText xml:space="preserve">Pr 4:26 </w:delText>
        </w:r>
        <w:r w:rsidRPr="000B08F5" w:rsidDel="004456FF">
          <w:rPr>
            <w:rFonts w:cs="Arial"/>
            <w:szCs w:val="24"/>
            <w:u w:val="single"/>
          </w:rPr>
          <w:delText>Ponder the path</w:delText>
        </w:r>
        <w:r w:rsidRPr="007B0477" w:rsidDel="004456FF">
          <w:rPr>
            <w:rFonts w:cs="Arial"/>
            <w:szCs w:val="24"/>
          </w:rPr>
          <w:delText xml:space="preserve"> of thy feet, and </w:delText>
        </w:r>
        <w:r w:rsidRPr="000B08F5" w:rsidDel="004456FF">
          <w:rPr>
            <w:rFonts w:cs="Arial"/>
            <w:szCs w:val="24"/>
            <w:u w:val="single"/>
          </w:rPr>
          <w:delText>let all thy ways</w:delText>
        </w:r>
        <w:r w:rsidRPr="007B0477" w:rsidDel="004456FF">
          <w:rPr>
            <w:rFonts w:cs="Arial"/>
            <w:szCs w:val="24"/>
          </w:rPr>
          <w:delText xml:space="preserve"> be established.</w:delText>
        </w:r>
      </w:del>
    </w:p>
    <w:p w:rsidR="00EB6E0C" w:rsidRPr="000B08F5" w:rsidDel="004456FF" w:rsidRDefault="00EB6E0C">
      <w:pPr>
        <w:rPr>
          <w:del w:id="102" w:author="Dad" w:date="2012-04-28T01:53:00Z"/>
          <w:rFonts w:ascii="Times New Roman" w:hAnsi="Times New Roman"/>
          <w:szCs w:val="24"/>
        </w:rPr>
        <w:pPrChange w:id="103" w:author="Dad" w:date="2012-04-28T01:54:00Z">
          <w:pPr>
            <w:pStyle w:val="ListParagraph"/>
            <w:numPr>
              <w:ilvl w:val="1"/>
              <w:numId w:val="30"/>
            </w:numPr>
            <w:ind w:left="1440" w:hanging="360"/>
          </w:pPr>
        </w:pPrChange>
      </w:pPr>
      <w:del w:id="104" w:author="Dad" w:date="2012-04-28T01:53:00Z">
        <w:r w:rsidRPr="000B08F5" w:rsidDel="004456FF">
          <w:rPr>
            <w:rFonts w:ascii="Times New Roman" w:hAnsi="Times New Roman"/>
            <w:szCs w:val="24"/>
          </w:rPr>
          <w:delText>Envision</w:delText>
        </w:r>
        <w:r w:rsidR="004B3226" w:rsidRPr="000B08F5" w:rsidDel="004456FF">
          <w:rPr>
            <w:rFonts w:ascii="Times New Roman" w:hAnsi="Times New Roman"/>
            <w:szCs w:val="24"/>
          </w:rPr>
          <w:delText xml:space="preserve"> the path for your feet</w:delText>
        </w:r>
        <w:r w:rsidR="007B0477" w:rsidRPr="000B08F5" w:rsidDel="004456FF">
          <w:rPr>
            <w:rFonts w:ascii="Times New Roman" w:hAnsi="Times New Roman"/>
            <w:szCs w:val="24"/>
          </w:rPr>
          <w:delText xml:space="preserve"> </w:delText>
        </w:r>
        <w:r w:rsidR="007B0477" w:rsidDel="004456FF">
          <w:rPr>
            <w:rFonts w:ascii="Times New Roman" w:hAnsi="Times New Roman"/>
            <w:szCs w:val="24"/>
          </w:rPr>
          <w:delText xml:space="preserve">   (</w:delText>
        </w:r>
        <w:r w:rsidR="007B0477" w:rsidRPr="000B08F5" w:rsidDel="004456FF">
          <w:rPr>
            <w:rFonts w:ascii="Times New Roman" w:hAnsi="Times New Roman"/>
            <w:szCs w:val="24"/>
          </w:rPr>
          <w:delText>He</w:delText>
        </w:r>
        <w:r w:rsidR="007B0477" w:rsidDel="004456FF">
          <w:rPr>
            <w:rFonts w:ascii="Times New Roman" w:hAnsi="Times New Roman"/>
            <w:szCs w:val="24"/>
          </w:rPr>
          <w:delText>b.</w:delText>
        </w:r>
        <w:r w:rsidR="007B0477" w:rsidRPr="000B08F5" w:rsidDel="004456FF">
          <w:rPr>
            <w:rFonts w:ascii="Times New Roman" w:hAnsi="Times New Roman"/>
            <w:szCs w:val="24"/>
          </w:rPr>
          <w:delText>12:13</w:delText>
        </w:r>
        <w:r w:rsidR="007B0477" w:rsidDel="004456FF">
          <w:rPr>
            <w:rFonts w:ascii="Times New Roman" w:hAnsi="Times New Roman"/>
            <w:szCs w:val="24"/>
          </w:rPr>
          <w:delText>)</w:delText>
        </w:r>
      </w:del>
    </w:p>
    <w:p w:rsidR="00EB6E0C" w:rsidRPr="000B08F5" w:rsidDel="004456FF" w:rsidRDefault="007B0477">
      <w:pPr>
        <w:rPr>
          <w:del w:id="105" w:author="Dad" w:date="2012-04-28T01:53:00Z"/>
          <w:rFonts w:ascii="Times New Roman" w:hAnsi="Times New Roman"/>
          <w:szCs w:val="24"/>
        </w:rPr>
        <w:pPrChange w:id="106" w:author="Dad" w:date="2012-04-28T01:54:00Z">
          <w:pPr>
            <w:pStyle w:val="ListParagraph"/>
            <w:numPr>
              <w:ilvl w:val="1"/>
              <w:numId w:val="30"/>
            </w:numPr>
            <w:ind w:left="1440" w:hanging="360"/>
          </w:pPr>
        </w:pPrChange>
      </w:pPr>
      <w:del w:id="107" w:author="Dad" w:date="2012-04-28T01:53:00Z">
        <w:r w:rsidRPr="000B08F5" w:rsidDel="004456FF">
          <w:rPr>
            <w:rFonts w:ascii="Times New Roman" w:hAnsi="Times New Roman"/>
            <w:szCs w:val="24"/>
            <w:u w:val="single"/>
          </w:rPr>
          <w:delText>COURSE</w:delText>
        </w:r>
        <w:r w:rsidDel="004456FF">
          <w:rPr>
            <w:rFonts w:ascii="Times New Roman" w:hAnsi="Times New Roman"/>
            <w:szCs w:val="24"/>
          </w:rPr>
          <w:delText>---</w:delText>
        </w:r>
        <w:r w:rsidRPr="000B08F5" w:rsidDel="004456FF">
          <w:rPr>
            <w:rFonts w:ascii="Times New Roman" w:hAnsi="Times New Roman"/>
            <w:szCs w:val="24"/>
            <w:u w:val="single"/>
          </w:rPr>
          <w:delText>Prepare</w:delText>
        </w:r>
        <w:r w:rsidDel="004456FF">
          <w:rPr>
            <w:rFonts w:ascii="Times New Roman" w:hAnsi="Times New Roman"/>
            <w:szCs w:val="24"/>
          </w:rPr>
          <w:delText>/</w:delText>
        </w:r>
        <w:r w:rsidR="00EB6E0C" w:rsidRPr="000B08F5" w:rsidDel="004456FF">
          <w:rPr>
            <w:rFonts w:ascii="Times New Roman" w:hAnsi="Times New Roman"/>
            <w:szCs w:val="24"/>
          </w:rPr>
          <w:delText>Organize</w:delText>
        </w:r>
        <w:r w:rsidR="004B3226" w:rsidRPr="000B08F5" w:rsidDel="004456FF">
          <w:rPr>
            <w:rFonts w:ascii="Times New Roman" w:hAnsi="Times New Roman"/>
            <w:szCs w:val="24"/>
          </w:rPr>
          <w:delText xml:space="preserve"> according to the truth</w:delText>
        </w:r>
      </w:del>
    </w:p>
    <w:p w:rsidR="00EB6E0C" w:rsidRPr="000B08F5" w:rsidDel="004456FF" w:rsidRDefault="00EB6E0C">
      <w:pPr>
        <w:rPr>
          <w:del w:id="108" w:author="Dad" w:date="2012-04-28T01:53:00Z"/>
          <w:rFonts w:ascii="Times New Roman" w:hAnsi="Times New Roman"/>
          <w:szCs w:val="24"/>
        </w:rPr>
        <w:pPrChange w:id="109" w:author="Dad" w:date="2012-04-28T01:54:00Z">
          <w:pPr>
            <w:pStyle w:val="ListParagraph"/>
            <w:numPr>
              <w:ilvl w:val="1"/>
              <w:numId w:val="30"/>
            </w:numPr>
            <w:ind w:left="1440" w:hanging="360"/>
          </w:pPr>
        </w:pPrChange>
      </w:pPr>
      <w:del w:id="110" w:author="Dad" w:date="2012-04-28T01:53:00Z">
        <w:r w:rsidRPr="000B08F5" w:rsidDel="004456FF">
          <w:rPr>
            <w:rFonts w:ascii="Times New Roman" w:hAnsi="Times New Roman"/>
            <w:szCs w:val="24"/>
          </w:rPr>
          <w:delText>Exercise diligently</w:delText>
        </w:r>
        <w:r w:rsidR="004B3226" w:rsidRPr="000B08F5" w:rsidDel="004456FF">
          <w:rPr>
            <w:rFonts w:ascii="Times New Roman" w:hAnsi="Times New Roman"/>
            <w:szCs w:val="24"/>
          </w:rPr>
          <w:delText xml:space="preserve"> in the Way</w:delText>
        </w:r>
      </w:del>
    </w:p>
    <w:p w:rsidR="00EB6E0C" w:rsidRPr="000B08F5" w:rsidDel="004456FF" w:rsidRDefault="00EB6E0C">
      <w:pPr>
        <w:rPr>
          <w:del w:id="111" w:author="Dad" w:date="2012-04-28T01:53:00Z"/>
          <w:rFonts w:ascii="Times New Roman" w:hAnsi="Times New Roman"/>
          <w:szCs w:val="24"/>
        </w:rPr>
        <w:pPrChange w:id="112" w:author="Dad" w:date="2012-04-28T01:54:00Z">
          <w:pPr>
            <w:pStyle w:val="ListParagraph"/>
            <w:numPr>
              <w:ilvl w:val="1"/>
              <w:numId w:val="30"/>
            </w:numPr>
            <w:ind w:left="1440" w:hanging="360"/>
          </w:pPr>
        </w:pPrChange>
      </w:pPr>
      <w:del w:id="113" w:author="Dad" w:date="2012-04-28T01:53:00Z">
        <w:r w:rsidRPr="000B08F5" w:rsidDel="004456FF">
          <w:rPr>
            <w:rFonts w:ascii="Times New Roman" w:hAnsi="Times New Roman"/>
            <w:szCs w:val="24"/>
          </w:rPr>
          <w:delText xml:space="preserve">Execute justice </w:delText>
        </w:r>
        <w:r w:rsidR="00D57F28" w:rsidRPr="000B08F5" w:rsidDel="004456FF">
          <w:rPr>
            <w:rFonts w:ascii="Times New Roman" w:hAnsi="Times New Roman"/>
            <w:szCs w:val="24"/>
          </w:rPr>
          <w:delText>with mercy and truth</w:delText>
        </w:r>
      </w:del>
    </w:p>
    <w:p w:rsidR="00373D55" w:rsidRPr="000B08F5" w:rsidDel="004456FF" w:rsidRDefault="00373D55">
      <w:pPr>
        <w:rPr>
          <w:del w:id="114" w:author="Dad" w:date="2012-04-28T01:53:00Z"/>
          <w:rFonts w:ascii="Times New Roman" w:hAnsi="Times New Roman"/>
          <w:szCs w:val="24"/>
        </w:rPr>
        <w:pPrChange w:id="115" w:author="Dad" w:date="2012-04-28T01:54:00Z">
          <w:pPr>
            <w:pStyle w:val="ListParagraph"/>
            <w:numPr>
              <w:ilvl w:val="1"/>
              <w:numId w:val="30"/>
            </w:numPr>
            <w:ind w:left="1440" w:hanging="360"/>
          </w:pPr>
        </w:pPrChange>
      </w:pPr>
      <w:del w:id="116" w:author="Dad" w:date="2012-04-28T01:53:00Z">
        <w:r w:rsidRPr="000B08F5" w:rsidDel="004456FF">
          <w:rPr>
            <w:rFonts w:ascii="Times New Roman" w:hAnsi="Times New Roman"/>
            <w:szCs w:val="24"/>
          </w:rPr>
          <w:delText>Personal convictions according to the truth.</w:delText>
        </w:r>
      </w:del>
    </w:p>
    <w:p w:rsidR="00373D55" w:rsidRPr="000B08F5" w:rsidDel="004456FF" w:rsidRDefault="00373D55">
      <w:pPr>
        <w:rPr>
          <w:del w:id="117" w:author="Dad" w:date="2012-04-28T01:53:00Z"/>
          <w:rFonts w:cs="Arial"/>
          <w:sz w:val="16"/>
          <w:szCs w:val="16"/>
        </w:rPr>
      </w:pPr>
    </w:p>
    <w:p w:rsidR="00373D55" w:rsidRPr="000B08F5" w:rsidDel="004456FF" w:rsidRDefault="004B3226">
      <w:pPr>
        <w:rPr>
          <w:del w:id="118" w:author="Dad" w:date="2012-04-28T01:53:00Z"/>
          <w:rFonts w:cs="Arial"/>
          <w:szCs w:val="24"/>
        </w:rPr>
        <w:pPrChange w:id="119" w:author="Dad" w:date="2012-04-28T01:54:00Z">
          <w:pPr>
            <w:pStyle w:val="ListParagraph"/>
            <w:numPr>
              <w:numId w:val="32"/>
            </w:numPr>
            <w:ind w:hanging="360"/>
          </w:pPr>
        </w:pPrChange>
      </w:pPr>
      <w:del w:id="120" w:author="Dad" w:date="2012-04-28T01:53:00Z">
        <w:r w:rsidDel="004456FF">
          <w:rPr>
            <w:rFonts w:cs="Arial"/>
            <w:szCs w:val="24"/>
          </w:rPr>
          <w:delText>C</w:delText>
        </w:r>
        <w:r w:rsidR="00373D55" w:rsidRPr="000B08F5" w:rsidDel="004456FF">
          <w:rPr>
            <w:rFonts w:cs="Arial"/>
            <w:szCs w:val="24"/>
          </w:rPr>
          <w:delText>onvi</w:delText>
        </w:r>
        <w:r w:rsidR="00E95765" w:rsidDel="004456FF">
          <w:rPr>
            <w:rFonts w:cs="Arial"/>
            <w:szCs w:val="24"/>
          </w:rPr>
          <w:delText xml:space="preserve">ctions </w:delText>
        </w:r>
        <w:r w:rsidDel="004456FF">
          <w:rPr>
            <w:rFonts w:cs="Arial"/>
            <w:szCs w:val="24"/>
          </w:rPr>
          <w:delText xml:space="preserve">must be </w:delText>
        </w:r>
        <w:r w:rsidR="00373D55" w:rsidRPr="000B08F5" w:rsidDel="004456FF">
          <w:rPr>
            <w:rFonts w:cs="Arial"/>
            <w:szCs w:val="24"/>
          </w:rPr>
          <w:delText>established in Bible Truths.</w:delText>
        </w:r>
      </w:del>
    </w:p>
    <w:p w:rsidR="00373D55" w:rsidRPr="000B08F5" w:rsidDel="004456FF" w:rsidRDefault="00373D55">
      <w:pPr>
        <w:rPr>
          <w:del w:id="121" w:author="Dad" w:date="2012-04-28T01:53:00Z"/>
          <w:rFonts w:cs="Arial"/>
          <w:sz w:val="16"/>
          <w:szCs w:val="16"/>
        </w:rPr>
      </w:pPr>
    </w:p>
    <w:p w:rsidR="00373D55" w:rsidRPr="00035AF3" w:rsidDel="004456FF" w:rsidRDefault="00F875F4">
      <w:pPr>
        <w:rPr>
          <w:del w:id="122" w:author="Dad" w:date="2012-04-28T01:53:00Z"/>
          <w:rFonts w:cs="Arial"/>
          <w:szCs w:val="24"/>
        </w:rPr>
      </w:pPr>
      <w:del w:id="123" w:author="Dad" w:date="2012-04-28T01:53:00Z">
        <w:r w:rsidRPr="00035AF3" w:rsidDel="004456FF">
          <w:rPr>
            <w:rFonts w:cs="Arial"/>
            <w:szCs w:val="24"/>
          </w:rPr>
          <w:delText>Ps 89:14 Justice and judgment are the habitation of thy throne: mercy and truth shall go before thy face.</w:delText>
        </w:r>
      </w:del>
    </w:p>
    <w:p w:rsidR="00373D55" w:rsidRPr="000B08F5" w:rsidDel="004456FF" w:rsidRDefault="00373D55">
      <w:pPr>
        <w:rPr>
          <w:del w:id="124" w:author="Dad" w:date="2012-04-28T01:53:00Z"/>
          <w:rFonts w:cs="Arial"/>
          <w:sz w:val="16"/>
          <w:szCs w:val="16"/>
        </w:rPr>
      </w:pPr>
    </w:p>
    <w:p w:rsidR="0091341D" w:rsidRPr="00035AF3" w:rsidDel="004456FF" w:rsidRDefault="00F875F4">
      <w:pPr>
        <w:rPr>
          <w:del w:id="125" w:author="Dad" w:date="2012-04-28T01:53:00Z"/>
          <w:rFonts w:cs="Arial"/>
          <w:szCs w:val="24"/>
        </w:rPr>
      </w:pPr>
      <w:del w:id="126" w:author="Dad" w:date="2012-04-28T01:53:00Z">
        <w:r w:rsidRPr="00035AF3" w:rsidDel="004456FF">
          <w:rPr>
            <w:rFonts w:cs="Arial"/>
            <w:szCs w:val="24"/>
          </w:rPr>
          <w:delText>Jer 5:1 Run ye to and fro through the streets of Jerusalem, and see now, and know, and seek in the broad places thereof, if ye can find a man, if there be any that executeth judgment, that seeketh the truth; and I will pardon it.</w:delText>
        </w:r>
      </w:del>
    </w:p>
    <w:p w:rsidR="00373D55" w:rsidRPr="000B08F5" w:rsidDel="004456FF" w:rsidRDefault="00373D55">
      <w:pPr>
        <w:rPr>
          <w:del w:id="127" w:author="Dad" w:date="2012-04-28T01:53:00Z"/>
          <w:rFonts w:cs="Arial"/>
          <w:szCs w:val="24"/>
        </w:rPr>
        <w:pPrChange w:id="128" w:author="Dad" w:date="2012-04-28T01:54:00Z">
          <w:pPr>
            <w:pStyle w:val="ListParagraph"/>
            <w:numPr>
              <w:numId w:val="27"/>
            </w:numPr>
            <w:ind w:left="1080" w:hanging="720"/>
            <w:contextualSpacing/>
          </w:pPr>
        </w:pPrChange>
      </w:pPr>
      <w:del w:id="129" w:author="Dad" w:date="2012-04-28T01:53:00Z">
        <w:r w:rsidRPr="000B08F5" w:rsidDel="004456FF">
          <w:rPr>
            <w:rFonts w:cs="Arial"/>
            <w:szCs w:val="24"/>
          </w:rPr>
          <w:delText>There is a need for Teaching and Instruction</w:delText>
        </w:r>
        <w:r w:rsidR="00E95765" w:rsidDel="004456FF">
          <w:rPr>
            <w:rFonts w:cs="Arial"/>
            <w:szCs w:val="24"/>
          </w:rPr>
          <w:delText xml:space="preserve"> unto Perfection</w:delText>
        </w:r>
        <w:r w:rsidRPr="000B08F5" w:rsidDel="004456FF">
          <w:rPr>
            <w:rFonts w:cs="Arial"/>
            <w:szCs w:val="24"/>
          </w:rPr>
          <w:delText>.</w:delText>
        </w:r>
      </w:del>
    </w:p>
    <w:p w:rsidR="00373D55" w:rsidRPr="000B08F5" w:rsidDel="004456FF" w:rsidRDefault="00373D55">
      <w:pPr>
        <w:rPr>
          <w:del w:id="130" w:author="Dad" w:date="2012-04-28T01:53:00Z"/>
          <w:rFonts w:cs="Arial"/>
          <w:sz w:val="16"/>
          <w:szCs w:val="16"/>
        </w:rPr>
      </w:pPr>
    </w:p>
    <w:p w:rsidR="00373D55" w:rsidRPr="00035AF3" w:rsidDel="004456FF" w:rsidRDefault="00373D55">
      <w:pPr>
        <w:rPr>
          <w:del w:id="131" w:author="Dad" w:date="2012-04-28T01:53:00Z"/>
          <w:rFonts w:ascii="Times New Roman" w:hAnsi="Times New Roman"/>
          <w:i/>
          <w:sz w:val="28"/>
          <w:szCs w:val="28"/>
        </w:rPr>
      </w:pPr>
      <w:del w:id="132" w:author="Dad" w:date="2012-04-28T01:53:00Z">
        <w:r w:rsidRPr="00035AF3" w:rsidDel="004456FF">
          <w:rPr>
            <w:rFonts w:ascii="Times New Roman" w:hAnsi="Times New Roman"/>
            <w:sz w:val="28"/>
            <w:szCs w:val="28"/>
          </w:rPr>
          <w:delText>Mark 9:49</w:delText>
        </w:r>
        <w:r w:rsidRPr="00035AF3" w:rsidDel="004456FF">
          <w:rPr>
            <w:rFonts w:ascii="Times New Roman" w:hAnsi="Times New Roman"/>
            <w:i/>
            <w:sz w:val="28"/>
            <w:szCs w:val="28"/>
          </w:rPr>
          <w:delText xml:space="preserve">—For every one shall be </w:delText>
        </w:r>
        <w:r w:rsidRPr="00035AF3" w:rsidDel="004456FF">
          <w:rPr>
            <w:rFonts w:ascii="Times New Roman" w:hAnsi="Times New Roman"/>
            <w:i/>
            <w:sz w:val="28"/>
            <w:szCs w:val="28"/>
            <w:u w:val="single"/>
          </w:rPr>
          <w:delText>salted with fire</w:delText>
        </w:r>
        <w:r w:rsidRPr="00035AF3" w:rsidDel="004456FF">
          <w:rPr>
            <w:rFonts w:ascii="Times New Roman" w:hAnsi="Times New Roman"/>
            <w:i/>
            <w:sz w:val="28"/>
            <w:szCs w:val="28"/>
          </w:rPr>
          <w:delText xml:space="preserve">, </w:delText>
        </w:r>
        <w:r w:rsidRPr="000B08F5" w:rsidDel="004456FF">
          <w:rPr>
            <w:rFonts w:ascii="Times New Roman" w:hAnsi="Times New Roman"/>
            <w:i/>
            <w:szCs w:val="24"/>
          </w:rPr>
          <w:delText xml:space="preserve">and every sacrifice shall be salted with salt     </w:delText>
        </w:r>
      </w:del>
    </w:p>
    <w:p w:rsidR="00373D55" w:rsidRPr="00035AF3" w:rsidDel="004456FF" w:rsidRDefault="00373D55">
      <w:pPr>
        <w:rPr>
          <w:del w:id="133" w:author="Dad" w:date="2012-04-28T01:53:00Z"/>
          <w:rFonts w:cs="Arial"/>
          <w:szCs w:val="24"/>
        </w:rPr>
        <w:pPrChange w:id="134" w:author="Dad" w:date="2012-04-28T01:54:00Z">
          <w:pPr>
            <w:pStyle w:val="ListParagraph"/>
            <w:numPr>
              <w:numId w:val="34"/>
            </w:numPr>
            <w:ind w:hanging="360"/>
          </w:pPr>
        </w:pPrChange>
      </w:pPr>
      <w:del w:id="135" w:author="Dad" w:date="2012-04-28T01:53:00Z">
        <w:r w:rsidRPr="00035AF3" w:rsidDel="004456FF">
          <w:rPr>
            <w:rFonts w:cs="Arial"/>
            <w:szCs w:val="24"/>
          </w:rPr>
          <w:delText>Every one of us need to be taught and instructed.</w:delText>
        </w:r>
      </w:del>
    </w:p>
    <w:p w:rsidR="00373D55" w:rsidRPr="000B08F5" w:rsidDel="004456FF" w:rsidRDefault="00373D55">
      <w:pPr>
        <w:rPr>
          <w:del w:id="136" w:author="Dad" w:date="2012-04-28T01:53:00Z"/>
          <w:rFonts w:cs="Arial"/>
          <w:szCs w:val="24"/>
        </w:rPr>
        <w:pPrChange w:id="137" w:author="Dad" w:date="2012-04-28T01:54:00Z">
          <w:pPr>
            <w:pStyle w:val="ListParagraph"/>
            <w:numPr>
              <w:ilvl w:val="1"/>
              <w:numId w:val="34"/>
            </w:numPr>
            <w:ind w:left="1440" w:hanging="360"/>
          </w:pPr>
        </w:pPrChange>
      </w:pPr>
      <w:del w:id="138" w:author="Dad" w:date="2012-04-28T01:53:00Z">
        <w:r w:rsidRPr="000B08F5" w:rsidDel="004456FF">
          <w:rPr>
            <w:rFonts w:cs="Arial"/>
            <w:szCs w:val="24"/>
          </w:rPr>
          <w:delText>We need to be taught the truth.</w:delText>
        </w:r>
      </w:del>
    </w:p>
    <w:p w:rsidR="00373D55" w:rsidRPr="000B08F5" w:rsidDel="004456FF" w:rsidRDefault="00373D55">
      <w:pPr>
        <w:rPr>
          <w:del w:id="139" w:author="Dad" w:date="2012-04-28T01:53:00Z"/>
          <w:rFonts w:cs="Arial"/>
          <w:szCs w:val="24"/>
        </w:rPr>
        <w:pPrChange w:id="140" w:author="Dad" w:date="2012-04-28T01:54:00Z">
          <w:pPr>
            <w:pStyle w:val="ListParagraph"/>
            <w:numPr>
              <w:ilvl w:val="1"/>
              <w:numId w:val="34"/>
            </w:numPr>
            <w:ind w:left="1440" w:hanging="360"/>
          </w:pPr>
        </w:pPrChange>
      </w:pPr>
      <w:del w:id="141" w:author="Dad" w:date="2012-04-28T01:53:00Z">
        <w:r w:rsidRPr="000B08F5" w:rsidDel="004456FF">
          <w:rPr>
            <w:rFonts w:cs="Arial"/>
            <w:szCs w:val="24"/>
          </w:rPr>
          <w:delText>We need to be taught Holiness.</w:delText>
        </w:r>
      </w:del>
    </w:p>
    <w:p w:rsidR="00373D55" w:rsidRPr="000B08F5" w:rsidDel="004456FF" w:rsidRDefault="00373D55">
      <w:pPr>
        <w:rPr>
          <w:del w:id="142" w:author="Dad" w:date="2012-04-28T01:53:00Z"/>
          <w:rFonts w:cs="Arial"/>
          <w:szCs w:val="24"/>
        </w:rPr>
        <w:pPrChange w:id="143" w:author="Dad" w:date="2012-04-28T01:54:00Z">
          <w:pPr>
            <w:pStyle w:val="ListParagraph"/>
            <w:numPr>
              <w:ilvl w:val="1"/>
              <w:numId w:val="34"/>
            </w:numPr>
            <w:ind w:left="1440" w:hanging="360"/>
          </w:pPr>
        </w:pPrChange>
      </w:pPr>
      <w:del w:id="144" w:author="Dad" w:date="2012-04-28T01:53:00Z">
        <w:r w:rsidRPr="000B08F5" w:rsidDel="004456FF">
          <w:rPr>
            <w:rFonts w:cs="Arial"/>
            <w:szCs w:val="24"/>
          </w:rPr>
          <w:delText>We need to be taught Righteousness.</w:delText>
        </w:r>
      </w:del>
    </w:p>
    <w:p w:rsidR="00373D55" w:rsidRPr="00035AF3" w:rsidDel="004456FF" w:rsidRDefault="00373D55">
      <w:pPr>
        <w:rPr>
          <w:del w:id="145" w:author="Dad" w:date="2012-04-28T01:53:00Z"/>
          <w:rFonts w:cs="Arial"/>
          <w:szCs w:val="24"/>
        </w:rPr>
        <w:pPrChange w:id="146" w:author="Dad" w:date="2012-04-28T01:54:00Z">
          <w:pPr>
            <w:pStyle w:val="ListParagraph"/>
            <w:numPr>
              <w:ilvl w:val="1"/>
              <w:numId w:val="34"/>
            </w:numPr>
            <w:ind w:left="1440" w:hanging="360"/>
          </w:pPr>
        </w:pPrChange>
      </w:pPr>
      <w:del w:id="147" w:author="Dad" w:date="2012-04-28T01:53:00Z">
        <w:r w:rsidRPr="000B08F5" w:rsidDel="004456FF">
          <w:rPr>
            <w:rFonts w:cs="Arial"/>
            <w:szCs w:val="24"/>
          </w:rPr>
          <w:delText>We need to be taught separation.</w:delText>
        </w:r>
      </w:del>
    </w:p>
    <w:p w:rsidR="002806F8" w:rsidRPr="00035AF3" w:rsidDel="004456FF" w:rsidRDefault="002806F8">
      <w:pPr>
        <w:rPr>
          <w:del w:id="148" w:author="Dad" w:date="2012-04-28T01:53:00Z"/>
          <w:rFonts w:cs="Arial"/>
          <w:szCs w:val="24"/>
        </w:rPr>
        <w:pPrChange w:id="149" w:author="Dad" w:date="2012-04-28T01:54:00Z">
          <w:pPr>
            <w:pStyle w:val="ListParagraph"/>
            <w:numPr>
              <w:ilvl w:val="1"/>
              <w:numId w:val="34"/>
            </w:numPr>
            <w:ind w:left="1440" w:hanging="360"/>
          </w:pPr>
        </w:pPrChange>
      </w:pPr>
      <w:del w:id="150" w:author="Dad" w:date="2012-04-28T01:53:00Z">
        <w:r w:rsidRPr="00035AF3" w:rsidDel="004456FF">
          <w:rPr>
            <w:rFonts w:cs="Arial"/>
            <w:szCs w:val="24"/>
          </w:rPr>
          <w:delText xml:space="preserve">We need to be taught </w:delText>
        </w:r>
        <w:r w:rsidRPr="000B08F5" w:rsidDel="004456FF">
          <w:rPr>
            <w:rFonts w:cs="Arial"/>
            <w:b/>
            <w:szCs w:val="24"/>
            <w:u w:val="single"/>
          </w:rPr>
          <w:delText>perfect judgment</w:delText>
        </w:r>
      </w:del>
    </w:p>
    <w:p w:rsidR="002806F8" w:rsidRPr="000B08F5" w:rsidDel="004456FF" w:rsidRDefault="002806F8">
      <w:pPr>
        <w:rPr>
          <w:del w:id="151" w:author="Dad" w:date="2012-04-28T01:53:00Z"/>
          <w:rFonts w:cs="Arial"/>
          <w:sz w:val="16"/>
          <w:szCs w:val="16"/>
        </w:rPr>
        <w:pPrChange w:id="152" w:author="Dad" w:date="2012-04-28T01:54:00Z">
          <w:pPr>
            <w:pStyle w:val="ListParagraph"/>
            <w:ind w:left="1440"/>
          </w:pPr>
        </w:pPrChange>
      </w:pPr>
    </w:p>
    <w:p w:rsidR="002806F8" w:rsidRPr="000B08F5" w:rsidDel="004456FF" w:rsidRDefault="002806F8">
      <w:pPr>
        <w:rPr>
          <w:del w:id="153" w:author="Dad" w:date="2012-04-28T01:53:00Z"/>
          <w:rFonts w:cs="Arial"/>
          <w:szCs w:val="24"/>
        </w:rPr>
        <w:pPrChange w:id="154" w:author="Dad" w:date="2012-04-28T01:54:00Z">
          <w:pPr>
            <w:pStyle w:val="ListParagraph"/>
            <w:numPr>
              <w:numId w:val="34"/>
            </w:numPr>
            <w:ind w:hanging="360"/>
          </w:pPr>
        </w:pPrChange>
      </w:pPr>
      <w:del w:id="155" w:author="Dad" w:date="2012-04-28T01:53:00Z">
        <w:r w:rsidRPr="00035AF3" w:rsidDel="004456FF">
          <w:rPr>
            <w:rFonts w:cs="Arial"/>
            <w:szCs w:val="24"/>
          </w:rPr>
          <w:delText xml:space="preserve">We are taught perfect judgment best by </w:delText>
        </w:r>
        <w:r w:rsidR="00D57F28" w:rsidDel="004456FF">
          <w:rPr>
            <w:rFonts w:cs="Arial"/>
            <w:szCs w:val="24"/>
          </w:rPr>
          <w:delText xml:space="preserve">obeying the Word while </w:delText>
        </w:r>
        <w:r w:rsidRPr="00035AF3" w:rsidDel="004456FF">
          <w:rPr>
            <w:rFonts w:cs="Arial"/>
            <w:szCs w:val="24"/>
          </w:rPr>
          <w:delText>going through the fire tests.</w:delText>
        </w:r>
      </w:del>
    </w:p>
    <w:p w:rsidR="00373D55" w:rsidRPr="000B08F5" w:rsidDel="004456FF" w:rsidRDefault="00373D55">
      <w:pPr>
        <w:rPr>
          <w:del w:id="156" w:author="Dad" w:date="2012-04-28T01:53:00Z"/>
          <w:rFonts w:ascii="Times New Roman" w:hAnsi="Times New Roman"/>
          <w:sz w:val="16"/>
          <w:szCs w:val="16"/>
        </w:rPr>
      </w:pPr>
    </w:p>
    <w:p w:rsidR="002806F8" w:rsidRPr="00035AF3" w:rsidDel="004456FF" w:rsidRDefault="00D57F28">
      <w:pPr>
        <w:rPr>
          <w:del w:id="157" w:author="Dad" w:date="2012-04-28T01:53:00Z"/>
          <w:rFonts w:cs="Arial"/>
          <w:szCs w:val="24"/>
        </w:rPr>
      </w:pPr>
      <w:del w:id="158" w:author="Dad" w:date="2012-04-28T01:53:00Z">
        <w:r w:rsidDel="004456FF">
          <w:rPr>
            <w:rFonts w:cs="Arial"/>
            <w:szCs w:val="24"/>
          </w:rPr>
          <w:delText xml:space="preserve">The Holy Ghost </w:delText>
        </w:r>
        <w:r w:rsidRPr="00F15836" w:rsidDel="004456FF">
          <w:rPr>
            <w:rFonts w:cs="Arial"/>
            <w:szCs w:val="24"/>
          </w:rPr>
          <w:delText>reveals</w:delText>
        </w:r>
        <w:r w:rsidR="002806F8" w:rsidRPr="00035AF3" w:rsidDel="004456FF">
          <w:rPr>
            <w:rFonts w:cs="Arial"/>
            <w:szCs w:val="24"/>
          </w:rPr>
          <w:delText xml:space="preserve"> Tr</w:delText>
        </w:r>
        <w:r w:rsidDel="004456FF">
          <w:rPr>
            <w:rFonts w:cs="Arial"/>
            <w:szCs w:val="24"/>
          </w:rPr>
          <w:delText>uth that is being taught</w:delText>
        </w:r>
        <w:r w:rsidR="002806F8" w:rsidRPr="00035AF3" w:rsidDel="004456FF">
          <w:rPr>
            <w:rFonts w:cs="Arial"/>
            <w:szCs w:val="24"/>
          </w:rPr>
          <w:delText>.</w:delText>
        </w:r>
      </w:del>
    </w:p>
    <w:p w:rsidR="002806F8" w:rsidRPr="000B08F5" w:rsidDel="004456FF" w:rsidRDefault="002806F8">
      <w:pPr>
        <w:rPr>
          <w:del w:id="159" w:author="Dad" w:date="2012-04-28T01:53:00Z"/>
          <w:rFonts w:cs="Arial"/>
          <w:sz w:val="16"/>
          <w:szCs w:val="16"/>
        </w:rPr>
      </w:pPr>
    </w:p>
    <w:p w:rsidR="002806F8" w:rsidRPr="00035AF3" w:rsidDel="004456FF" w:rsidRDefault="002806F8">
      <w:pPr>
        <w:rPr>
          <w:del w:id="160" w:author="Dad" w:date="2012-04-28T01:53:00Z"/>
          <w:rFonts w:cs="Arial"/>
          <w:szCs w:val="24"/>
        </w:rPr>
      </w:pPr>
      <w:del w:id="161" w:author="Dad" w:date="2012-04-28T01:53:00Z">
        <w:r w:rsidRPr="00035AF3" w:rsidDel="004456FF">
          <w:rPr>
            <w:rFonts w:cs="Arial"/>
            <w:szCs w:val="24"/>
          </w:rPr>
          <w:delText>John 16:13 Howbeit when he, the Spirit of truth, is come, he will guide you into all truth: for he shall not speak of himself; but whatsoever he shall hear, that shall he speak: and he will shew you things to come.</w:delText>
        </w:r>
      </w:del>
    </w:p>
    <w:p w:rsidR="002806F8" w:rsidRPr="00035AF3" w:rsidDel="004456FF" w:rsidRDefault="002806F8">
      <w:pPr>
        <w:rPr>
          <w:del w:id="162" w:author="Dad" w:date="2012-04-28T01:53:00Z"/>
          <w:rFonts w:cs="Arial"/>
          <w:szCs w:val="24"/>
        </w:rPr>
      </w:pPr>
    </w:p>
    <w:p w:rsidR="002806F8" w:rsidRPr="00035AF3" w:rsidDel="004456FF" w:rsidRDefault="002806F8">
      <w:pPr>
        <w:rPr>
          <w:del w:id="163" w:author="Dad" w:date="2012-04-28T01:53:00Z"/>
          <w:rFonts w:cs="Arial"/>
          <w:szCs w:val="24"/>
        </w:rPr>
      </w:pPr>
      <w:del w:id="164" w:author="Dad" w:date="2012-04-28T01:53:00Z">
        <w:r w:rsidRPr="00035AF3" w:rsidDel="004456FF">
          <w:rPr>
            <w:rFonts w:cs="Arial"/>
            <w:szCs w:val="24"/>
          </w:rPr>
          <w:delText>John 14:26 But the Comforter, which is the Holy Ghost, whom the Father will send in my name, he shall teach you all things, and bring all things to your remembrance, whatsoever I have said unto you.</w:delText>
        </w:r>
      </w:del>
    </w:p>
    <w:p w:rsidR="002806F8" w:rsidRPr="000B08F5" w:rsidDel="004456FF" w:rsidRDefault="002806F8">
      <w:pPr>
        <w:rPr>
          <w:del w:id="165" w:author="Dad" w:date="2012-04-28T01:53:00Z"/>
          <w:rFonts w:cs="Arial"/>
          <w:sz w:val="16"/>
          <w:szCs w:val="16"/>
        </w:rPr>
      </w:pPr>
    </w:p>
    <w:p w:rsidR="002806F8" w:rsidRPr="00035AF3" w:rsidDel="004456FF" w:rsidRDefault="002806F8">
      <w:pPr>
        <w:rPr>
          <w:del w:id="166" w:author="Dad" w:date="2012-04-28T01:53:00Z"/>
          <w:rFonts w:cs="Arial"/>
          <w:szCs w:val="24"/>
        </w:rPr>
      </w:pPr>
      <w:del w:id="167" w:author="Dad" w:date="2012-04-28T01:53:00Z">
        <w:r w:rsidRPr="00035AF3" w:rsidDel="004456FF">
          <w:rPr>
            <w:rFonts w:cs="Arial"/>
            <w:szCs w:val="24"/>
          </w:rPr>
          <w:delText>1John 2:20  But ye have an unction from the Holy One, and ye know all things.</w:delText>
        </w:r>
      </w:del>
    </w:p>
    <w:p w:rsidR="002806F8" w:rsidRPr="000B08F5" w:rsidDel="004456FF" w:rsidRDefault="002806F8">
      <w:pPr>
        <w:rPr>
          <w:del w:id="168" w:author="Dad" w:date="2012-04-28T01:53:00Z"/>
          <w:rFonts w:cs="Arial"/>
          <w:sz w:val="16"/>
          <w:szCs w:val="16"/>
        </w:rPr>
      </w:pPr>
    </w:p>
    <w:p w:rsidR="002806F8" w:rsidRPr="00A749C2" w:rsidDel="004456FF" w:rsidRDefault="002806F8">
      <w:pPr>
        <w:rPr>
          <w:del w:id="169" w:author="Dad" w:date="2012-04-28T01:53:00Z"/>
          <w:rFonts w:cs="Arial"/>
          <w:szCs w:val="24"/>
        </w:rPr>
      </w:pPr>
      <w:del w:id="170" w:author="Dad" w:date="2012-04-28T01:53:00Z">
        <w:r w:rsidRPr="00035AF3" w:rsidDel="004456FF">
          <w:rPr>
            <w:rFonts w:cs="Arial"/>
            <w:szCs w:val="24"/>
          </w:rPr>
          <w:delText>Jer. 36:23</w:delText>
        </w:r>
        <w:r w:rsidRPr="00A749C2" w:rsidDel="004456FF">
          <w:rPr>
            <w:rFonts w:cs="Arial"/>
            <w:szCs w:val="24"/>
          </w:rPr>
          <w:delText xml:space="preserve"> And it came to pass, that when Jehudi had read three or four leaves, he cut it with the penknife, and cast it into the fire that was on the hearth, until all the roll was consumed in the fire that was on the hearth.</w:delText>
        </w:r>
      </w:del>
    </w:p>
    <w:p w:rsidR="00D57F28" w:rsidRPr="000B08F5" w:rsidDel="004456FF" w:rsidRDefault="00F875F4">
      <w:pPr>
        <w:rPr>
          <w:del w:id="171" w:author="Dad" w:date="2012-04-28T01:53:00Z"/>
          <w:rFonts w:cs="Arial"/>
          <w:szCs w:val="24"/>
        </w:rPr>
      </w:pPr>
      <w:del w:id="172" w:author="Dad" w:date="2012-04-28T01:53:00Z">
        <w:r w:rsidRPr="000B08F5" w:rsidDel="004456FF">
          <w:rPr>
            <w:rFonts w:cs="Arial"/>
            <w:szCs w:val="24"/>
          </w:rPr>
          <w:delText>32 Then took Jeremiah another roll, and gave it to Baruch the scribe, the son of Neriah; who wrote therein from the mouth of Jeremiah all the words of the book which Jehoiakim king of Judah had burned in the fire: and there were added besides unto them many like words.</w:delText>
        </w:r>
        <w:r w:rsidR="00C566D5" w:rsidDel="004456FF">
          <w:rPr>
            <w:rFonts w:cs="Arial"/>
            <w:szCs w:val="24"/>
          </w:rPr>
          <w:delText xml:space="preserve">  2-3;30-32</w:delText>
        </w:r>
      </w:del>
    </w:p>
    <w:p w:rsidR="00C566D5" w:rsidRPr="000B08F5" w:rsidDel="004456FF" w:rsidRDefault="00C566D5">
      <w:pPr>
        <w:rPr>
          <w:del w:id="173" w:author="Dad" w:date="2012-04-28T01:53:00Z"/>
          <w:rFonts w:ascii="Times New Roman" w:hAnsi="Times New Roman"/>
          <w:szCs w:val="24"/>
        </w:rPr>
      </w:pPr>
      <w:del w:id="174" w:author="Dad" w:date="2012-04-28T01:53:00Z">
        <w:r w:rsidRPr="00C566D5" w:rsidDel="004456FF">
          <w:rPr>
            <w:rFonts w:ascii="Times New Roman" w:hAnsi="Times New Roman"/>
            <w:szCs w:val="24"/>
          </w:rPr>
          <w:delText xml:space="preserve">22:30 no man of </w:delText>
        </w:r>
        <w:r w:rsidDel="004456FF">
          <w:rPr>
            <w:rFonts w:ascii="Times New Roman" w:hAnsi="Times New Roman"/>
            <w:szCs w:val="24"/>
          </w:rPr>
          <w:delText>his seed shall prosper…</w:delText>
        </w:r>
        <w:r w:rsidRPr="00C566D5" w:rsidDel="004456FF">
          <w:rPr>
            <w:rFonts w:ascii="Times New Roman" w:hAnsi="Times New Roman"/>
            <w:szCs w:val="24"/>
          </w:rPr>
          <w:delText>upon the throne of David</w:delText>
        </w:r>
      </w:del>
    </w:p>
    <w:p w:rsidR="00355A89" w:rsidDel="004456FF" w:rsidRDefault="00355A89">
      <w:pPr>
        <w:rPr>
          <w:del w:id="175" w:author="Dad" w:date="2012-04-28T01:53:00Z"/>
          <w:rFonts w:ascii="Times New Roman" w:hAnsi="Times New Roman"/>
          <w:sz w:val="28"/>
          <w:szCs w:val="28"/>
        </w:rPr>
      </w:pPr>
      <w:del w:id="176" w:author="Dad" w:date="2012-04-28T01:53:00Z">
        <w:r w:rsidDel="004456FF">
          <w:rPr>
            <w:rFonts w:ascii="Times New Roman" w:hAnsi="Times New Roman"/>
            <w:sz w:val="28"/>
            <w:szCs w:val="28"/>
          </w:rPr>
          <w:delText xml:space="preserve">Some get </w:delText>
        </w:r>
      </w:del>
    </w:p>
    <w:p w:rsidR="00355A89" w:rsidRPr="000B08F5" w:rsidDel="004456FF" w:rsidRDefault="00355A89">
      <w:pPr>
        <w:rPr>
          <w:del w:id="177" w:author="Dad" w:date="2012-04-28T01:53:00Z"/>
          <w:rFonts w:ascii="Times New Roman" w:hAnsi="Times New Roman"/>
          <w:sz w:val="28"/>
          <w:szCs w:val="28"/>
        </w:rPr>
        <w:pPrChange w:id="178" w:author="Dad" w:date="2012-04-28T01:54:00Z">
          <w:pPr>
            <w:pStyle w:val="ListParagraph"/>
            <w:numPr>
              <w:ilvl w:val="3"/>
              <w:numId w:val="30"/>
            </w:numPr>
            <w:ind w:left="2880" w:hanging="360"/>
          </w:pPr>
        </w:pPrChange>
      </w:pPr>
      <w:del w:id="179" w:author="Dad" w:date="2012-04-28T01:53:00Z">
        <w:r w:rsidRPr="000B08F5" w:rsidDel="004456FF">
          <w:rPr>
            <w:rFonts w:ascii="Times New Roman" w:hAnsi="Times New Roman"/>
            <w:sz w:val="28"/>
            <w:szCs w:val="28"/>
          </w:rPr>
          <w:delText>burnt with fire</w:delText>
        </w:r>
      </w:del>
    </w:p>
    <w:p w:rsidR="00355A89" w:rsidDel="004456FF" w:rsidRDefault="00355A89">
      <w:pPr>
        <w:rPr>
          <w:del w:id="180" w:author="Dad" w:date="2012-04-28T01:53:00Z"/>
          <w:rFonts w:ascii="Times New Roman" w:hAnsi="Times New Roman"/>
          <w:sz w:val="28"/>
          <w:szCs w:val="28"/>
        </w:rPr>
      </w:pPr>
    </w:p>
    <w:p w:rsidR="0091341D" w:rsidRPr="00035AF3" w:rsidRDefault="0091341D">
      <w:pPr>
        <w:rPr>
          <w:rFonts w:cs="Arial"/>
          <w:szCs w:val="24"/>
        </w:rPr>
      </w:pPr>
      <w:del w:id="181" w:author="Dad" w:date="2012-04-28T01:53:00Z">
        <w:r w:rsidRPr="00035AF3" w:rsidDel="004456FF">
          <w:rPr>
            <w:rFonts w:ascii="Times New Roman" w:hAnsi="Times New Roman"/>
            <w:sz w:val="28"/>
            <w:szCs w:val="28"/>
          </w:rPr>
          <w:delText>Mark 9:49</w:delText>
        </w:r>
        <w:r w:rsidRPr="00035AF3" w:rsidDel="004456FF">
          <w:rPr>
            <w:rFonts w:ascii="Times New Roman" w:hAnsi="Times New Roman"/>
            <w:i/>
            <w:sz w:val="28"/>
            <w:szCs w:val="28"/>
          </w:rPr>
          <w:delText xml:space="preserve">—For every one shall be </w:delText>
        </w:r>
        <w:r w:rsidRPr="00035AF3" w:rsidDel="004456FF">
          <w:rPr>
            <w:rFonts w:ascii="Times New Roman" w:hAnsi="Times New Roman"/>
            <w:i/>
            <w:sz w:val="28"/>
            <w:szCs w:val="28"/>
            <w:u w:val="single"/>
          </w:rPr>
          <w:delText>salted with fire</w:delText>
        </w:r>
        <w:r w:rsidRPr="00035AF3" w:rsidDel="004456FF">
          <w:rPr>
            <w:rFonts w:ascii="Times New Roman" w:hAnsi="Times New Roman"/>
            <w:i/>
            <w:sz w:val="28"/>
            <w:szCs w:val="28"/>
          </w:rPr>
          <w:delText>, and every sacrifice shall be salted with salt                                                                                                                                50 Salt is good: but if the salt have lost his saltness, wherewith will ye season it? Have salt in yourselves, and have peace one with another.</w:delText>
        </w:r>
      </w:del>
    </w:p>
    <w:p w:rsidR="004456FF" w:rsidRDefault="004456FF" w:rsidP="004456FF">
      <w:pPr>
        <w:rPr>
          <w:ins w:id="182" w:author="Dad" w:date="2012-04-28T01:58:00Z"/>
          <w:rFonts w:cs="Arial"/>
          <w:szCs w:val="24"/>
        </w:rPr>
      </w:pPr>
      <w:moveToRangeStart w:id="183" w:author="Dad" w:date="2012-04-28T01:54:00Z" w:name="move323341379"/>
      <w:moveTo w:id="184" w:author="Dad" w:date="2012-04-28T01:54:00Z">
        <w:del w:id="185" w:author="Dad" w:date="2012-04-28T01:54:00Z">
          <w:r w:rsidRPr="004456FF" w:rsidDel="004456FF">
            <w:rPr>
              <w:rFonts w:cs="Arial"/>
              <w:i/>
              <w:szCs w:val="24"/>
              <w:rPrChange w:id="186" w:author="Dad" w:date="2012-04-28T01:54:00Z">
                <w:rPr>
                  <w:rFonts w:cs="Arial"/>
                  <w:szCs w:val="24"/>
                </w:rPr>
              </w:rPrChange>
            </w:rPr>
            <w:delText>Mr 9:</w:delText>
          </w:r>
        </w:del>
        <w:r w:rsidRPr="004456FF">
          <w:rPr>
            <w:rFonts w:cs="Arial"/>
            <w:i/>
            <w:szCs w:val="24"/>
            <w:rPrChange w:id="187" w:author="Dad" w:date="2012-04-28T01:54:00Z">
              <w:rPr>
                <w:rFonts w:cs="Arial"/>
                <w:szCs w:val="24"/>
              </w:rPr>
            </w:rPrChange>
          </w:rPr>
          <w:t xml:space="preserve">50 Salt is good: but if the </w:t>
        </w:r>
        <w:proofErr w:type="gramStart"/>
        <w:r w:rsidRPr="004456FF">
          <w:rPr>
            <w:rFonts w:cs="Arial"/>
            <w:i/>
            <w:szCs w:val="24"/>
            <w:rPrChange w:id="188" w:author="Dad" w:date="2012-04-28T01:54:00Z">
              <w:rPr>
                <w:rFonts w:cs="Arial"/>
                <w:szCs w:val="24"/>
              </w:rPr>
            </w:rPrChange>
          </w:rPr>
          <w:t>salt have</w:t>
        </w:r>
        <w:proofErr w:type="gramEnd"/>
        <w:r w:rsidRPr="004456FF">
          <w:rPr>
            <w:rFonts w:cs="Arial"/>
            <w:i/>
            <w:szCs w:val="24"/>
            <w:rPrChange w:id="189" w:author="Dad" w:date="2012-04-28T01:54:00Z">
              <w:rPr>
                <w:rFonts w:cs="Arial"/>
                <w:szCs w:val="24"/>
              </w:rPr>
            </w:rPrChange>
          </w:rPr>
          <w:t xml:space="preserve"> lost his </w:t>
        </w:r>
        <w:proofErr w:type="spellStart"/>
        <w:r w:rsidRPr="004456FF">
          <w:rPr>
            <w:rFonts w:cs="Arial"/>
            <w:i/>
            <w:szCs w:val="24"/>
            <w:rPrChange w:id="190" w:author="Dad" w:date="2012-04-28T01:54:00Z">
              <w:rPr>
                <w:rFonts w:cs="Arial"/>
                <w:szCs w:val="24"/>
              </w:rPr>
            </w:rPrChange>
          </w:rPr>
          <w:t>saltness</w:t>
        </w:r>
        <w:proofErr w:type="spellEnd"/>
        <w:r w:rsidRPr="004456FF">
          <w:rPr>
            <w:rFonts w:cs="Arial"/>
            <w:i/>
            <w:szCs w:val="24"/>
            <w:rPrChange w:id="191" w:author="Dad" w:date="2012-04-28T01:54:00Z">
              <w:rPr>
                <w:rFonts w:cs="Arial"/>
                <w:szCs w:val="24"/>
              </w:rPr>
            </w:rPrChange>
          </w:rPr>
          <w:t xml:space="preserve">, wherewith will ye season it? </w:t>
        </w:r>
        <w:r w:rsidRPr="004456FF">
          <w:rPr>
            <w:rFonts w:cs="Arial"/>
            <w:b/>
            <w:i/>
            <w:szCs w:val="24"/>
            <w:u w:val="single"/>
            <w:rPrChange w:id="192" w:author="Dad" w:date="2012-04-28T01:54:00Z">
              <w:rPr>
                <w:rFonts w:cs="Arial"/>
                <w:b/>
                <w:szCs w:val="24"/>
                <w:u w:val="single"/>
              </w:rPr>
            </w:rPrChange>
          </w:rPr>
          <w:t>Have salt in yourselves</w:t>
        </w:r>
        <w:r w:rsidRPr="004456FF">
          <w:rPr>
            <w:rFonts w:cs="Arial"/>
            <w:i/>
            <w:szCs w:val="24"/>
            <w:rPrChange w:id="193" w:author="Dad" w:date="2012-04-28T01:54:00Z">
              <w:rPr>
                <w:rFonts w:cs="Arial"/>
                <w:szCs w:val="24"/>
              </w:rPr>
            </w:rPrChange>
          </w:rPr>
          <w:t>, and have peace one with another</w:t>
        </w:r>
        <w:r w:rsidRPr="00035AF3">
          <w:rPr>
            <w:rFonts w:cs="Arial"/>
            <w:szCs w:val="24"/>
          </w:rPr>
          <w:t>.</w:t>
        </w:r>
      </w:moveTo>
      <w:ins w:id="194" w:author="Dad" w:date="2012-04-28T01:55:00Z">
        <w:r>
          <w:rPr>
            <w:rFonts w:cs="Arial"/>
            <w:szCs w:val="24"/>
          </w:rPr>
          <w:t xml:space="preserve">    (</w:t>
        </w:r>
        <w:r w:rsidRPr="00035AF3">
          <w:rPr>
            <w:rFonts w:cs="Arial"/>
            <w:szCs w:val="24"/>
          </w:rPr>
          <w:t>The effects of the Gospel</w:t>
        </w:r>
      </w:ins>
      <w:ins w:id="195" w:author="Dad" w:date="2012-04-28T01:56:00Z">
        <w:r>
          <w:rPr>
            <w:rFonts w:cs="Arial"/>
            <w:szCs w:val="24"/>
          </w:rPr>
          <w:t>)</w:t>
        </w:r>
      </w:ins>
    </w:p>
    <w:p w:rsidR="004456FF" w:rsidRPr="00913826" w:rsidRDefault="004456FF">
      <w:pPr>
        <w:rPr>
          <w:ins w:id="196" w:author="Dad" w:date="2012-04-28T01:56:00Z"/>
          <w:rFonts w:cs="Arial"/>
          <w:sz w:val="16"/>
          <w:szCs w:val="16"/>
          <w:rPrChange w:id="197" w:author="Dad" w:date="2012-04-28T02:02:00Z">
            <w:rPr>
              <w:ins w:id="198" w:author="Dad" w:date="2012-04-28T01:56:00Z"/>
            </w:rPr>
          </w:rPrChange>
        </w:rPr>
      </w:pPr>
    </w:p>
    <w:p w:rsidR="004456FF" w:rsidRPr="00913826" w:rsidDel="004456FF" w:rsidRDefault="004456FF">
      <w:pPr>
        <w:pStyle w:val="ListParagraph"/>
        <w:numPr>
          <w:ilvl w:val="0"/>
          <w:numId w:val="35"/>
        </w:numPr>
        <w:rPr>
          <w:del w:id="199" w:author="Dad" w:date="2012-04-28T01:57:00Z"/>
          <w:rFonts w:cs="Arial"/>
          <w:sz w:val="16"/>
          <w:szCs w:val="16"/>
          <w:rPrChange w:id="200" w:author="Dad" w:date="2012-04-28T02:02:00Z">
            <w:rPr>
              <w:del w:id="201" w:author="Dad" w:date="2012-04-28T01:57:00Z"/>
              <w:rFonts w:cs="Arial"/>
              <w:szCs w:val="24"/>
            </w:rPr>
          </w:rPrChange>
        </w:rPr>
        <w:pPrChange w:id="202" w:author="Dad" w:date="2012-04-28T02:02:00Z">
          <w:pPr/>
        </w:pPrChange>
      </w:pPr>
    </w:p>
    <w:moveToRangeEnd w:id="183"/>
    <w:p w:rsidR="009F1C0E" w:rsidRPr="00035AF3" w:rsidDel="004456FF" w:rsidRDefault="009F1C0E">
      <w:pPr>
        <w:pStyle w:val="ListParagraph"/>
        <w:numPr>
          <w:ilvl w:val="0"/>
          <w:numId w:val="35"/>
        </w:numPr>
        <w:rPr>
          <w:del w:id="203" w:author="Dad" w:date="2012-04-28T01:56:00Z"/>
          <w:szCs w:val="24"/>
        </w:rPr>
        <w:pPrChange w:id="204" w:author="Dad" w:date="2012-04-28T02:02:00Z">
          <w:pPr/>
        </w:pPrChange>
      </w:pPr>
    </w:p>
    <w:p w:rsidR="00DE0D1F" w:rsidRPr="00DE0D1F" w:rsidRDefault="00D878FD">
      <w:pPr>
        <w:pStyle w:val="ListParagraph"/>
        <w:numPr>
          <w:ilvl w:val="0"/>
          <w:numId w:val="35"/>
        </w:numPr>
        <w:rPr>
          <w:ins w:id="205" w:author="Dad" w:date="2012-04-28T09:02:00Z"/>
          <w:sz w:val="28"/>
          <w:szCs w:val="28"/>
          <w:rPrChange w:id="206" w:author="Dad" w:date="2012-04-28T09:02:00Z">
            <w:rPr>
              <w:ins w:id="207" w:author="Dad" w:date="2012-04-28T09:02:00Z"/>
              <w:i/>
              <w:sz w:val="28"/>
              <w:szCs w:val="28"/>
            </w:rPr>
          </w:rPrChange>
        </w:rPr>
        <w:pPrChange w:id="208" w:author="Dad" w:date="2012-04-28T02:02:00Z">
          <w:pPr>
            <w:pStyle w:val="ListParagraph"/>
            <w:numPr>
              <w:ilvl w:val="1"/>
              <w:numId w:val="27"/>
            </w:numPr>
            <w:ind w:left="1440" w:hanging="360"/>
            <w:contextualSpacing/>
          </w:pPr>
        </w:pPrChange>
      </w:pPr>
      <w:r w:rsidRPr="00035AF3">
        <w:rPr>
          <w:b/>
          <w:i/>
          <w:sz w:val="28"/>
          <w:szCs w:val="28"/>
          <w:u w:val="single"/>
        </w:rPr>
        <w:t>Every</w:t>
      </w:r>
      <w:r w:rsidRPr="00035AF3">
        <w:rPr>
          <w:i/>
          <w:sz w:val="28"/>
          <w:szCs w:val="28"/>
        </w:rPr>
        <w:t xml:space="preserve"> </w:t>
      </w:r>
      <w:r w:rsidRPr="00035AF3">
        <w:rPr>
          <w:b/>
          <w:i/>
          <w:sz w:val="28"/>
          <w:szCs w:val="28"/>
          <w:u w:val="single"/>
        </w:rPr>
        <w:t>sacrifice</w:t>
      </w:r>
      <w:r w:rsidRPr="00035AF3">
        <w:rPr>
          <w:i/>
          <w:sz w:val="28"/>
          <w:szCs w:val="28"/>
        </w:rPr>
        <w:t xml:space="preserve"> shall be salted with salt </w:t>
      </w:r>
    </w:p>
    <w:p w:rsidR="00D878FD" w:rsidRPr="00DE0D1F" w:rsidRDefault="00DE0D1F">
      <w:pPr>
        <w:pStyle w:val="ListParagraph"/>
        <w:numPr>
          <w:ilvl w:val="1"/>
          <w:numId w:val="35"/>
        </w:numPr>
        <w:rPr>
          <w:ins w:id="209" w:author="Dad" w:date="2012-04-28T09:03:00Z"/>
          <w:szCs w:val="24"/>
          <w:rPrChange w:id="210" w:author="Dad" w:date="2012-04-28T09:03:00Z">
            <w:rPr>
              <w:ins w:id="211" w:author="Dad" w:date="2012-04-28T09:03:00Z"/>
              <w:i/>
              <w:szCs w:val="24"/>
            </w:rPr>
          </w:rPrChange>
        </w:rPr>
        <w:pPrChange w:id="212" w:author="Dad" w:date="2012-04-28T09:02:00Z">
          <w:pPr>
            <w:pStyle w:val="ListParagraph"/>
            <w:numPr>
              <w:ilvl w:val="1"/>
              <w:numId w:val="27"/>
            </w:numPr>
            <w:ind w:left="1440" w:hanging="360"/>
            <w:contextualSpacing/>
          </w:pPr>
        </w:pPrChange>
      </w:pPr>
      <w:ins w:id="213" w:author="Dad" w:date="2012-04-28T09:03:00Z">
        <w:r w:rsidRPr="00DE0D1F">
          <w:rPr>
            <w:rFonts w:cs="Arial"/>
            <w:szCs w:val="24"/>
            <w:rPrChange w:id="214" w:author="Dad" w:date="2012-04-28T09:03:00Z">
              <w:rPr>
                <w:rFonts w:cs="Arial"/>
                <w:sz w:val="16"/>
                <w:szCs w:val="16"/>
              </w:rPr>
            </w:rPrChange>
          </w:rPr>
          <w:t>Every action counts</w:t>
        </w:r>
      </w:ins>
      <w:r w:rsidR="00D878FD" w:rsidRPr="00DE0D1F">
        <w:rPr>
          <w:i/>
          <w:szCs w:val="24"/>
          <w:rPrChange w:id="215" w:author="Dad" w:date="2012-04-28T09:03:00Z">
            <w:rPr>
              <w:i/>
              <w:sz w:val="28"/>
              <w:szCs w:val="28"/>
            </w:rPr>
          </w:rPrChange>
        </w:rPr>
        <w:t xml:space="preserve"> </w:t>
      </w:r>
      <w:ins w:id="216" w:author="Dad" w:date="2012-04-28T09:04:00Z">
        <w:r>
          <w:rPr>
            <w:i/>
            <w:szCs w:val="24"/>
          </w:rPr>
          <w:t xml:space="preserve">– </w:t>
        </w:r>
      </w:ins>
      <w:ins w:id="217" w:author="Dad" w:date="2012-04-28T09:05:00Z">
        <w:r>
          <w:rPr>
            <w:i/>
            <w:szCs w:val="24"/>
          </w:rPr>
          <w:t xml:space="preserve">a </w:t>
        </w:r>
      </w:ins>
      <w:ins w:id="218" w:author="Dad" w:date="2012-04-28T09:04:00Z">
        <w:r>
          <w:rPr>
            <w:i/>
            <w:szCs w:val="24"/>
          </w:rPr>
          <w:t xml:space="preserve">good </w:t>
        </w:r>
      </w:ins>
      <w:ins w:id="219" w:author="Dad" w:date="2012-04-28T09:05:00Z">
        <w:r>
          <w:rPr>
            <w:i/>
            <w:szCs w:val="24"/>
          </w:rPr>
          <w:t>A</w:t>
        </w:r>
      </w:ins>
      <w:ins w:id="220" w:author="Dad" w:date="2012-04-28T09:04:00Z">
        <w:r>
          <w:rPr>
            <w:i/>
            <w:szCs w:val="24"/>
          </w:rPr>
          <w:t>ttitude</w:t>
        </w:r>
      </w:ins>
      <w:ins w:id="221" w:author="Stephen Reynolds, Sr." w:date="2012-04-29T00:32:00Z">
        <w:r w:rsidR="00B9148A">
          <w:rPr>
            <w:i/>
            <w:szCs w:val="24"/>
          </w:rPr>
          <w:t xml:space="preserve"> </w:t>
        </w:r>
        <w:r w:rsidR="008D4130" w:rsidRPr="008D4130">
          <w:rPr>
            <w:szCs w:val="24"/>
            <w:rPrChange w:id="222" w:author="Stephen Reynolds, Sr." w:date="2012-04-29T00:32:00Z">
              <w:rPr>
                <w:i/>
                <w:szCs w:val="24"/>
              </w:rPr>
            </w:rPrChange>
          </w:rPr>
          <w:t>(</w:t>
        </w:r>
        <w:r w:rsidR="008D4130">
          <w:rPr>
            <w:szCs w:val="24"/>
          </w:rPr>
          <w:t>He</w:t>
        </w:r>
        <w:r w:rsidR="00B9148A" w:rsidRPr="00B9148A">
          <w:rPr>
            <w:szCs w:val="24"/>
            <w:rPrChange w:id="223" w:author="Stephen Reynolds, Sr." w:date="2012-04-29T00:32:00Z">
              <w:rPr>
                <w:i/>
                <w:szCs w:val="24"/>
              </w:rPr>
            </w:rPrChange>
          </w:rPr>
          <w:t>4:16</w:t>
        </w:r>
        <w:r w:rsidR="008D4130">
          <w:rPr>
            <w:szCs w:val="24"/>
          </w:rPr>
          <w:t>)</w:t>
        </w:r>
      </w:ins>
    </w:p>
    <w:p w:rsidR="00DE0D1F" w:rsidRPr="00DE0D1F" w:rsidRDefault="00DE0D1F">
      <w:pPr>
        <w:pStyle w:val="ListParagraph"/>
        <w:numPr>
          <w:ilvl w:val="1"/>
          <w:numId w:val="35"/>
        </w:numPr>
        <w:rPr>
          <w:szCs w:val="24"/>
          <w:rPrChange w:id="224" w:author="Dad" w:date="2012-04-28T09:04:00Z">
            <w:rPr>
              <w:sz w:val="28"/>
              <w:szCs w:val="28"/>
            </w:rPr>
          </w:rPrChange>
        </w:rPr>
        <w:pPrChange w:id="225" w:author="Dad" w:date="2012-04-28T09:02:00Z">
          <w:pPr>
            <w:pStyle w:val="ListParagraph"/>
            <w:numPr>
              <w:ilvl w:val="1"/>
              <w:numId w:val="27"/>
            </w:numPr>
            <w:ind w:left="1440" w:hanging="360"/>
            <w:contextualSpacing/>
          </w:pPr>
        </w:pPrChange>
      </w:pPr>
      <w:ins w:id="226" w:author="Dad" w:date="2012-04-28T09:04:00Z">
        <w:r>
          <w:rPr>
            <w:szCs w:val="24"/>
          </w:rPr>
          <w:t xml:space="preserve">A name with a </w:t>
        </w:r>
        <w:r w:rsidRPr="00DE0D1F">
          <w:rPr>
            <w:i/>
            <w:szCs w:val="24"/>
            <w:rPrChange w:id="227" w:author="Dad" w:date="2012-04-28T09:05:00Z">
              <w:rPr>
                <w:szCs w:val="24"/>
              </w:rPr>
            </w:rPrChange>
          </w:rPr>
          <w:t xml:space="preserve">good </w:t>
        </w:r>
      </w:ins>
      <w:ins w:id="228" w:author="Dad" w:date="2012-04-28T09:03:00Z">
        <w:r w:rsidRPr="00DE0D1F">
          <w:rPr>
            <w:i/>
            <w:szCs w:val="24"/>
          </w:rPr>
          <w:t>Reputatio</w:t>
        </w:r>
      </w:ins>
      <w:ins w:id="229" w:author="Stephen Reynolds, Sr." w:date="2012-04-29T00:30:00Z">
        <w:r w:rsidR="00B9148A">
          <w:rPr>
            <w:i/>
            <w:szCs w:val="24"/>
          </w:rPr>
          <w:t>n/not emotion</w:t>
        </w:r>
      </w:ins>
      <w:ins w:id="230" w:author="Dad" w:date="2012-04-28T09:03:00Z">
        <w:del w:id="231" w:author="Stephen Reynolds, Sr." w:date="2012-04-29T00:30:00Z">
          <w:r w:rsidRPr="00DE0D1F" w:rsidDel="00B9148A">
            <w:rPr>
              <w:i/>
              <w:szCs w:val="24"/>
            </w:rPr>
            <w:delText>n</w:delText>
          </w:r>
        </w:del>
      </w:ins>
    </w:p>
    <w:p w:rsidR="00D878FD" w:rsidRPr="009107FC" w:rsidRDefault="00D878FD">
      <w:pPr>
        <w:pStyle w:val="BalloonText"/>
        <w:rPr>
          <w:rFonts w:cs="Arial"/>
          <w:rPrChange w:id="232" w:author="Stephen Reynolds, Sr." w:date="2012-04-29T02:38:00Z">
            <w:rPr/>
          </w:rPrChange>
        </w:rPr>
        <w:pPrChange w:id="233" w:author="Stephen Reynolds, Sr." w:date="2012-04-29T02:38:00Z">
          <w:pPr/>
        </w:pPrChange>
      </w:pPr>
    </w:p>
    <w:p w:rsidR="00760A69" w:rsidRPr="00035AF3" w:rsidDel="004456FF" w:rsidRDefault="00760A69" w:rsidP="00760A69">
      <w:pPr>
        <w:rPr>
          <w:del w:id="234" w:author="Dad" w:date="2012-04-28T01:53:00Z"/>
          <w:rFonts w:cs="Arial"/>
          <w:szCs w:val="24"/>
        </w:rPr>
      </w:pPr>
      <w:del w:id="235" w:author="Dad" w:date="2012-04-28T01:53:00Z">
        <w:r w:rsidRPr="00035AF3" w:rsidDel="004456FF">
          <w:rPr>
            <w:rFonts w:cs="Arial"/>
            <w:szCs w:val="24"/>
          </w:rPr>
          <w:delText xml:space="preserve">Mr 9:49 For every one shall be salted with fire, and </w:delText>
        </w:r>
        <w:r w:rsidRPr="00035AF3" w:rsidDel="004456FF">
          <w:rPr>
            <w:rFonts w:cs="Arial"/>
            <w:szCs w:val="24"/>
            <w:u w:val="single"/>
          </w:rPr>
          <w:delText>every sacrifice shall be salted with salt</w:delText>
        </w:r>
        <w:r w:rsidRPr="00035AF3" w:rsidDel="004456FF">
          <w:rPr>
            <w:rFonts w:cs="Arial"/>
            <w:szCs w:val="24"/>
          </w:rPr>
          <w:delText>.</w:delText>
        </w:r>
      </w:del>
    </w:p>
    <w:p w:rsidR="00760A69" w:rsidRPr="00035AF3" w:rsidDel="004456FF" w:rsidRDefault="00760A69" w:rsidP="00760A69">
      <w:pPr>
        <w:rPr>
          <w:del w:id="236" w:author="Dad" w:date="2012-04-28T01:53:00Z"/>
          <w:rFonts w:cs="Arial"/>
          <w:szCs w:val="24"/>
        </w:rPr>
      </w:pPr>
      <w:del w:id="237" w:author="Dad" w:date="2012-04-28T01:53:00Z">
        <w:r w:rsidRPr="00035AF3" w:rsidDel="004456FF">
          <w:rPr>
            <w:rFonts w:cs="Arial"/>
            <w:szCs w:val="24"/>
          </w:rPr>
          <w:delText>salted with fire</w:delText>
        </w:r>
      </w:del>
    </w:p>
    <w:p w:rsidR="00FF792B" w:rsidRPr="00035AF3" w:rsidRDefault="00FF792B" w:rsidP="00760A69">
      <w:pPr>
        <w:pStyle w:val="ListParagraph"/>
        <w:numPr>
          <w:ilvl w:val="0"/>
          <w:numId w:val="24"/>
        </w:numPr>
        <w:spacing w:after="200" w:line="276" w:lineRule="auto"/>
        <w:contextualSpacing/>
        <w:rPr>
          <w:rFonts w:cs="Arial"/>
          <w:szCs w:val="24"/>
        </w:rPr>
      </w:pPr>
      <w:r w:rsidRPr="00035AF3">
        <w:rPr>
          <w:rFonts w:cs="Arial"/>
          <w:szCs w:val="24"/>
        </w:rPr>
        <w:t xml:space="preserve">Salted </w:t>
      </w:r>
      <w:r w:rsidR="00760A69" w:rsidRPr="00035AF3">
        <w:rPr>
          <w:rFonts w:cs="Arial"/>
          <w:szCs w:val="24"/>
        </w:rPr>
        <w:t xml:space="preserve">with The fire of God’s Spirit </w:t>
      </w:r>
      <w:r w:rsidR="004F35CC" w:rsidRPr="00035AF3">
        <w:rPr>
          <w:rFonts w:cs="Arial"/>
          <w:szCs w:val="24"/>
        </w:rPr>
        <w:t>to purify</w:t>
      </w:r>
    </w:p>
    <w:p w:rsidR="00760A69" w:rsidRPr="00035AF3" w:rsidRDefault="00760A69" w:rsidP="00FF792B">
      <w:pPr>
        <w:pStyle w:val="ListParagraph"/>
        <w:numPr>
          <w:ilvl w:val="1"/>
          <w:numId w:val="24"/>
        </w:numPr>
        <w:spacing w:after="200" w:line="276" w:lineRule="auto"/>
        <w:contextualSpacing/>
        <w:rPr>
          <w:rFonts w:cs="Arial"/>
          <w:szCs w:val="24"/>
        </w:rPr>
      </w:pPr>
      <w:r w:rsidRPr="00035AF3">
        <w:rPr>
          <w:rFonts w:cs="Arial"/>
          <w:szCs w:val="24"/>
        </w:rPr>
        <w:t xml:space="preserve">(fire of affliction and </w:t>
      </w:r>
      <w:r w:rsidR="004F35CC" w:rsidRPr="00035AF3">
        <w:rPr>
          <w:rFonts w:cs="Arial"/>
          <w:szCs w:val="24"/>
        </w:rPr>
        <w:t>thorough</w:t>
      </w:r>
      <w:r w:rsidRPr="00035AF3">
        <w:rPr>
          <w:rFonts w:cs="Arial"/>
          <w:szCs w:val="24"/>
        </w:rPr>
        <w:t xml:space="preserve"> self-denial)</w:t>
      </w:r>
    </w:p>
    <w:p w:rsidR="00CE6CF7" w:rsidRPr="00035AF3" w:rsidRDefault="00FF792B" w:rsidP="00760A69">
      <w:pPr>
        <w:pStyle w:val="ListParagraph"/>
        <w:numPr>
          <w:ilvl w:val="0"/>
          <w:numId w:val="24"/>
        </w:numPr>
        <w:spacing w:after="200" w:line="276" w:lineRule="auto"/>
        <w:contextualSpacing/>
        <w:rPr>
          <w:rFonts w:cs="Arial"/>
          <w:szCs w:val="24"/>
        </w:rPr>
      </w:pPr>
      <w:r w:rsidRPr="00035AF3">
        <w:rPr>
          <w:rFonts w:cs="Arial"/>
          <w:szCs w:val="24"/>
        </w:rPr>
        <w:t>Salted with</w:t>
      </w:r>
      <w:r w:rsidR="00760A69" w:rsidRPr="00035AF3">
        <w:rPr>
          <w:rFonts w:cs="Arial"/>
          <w:szCs w:val="24"/>
        </w:rPr>
        <w:t xml:space="preserve"> Hell fire</w:t>
      </w:r>
    </w:p>
    <w:p w:rsidR="00760A69" w:rsidRPr="00035AF3" w:rsidDel="00913826" w:rsidRDefault="00CE6CF7" w:rsidP="00760A69">
      <w:pPr>
        <w:pStyle w:val="ListParagraph"/>
        <w:numPr>
          <w:ilvl w:val="0"/>
          <w:numId w:val="24"/>
        </w:numPr>
        <w:spacing w:after="200" w:line="276" w:lineRule="auto"/>
        <w:contextualSpacing/>
        <w:rPr>
          <w:del w:id="238" w:author="Dad" w:date="2012-04-28T02:05:00Z"/>
          <w:rFonts w:cs="Arial"/>
          <w:szCs w:val="24"/>
        </w:rPr>
      </w:pPr>
      <w:r w:rsidRPr="00035AF3">
        <w:rPr>
          <w:rFonts w:cs="Arial"/>
          <w:szCs w:val="24"/>
        </w:rPr>
        <w:t>S</w:t>
      </w:r>
      <w:r w:rsidR="00760A69" w:rsidRPr="00035AF3">
        <w:rPr>
          <w:rFonts w:cs="Arial"/>
          <w:szCs w:val="24"/>
        </w:rPr>
        <w:t>alted with salt</w:t>
      </w:r>
      <w:ins w:id="239" w:author="Dad" w:date="2012-04-28T02:05:00Z">
        <w:r w:rsidR="00913826">
          <w:rPr>
            <w:rFonts w:cs="Arial"/>
            <w:szCs w:val="24"/>
          </w:rPr>
          <w:tab/>
        </w:r>
        <w:r w:rsidR="00913826">
          <w:rPr>
            <w:rFonts w:cs="Arial"/>
            <w:szCs w:val="24"/>
          </w:rPr>
          <w:tab/>
        </w:r>
      </w:ins>
    </w:p>
    <w:p w:rsidR="00760A69" w:rsidRPr="00913826" w:rsidRDefault="00760A69">
      <w:pPr>
        <w:pStyle w:val="ListParagraph"/>
        <w:numPr>
          <w:ilvl w:val="0"/>
          <w:numId w:val="24"/>
        </w:numPr>
        <w:spacing w:after="200" w:line="276" w:lineRule="auto"/>
        <w:contextualSpacing/>
        <w:rPr>
          <w:rFonts w:cs="Arial"/>
          <w:szCs w:val="24"/>
          <w:rPrChange w:id="240" w:author="Dad" w:date="2012-04-28T02:05:00Z">
            <w:rPr/>
          </w:rPrChange>
        </w:rPr>
        <w:pPrChange w:id="241" w:author="Dad" w:date="2012-04-28T02:05:00Z">
          <w:pPr>
            <w:pStyle w:val="ListParagraph"/>
            <w:numPr>
              <w:ilvl w:val="1"/>
              <w:numId w:val="24"/>
            </w:numPr>
            <w:spacing w:after="200" w:line="276" w:lineRule="auto"/>
            <w:ind w:left="1440" w:hanging="360"/>
            <w:contextualSpacing/>
          </w:pPr>
        </w:pPrChange>
      </w:pPr>
      <w:r w:rsidRPr="00913826">
        <w:rPr>
          <w:rFonts w:cs="Arial"/>
          <w:szCs w:val="24"/>
          <w:rPrChange w:id="242" w:author="Dad" w:date="2012-04-28T02:05:00Z">
            <w:rPr/>
          </w:rPrChange>
        </w:rPr>
        <w:t>With Grace or wrath</w:t>
      </w:r>
    </w:p>
    <w:p w:rsidR="00CE6CF7" w:rsidDel="00913826" w:rsidRDefault="00760A69">
      <w:pPr>
        <w:rPr>
          <w:del w:id="243" w:author="Dad" w:date="2012-04-28T02:03:00Z"/>
          <w:rFonts w:cs="Arial"/>
          <w:sz w:val="16"/>
          <w:szCs w:val="16"/>
        </w:rPr>
        <w:pPrChange w:id="244" w:author="Dad" w:date="2012-04-28T02:03:00Z">
          <w:pPr>
            <w:ind w:firstLine="720"/>
          </w:pPr>
        </w:pPrChange>
      </w:pPr>
      <w:proofErr w:type="gramStart"/>
      <w:r w:rsidRPr="00035AF3">
        <w:rPr>
          <w:rFonts w:cs="Arial"/>
          <w:szCs w:val="24"/>
        </w:rPr>
        <w:t>Tried with fire here or hereafter.</w:t>
      </w:r>
      <w:proofErr w:type="gramEnd"/>
      <w:r w:rsidRPr="00035AF3">
        <w:rPr>
          <w:rFonts w:cs="Arial"/>
          <w:szCs w:val="24"/>
        </w:rPr>
        <w:t xml:space="preserve">  Self-denial and endurance of our Lord's will</w:t>
      </w:r>
      <w:ins w:id="245" w:author="Dad" w:date="2012-04-28T02:04:00Z">
        <w:r w:rsidR="00913826">
          <w:rPr>
            <w:rFonts w:cs="Arial"/>
            <w:szCs w:val="24"/>
          </w:rPr>
          <w:t xml:space="preserve">, </w:t>
        </w:r>
      </w:ins>
      <w:del w:id="246" w:author="Dad" w:date="2012-04-28T02:04:00Z">
        <w:r w:rsidRPr="00035AF3" w:rsidDel="00913826">
          <w:rPr>
            <w:rFonts w:cs="Arial"/>
            <w:szCs w:val="24"/>
          </w:rPr>
          <w:delText xml:space="preserve"> </w:delText>
        </w:r>
      </w:del>
      <w:r w:rsidRPr="00035AF3">
        <w:rPr>
          <w:rFonts w:cs="Arial"/>
          <w:szCs w:val="24"/>
        </w:rPr>
        <w:t>must be the salt and the fire of our sacrifice in this life, or else the endless woes of the wrath of God shall be both preserving salt and consuming fire to us in</w:t>
      </w:r>
      <w:r w:rsidR="00CE6CF7" w:rsidRPr="00035AF3">
        <w:rPr>
          <w:rFonts w:cs="Arial"/>
          <w:szCs w:val="24"/>
        </w:rPr>
        <w:t xml:space="preserve"> Hell</w:t>
      </w:r>
      <w:r w:rsidRPr="00035AF3">
        <w:rPr>
          <w:rFonts w:cs="Arial"/>
          <w:szCs w:val="24"/>
        </w:rPr>
        <w:t xml:space="preserve">. </w:t>
      </w:r>
    </w:p>
    <w:p w:rsidR="00913826" w:rsidRPr="00035AF3" w:rsidRDefault="00913826" w:rsidP="00760A69">
      <w:pPr>
        <w:rPr>
          <w:ins w:id="247" w:author="Dad" w:date="2012-04-28T02:03:00Z"/>
          <w:rFonts w:cs="Arial"/>
          <w:szCs w:val="24"/>
        </w:rPr>
      </w:pPr>
    </w:p>
    <w:p w:rsidR="00CE6CF7" w:rsidRPr="00913826" w:rsidRDefault="00760A69">
      <w:pPr>
        <w:rPr>
          <w:rFonts w:cs="Arial"/>
          <w:sz w:val="16"/>
          <w:szCs w:val="16"/>
          <w:rPrChange w:id="248" w:author="Dad" w:date="2012-04-28T02:03:00Z">
            <w:rPr>
              <w:rFonts w:cs="Arial"/>
              <w:szCs w:val="24"/>
            </w:rPr>
          </w:rPrChange>
        </w:rPr>
        <w:pPrChange w:id="249" w:author="Dad" w:date="2012-04-28T02:03:00Z">
          <w:pPr>
            <w:ind w:firstLine="720"/>
          </w:pPr>
        </w:pPrChange>
      </w:pPr>
      <w:r w:rsidRPr="00035AF3">
        <w:rPr>
          <w:rFonts w:cs="Arial"/>
          <w:szCs w:val="24"/>
        </w:rPr>
        <w:t xml:space="preserve"> </w:t>
      </w:r>
    </w:p>
    <w:p w:rsidR="00760A69" w:rsidRPr="00035AF3" w:rsidRDefault="00CC24DB" w:rsidP="00CE6CF7">
      <w:pPr>
        <w:ind w:firstLine="720"/>
        <w:rPr>
          <w:rFonts w:cs="Arial"/>
          <w:szCs w:val="24"/>
        </w:rPr>
      </w:pPr>
      <w:r w:rsidRPr="00035AF3">
        <w:rPr>
          <w:rFonts w:cs="Arial"/>
          <w:szCs w:val="24"/>
        </w:rPr>
        <w:t>It is f</w:t>
      </w:r>
      <w:r w:rsidR="00760A69" w:rsidRPr="00035AF3">
        <w:rPr>
          <w:rFonts w:cs="Arial"/>
          <w:szCs w:val="24"/>
        </w:rPr>
        <w:t>ar better to accept the light afflictions of today, than to endure the fierce flames of perdition</w:t>
      </w:r>
      <w:r w:rsidRPr="00035AF3">
        <w:rPr>
          <w:rFonts w:cs="Arial"/>
          <w:szCs w:val="24"/>
        </w:rPr>
        <w:t xml:space="preserve"> forever</w:t>
      </w:r>
      <w:r w:rsidR="00760A69" w:rsidRPr="00035AF3">
        <w:rPr>
          <w:rFonts w:cs="Arial"/>
          <w:szCs w:val="24"/>
        </w:rPr>
        <w:t>.</w:t>
      </w:r>
    </w:p>
    <w:p w:rsidR="00760A69" w:rsidRPr="00035AF3" w:rsidRDefault="00760A69" w:rsidP="00760A69">
      <w:pPr>
        <w:rPr>
          <w:rFonts w:cs="Arial"/>
          <w:sz w:val="16"/>
          <w:szCs w:val="16"/>
        </w:rPr>
      </w:pPr>
    </w:p>
    <w:p w:rsidR="00760A69" w:rsidRPr="00035AF3" w:rsidRDefault="00BC577B" w:rsidP="00760A69">
      <w:pPr>
        <w:rPr>
          <w:rFonts w:cs="Arial"/>
          <w:szCs w:val="24"/>
        </w:rPr>
      </w:pPr>
      <w:ins w:id="250" w:author="Dad" w:date="2012-04-28T09:23:00Z">
        <w:r>
          <w:rPr>
            <w:rFonts w:cs="Arial"/>
            <w:szCs w:val="24"/>
          </w:rPr>
          <w:t>T</w:t>
        </w:r>
      </w:ins>
      <w:del w:id="251" w:author="Dad" w:date="2012-04-28T09:23:00Z">
        <w:r w:rsidR="00760A69" w:rsidRPr="00035AF3" w:rsidDel="00BC577B">
          <w:rPr>
            <w:rFonts w:cs="Arial"/>
            <w:szCs w:val="24"/>
          </w:rPr>
          <w:delText>What is t</w:delText>
        </w:r>
      </w:del>
      <w:r w:rsidR="00760A69" w:rsidRPr="00035AF3">
        <w:rPr>
          <w:rFonts w:cs="Arial"/>
          <w:szCs w:val="24"/>
        </w:rPr>
        <w:t>he fire and salt of the Lord</w:t>
      </w:r>
      <w:ins w:id="252" w:author="Dad" w:date="2012-04-28T09:23:00Z">
        <w:r>
          <w:rPr>
            <w:rFonts w:cs="Arial"/>
            <w:szCs w:val="24"/>
          </w:rPr>
          <w:t xml:space="preserve"> is </w:t>
        </w:r>
      </w:ins>
      <w:r w:rsidR="00D20EA8" w:rsidRPr="00035AF3">
        <w:rPr>
          <w:rFonts w:cs="Arial"/>
          <w:szCs w:val="24"/>
        </w:rPr>
        <w:t>-</w:t>
      </w:r>
      <w:ins w:id="253" w:author="Dad" w:date="2012-04-28T09:23:00Z">
        <w:r>
          <w:rPr>
            <w:rFonts w:cs="Arial"/>
            <w:szCs w:val="24"/>
          </w:rPr>
          <w:t xml:space="preserve"> </w:t>
        </w:r>
      </w:ins>
      <w:r w:rsidR="00D20EA8" w:rsidRPr="00035AF3">
        <w:rPr>
          <w:rFonts w:cs="Arial"/>
          <w:b/>
          <w:szCs w:val="24"/>
          <w:u w:val="single"/>
        </w:rPr>
        <w:t>PERFECT</w:t>
      </w:r>
      <w:r w:rsidR="00D20EA8" w:rsidRPr="00035AF3">
        <w:rPr>
          <w:rFonts w:cs="Arial"/>
          <w:szCs w:val="24"/>
        </w:rPr>
        <w:t xml:space="preserve"> </w:t>
      </w:r>
      <w:r w:rsidR="00D20EA8" w:rsidRPr="00035AF3">
        <w:rPr>
          <w:rFonts w:cs="Arial"/>
          <w:b/>
          <w:szCs w:val="24"/>
          <w:u w:val="single"/>
        </w:rPr>
        <w:t>JUDGMENT</w:t>
      </w:r>
    </w:p>
    <w:p w:rsidR="00760A69" w:rsidRPr="00035AF3" w:rsidRDefault="00760A69" w:rsidP="00760A69">
      <w:pPr>
        <w:rPr>
          <w:rFonts w:cs="Arial"/>
          <w:i/>
          <w:sz w:val="16"/>
          <w:szCs w:val="16"/>
        </w:rPr>
      </w:pPr>
    </w:p>
    <w:p w:rsidR="00760A69" w:rsidRPr="00035AF3" w:rsidRDefault="00760A69" w:rsidP="00760A69">
      <w:pPr>
        <w:rPr>
          <w:rFonts w:cs="Arial"/>
          <w:szCs w:val="24"/>
        </w:rPr>
      </w:pPr>
      <w:r w:rsidRPr="00035AF3">
        <w:rPr>
          <w:rFonts w:cs="Arial"/>
          <w:szCs w:val="24"/>
        </w:rPr>
        <w:t xml:space="preserve">Those </w:t>
      </w:r>
      <w:ins w:id="254" w:author="Dad" w:date="2012-04-28T09:13:00Z">
        <w:r w:rsidR="00E91D62">
          <w:rPr>
            <w:rFonts w:cs="Arial"/>
            <w:szCs w:val="24"/>
          </w:rPr>
          <w:t xml:space="preserve">who don’t </w:t>
        </w:r>
      </w:ins>
      <w:del w:id="255" w:author="Dad" w:date="2012-04-28T09:13:00Z">
        <w:r w:rsidRPr="00035AF3" w:rsidDel="00E91D62">
          <w:rPr>
            <w:rFonts w:cs="Arial"/>
            <w:szCs w:val="24"/>
          </w:rPr>
          <w:delText xml:space="preserve">that </w:delText>
        </w:r>
      </w:del>
      <w:r w:rsidRPr="00035AF3">
        <w:rPr>
          <w:rFonts w:cs="Arial"/>
          <w:szCs w:val="24"/>
        </w:rPr>
        <w:t xml:space="preserve">present </w:t>
      </w:r>
      <w:del w:id="256" w:author="Dad" w:date="2012-04-28T09:13:00Z">
        <w:r w:rsidRPr="00035AF3" w:rsidDel="00E91D62">
          <w:rPr>
            <w:rFonts w:cs="Arial"/>
            <w:szCs w:val="24"/>
          </w:rPr>
          <w:delText xml:space="preserve">not </w:delText>
        </w:r>
      </w:del>
      <w:r w:rsidRPr="00035AF3">
        <w:rPr>
          <w:rFonts w:cs="Arial"/>
          <w:szCs w:val="24"/>
        </w:rPr>
        <w:t xml:space="preserve">themselves </w:t>
      </w:r>
      <w:ins w:id="257" w:author="Dad" w:date="2012-04-28T09:13:00Z">
        <w:r w:rsidR="00E91D62">
          <w:rPr>
            <w:rFonts w:cs="Arial"/>
            <w:szCs w:val="24"/>
          </w:rPr>
          <w:t xml:space="preserve">as </w:t>
        </w:r>
      </w:ins>
      <w:r w:rsidRPr="00035AF3">
        <w:rPr>
          <w:rFonts w:cs="Arial"/>
          <w:b/>
          <w:szCs w:val="24"/>
          <w:u w:val="single"/>
        </w:rPr>
        <w:t xml:space="preserve">living sacrifices to God's </w:t>
      </w:r>
      <w:proofErr w:type="gramStart"/>
      <w:r w:rsidRPr="00035AF3">
        <w:rPr>
          <w:rFonts w:cs="Arial"/>
          <w:b/>
          <w:szCs w:val="24"/>
          <w:u w:val="single"/>
        </w:rPr>
        <w:t>grace</w:t>
      </w:r>
      <w:r w:rsidRPr="00035AF3">
        <w:rPr>
          <w:rFonts w:cs="Arial"/>
          <w:szCs w:val="24"/>
        </w:rPr>
        <w:t>,</w:t>
      </w:r>
      <w:proofErr w:type="gramEnd"/>
      <w:r w:rsidRPr="00035AF3">
        <w:rPr>
          <w:rFonts w:cs="Arial"/>
          <w:szCs w:val="24"/>
        </w:rPr>
        <w:t xml:space="preserve"> shall be made for ever </w:t>
      </w:r>
      <w:r w:rsidRPr="00035AF3">
        <w:rPr>
          <w:rFonts w:cs="Arial"/>
          <w:szCs w:val="24"/>
          <w:u w:val="single"/>
        </w:rPr>
        <w:t>dying sacrifices</w:t>
      </w:r>
      <w:r w:rsidRPr="00035AF3">
        <w:rPr>
          <w:rFonts w:cs="Arial"/>
          <w:szCs w:val="24"/>
        </w:rPr>
        <w:t xml:space="preserve"> to his </w:t>
      </w:r>
      <w:r w:rsidRPr="00035AF3">
        <w:rPr>
          <w:rFonts w:cs="Arial"/>
          <w:szCs w:val="24"/>
          <w:u w:val="single"/>
        </w:rPr>
        <w:t>justice</w:t>
      </w:r>
      <w:r w:rsidRPr="00035AF3">
        <w:rPr>
          <w:rFonts w:cs="Arial"/>
          <w:szCs w:val="24"/>
        </w:rPr>
        <w:t>, and since they would not give honor to him, he will get him honor upon them</w:t>
      </w:r>
      <w:ins w:id="258" w:author="Dad" w:date="2012-04-28T09:14:00Z">
        <w:r w:rsidR="00E91D62">
          <w:rPr>
            <w:rFonts w:cs="Arial"/>
            <w:szCs w:val="24"/>
          </w:rPr>
          <w:t xml:space="preserve"> if </w:t>
        </w:r>
      </w:ins>
      <w:del w:id="259" w:author="Dad" w:date="2012-04-28T09:14:00Z">
        <w:r w:rsidRPr="00035AF3" w:rsidDel="00E91D62">
          <w:rPr>
            <w:rFonts w:cs="Arial"/>
            <w:szCs w:val="24"/>
          </w:rPr>
          <w:delText xml:space="preserve">; </w:delText>
        </w:r>
      </w:del>
      <w:r w:rsidRPr="00035AF3">
        <w:rPr>
          <w:rFonts w:cs="Arial"/>
          <w:szCs w:val="24"/>
        </w:rPr>
        <w:t>they w</w:t>
      </w:r>
      <w:ins w:id="260" w:author="Dad" w:date="2012-04-28T09:14:00Z">
        <w:r w:rsidR="00E91D62">
          <w:rPr>
            <w:rFonts w:cs="Arial"/>
            <w:szCs w:val="24"/>
          </w:rPr>
          <w:t>ill</w:t>
        </w:r>
      </w:ins>
      <w:del w:id="261" w:author="Dad" w:date="2012-04-28T09:14:00Z">
        <w:r w:rsidRPr="00035AF3" w:rsidDel="00E91D62">
          <w:rPr>
            <w:rFonts w:cs="Arial"/>
            <w:szCs w:val="24"/>
          </w:rPr>
          <w:delText>ould</w:delText>
        </w:r>
      </w:del>
      <w:r w:rsidRPr="00035AF3">
        <w:rPr>
          <w:rFonts w:cs="Arial"/>
          <w:szCs w:val="24"/>
        </w:rPr>
        <w:t xml:space="preserve"> not be salted with the salt of divine grace</w:t>
      </w:r>
      <w:ins w:id="262" w:author="Dad" w:date="2012-04-28T09:15:00Z">
        <w:r w:rsidR="00E91D62">
          <w:rPr>
            <w:rFonts w:cs="Arial"/>
            <w:szCs w:val="24"/>
          </w:rPr>
          <w:t>.</w:t>
        </w:r>
      </w:ins>
      <w:ins w:id="263" w:author="Stephen Reynolds, Sr." w:date="2012-04-29T07:08:00Z">
        <w:r w:rsidR="008435C2">
          <w:rPr>
            <w:rFonts w:cs="Arial"/>
            <w:szCs w:val="24"/>
          </w:rPr>
          <w:t xml:space="preserve">     Rom.12:1;</w:t>
        </w:r>
      </w:ins>
      <w:ins w:id="264" w:author="Stephen Reynolds, Sr." w:date="2012-04-29T07:15:00Z">
        <w:r w:rsidR="008435C2">
          <w:rPr>
            <w:rFonts w:cs="Arial"/>
            <w:szCs w:val="24"/>
          </w:rPr>
          <w:t xml:space="preserve"> </w:t>
        </w:r>
      </w:ins>
      <w:ins w:id="265" w:author="Stephen Reynolds, Sr." w:date="2012-04-29T07:10:00Z">
        <w:r w:rsidR="008435C2">
          <w:rPr>
            <w:rFonts w:cs="Arial"/>
            <w:szCs w:val="24"/>
          </w:rPr>
          <w:t>2:2</w:t>
        </w:r>
      </w:ins>
      <w:ins w:id="266" w:author="Stephen Reynolds, Sr." w:date="2012-04-29T07:15:00Z">
        <w:r w:rsidR="008435C2">
          <w:rPr>
            <w:rFonts w:cs="Arial"/>
            <w:szCs w:val="24"/>
          </w:rPr>
          <w:t>; 9:</w:t>
        </w:r>
      </w:ins>
      <w:ins w:id="267" w:author="Stephen Reynolds, Sr." w:date="2012-04-29T07:35:00Z">
        <w:r w:rsidR="00C00490">
          <w:rPr>
            <w:rFonts w:cs="Arial"/>
            <w:szCs w:val="24"/>
          </w:rPr>
          <w:t>21</w:t>
        </w:r>
        <w:proofErr w:type="gramStart"/>
        <w:r w:rsidR="00C00490">
          <w:rPr>
            <w:rFonts w:cs="Arial"/>
            <w:szCs w:val="24"/>
          </w:rPr>
          <w:t>,</w:t>
        </w:r>
      </w:ins>
      <w:ins w:id="268" w:author="Stephen Reynolds, Sr." w:date="2012-04-29T07:15:00Z">
        <w:r w:rsidR="008435C2">
          <w:rPr>
            <w:rFonts w:cs="Arial"/>
            <w:szCs w:val="24"/>
          </w:rPr>
          <w:t>22</w:t>
        </w:r>
      </w:ins>
      <w:proofErr w:type="gramEnd"/>
      <w:ins w:id="269" w:author="Stephen Reynolds, Sr." w:date="2012-04-29T07:37:00Z">
        <w:r w:rsidR="00C00490">
          <w:rPr>
            <w:rFonts w:cs="Arial"/>
            <w:szCs w:val="24"/>
          </w:rPr>
          <w:t>; II Tim. 2:20</w:t>
        </w:r>
      </w:ins>
    </w:p>
    <w:p w:rsidR="00760A69" w:rsidRPr="00035AF3" w:rsidRDefault="00760A69" w:rsidP="00760A69">
      <w:pPr>
        <w:rPr>
          <w:rFonts w:cs="Arial"/>
          <w:sz w:val="16"/>
          <w:szCs w:val="16"/>
        </w:rPr>
      </w:pPr>
    </w:p>
    <w:p w:rsidR="00760A69" w:rsidRPr="00035AF3" w:rsidRDefault="00CE6CF7" w:rsidP="00760A69">
      <w:pPr>
        <w:rPr>
          <w:rFonts w:cs="Arial"/>
          <w:szCs w:val="24"/>
        </w:rPr>
      </w:pPr>
      <w:r w:rsidRPr="00035AF3">
        <w:rPr>
          <w:rFonts w:cs="Arial"/>
          <w:szCs w:val="24"/>
        </w:rPr>
        <w:t xml:space="preserve">They would not admit  their corrupt affections, </w:t>
      </w:r>
      <w:r w:rsidR="00760A69" w:rsidRPr="00035AF3">
        <w:rPr>
          <w:rFonts w:cs="Arial"/>
          <w:szCs w:val="24"/>
        </w:rPr>
        <w:t xml:space="preserve">they would not submit to the operation, could not bear the corrosives that were necessary to eat out the proud flesh, it was to them like cutting off a hand, or plucking out an eye; and therefore in </w:t>
      </w:r>
      <w:r w:rsidR="00760A69" w:rsidRPr="00035AF3">
        <w:rPr>
          <w:rFonts w:cs="Arial"/>
          <w:szCs w:val="24"/>
        </w:rPr>
        <w:lastRenderedPageBreak/>
        <w:t>hell they shall be salted with fire; coals of fire shall be scattered upon them (</w:t>
      </w:r>
      <w:proofErr w:type="spellStart"/>
      <w:r w:rsidR="00760A69" w:rsidRPr="00035AF3">
        <w:rPr>
          <w:rFonts w:cs="Arial"/>
          <w:szCs w:val="24"/>
        </w:rPr>
        <w:t>Eze</w:t>
      </w:r>
      <w:proofErr w:type="spellEnd"/>
      <w:r w:rsidR="00760A69" w:rsidRPr="00035AF3">
        <w:rPr>
          <w:rFonts w:cs="Arial"/>
          <w:szCs w:val="24"/>
        </w:rPr>
        <w:t xml:space="preserve"> 10:2), as salt upon the meat, and brimstone (Job 18:15), as fire and brimstone were rained on Sodom; the pleasures they have lived in, shall eat their flesh, as it were with fire, Jas 5:3. </w:t>
      </w:r>
    </w:p>
    <w:p w:rsidR="00760A69" w:rsidRPr="00035AF3" w:rsidRDefault="00760A69" w:rsidP="00760A69">
      <w:pPr>
        <w:ind w:firstLine="720"/>
        <w:rPr>
          <w:rFonts w:cs="Arial"/>
          <w:szCs w:val="24"/>
        </w:rPr>
      </w:pPr>
      <w:r w:rsidRPr="00035AF3">
        <w:rPr>
          <w:rFonts w:cs="Arial"/>
          <w:szCs w:val="24"/>
        </w:rPr>
        <w:t xml:space="preserve">The pain of mortifying the flesh is no comparison to the punishment for not mortifying it, </w:t>
      </w:r>
    </w:p>
    <w:p w:rsidR="00760A69" w:rsidRPr="00035AF3" w:rsidRDefault="00760A69" w:rsidP="00760A69">
      <w:pPr>
        <w:ind w:firstLine="720"/>
        <w:rPr>
          <w:rFonts w:cs="Arial"/>
          <w:szCs w:val="24"/>
        </w:rPr>
      </w:pPr>
      <w:r w:rsidRPr="00035AF3">
        <w:rPr>
          <w:rFonts w:cs="Arial"/>
          <w:szCs w:val="24"/>
        </w:rPr>
        <w:t xml:space="preserve">Compare salting with burning. Salt will hurt but will produce a </w:t>
      </w:r>
      <w:r w:rsidR="00CC24DB" w:rsidRPr="00035AF3">
        <w:rPr>
          <w:rFonts w:cs="Arial"/>
          <w:szCs w:val="24"/>
        </w:rPr>
        <w:t>cure;</w:t>
      </w:r>
      <w:r w:rsidR="005E4BEA" w:rsidRPr="00035AF3">
        <w:rPr>
          <w:rFonts w:cs="Arial"/>
          <w:szCs w:val="24"/>
        </w:rPr>
        <w:t xml:space="preserve"> fire will purify</w:t>
      </w:r>
      <w:r w:rsidR="003A14ED" w:rsidRPr="00035AF3">
        <w:rPr>
          <w:rFonts w:cs="Arial"/>
          <w:szCs w:val="24"/>
        </w:rPr>
        <w:t xml:space="preserve"> or punish.</w:t>
      </w:r>
    </w:p>
    <w:p w:rsidR="00760A69" w:rsidRPr="00035AF3" w:rsidRDefault="00760A69" w:rsidP="00FF792B">
      <w:pPr>
        <w:rPr>
          <w:rFonts w:cs="Arial"/>
          <w:sz w:val="16"/>
          <w:szCs w:val="16"/>
        </w:rPr>
      </w:pPr>
    </w:p>
    <w:p w:rsidR="000D68A7" w:rsidRPr="00035AF3" w:rsidRDefault="00CC24DB" w:rsidP="00760A69">
      <w:pPr>
        <w:ind w:firstLine="720"/>
        <w:rPr>
          <w:rFonts w:cs="Arial"/>
          <w:szCs w:val="24"/>
        </w:rPr>
      </w:pPr>
      <w:r w:rsidRPr="00035AF3">
        <w:rPr>
          <w:rFonts w:cs="Arial"/>
          <w:szCs w:val="24"/>
        </w:rPr>
        <w:t>T</w:t>
      </w:r>
      <w:r w:rsidR="00760A69" w:rsidRPr="00035AF3">
        <w:rPr>
          <w:rFonts w:cs="Arial"/>
          <w:szCs w:val="24"/>
        </w:rPr>
        <w:t>he fire of hell shall not be quenched, by the power of God</w:t>
      </w:r>
      <w:r w:rsidR="003A14ED" w:rsidRPr="00035AF3">
        <w:rPr>
          <w:rFonts w:cs="Arial"/>
          <w:szCs w:val="24"/>
        </w:rPr>
        <w:t xml:space="preserve"> it shall be made to last forever</w:t>
      </w:r>
      <w:r w:rsidR="000D68A7" w:rsidRPr="00035AF3">
        <w:rPr>
          <w:rFonts w:cs="Arial"/>
          <w:szCs w:val="24"/>
        </w:rPr>
        <w:t>.</w:t>
      </w:r>
      <w:ins w:id="270" w:author="Stephen Reynolds, Sr." w:date="2012-04-29T07:07:00Z">
        <w:r w:rsidR="00C00490">
          <w:rPr>
            <w:rFonts w:cs="Arial"/>
            <w:szCs w:val="24"/>
          </w:rPr>
          <w:t xml:space="preserve"> </w:t>
        </w:r>
      </w:ins>
      <w:ins w:id="271" w:author="Stephen Reynolds, Sr." w:date="2012-04-29T07:39:00Z">
        <w:r w:rsidR="00292D7E">
          <w:rPr>
            <w:rFonts w:cs="Arial"/>
            <w:szCs w:val="24"/>
          </w:rPr>
          <w:t>M</w:t>
        </w:r>
        <w:r w:rsidR="00C00490">
          <w:rPr>
            <w:rFonts w:cs="Arial"/>
            <w:szCs w:val="24"/>
          </w:rPr>
          <w:t>t.10:28;</w:t>
        </w:r>
      </w:ins>
      <w:ins w:id="272" w:author="Stephen Reynolds, Sr." w:date="2012-04-29T07:07:00Z">
        <w:r w:rsidR="00292D7E">
          <w:rPr>
            <w:rFonts w:cs="Arial"/>
            <w:szCs w:val="24"/>
          </w:rPr>
          <w:t>Jn.3:36;</w:t>
        </w:r>
      </w:ins>
      <w:ins w:id="273" w:author="Stephen Reynolds, Sr." w:date="2012-04-29T07:50:00Z">
        <w:r w:rsidR="00292D7E">
          <w:rPr>
            <w:rFonts w:cs="Arial"/>
            <w:szCs w:val="24"/>
          </w:rPr>
          <w:t>Jude7</w:t>
        </w:r>
      </w:ins>
    </w:p>
    <w:p w:rsidR="00CC24DB" w:rsidRPr="00035AF3" w:rsidRDefault="000D68A7" w:rsidP="00760A69">
      <w:pPr>
        <w:ind w:firstLine="720"/>
        <w:rPr>
          <w:rFonts w:cs="Arial"/>
          <w:szCs w:val="24"/>
        </w:rPr>
      </w:pPr>
      <w:r w:rsidRPr="00035AF3">
        <w:rPr>
          <w:rFonts w:cs="Arial"/>
          <w:szCs w:val="24"/>
        </w:rPr>
        <w:t>T</w:t>
      </w:r>
      <w:r w:rsidR="00760A69" w:rsidRPr="00035AF3">
        <w:rPr>
          <w:rFonts w:cs="Arial"/>
          <w:szCs w:val="24"/>
        </w:rPr>
        <w:t xml:space="preserve">hose that are cast into </w:t>
      </w:r>
      <w:proofErr w:type="gramStart"/>
      <w:r w:rsidR="00760A69" w:rsidRPr="00035AF3">
        <w:rPr>
          <w:rFonts w:cs="Arial"/>
          <w:szCs w:val="24"/>
        </w:rPr>
        <w:t>hell,</w:t>
      </w:r>
      <w:proofErr w:type="gramEnd"/>
      <w:r w:rsidR="00760A69" w:rsidRPr="00035AF3">
        <w:rPr>
          <w:rFonts w:cs="Arial"/>
          <w:szCs w:val="24"/>
        </w:rPr>
        <w:t xml:space="preserve"> will find the fire to have not only the corroding quality of salt, but its preserving quality; whence it is used to signify that which is lasting: a covenant of salt is a perpetual covenant, and Lot's wife being turned into a pillar of salt, made her a remaining monument of divine vengeance. </w:t>
      </w:r>
    </w:p>
    <w:p w:rsidR="00760A69" w:rsidRPr="00035AF3" w:rsidRDefault="000D68A7" w:rsidP="00760A69">
      <w:pPr>
        <w:ind w:firstLine="720"/>
        <w:rPr>
          <w:rFonts w:cs="Arial"/>
          <w:szCs w:val="24"/>
        </w:rPr>
      </w:pPr>
      <w:r w:rsidRPr="00035AF3">
        <w:rPr>
          <w:rFonts w:cs="Arial"/>
          <w:szCs w:val="24"/>
        </w:rPr>
        <w:t>T</w:t>
      </w:r>
      <w:r w:rsidR="00760A69" w:rsidRPr="00035AF3">
        <w:rPr>
          <w:rFonts w:cs="Arial"/>
          <w:szCs w:val="24"/>
        </w:rPr>
        <w:t>his will certainly be the doom of those that do not crucify the flesh with its a</w:t>
      </w:r>
      <w:r w:rsidRPr="00035AF3">
        <w:rPr>
          <w:rFonts w:cs="Arial"/>
          <w:szCs w:val="24"/>
        </w:rPr>
        <w:t>ffections and lusts.</w:t>
      </w:r>
    </w:p>
    <w:p w:rsidR="00760A69" w:rsidRPr="00035AF3" w:rsidRDefault="00760A69" w:rsidP="00FF792B">
      <w:pPr>
        <w:rPr>
          <w:rFonts w:cs="Arial"/>
          <w:sz w:val="16"/>
          <w:szCs w:val="16"/>
        </w:rPr>
      </w:pPr>
    </w:p>
    <w:p w:rsidR="00760A69" w:rsidRPr="00BC577B" w:rsidRDefault="00760A69" w:rsidP="00FF792B">
      <w:pPr>
        <w:rPr>
          <w:rFonts w:cs="Arial"/>
          <w:i/>
          <w:sz w:val="22"/>
          <w:szCs w:val="22"/>
          <w:rPrChange w:id="274" w:author="Dad" w:date="2012-04-28T09:32:00Z">
            <w:rPr>
              <w:rFonts w:cs="Arial"/>
              <w:szCs w:val="24"/>
            </w:rPr>
          </w:rPrChange>
        </w:rPr>
      </w:pPr>
      <w:r w:rsidRPr="00BC577B">
        <w:rPr>
          <w:rFonts w:cs="Arial"/>
          <w:sz w:val="22"/>
          <w:szCs w:val="22"/>
          <w:rPrChange w:id="275" w:author="Dad" w:date="2012-04-28T09:23:00Z">
            <w:rPr>
              <w:rFonts w:cs="Arial"/>
              <w:szCs w:val="24"/>
            </w:rPr>
          </w:rPrChange>
        </w:rPr>
        <w:t xml:space="preserve">2Co 5:11 </w:t>
      </w:r>
      <w:r w:rsidRPr="00BC577B">
        <w:rPr>
          <w:rFonts w:cs="Arial"/>
          <w:i/>
          <w:sz w:val="22"/>
          <w:szCs w:val="22"/>
          <w:rPrChange w:id="276" w:author="Dad" w:date="2012-04-28T09:32:00Z">
            <w:rPr>
              <w:rFonts w:cs="Arial"/>
              <w:szCs w:val="24"/>
            </w:rPr>
          </w:rPrChange>
        </w:rPr>
        <w:t>Knowing therefore the terror of the Lord, we persuade men; but we are made manifest unto God; and I trust also are made manifest in your consciences.</w:t>
      </w:r>
    </w:p>
    <w:p w:rsidR="00760A69" w:rsidRPr="00BC577B" w:rsidDel="00E91D62" w:rsidRDefault="00760A69" w:rsidP="00760A69">
      <w:pPr>
        <w:rPr>
          <w:del w:id="277" w:author="Dad" w:date="2012-04-28T09:21:00Z"/>
          <w:rFonts w:cs="Arial"/>
          <w:i/>
          <w:sz w:val="22"/>
          <w:szCs w:val="22"/>
          <w:rPrChange w:id="278" w:author="Dad" w:date="2012-04-28T09:32:00Z">
            <w:rPr>
              <w:del w:id="279" w:author="Dad" w:date="2012-04-28T09:21:00Z"/>
              <w:rFonts w:cs="Arial"/>
              <w:sz w:val="16"/>
              <w:szCs w:val="16"/>
            </w:rPr>
          </w:rPrChange>
        </w:rPr>
      </w:pPr>
    </w:p>
    <w:p w:rsidR="00760A69" w:rsidRPr="00BC577B" w:rsidDel="004456FF" w:rsidRDefault="00760A69" w:rsidP="00760A69">
      <w:pPr>
        <w:rPr>
          <w:rFonts w:cs="Arial"/>
          <w:i/>
          <w:sz w:val="22"/>
          <w:szCs w:val="22"/>
          <w:rPrChange w:id="280" w:author="Dad" w:date="2012-04-28T09:32:00Z">
            <w:rPr>
              <w:rFonts w:cs="Arial"/>
              <w:szCs w:val="24"/>
            </w:rPr>
          </w:rPrChange>
        </w:rPr>
      </w:pPr>
      <w:moveFromRangeStart w:id="281" w:author="Dad" w:date="2012-04-28T01:54:00Z" w:name="move323341379"/>
      <w:moveFrom w:id="282" w:author="Dad" w:date="2012-04-28T01:54:00Z">
        <w:r w:rsidRPr="00BC577B" w:rsidDel="004456FF">
          <w:rPr>
            <w:rFonts w:cs="Arial"/>
            <w:i/>
            <w:sz w:val="22"/>
            <w:szCs w:val="22"/>
            <w:rPrChange w:id="283" w:author="Dad" w:date="2012-04-28T09:32:00Z">
              <w:rPr>
                <w:rFonts w:cs="Arial"/>
                <w:szCs w:val="24"/>
              </w:rPr>
            </w:rPrChange>
          </w:rPr>
          <w:t xml:space="preserve">Mr 9:50 Salt is good: but if the salt have lost his saltness, wherewith will ye season it? </w:t>
        </w:r>
        <w:r w:rsidRPr="00BC577B" w:rsidDel="004456FF">
          <w:rPr>
            <w:rFonts w:cs="Arial"/>
            <w:b/>
            <w:i/>
            <w:sz w:val="22"/>
            <w:szCs w:val="22"/>
            <w:u w:val="single"/>
            <w:rPrChange w:id="284" w:author="Dad" w:date="2012-04-28T09:32:00Z">
              <w:rPr>
                <w:rFonts w:cs="Arial"/>
                <w:b/>
                <w:szCs w:val="24"/>
                <w:u w:val="single"/>
              </w:rPr>
            </w:rPrChange>
          </w:rPr>
          <w:t>Have salt in yourselves</w:t>
        </w:r>
        <w:r w:rsidRPr="00BC577B" w:rsidDel="004456FF">
          <w:rPr>
            <w:rFonts w:cs="Arial"/>
            <w:i/>
            <w:sz w:val="22"/>
            <w:szCs w:val="22"/>
            <w:rPrChange w:id="285" w:author="Dad" w:date="2012-04-28T09:32:00Z">
              <w:rPr>
                <w:rFonts w:cs="Arial"/>
                <w:szCs w:val="24"/>
              </w:rPr>
            </w:rPrChange>
          </w:rPr>
          <w:t>, and have peace one with another.</w:t>
        </w:r>
      </w:moveFrom>
    </w:p>
    <w:moveFromRangeEnd w:id="281"/>
    <w:p w:rsidR="00760A69" w:rsidRPr="00BC577B" w:rsidDel="004456FF" w:rsidRDefault="00760A69" w:rsidP="00760A69">
      <w:pPr>
        <w:rPr>
          <w:del w:id="286" w:author="Dad" w:date="2012-04-28T01:54:00Z"/>
          <w:rFonts w:cs="Arial"/>
          <w:sz w:val="22"/>
          <w:szCs w:val="22"/>
          <w:rPrChange w:id="287" w:author="Dad" w:date="2012-04-28T09:32:00Z">
            <w:rPr>
              <w:del w:id="288" w:author="Dad" w:date="2012-04-28T01:54:00Z"/>
              <w:rFonts w:cs="Arial"/>
              <w:sz w:val="16"/>
              <w:szCs w:val="16"/>
            </w:rPr>
          </w:rPrChange>
        </w:rPr>
      </w:pPr>
    </w:p>
    <w:p w:rsidR="00760A69" w:rsidRPr="00BC577B" w:rsidDel="004456FF" w:rsidRDefault="00760A69" w:rsidP="00760A69">
      <w:pPr>
        <w:rPr>
          <w:del w:id="289" w:author="Dad" w:date="2012-04-28T01:54:00Z"/>
          <w:rFonts w:cs="Arial"/>
          <w:sz w:val="22"/>
          <w:szCs w:val="22"/>
          <w:rPrChange w:id="290" w:author="Dad" w:date="2012-04-28T09:32:00Z">
            <w:rPr>
              <w:del w:id="291" w:author="Dad" w:date="2012-04-28T01:54:00Z"/>
              <w:rFonts w:cs="Arial"/>
              <w:szCs w:val="24"/>
            </w:rPr>
          </w:rPrChange>
        </w:rPr>
      </w:pPr>
      <w:del w:id="292" w:author="Dad" w:date="2012-04-28T01:54:00Z">
        <w:r w:rsidRPr="00BC577B" w:rsidDel="004456FF">
          <w:rPr>
            <w:rFonts w:cs="Arial"/>
            <w:sz w:val="22"/>
            <w:szCs w:val="22"/>
            <w:rPrChange w:id="293" w:author="Dad" w:date="2012-04-28T09:32:00Z">
              <w:rPr>
                <w:rFonts w:cs="Arial"/>
                <w:szCs w:val="24"/>
              </w:rPr>
            </w:rPrChange>
          </w:rPr>
          <w:delText>The effects of the Gospel</w:delText>
        </w:r>
      </w:del>
    </w:p>
    <w:p w:rsidR="00D878FD" w:rsidRPr="00BC577B" w:rsidRDefault="00760A69" w:rsidP="00D878FD">
      <w:pPr>
        <w:rPr>
          <w:rFonts w:cs="Arial"/>
          <w:i/>
          <w:sz w:val="22"/>
          <w:szCs w:val="22"/>
          <w:rPrChange w:id="294" w:author="Dad" w:date="2012-04-28T09:32:00Z">
            <w:rPr>
              <w:rFonts w:cs="Arial"/>
              <w:szCs w:val="24"/>
            </w:rPr>
          </w:rPrChange>
        </w:rPr>
      </w:pPr>
      <w:r w:rsidRPr="00BC577B">
        <w:rPr>
          <w:rFonts w:cs="Arial"/>
          <w:sz w:val="22"/>
          <w:szCs w:val="22"/>
          <w:rPrChange w:id="295" w:author="Dad" w:date="2012-04-28T09:32:00Z">
            <w:rPr>
              <w:rFonts w:cs="Arial"/>
              <w:szCs w:val="24"/>
            </w:rPr>
          </w:rPrChange>
        </w:rPr>
        <w:t>Lu 4:32</w:t>
      </w:r>
      <w:r w:rsidRPr="00BC577B">
        <w:rPr>
          <w:rFonts w:cs="Arial"/>
          <w:i/>
          <w:sz w:val="22"/>
          <w:szCs w:val="22"/>
          <w:rPrChange w:id="296" w:author="Dad" w:date="2012-04-28T09:32:00Z">
            <w:rPr>
              <w:rFonts w:cs="Arial"/>
              <w:szCs w:val="24"/>
            </w:rPr>
          </w:rPrChange>
        </w:rPr>
        <w:t xml:space="preserve"> </w:t>
      </w:r>
      <w:proofErr w:type="gramStart"/>
      <w:r w:rsidRPr="00BC577B">
        <w:rPr>
          <w:rFonts w:cs="Arial"/>
          <w:i/>
          <w:sz w:val="22"/>
          <w:szCs w:val="22"/>
          <w:rPrChange w:id="297" w:author="Dad" w:date="2012-04-28T09:32:00Z">
            <w:rPr>
              <w:rFonts w:cs="Arial"/>
              <w:szCs w:val="24"/>
            </w:rPr>
          </w:rPrChange>
        </w:rPr>
        <w:t>And</w:t>
      </w:r>
      <w:proofErr w:type="gramEnd"/>
      <w:r w:rsidRPr="00BC577B">
        <w:rPr>
          <w:rFonts w:cs="Arial"/>
          <w:i/>
          <w:sz w:val="22"/>
          <w:szCs w:val="22"/>
          <w:rPrChange w:id="298" w:author="Dad" w:date="2012-04-28T09:32:00Z">
            <w:rPr>
              <w:rFonts w:cs="Arial"/>
              <w:szCs w:val="24"/>
            </w:rPr>
          </w:rPrChange>
        </w:rPr>
        <w:t xml:space="preserve"> they were astonished at his doctrin</w:t>
      </w:r>
      <w:r w:rsidR="00FF792B" w:rsidRPr="00BC577B">
        <w:rPr>
          <w:rFonts w:cs="Arial"/>
          <w:i/>
          <w:sz w:val="22"/>
          <w:szCs w:val="22"/>
          <w:rPrChange w:id="299" w:author="Dad" w:date="2012-04-28T09:32:00Z">
            <w:rPr>
              <w:rFonts w:cs="Arial"/>
              <w:szCs w:val="24"/>
            </w:rPr>
          </w:rPrChange>
        </w:rPr>
        <w:t>e: for his word was with power.</w:t>
      </w:r>
    </w:p>
    <w:p w:rsidR="00D878FD" w:rsidRPr="00035AF3" w:rsidRDefault="00D878FD" w:rsidP="00D878FD">
      <w:pPr>
        <w:rPr>
          <w:rFonts w:cs="Arial"/>
          <w:sz w:val="16"/>
          <w:szCs w:val="16"/>
        </w:rPr>
      </w:pPr>
    </w:p>
    <w:p w:rsidR="00D878FD" w:rsidRPr="00241985" w:rsidRDefault="00D878FD">
      <w:pPr>
        <w:pStyle w:val="ListParagraph"/>
        <w:numPr>
          <w:ilvl w:val="0"/>
          <w:numId w:val="35"/>
        </w:numPr>
        <w:contextualSpacing/>
        <w:rPr>
          <w:rFonts w:cs="Arial"/>
          <w:szCs w:val="24"/>
          <w:rPrChange w:id="300" w:author="Dad" w:date="2012-04-28T02:12:00Z">
            <w:rPr/>
          </w:rPrChange>
        </w:rPr>
        <w:pPrChange w:id="301" w:author="Dad" w:date="2012-04-28T02:12:00Z">
          <w:pPr>
            <w:pStyle w:val="ListParagraph"/>
            <w:numPr>
              <w:numId w:val="27"/>
            </w:numPr>
            <w:ind w:left="1080" w:hanging="720"/>
            <w:contextualSpacing/>
          </w:pPr>
        </w:pPrChange>
      </w:pPr>
      <w:r w:rsidRPr="00241985">
        <w:rPr>
          <w:rFonts w:cs="Arial"/>
          <w:szCs w:val="24"/>
          <w:rPrChange w:id="302" w:author="Dad" w:date="2012-04-28T02:12:00Z">
            <w:rPr/>
          </w:rPrChange>
        </w:rPr>
        <w:t>Fire and Salt have to do with a process to purify and perfect our faith.</w:t>
      </w:r>
    </w:p>
    <w:p w:rsidR="00D878FD" w:rsidRPr="00BC577B" w:rsidRDefault="00D878FD">
      <w:pPr>
        <w:pStyle w:val="ListParagraph"/>
        <w:numPr>
          <w:ilvl w:val="1"/>
          <w:numId w:val="35"/>
        </w:numPr>
        <w:contextualSpacing/>
        <w:rPr>
          <w:rFonts w:cs="Arial"/>
          <w:sz w:val="22"/>
          <w:szCs w:val="22"/>
          <w:rPrChange w:id="303" w:author="Dad" w:date="2012-04-28T09:24:00Z">
            <w:rPr>
              <w:rFonts w:cs="Arial"/>
              <w:szCs w:val="24"/>
            </w:rPr>
          </w:rPrChange>
        </w:rPr>
        <w:pPrChange w:id="304" w:author="Dad" w:date="2012-04-28T02:12:00Z">
          <w:pPr>
            <w:pStyle w:val="ListParagraph"/>
            <w:numPr>
              <w:ilvl w:val="1"/>
              <w:numId w:val="27"/>
            </w:numPr>
            <w:ind w:left="1440" w:hanging="360"/>
            <w:contextualSpacing/>
          </w:pPr>
        </w:pPrChange>
      </w:pPr>
      <w:r w:rsidRPr="00BC577B">
        <w:rPr>
          <w:rFonts w:cs="Arial"/>
          <w:sz w:val="22"/>
          <w:szCs w:val="22"/>
          <w:rPrChange w:id="305" w:author="Dad" w:date="2012-04-28T09:24:00Z">
            <w:rPr>
              <w:rFonts w:cs="Arial"/>
              <w:szCs w:val="24"/>
            </w:rPr>
          </w:rPrChange>
        </w:rPr>
        <w:t>Our faith is tried in the coals of fire of His love in us.</w:t>
      </w:r>
    </w:p>
    <w:p w:rsidR="00D878FD" w:rsidRPr="00BC577B" w:rsidRDefault="00D878FD">
      <w:pPr>
        <w:pStyle w:val="ListParagraph"/>
        <w:numPr>
          <w:ilvl w:val="2"/>
          <w:numId w:val="35"/>
        </w:numPr>
        <w:contextualSpacing/>
        <w:rPr>
          <w:rFonts w:cs="Arial"/>
          <w:sz w:val="22"/>
          <w:szCs w:val="22"/>
          <w:rPrChange w:id="306" w:author="Dad" w:date="2012-04-28T09:24:00Z">
            <w:rPr>
              <w:rFonts w:cs="Arial"/>
              <w:szCs w:val="24"/>
            </w:rPr>
          </w:rPrChange>
        </w:rPr>
        <w:pPrChange w:id="307" w:author="Dad" w:date="2012-04-28T02:12:00Z">
          <w:pPr>
            <w:pStyle w:val="ListParagraph"/>
            <w:numPr>
              <w:ilvl w:val="2"/>
              <w:numId w:val="27"/>
            </w:numPr>
            <w:ind w:left="2160" w:hanging="180"/>
            <w:contextualSpacing/>
          </w:pPr>
        </w:pPrChange>
      </w:pPr>
      <w:r w:rsidRPr="00BC577B">
        <w:rPr>
          <w:rFonts w:cs="Arial"/>
          <w:sz w:val="22"/>
          <w:szCs w:val="22"/>
          <w:rPrChange w:id="308" w:author="Dad" w:date="2012-04-28T09:24:00Z">
            <w:rPr>
              <w:rFonts w:cs="Arial"/>
              <w:szCs w:val="24"/>
            </w:rPr>
          </w:rPrChange>
        </w:rPr>
        <w:t xml:space="preserve"> Being tested in the fire of His love makes our faith pure.</w:t>
      </w:r>
    </w:p>
    <w:p w:rsidR="00D878FD" w:rsidRPr="00BC577B" w:rsidRDefault="00D878FD">
      <w:pPr>
        <w:pStyle w:val="ListParagraph"/>
        <w:numPr>
          <w:ilvl w:val="1"/>
          <w:numId w:val="35"/>
        </w:numPr>
        <w:contextualSpacing/>
        <w:rPr>
          <w:rFonts w:cs="Arial"/>
          <w:sz w:val="22"/>
          <w:szCs w:val="22"/>
          <w:rPrChange w:id="309" w:author="Dad" w:date="2012-04-28T09:24:00Z">
            <w:rPr>
              <w:rFonts w:cs="Arial"/>
              <w:szCs w:val="24"/>
            </w:rPr>
          </w:rPrChange>
        </w:rPr>
        <w:pPrChange w:id="310" w:author="Dad" w:date="2012-04-28T02:12:00Z">
          <w:pPr>
            <w:pStyle w:val="ListParagraph"/>
            <w:numPr>
              <w:ilvl w:val="1"/>
              <w:numId w:val="27"/>
            </w:numPr>
            <w:ind w:left="1440" w:hanging="360"/>
            <w:contextualSpacing/>
          </w:pPr>
        </w:pPrChange>
      </w:pPr>
      <w:r w:rsidRPr="00BC577B">
        <w:rPr>
          <w:rFonts w:cs="Arial"/>
          <w:sz w:val="22"/>
          <w:szCs w:val="22"/>
          <w:rPrChange w:id="311" w:author="Dad" w:date="2012-04-28T09:24:00Z">
            <w:rPr>
              <w:rFonts w:cs="Arial"/>
              <w:szCs w:val="24"/>
            </w:rPr>
          </w:rPrChange>
        </w:rPr>
        <w:t>Our faith is tried by the influence of the salt of God’s love in us.</w:t>
      </w:r>
    </w:p>
    <w:p w:rsidR="00D878FD" w:rsidRPr="00BC577B" w:rsidRDefault="00D878FD">
      <w:pPr>
        <w:pStyle w:val="ListParagraph"/>
        <w:numPr>
          <w:ilvl w:val="2"/>
          <w:numId w:val="35"/>
        </w:numPr>
        <w:contextualSpacing/>
        <w:rPr>
          <w:rFonts w:cs="Arial"/>
          <w:sz w:val="22"/>
          <w:szCs w:val="22"/>
          <w:rPrChange w:id="312" w:author="Dad" w:date="2012-04-28T09:24:00Z">
            <w:rPr>
              <w:rFonts w:cs="Arial"/>
              <w:szCs w:val="24"/>
            </w:rPr>
          </w:rPrChange>
        </w:rPr>
        <w:pPrChange w:id="313" w:author="Dad" w:date="2012-04-28T02:12:00Z">
          <w:pPr>
            <w:pStyle w:val="ListParagraph"/>
            <w:numPr>
              <w:ilvl w:val="2"/>
              <w:numId w:val="27"/>
            </w:numPr>
            <w:ind w:left="2160" w:hanging="180"/>
            <w:contextualSpacing/>
          </w:pPr>
        </w:pPrChange>
      </w:pPr>
      <w:r w:rsidRPr="00BC577B">
        <w:rPr>
          <w:rFonts w:cs="Arial"/>
          <w:sz w:val="22"/>
          <w:szCs w:val="22"/>
          <w:rPrChange w:id="314" w:author="Dad" w:date="2012-04-28T09:24:00Z">
            <w:rPr>
              <w:rFonts w:cs="Arial"/>
              <w:szCs w:val="24"/>
            </w:rPr>
          </w:rPrChange>
        </w:rPr>
        <w:t>Being proven with salt keeps us pure.</w:t>
      </w:r>
    </w:p>
    <w:p w:rsidR="00D878FD" w:rsidRPr="00035AF3" w:rsidRDefault="00D878FD">
      <w:pPr>
        <w:pStyle w:val="ListParagraph"/>
        <w:numPr>
          <w:ilvl w:val="0"/>
          <w:numId w:val="35"/>
        </w:numPr>
        <w:contextualSpacing/>
        <w:rPr>
          <w:rFonts w:cs="Arial"/>
          <w:szCs w:val="24"/>
        </w:rPr>
        <w:pPrChange w:id="315" w:author="Dad" w:date="2012-04-28T02:12:00Z">
          <w:pPr>
            <w:pStyle w:val="ListParagraph"/>
            <w:numPr>
              <w:numId w:val="27"/>
            </w:numPr>
            <w:ind w:left="1080" w:hanging="720"/>
            <w:contextualSpacing/>
          </w:pPr>
        </w:pPrChange>
      </w:pPr>
      <w:r w:rsidRPr="00035AF3">
        <w:rPr>
          <w:rFonts w:cs="Arial"/>
          <w:szCs w:val="24"/>
        </w:rPr>
        <w:t>There will be suffering with no end.</w:t>
      </w:r>
    </w:p>
    <w:p w:rsidR="00D878FD" w:rsidRPr="00BC577B" w:rsidRDefault="00D878FD" w:rsidP="00D878FD">
      <w:pPr>
        <w:rPr>
          <w:rFonts w:cs="Arial"/>
          <w:i/>
          <w:szCs w:val="24"/>
          <w:rPrChange w:id="316" w:author="Dad" w:date="2012-04-28T09:32:00Z">
            <w:rPr>
              <w:rFonts w:cs="Arial"/>
              <w:szCs w:val="24"/>
            </w:rPr>
          </w:rPrChange>
        </w:rPr>
      </w:pPr>
      <w:r w:rsidRPr="00035AF3">
        <w:rPr>
          <w:rFonts w:cs="Arial"/>
          <w:szCs w:val="24"/>
        </w:rPr>
        <w:t xml:space="preserve">44 </w:t>
      </w:r>
      <w:r w:rsidRPr="00BC577B">
        <w:rPr>
          <w:rFonts w:cs="Arial"/>
          <w:i/>
          <w:szCs w:val="24"/>
          <w:rPrChange w:id="317" w:author="Dad" w:date="2012-04-28T09:32:00Z">
            <w:rPr>
              <w:rFonts w:cs="Arial"/>
              <w:szCs w:val="24"/>
            </w:rPr>
          </w:rPrChange>
        </w:rPr>
        <w:t xml:space="preserve">Where their worm </w:t>
      </w:r>
      <w:proofErr w:type="spellStart"/>
      <w:r w:rsidRPr="00BC577B">
        <w:rPr>
          <w:rFonts w:cs="Arial"/>
          <w:i/>
          <w:szCs w:val="24"/>
          <w:rPrChange w:id="318" w:author="Dad" w:date="2012-04-28T09:32:00Z">
            <w:rPr>
              <w:rFonts w:cs="Arial"/>
              <w:szCs w:val="24"/>
            </w:rPr>
          </w:rPrChange>
        </w:rPr>
        <w:t>dieth</w:t>
      </w:r>
      <w:proofErr w:type="spellEnd"/>
      <w:r w:rsidRPr="00BC577B">
        <w:rPr>
          <w:rFonts w:cs="Arial"/>
          <w:i/>
          <w:szCs w:val="24"/>
          <w:rPrChange w:id="319" w:author="Dad" w:date="2012-04-28T09:32:00Z">
            <w:rPr>
              <w:rFonts w:cs="Arial"/>
              <w:szCs w:val="24"/>
            </w:rPr>
          </w:rPrChange>
        </w:rPr>
        <w:t xml:space="preserve"> not, and the fire is not quenched. </w:t>
      </w:r>
    </w:p>
    <w:p w:rsidR="00D878FD" w:rsidRPr="00BC577B" w:rsidRDefault="00D878FD" w:rsidP="00D878FD">
      <w:pPr>
        <w:rPr>
          <w:rFonts w:cs="Arial"/>
          <w:i/>
          <w:szCs w:val="24"/>
          <w:rPrChange w:id="320" w:author="Dad" w:date="2012-04-28T09:32:00Z">
            <w:rPr>
              <w:rFonts w:cs="Arial"/>
              <w:szCs w:val="24"/>
            </w:rPr>
          </w:rPrChange>
        </w:rPr>
      </w:pPr>
      <w:r w:rsidRPr="00BC577B">
        <w:rPr>
          <w:rFonts w:cs="Arial"/>
          <w:szCs w:val="24"/>
        </w:rPr>
        <w:t>46</w:t>
      </w:r>
      <w:r w:rsidRPr="00BC577B">
        <w:rPr>
          <w:rFonts w:cs="Arial"/>
          <w:i/>
          <w:szCs w:val="24"/>
          <w:rPrChange w:id="321" w:author="Dad" w:date="2012-04-28T09:32:00Z">
            <w:rPr>
              <w:rFonts w:cs="Arial"/>
              <w:szCs w:val="24"/>
            </w:rPr>
          </w:rPrChange>
        </w:rPr>
        <w:t xml:space="preserve"> Where their worm </w:t>
      </w:r>
      <w:proofErr w:type="spellStart"/>
      <w:r w:rsidRPr="00BC577B">
        <w:rPr>
          <w:rFonts w:cs="Arial"/>
          <w:i/>
          <w:szCs w:val="24"/>
          <w:rPrChange w:id="322" w:author="Dad" w:date="2012-04-28T09:32:00Z">
            <w:rPr>
              <w:rFonts w:cs="Arial"/>
              <w:szCs w:val="24"/>
            </w:rPr>
          </w:rPrChange>
        </w:rPr>
        <w:t>dieth</w:t>
      </w:r>
      <w:proofErr w:type="spellEnd"/>
      <w:r w:rsidRPr="00BC577B">
        <w:rPr>
          <w:rFonts w:cs="Arial"/>
          <w:i/>
          <w:szCs w:val="24"/>
          <w:rPrChange w:id="323" w:author="Dad" w:date="2012-04-28T09:32:00Z">
            <w:rPr>
              <w:rFonts w:cs="Arial"/>
              <w:szCs w:val="24"/>
            </w:rPr>
          </w:rPrChange>
        </w:rPr>
        <w:t xml:space="preserve"> not, and the fire is not quenched.</w:t>
      </w:r>
    </w:p>
    <w:p w:rsidR="00D878FD" w:rsidRPr="00BC577B" w:rsidRDefault="00D878FD" w:rsidP="00D878FD">
      <w:pPr>
        <w:rPr>
          <w:rFonts w:cs="Arial"/>
          <w:i/>
          <w:szCs w:val="24"/>
          <w:rPrChange w:id="324" w:author="Dad" w:date="2012-04-28T09:32:00Z">
            <w:rPr>
              <w:rFonts w:cs="Arial"/>
              <w:szCs w:val="24"/>
            </w:rPr>
          </w:rPrChange>
        </w:rPr>
      </w:pPr>
      <w:r w:rsidRPr="00BC577B">
        <w:rPr>
          <w:rFonts w:cs="Arial"/>
          <w:szCs w:val="24"/>
        </w:rPr>
        <w:t>48</w:t>
      </w:r>
      <w:r w:rsidRPr="00BC577B">
        <w:rPr>
          <w:rFonts w:cs="Arial"/>
          <w:i/>
          <w:szCs w:val="24"/>
          <w:rPrChange w:id="325" w:author="Dad" w:date="2012-04-28T09:32:00Z">
            <w:rPr>
              <w:rFonts w:cs="Arial"/>
              <w:szCs w:val="24"/>
            </w:rPr>
          </w:rPrChange>
        </w:rPr>
        <w:t xml:space="preserve"> Where their worm </w:t>
      </w:r>
      <w:proofErr w:type="spellStart"/>
      <w:r w:rsidRPr="00BC577B">
        <w:rPr>
          <w:rFonts w:cs="Arial"/>
          <w:i/>
          <w:szCs w:val="24"/>
          <w:rPrChange w:id="326" w:author="Dad" w:date="2012-04-28T09:32:00Z">
            <w:rPr>
              <w:rFonts w:cs="Arial"/>
              <w:szCs w:val="24"/>
            </w:rPr>
          </w:rPrChange>
        </w:rPr>
        <w:t>dieth</w:t>
      </w:r>
      <w:proofErr w:type="spellEnd"/>
      <w:r w:rsidRPr="00BC577B">
        <w:rPr>
          <w:rFonts w:cs="Arial"/>
          <w:i/>
          <w:szCs w:val="24"/>
          <w:rPrChange w:id="327" w:author="Dad" w:date="2012-04-28T09:32:00Z">
            <w:rPr>
              <w:rFonts w:cs="Arial"/>
              <w:szCs w:val="24"/>
            </w:rPr>
          </w:rPrChange>
        </w:rPr>
        <w:t xml:space="preserve"> not, and the fire is not quenched.</w:t>
      </w:r>
    </w:p>
    <w:p w:rsidR="00D878FD" w:rsidRPr="00035AF3" w:rsidRDefault="00D878FD" w:rsidP="00D878FD">
      <w:pPr>
        <w:rPr>
          <w:rFonts w:cs="Arial"/>
          <w:szCs w:val="24"/>
        </w:rPr>
      </w:pPr>
    </w:p>
    <w:p w:rsidR="00D878FD" w:rsidRPr="00035AF3" w:rsidDel="00241985" w:rsidRDefault="00D878FD">
      <w:pPr>
        <w:rPr>
          <w:del w:id="328" w:author="Dad" w:date="2012-04-28T02:13:00Z"/>
          <w:rFonts w:cs="Arial"/>
          <w:szCs w:val="24"/>
        </w:rPr>
      </w:pPr>
      <w:r w:rsidRPr="00035AF3">
        <w:rPr>
          <w:rFonts w:cs="Arial"/>
          <w:szCs w:val="24"/>
        </w:rPr>
        <w:t xml:space="preserve">Isa 66:22 </w:t>
      </w:r>
      <w:del w:id="329" w:author="Dad" w:date="2012-04-28T02:13:00Z">
        <w:r w:rsidRPr="00035AF3" w:rsidDel="00241985">
          <w:rPr>
            <w:rFonts w:cs="Arial"/>
            <w:szCs w:val="24"/>
          </w:rPr>
          <w:delText>For as the new heavens and the new earth, which I will make, shall remain before me, saith the LORD, so shall your seed and your name remain.</w:delText>
        </w:r>
      </w:del>
    </w:p>
    <w:p w:rsidR="00D878FD" w:rsidRPr="00035AF3" w:rsidDel="00241985" w:rsidRDefault="00D878FD">
      <w:pPr>
        <w:rPr>
          <w:del w:id="330" w:author="Dad" w:date="2012-04-28T02:13:00Z"/>
          <w:rFonts w:cs="Arial"/>
          <w:szCs w:val="24"/>
        </w:rPr>
      </w:pPr>
      <w:del w:id="331" w:author="Dad" w:date="2012-04-28T02:13:00Z">
        <w:r w:rsidRPr="00035AF3" w:rsidDel="00241985">
          <w:rPr>
            <w:rFonts w:cs="Arial"/>
            <w:szCs w:val="24"/>
          </w:rPr>
          <w:delText xml:space="preserve"> 23 And it shall come to pass, that from one new moon to another, and from one sabbath to another, shall all flesh come to worship before me, saith the LORD. </w:delText>
        </w:r>
      </w:del>
      <w:ins w:id="332" w:author="Dad" w:date="2012-04-28T02:13:00Z">
        <w:r w:rsidR="00241985">
          <w:rPr>
            <w:rFonts w:cs="Arial"/>
            <w:szCs w:val="24"/>
          </w:rPr>
          <w:t xml:space="preserve">- </w:t>
        </w:r>
      </w:ins>
    </w:p>
    <w:p w:rsidR="00D878FD" w:rsidRPr="00035AF3" w:rsidRDefault="00D878FD" w:rsidP="00D878FD">
      <w:pPr>
        <w:rPr>
          <w:rFonts w:cs="Arial"/>
          <w:szCs w:val="24"/>
        </w:rPr>
      </w:pPr>
      <w:del w:id="333" w:author="Dad" w:date="2012-04-28T02:13:00Z">
        <w:r w:rsidRPr="00035AF3" w:rsidDel="00241985">
          <w:rPr>
            <w:rFonts w:cs="Arial"/>
            <w:szCs w:val="24"/>
          </w:rPr>
          <w:delText xml:space="preserve"> </w:delText>
        </w:r>
      </w:del>
      <w:r w:rsidRPr="00035AF3">
        <w:rPr>
          <w:rFonts w:cs="Arial"/>
          <w:szCs w:val="24"/>
        </w:rPr>
        <w:t xml:space="preserve">24 </w:t>
      </w:r>
      <w:ins w:id="334" w:author="Dad" w:date="2012-04-28T02:13:00Z">
        <w:r w:rsidR="00241985">
          <w:rPr>
            <w:rFonts w:cs="Arial"/>
            <w:szCs w:val="24"/>
          </w:rPr>
          <w:t>“</w:t>
        </w:r>
      </w:ins>
      <w:r w:rsidRPr="00BC577B">
        <w:rPr>
          <w:rFonts w:cs="Arial"/>
          <w:i/>
          <w:szCs w:val="24"/>
          <w:rPrChange w:id="335" w:author="Dad" w:date="2012-04-28T09:31:00Z">
            <w:rPr>
              <w:rFonts w:cs="Arial"/>
              <w:szCs w:val="24"/>
            </w:rPr>
          </w:rPrChange>
        </w:rPr>
        <w:t xml:space="preserve">And they shall go forth, and look upon the </w:t>
      </w:r>
      <w:proofErr w:type="spellStart"/>
      <w:r w:rsidRPr="00BC577B">
        <w:rPr>
          <w:rFonts w:cs="Arial"/>
          <w:i/>
          <w:szCs w:val="24"/>
          <w:rPrChange w:id="336" w:author="Dad" w:date="2012-04-28T09:31:00Z">
            <w:rPr>
              <w:rFonts w:cs="Arial"/>
              <w:szCs w:val="24"/>
            </w:rPr>
          </w:rPrChange>
        </w:rPr>
        <w:t>carcases</w:t>
      </w:r>
      <w:proofErr w:type="spellEnd"/>
      <w:r w:rsidRPr="00BC577B">
        <w:rPr>
          <w:rFonts w:cs="Arial"/>
          <w:i/>
          <w:szCs w:val="24"/>
          <w:rPrChange w:id="337" w:author="Dad" w:date="2012-04-28T09:31:00Z">
            <w:rPr>
              <w:rFonts w:cs="Arial"/>
              <w:szCs w:val="24"/>
            </w:rPr>
          </w:rPrChange>
        </w:rPr>
        <w:t xml:space="preserve"> of the men that have transgressed against me: for </w:t>
      </w:r>
      <w:r w:rsidRPr="00BC577B">
        <w:rPr>
          <w:rFonts w:cs="Arial"/>
          <w:b/>
          <w:i/>
          <w:szCs w:val="24"/>
          <w:u w:val="single"/>
          <w:rPrChange w:id="338" w:author="Dad" w:date="2012-04-28T09:31:00Z">
            <w:rPr>
              <w:rFonts w:cs="Arial"/>
              <w:b/>
              <w:szCs w:val="24"/>
              <w:u w:val="single"/>
            </w:rPr>
          </w:rPrChange>
        </w:rPr>
        <w:t xml:space="preserve">their worm shall not die, </w:t>
      </w:r>
      <w:proofErr w:type="gramStart"/>
      <w:r w:rsidRPr="00BC577B">
        <w:rPr>
          <w:rFonts w:cs="Arial"/>
          <w:b/>
          <w:i/>
          <w:szCs w:val="24"/>
          <w:u w:val="single"/>
          <w:rPrChange w:id="339" w:author="Dad" w:date="2012-04-28T09:31:00Z">
            <w:rPr>
              <w:rFonts w:cs="Arial"/>
              <w:b/>
              <w:szCs w:val="24"/>
              <w:u w:val="single"/>
            </w:rPr>
          </w:rPrChange>
        </w:rPr>
        <w:t>neither shall their fire be quenched; and</w:t>
      </w:r>
      <w:proofErr w:type="gramEnd"/>
      <w:r w:rsidRPr="00BC577B">
        <w:rPr>
          <w:rFonts w:cs="Arial"/>
          <w:b/>
          <w:i/>
          <w:szCs w:val="24"/>
          <w:u w:val="single"/>
          <w:rPrChange w:id="340" w:author="Dad" w:date="2012-04-28T09:31:00Z">
            <w:rPr>
              <w:rFonts w:cs="Arial"/>
              <w:b/>
              <w:szCs w:val="24"/>
              <w:u w:val="single"/>
            </w:rPr>
          </w:rPrChange>
        </w:rPr>
        <w:t xml:space="preserve"> they shall be an abhorring unto all flesh</w:t>
      </w:r>
      <w:ins w:id="341" w:author="Dad" w:date="2012-04-28T02:14:00Z">
        <w:r w:rsidR="00241985" w:rsidRPr="00BC577B">
          <w:rPr>
            <w:rFonts w:cs="Arial"/>
            <w:szCs w:val="24"/>
            <w:rPrChange w:id="342" w:author="Dad" w:date="2012-04-28T09:31:00Z">
              <w:rPr>
                <w:rFonts w:cs="Arial"/>
                <w:b/>
                <w:szCs w:val="24"/>
                <w:u w:val="single"/>
              </w:rPr>
            </w:rPrChange>
          </w:rPr>
          <w:t>”</w:t>
        </w:r>
      </w:ins>
      <w:del w:id="343" w:author="Dad" w:date="2012-04-28T02:14:00Z">
        <w:r w:rsidRPr="00241985" w:rsidDel="00241985">
          <w:rPr>
            <w:rFonts w:cs="Arial"/>
            <w:szCs w:val="24"/>
          </w:rPr>
          <w:delText>.</w:delText>
        </w:r>
      </w:del>
    </w:p>
    <w:p w:rsidR="00D878FD" w:rsidRPr="000B08F5" w:rsidRDefault="00D878FD" w:rsidP="00D878FD">
      <w:pPr>
        <w:rPr>
          <w:rFonts w:cs="Arial"/>
          <w:sz w:val="16"/>
          <w:szCs w:val="16"/>
        </w:rPr>
      </w:pPr>
    </w:p>
    <w:p w:rsidR="00D878FD" w:rsidRPr="00035AF3" w:rsidRDefault="00D878FD" w:rsidP="00D878FD">
      <w:pPr>
        <w:pStyle w:val="ListParagraph"/>
        <w:numPr>
          <w:ilvl w:val="0"/>
          <w:numId w:val="26"/>
        </w:numPr>
        <w:contextualSpacing/>
        <w:rPr>
          <w:rFonts w:cs="Arial"/>
          <w:szCs w:val="24"/>
        </w:rPr>
      </w:pPr>
      <w:r w:rsidRPr="00035AF3">
        <w:rPr>
          <w:rFonts w:cs="Arial"/>
          <w:szCs w:val="24"/>
        </w:rPr>
        <w:t>A continual torment of conscience</w:t>
      </w:r>
    </w:p>
    <w:p w:rsidR="00F469C1" w:rsidRPr="00035AF3" w:rsidRDefault="00D878FD" w:rsidP="00F469C1">
      <w:pPr>
        <w:pStyle w:val="ListParagraph"/>
        <w:numPr>
          <w:ilvl w:val="0"/>
          <w:numId w:val="28"/>
        </w:numPr>
        <w:contextualSpacing/>
        <w:rPr>
          <w:rFonts w:cs="Arial"/>
          <w:szCs w:val="24"/>
        </w:rPr>
      </w:pPr>
      <w:r w:rsidRPr="00035AF3">
        <w:rPr>
          <w:rFonts w:cs="Arial"/>
          <w:szCs w:val="24"/>
        </w:rPr>
        <w:t>which will always gnaw them</w:t>
      </w:r>
    </w:p>
    <w:p w:rsidR="00F469C1" w:rsidRPr="00035AF3" w:rsidRDefault="00D878FD" w:rsidP="00F469C1">
      <w:pPr>
        <w:pStyle w:val="ListParagraph"/>
        <w:numPr>
          <w:ilvl w:val="0"/>
          <w:numId w:val="28"/>
        </w:numPr>
        <w:contextualSpacing/>
        <w:rPr>
          <w:rFonts w:cs="Arial"/>
          <w:szCs w:val="24"/>
        </w:rPr>
      </w:pPr>
      <w:r w:rsidRPr="00035AF3">
        <w:rPr>
          <w:rFonts w:cs="Arial"/>
          <w:szCs w:val="24"/>
        </w:rPr>
        <w:t>and n</w:t>
      </w:r>
      <w:r w:rsidR="00F469C1" w:rsidRPr="00035AF3">
        <w:rPr>
          <w:rFonts w:cs="Arial"/>
          <w:szCs w:val="24"/>
        </w:rPr>
        <w:t>ever permit them to be at rest,</w:t>
      </w:r>
    </w:p>
    <w:p w:rsidR="00D878FD" w:rsidRPr="00035AF3" w:rsidRDefault="00D878FD" w:rsidP="00F469C1">
      <w:pPr>
        <w:pStyle w:val="ListParagraph"/>
        <w:numPr>
          <w:ilvl w:val="0"/>
          <w:numId w:val="28"/>
        </w:numPr>
        <w:contextualSpacing/>
        <w:rPr>
          <w:rFonts w:cs="Arial"/>
          <w:szCs w:val="24"/>
        </w:rPr>
      </w:pPr>
      <w:r w:rsidRPr="00035AF3">
        <w:rPr>
          <w:rFonts w:cs="Arial"/>
          <w:szCs w:val="24"/>
        </w:rPr>
        <w:t xml:space="preserve">(The just recompense for the wicked) </w:t>
      </w:r>
    </w:p>
    <w:p w:rsidR="00D878FD" w:rsidRPr="00035AF3" w:rsidRDefault="00D878FD" w:rsidP="00D878FD">
      <w:pPr>
        <w:pStyle w:val="ListParagraph"/>
        <w:numPr>
          <w:ilvl w:val="2"/>
          <w:numId w:val="26"/>
        </w:numPr>
        <w:contextualSpacing/>
        <w:rPr>
          <w:rFonts w:cs="Arial"/>
          <w:szCs w:val="24"/>
        </w:rPr>
      </w:pPr>
      <w:r w:rsidRPr="00035AF3">
        <w:rPr>
          <w:rFonts w:cs="Arial"/>
          <w:szCs w:val="24"/>
        </w:rPr>
        <w:t xml:space="preserve">Those who look down on the thought that there is a God </w:t>
      </w:r>
    </w:p>
    <w:p w:rsidR="00D878FD" w:rsidRPr="00035AF3" w:rsidDel="00241985" w:rsidRDefault="00D878FD" w:rsidP="00D878FD">
      <w:pPr>
        <w:pStyle w:val="ListParagraph"/>
        <w:numPr>
          <w:ilvl w:val="2"/>
          <w:numId w:val="26"/>
        </w:numPr>
        <w:contextualSpacing/>
        <w:rPr>
          <w:del w:id="344" w:author="Dad" w:date="2012-04-28T02:11:00Z"/>
          <w:rFonts w:cs="Arial"/>
          <w:szCs w:val="24"/>
        </w:rPr>
      </w:pPr>
      <w:r w:rsidRPr="00035AF3">
        <w:rPr>
          <w:rFonts w:cs="Arial"/>
          <w:szCs w:val="24"/>
        </w:rPr>
        <w:t>Those who despise and disobey His word</w:t>
      </w:r>
    </w:p>
    <w:p w:rsidR="00D878FD" w:rsidRPr="00241985" w:rsidDel="00241985" w:rsidRDefault="00D878FD">
      <w:pPr>
        <w:pStyle w:val="ListParagraph"/>
        <w:numPr>
          <w:ilvl w:val="2"/>
          <w:numId w:val="26"/>
        </w:numPr>
        <w:contextualSpacing/>
        <w:rPr>
          <w:del w:id="345" w:author="Dad" w:date="2012-04-28T02:11:00Z"/>
          <w:rFonts w:cs="Arial"/>
          <w:sz w:val="16"/>
          <w:szCs w:val="16"/>
        </w:rPr>
        <w:pPrChange w:id="346" w:author="Dad" w:date="2012-04-28T02:11:00Z">
          <w:pPr/>
        </w:pPrChange>
      </w:pPr>
    </w:p>
    <w:p w:rsidR="00D878FD" w:rsidRPr="00035AF3" w:rsidDel="00241985" w:rsidRDefault="00D878FD">
      <w:pPr>
        <w:pStyle w:val="ListParagraph"/>
        <w:rPr>
          <w:del w:id="347" w:author="Dad" w:date="2012-04-28T02:11:00Z"/>
          <w:szCs w:val="24"/>
        </w:rPr>
        <w:pPrChange w:id="348" w:author="Dad" w:date="2012-04-28T02:11:00Z">
          <w:pPr/>
        </w:pPrChange>
      </w:pPr>
      <w:del w:id="349" w:author="Dad" w:date="2012-04-28T02:11:00Z">
        <w:r w:rsidRPr="00035AF3" w:rsidDel="00241985">
          <w:rPr>
            <w:szCs w:val="24"/>
          </w:rPr>
          <w:delText>"Salted with fire"  means everyone will be tried with fire.</w:delText>
        </w:r>
      </w:del>
    </w:p>
    <w:p w:rsidR="00D878FD" w:rsidRPr="000B08F5" w:rsidDel="00241985" w:rsidRDefault="00D878FD">
      <w:pPr>
        <w:pStyle w:val="ListParagraph"/>
        <w:rPr>
          <w:del w:id="350" w:author="Dad" w:date="2012-04-28T02:11:00Z"/>
        </w:rPr>
        <w:pPrChange w:id="351" w:author="Dad" w:date="2012-04-28T02:11:00Z">
          <w:pPr/>
        </w:pPrChange>
      </w:pPr>
    </w:p>
    <w:p w:rsidR="00D878FD" w:rsidRPr="00035AF3" w:rsidDel="00241985" w:rsidRDefault="00D878FD">
      <w:pPr>
        <w:pStyle w:val="ListParagraph"/>
        <w:rPr>
          <w:del w:id="352" w:author="Dad" w:date="2012-04-28T02:11:00Z"/>
          <w:szCs w:val="24"/>
        </w:rPr>
        <w:pPrChange w:id="353" w:author="Dad" w:date="2012-04-28T02:11:00Z">
          <w:pPr/>
        </w:pPrChange>
      </w:pPr>
      <w:del w:id="354" w:author="Dad" w:date="2012-04-28T02:11:00Z">
        <w:r w:rsidRPr="00035AF3" w:rsidDel="00241985">
          <w:rPr>
            <w:szCs w:val="24"/>
          </w:rPr>
          <w:delText>Heb 12:29 For our God is a consuming fire.</w:delText>
        </w:r>
      </w:del>
    </w:p>
    <w:p w:rsidR="00D878FD" w:rsidRPr="00035AF3" w:rsidDel="00241985" w:rsidRDefault="00D878FD">
      <w:pPr>
        <w:pStyle w:val="ListParagraph"/>
        <w:rPr>
          <w:del w:id="355" w:author="Dad" w:date="2012-04-28T02:11:00Z"/>
          <w:szCs w:val="24"/>
        </w:rPr>
        <w:pPrChange w:id="356" w:author="Dad" w:date="2012-04-28T02:11:00Z">
          <w:pPr/>
        </w:pPrChange>
      </w:pPr>
      <w:del w:id="357" w:author="Dad" w:date="2012-04-28T02:11:00Z">
        <w:r w:rsidRPr="00035AF3" w:rsidDel="00241985">
          <w:rPr>
            <w:szCs w:val="24"/>
          </w:rPr>
          <w:delText xml:space="preserve">1Pe 4:8 And above all things have </w:delText>
        </w:r>
        <w:r w:rsidRPr="00035AF3" w:rsidDel="00241985">
          <w:rPr>
            <w:b/>
            <w:szCs w:val="24"/>
            <w:u w:val="single"/>
          </w:rPr>
          <w:delText>fervent charity</w:delText>
        </w:r>
        <w:r w:rsidRPr="00035AF3" w:rsidDel="00241985">
          <w:rPr>
            <w:szCs w:val="24"/>
          </w:rPr>
          <w:delText xml:space="preserve"> among yourselves: for charity shall cover the multitude of sins.</w:delText>
        </w:r>
      </w:del>
    </w:p>
    <w:p w:rsidR="00D878FD" w:rsidRPr="000B08F5" w:rsidDel="00241985" w:rsidRDefault="00D878FD">
      <w:pPr>
        <w:pStyle w:val="ListParagraph"/>
        <w:rPr>
          <w:del w:id="358" w:author="Dad" w:date="2012-04-28T02:11:00Z"/>
        </w:rPr>
        <w:pPrChange w:id="359" w:author="Dad" w:date="2012-04-28T02:11:00Z">
          <w:pPr/>
        </w:pPrChange>
      </w:pPr>
    </w:p>
    <w:p w:rsidR="00D878FD" w:rsidRPr="00035AF3" w:rsidDel="00241985" w:rsidRDefault="00D878FD">
      <w:pPr>
        <w:pStyle w:val="ListParagraph"/>
        <w:rPr>
          <w:del w:id="360" w:author="Dad" w:date="2012-04-28T02:11:00Z"/>
          <w:szCs w:val="24"/>
        </w:rPr>
        <w:pPrChange w:id="361" w:author="Dad" w:date="2012-04-28T02:11:00Z">
          <w:pPr/>
        </w:pPrChange>
      </w:pPr>
      <w:del w:id="362" w:author="Dad" w:date="2012-04-28T02:11:00Z">
        <w:r w:rsidRPr="00035AF3" w:rsidDel="00241985">
          <w:rPr>
            <w:szCs w:val="24"/>
          </w:rPr>
          <w:delText>Rev. 3:18 I counsel thee to buy of me gold tried in the fire, that thou mayest be rich; and white raiment, that thou mayest be clothed, and that the shame of thy nakedness do not appear; and anoint thine eyes with eyesalve, that thou mayest see.</w:delText>
        </w:r>
      </w:del>
    </w:p>
    <w:p w:rsidR="00D878FD" w:rsidRPr="00035AF3" w:rsidRDefault="00D878FD">
      <w:pPr>
        <w:pStyle w:val="ListParagraph"/>
        <w:numPr>
          <w:ilvl w:val="2"/>
          <w:numId w:val="26"/>
        </w:numPr>
        <w:contextualSpacing/>
        <w:rPr>
          <w:szCs w:val="24"/>
        </w:rPr>
        <w:pPrChange w:id="363" w:author="Dad" w:date="2012-04-28T02:11:00Z">
          <w:pPr/>
        </w:pPrChange>
      </w:pPr>
    </w:p>
    <w:p w:rsidR="00D878FD" w:rsidRPr="00241985" w:rsidRDefault="00D878FD">
      <w:pPr>
        <w:pStyle w:val="ListParagraph"/>
        <w:numPr>
          <w:ilvl w:val="0"/>
          <w:numId w:val="35"/>
        </w:numPr>
        <w:contextualSpacing/>
        <w:rPr>
          <w:rFonts w:cs="Arial"/>
          <w:szCs w:val="24"/>
          <w:rPrChange w:id="364" w:author="Dad" w:date="2012-04-28T02:14:00Z">
            <w:rPr/>
          </w:rPrChange>
        </w:rPr>
        <w:pPrChange w:id="365" w:author="Dad" w:date="2012-04-28T02:14:00Z">
          <w:pPr>
            <w:pStyle w:val="ListParagraph"/>
            <w:numPr>
              <w:numId w:val="23"/>
            </w:numPr>
            <w:ind w:left="1080" w:hanging="720"/>
            <w:contextualSpacing/>
          </w:pPr>
        </w:pPrChange>
      </w:pPr>
      <w:r w:rsidRPr="00241985">
        <w:rPr>
          <w:rFonts w:cs="Arial"/>
          <w:szCs w:val="24"/>
          <w:rPrChange w:id="366" w:author="Dad" w:date="2012-04-28T02:14:00Z">
            <w:rPr/>
          </w:rPrChange>
        </w:rPr>
        <w:t>There is a mixed multitude</w:t>
      </w:r>
    </w:p>
    <w:p w:rsidR="00D878FD" w:rsidRPr="00241985" w:rsidRDefault="00D878FD" w:rsidP="00D878FD">
      <w:pPr>
        <w:rPr>
          <w:rFonts w:cs="Arial"/>
          <w:sz w:val="16"/>
          <w:szCs w:val="16"/>
          <w:rPrChange w:id="367" w:author="Dad" w:date="2012-04-28T02:14:00Z">
            <w:rPr>
              <w:rFonts w:cs="Arial"/>
              <w:szCs w:val="24"/>
            </w:rPr>
          </w:rPrChange>
        </w:rPr>
      </w:pPr>
    </w:p>
    <w:p w:rsidR="00D878FD" w:rsidRPr="00035AF3" w:rsidRDefault="00D878FD" w:rsidP="00D878FD">
      <w:pPr>
        <w:rPr>
          <w:rFonts w:cs="Arial"/>
          <w:szCs w:val="24"/>
        </w:rPr>
      </w:pPr>
      <w:r w:rsidRPr="00035AF3">
        <w:rPr>
          <w:rFonts w:cs="Arial"/>
          <w:szCs w:val="24"/>
        </w:rPr>
        <w:t>Joh</w:t>
      </w:r>
      <w:ins w:id="368" w:author="Dad" w:date="2012-04-28T02:15:00Z">
        <w:r w:rsidR="00241985">
          <w:rPr>
            <w:rFonts w:cs="Arial"/>
            <w:szCs w:val="24"/>
          </w:rPr>
          <w:t>n</w:t>
        </w:r>
      </w:ins>
      <w:r w:rsidRPr="00035AF3">
        <w:rPr>
          <w:rFonts w:cs="Arial"/>
          <w:szCs w:val="24"/>
        </w:rPr>
        <w:t xml:space="preserve"> 8:9 </w:t>
      </w:r>
      <w:r w:rsidRPr="00BC577B">
        <w:rPr>
          <w:rFonts w:cs="Arial"/>
          <w:i/>
          <w:szCs w:val="24"/>
          <w:rPrChange w:id="369" w:author="Dad" w:date="2012-04-28T09:25:00Z">
            <w:rPr>
              <w:rFonts w:cs="Arial"/>
              <w:szCs w:val="24"/>
            </w:rPr>
          </w:rPrChange>
        </w:rPr>
        <w:t>And they which heard it, being convicted by their own conscience, went out one by one, beginning at the eldest, even unto the last: and Jesus was left alone, and the woman standing in the midst.</w:t>
      </w:r>
    </w:p>
    <w:p w:rsidR="00D878FD" w:rsidRPr="00241985" w:rsidRDefault="00D878FD" w:rsidP="00D878FD">
      <w:pPr>
        <w:rPr>
          <w:rFonts w:cs="Arial"/>
          <w:sz w:val="16"/>
          <w:szCs w:val="16"/>
          <w:rPrChange w:id="370" w:author="Dad" w:date="2012-04-28T02:14:00Z">
            <w:rPr>
              <w:rFonts w:cs="Arial"/>
              <w:szCs w:val="24"/>
            </w:rPr>
          </w:rPrChange>
        </w:rPr>
      </w:pPr>
    </w:p>
    <w:p w:rsidR="00D878FD" w:rsidRPr="00035AF3" w:rsidRDefault="00D878FD" w:rsidP="00D878FD">
      <w:pPr>
        <w:rPr>
          <w:rFonts w:cs="Arial"/>
          <w:szCs w:val="24"/>
        </w:rPr>
      </w:pPr>
      <w:r w:rsidRPr="00035AF3">
        <w:rPr>
          <w:rFonts w:cs="Arial"/>
          <w:szCs w:val="24"/>
        </w:rPr>
        <w:t>The mixed crowd was gone, just her and Jesus,</w:t>
      </w:r>
    </w:p>
    <w:p w:rsidR="00D878FD" w:rsidRPr="00035AF3" w:rsidRDefault="00D878FD" w:rsidP="00D878FD">
      <w:pPr>
        <w:rPr>
          <w:rFonts w:cs="Arial"/>
          <w:szCs w:val="24"/>
        </w:rPr>
      </w:pPr>
      <w:r w:rsidRPr="00035AF3">
        <w:rPr>
          <w:rFonts w:cs="Arial"/>
          <w:szCs w:val="24"/>
        </w:rPr>
        <w:t xml:space="preserve">Her condemnation was gone, just her and Jesus, </w:t>
      </w:r>
    </w:p>
    <w:p w:rsidR="00D878FD" w:rsidRPr="00035AF3" w:rsidRDefault="00D878FD" w:rsidP="00D878FD">
      <w:pPr>
        <w:rPr>
          <w:rFonts w:cs="Arial"/>
          <w:szCs w:val="24"/>
        </w:rPr>
      </w:pPr>
      <w:proofErr w:type="gramStart"/>
      <w:r w:rsidRPr="00035AF3">
        <w:rPr>
          <w:rFonts w:cs="Arial"/>
          <w:szCs w:val="24"/>
        </w:rPr>
        <w:t>her</w:t>
      </w:r>
      <w:proofErr w:type="gramEnd"/>
      <w:r w:rsidRPr="00035AF3">
        <w:rPr>
          <w:rFonts w:cs="Arial"/>
          <w:szCs w:val="24"/>
        </w:rPr>
        <w:t xml:space="preserve"> sin was gone just her and Jesus</w:t>
      </w:r>
    </w:p>
    <w:p w:rsidR="000C13E7" w:rsidRPr="00035AF3" w:rsidRDefault="00D878FD" w:rsidP="00D878FD">
      <w:pPr>
        <w:rPr>
          <w:rFonts w:cs="Arial"/>
          <w:szCs w:val="24"/>
        </w:rPr>
      </w:pPr>
      <w:r w:rsidRPr="00035AF3">
        <w:rPr>
          <w:rFonts w:cs="Arial"/>
          <w:szCs w:val="24"/>
        </w:rPr>
        <w:t xml:space="preserve">The hardest part of the trial is over, </w:t>
      </w:r>
    </w:p>
    <w:p w:rsidR="00D878FD" w:rsidRPr="00035AF3" w:rsidRDefault="00D878FD" w:rsidP="00D878FD">
      <w:pPr>
        <w:rPr>
          <w:rFonts w:cs="Arial"/>
          <w:szCs w:val="24"/>
        </w:rPr>
      </w:pPr>
      <w:proofErr w:type="gramStart"/>
      <w:r w:rsidRPr="00035AF3">
        <w:rPr>
          <w:rFonts w:cs="Arial"/>
          <w:szCs w:val="24"/>
        </w:rPr>
        <w:t>getting</w:t>
      </w:r>
      <w:proofErr w:type="gramEnd"/>
      <w:r w:rsidRPr="00035AF3">
        <w:rPr>
          <w:rFonts w:cs="Arial"/>
          <w:szCs w:val="24"/>
        </w:rPr>
        <w:t xml:space="preserve"> by the </w:t>
      </w:r>
      <w:proofErr w:type="spellStart"/>
      <w:r w:rsidRPr="00035AF3">
        <w:rPr>
          <w:rFonts w:cs="Arial"/>
          <w:szCs w:val="24"/>
        </w:rPr>
        <w:t>unforgiveness</w:t>
      </w:r>
      <w:proofErr w:type="spellEnd"/>
      <w:r w:rsidRPr="00035AF3">
        <w:rPr>
          <w:rFonts w:cs="Arial"/>
          <w:szCs w:val="24"/>
        </w:rPr>
        <w:t xml:space="preserve"> of people.</w:t>
      </w:r>
    </w:p>
    <w:p w:rsidR="00D878FD" w:rsidRPr="00035AF3" w:rsidRDefault="00D878FD" w:rsidP="00D878FD">
      <w:pPr>
        <w:rPr>
          <w:rFonts w:cs="Arial"/>
          <w:szCs w:val="24"/>
        </w:rPr>
      </w:pPr>
      <w:proofErr w:type="gramStart"/>
      <w:r w:rsidRPr="00035AF3">
        <w:rPr>
          <w:rFonts w:cs="Arial"/>
          <w:szCs w:val="24"/>
        </w:rPr>
        <w:t xml:space="preserve">Getting by the hypocrite, judgmental, sacrilegious, </w:t>
      </w:r>
      <w:r w:rsidR="000C13E7" w:rsidRPr="00035AF3">
        <w:rPr>
          <w:rFonts w:cs="Arial"/>
          <w:szCs w:val="24"/>
        </w:rPr>
        <w:t xml:space="preserve">disrespectful, </w:t>
      </w:r>
      <w:r w:rsidRPr="00035AF3">
        <w:rPr>
          <w:rFonts w:cs="Arial"/>
          <w:szCs w:val="24"/>
        </w:rPr>
        <w:t>l</w:t>
      </w:r>
      <w:r w:rsidR="000C13E7" w:rsidRPr="00035AF3">
        <w:rPr>
          <w:rFonts w:cs="Arial"/>
          <w:szCs w:val="24"/>
        </w:rPr>
        <w:t>ukewarm and critical</w:t>
      </w:r>
      <w:r w:rsidRPr="00035AF3">
        <w:rPr>
          <w:rFonts w:cs="Arial"/>
          <w:szCs w:val="24"/>
        </w:rPr>
        <w:t>.</w:t>
      </w:r>
      <w:proofErr w:type="gramEnd"/>
    </w:p>
    <w:p w:rsidR="00D878FD" w:rsidRPr="00035AF3" w:rsidRDefault="00D878FD" w:rsidP="00D878FD">
      <w:pPr>
        <w:rPr>
          <w:rFonts w:cs="Arial"/>
          <w:szCs w:val="24"/>
        </w:rPr>
      </w:pPr>
    </w:p>
    <w:p w:rsidR="00D878FD" w:rsidRPr="00035AF3" w:rsidRDefault="00D878FD" w:rsidP="00D878FD">
      <w:pPr>
        <w:rPr>
          <w:rFonts w:cs="Arial"/>
          <w:szCs w:val="24"/>
        </w:rPr>
      </w:pPr>
      <w:r w:rsidRPr="00035AF3">
        <w:rPr>
          <w:rFonts w:cs="Arial"/>
          <w:szCs w:val="24"/>
        </w:rPr>
        <w:t>The Lord will get you by the sin of others if you let Him get you by your own sin.</w:t>
      </w:r>
    </w:p>
    <w:p w:rsidR="00D878FD" w:rsidRPr="00035AF3" w:rsidRDefault="00D878FD" w:rsidP="00D878FD">
      <w:pPr>
        <w:rPr>
          <w:rFonts w:cs="Arial"/>
          <w:szCs w:val="24"/>
        </w:rPr>
      </w:pPr>
      <w:r w:rsidRPr="00035AF3">
        <w:rPr>
          <w:rFonts w:cs="Arial"/>
          <w:szCs w:val="24"/>
        </w:rPr>
        <w:t>They were not looking for sin to be judged, they were looking for a fault in Christ.</w:t>
      </w:r>
    </w:p>
    <w:p w:rsidR="00D878FD" w:rsidRPr="00BC577B" w:rsidRDefault="00D878FD" w:rsidP="00D878FD">
      <w:pPr>
        <w:rPr>
          <w:rFonts w:cs="Arial"/>
          <w:i/>
          <w:szCs w:val="24"/>
          <w:rPrChange w:id="371" w:author="Dad" w:date="2012-04-28T09:29:00Z">
            <w:rPr>
              <w:rFonts w:cs="Arial"/>
              <w:szCs w:val="24"/>
            </w:rPr>
          </w:rPrChange>
        </w:rPr>
      </w:pPr>
      <w:r w:rsidRPr="00035AF3">
        <w:rPr>
          <w:rFonts w:cs="Arial"/>
          <w:szCs w:val="24"/>
        </w:rPr>
        <w:t xml:space="preserve">Lu 23:4 </w:t>
      </w:r>
      <w:proofErr w:type="gramStart"/>
      <w:r w:rsidRPr="00BC577B">
        <w:rPr>
          <w:rFonts w:cs="Arial"/>
          <w:i/>
          <w:szCs w:val="24"/>
          <w:rPrChange w:id="372" w:author="Dad" w:date="2012-04-28T09:29:00Z">
            <w:rPr>
              <w:rFonts w:cs="Arial"/>
              <w:szCs w:val="24"/>
            </w:rPr>
          </w:rPrChange>
        </w:rPr>
        <w:t>Then</w:t>
      </w:r>
      <w:proofErr w:type="gramEnd"/>
      <w:r w:rsidRPr="00BC577B">
        <w:rPr>
          <w:rFonts w:cs="Arial"/>
          <w:i/>
          <w:szCs w:val="24"/>
          <w:rPrChange w:id="373" w:author="Dad" w:date="2012-04-28T09:29:00Z">
            <w:rPr>
              <w:rFonts w:cs="Arial"/>
              <w:szCs w:val="24"/>
            </w:rPr>
          </w:rPrChange>
        </w:rPr>
        <w:t xml:space="preserve"> said Pilate to the chief priests and to the people, I find no fault in this man.</w:t>
      </w:r>
    </w:p>
    <w:p w:rsidR="00D878FD" w:rsidRPr="00BC577B" w:rsidRDefault="00D878FD" w:rsidP="00D878FD">
      <w:pPr>
        <w:rPr>
          <w:rFonts w:cs="Arial"/>
          <w:i/>
          <w:szCs w:val="24"/>
          <w:rPrChange w:id="374" w:author="Dad" w:date="2012-04-28T09:29:00Z">
            <w:rPr>
              <w:rFonts w:cs="Arial"/>
              <w:szCs w:val="24"/>
            </w:rPr>
          </w:rPrChange>
        </w:rPr>
      </w:pPr>
      <w:r w:rsidRPr="00035AF3">
        <w:rPr>
          <w:rFonts w:cs="Arial"/>
          <w:szCs w:val="24"/>
        </w:rPr>
        <w:t xml:space="preserve">John 19:4 </w:t>
      </w:r>
      <w:r w:rsidRPr="00BC577B">
        <w:rPr>
          <w:rFonts w:cs="Arial"/>
          <w:i/>
          <w:szCs w:val="24"/>
          <w:rPrChange w:id="375" w:author="Dad" w:date="2012-04-28T09:29:00Z">
            <w:rPr>
              <w:rFonts w:cs="Arial"/>
              <w:szCs w:val="24"/>
            </w:rPr>
          </w:rPrChange>
        </w:rPr>
        <w:t xml:space="preserve">Pilate therefore went forth again, and </w:t>
      </w:r>
      <w:proofErr w:type="spellStart"/>
      <w:r w:rsidRPr="00BC577B">
        <w:rPr>
          <w:rFonts w:cs="Arial"/>
          <w:i/>
          <w:szCs w:val="24"/>
          <w:rPrChange w:id="376" w:author="Dad" w:date="2012-04-28T09:29:00Z">
            <w:rPr>
              <w:rFonts w:cs="Arial"/>
              <w:szCs w:val="24"/>
            </w:rPr>
          </w:rPrChange>
        </w:rPr>
        <w:t>saith</w:t>
      </w:r>
      <w:proofErr w:type="spellEnd"/>
      <w:r w:rsidRPr="00BC577B">
        <w:rPr>
          <w:rFonts w:cs="Arial"/>
          <w:i/>
          <w:szCs w:val="24"/>
          <w:rPrChange w:id="377" w:author="Dad" w:date="2012-04-28T09:29:00Z">
            <w:rPr>
              <w:rFonts w:cs="Arial"/>
              <w:szCs w:val="24"/>
            </w:rPr>
          </w:rPrChange>
        </w:rPr>
        <w:t xml:space="preserve"> unto them, Behold, I bring him forth to you, that ye may know that I find no fault in him.</w:t>
      </w:r>
    </w:p>
    <w:p w:rsidR="00D878FD" w:rsidRPr="00035AF3" w:rsidRDefault="00D878FD" w:rsidP="00D878FD">
      <w:pPr>
        <w:rPr>
          <w:rFonts w:cs="Arial"/>
          <w:szCs w:val="24"/>
        </w:rPr>
      </w:pPr>
      <w:r w:rsidRPr="00035AF3">
        <w:rPr>
          <w:rFonts w:cs="Arial"/>
          <w:szCs w:val="24"/>
        </w:rPr>
        <w:t xml:space="preserve">6 </w:t>
      </w:r>
      <w:r w:rsidRPr="00BC577B">
        <w:rPr>
          <w:rFonts w:cs="Arial"/>
          <w:i/>
          <w:szCs w:val="24"/>
          <w:rPrChange w:id="378" w:author="Dad" w:date="2012-04-28T09:29:00Z">
            <w:rPr>
              <w:rFonts w:cs="Arial"/>
              <w:szCs w:val="24"/>
            </w:rPr>
          </w:rPrChange>
        </w:rPr>
        <w:t xml:space="preserve">When the chief priests therefore and officers saw him, they cried out, saying, </w:t>
      </w:r>
      <w:proofErr w:type="gramStart"/>
      <w:r w:rsidRPr="00BC577B">
        <w:rPr>
          <w:rFonts w:cs="Arial"/>
          <w:i/>
          <w:szCs w:val="24"/>
          <w:rPrChange w:id="379" w:author="Dad" w:date="2012-04-28T09:29:00Z">
            <w:rPr>
              <w:rFonts w:cs="Arial"/>
              <w:szCs w:val="24"/>
            </w:rPr>
          </w:rPrChange>
        </w:rPr>
        <w:t>Crucify</w:t>
      </w:r>
      <w:proofErr w:type="gramEnd"/>
      <w:r w:rsidRPr="00BC577B">
        <w:rPr>
          <w:rFonts w:cs="Arial"/>
          <w:i/>
          <w:szCs w:val="24"/>
          <w:rPrChange w:id="380" w:author="Dad" w:date="2012-04-28T09:29:00Z">
            <w:rPr>
              <w:rFonts w:cs="Arial"/>
              <w:szCs w:val="24"/>
            </w:rPr>
          </w:rPrChange>
        </w:rPr>
        <w:t xml:space="preserve"> him, crucify him. Pilate </w:t>
      </w:r>
      <w:proofErr w:type="spellStart"/>
      <w:r w:rsidRPr="00BC577B">
        <w:rPr>
          <w:rFonts w:cs="Arial"/>
          <w:i/>
          <w:szCs w:val="24"/>
          <w:rPrChange w:id="381" w:author="Dad" w:date="2012-04-28T09:29:00Z">
            <w:rPr>
              <w:rFonts w:cs="Arial"/>
              <w:szCs w:val="24"/>
            </w:rPr>
          </w:rPrChange>
        </w:rPr>
        <w:t>saith</w:t>
      </w:r>
      <w:proofErr w:type="spellEnd"/>
      <w:r w:rsidRPr="00BC577B">
        <w:rPr>
          <w:rFonts w:cs="Arial"/>
          <w:i/>
          <w:szCs w:val="24"/>
          <w:rPrChange w:id="382" w:author="Dad" w:date="2012-04-28T09:29:00Z">
            <w:rPr>
              <w:rFonts w:cs="Arial"/>
              <w:szCs w:val="24"/>
            </w:rPr>
          </w:rPrChange>
        </w:rPr>
        <w:t xml:space="preserve"> unto them, Take </w:t>
      </w:r>
      <w:proofErr w:type="gramStart"/>
      <w:r w:rsidRPr="00BC577B">
        <w:rPr>
          <w:rFonts w:cs="Arial"/>
          <w:i/>
          <w:szCs w:val="24"/>
          <w:rPrChange w:id="383" w:author="Dad" w:date="2012-04-28T09:29:00Z">
            <w:rPr>
              <w:rFonts w:cs="Arial"/>
              <w:szCs w:val="24"/>
            </w:rPr>
          </w:rPrChange>
        </w:rPr>
        <w:t>ye</w:t>
      </w:r>
      <w:proofErr w:type="gramEnd"/>
      <w:r w:rsidRPr="00BC577B">
        <w:rPr>
          <w:rFonts w:cs="Arial"/>
          <w:i/>
          <w:szCs w:val="24"/>
          <w:rPrChange w:id="384" w:author="Dad" w:date="2012-04-28T09:29:00Z">
            <w:rPr>
              <w:rFonts w:cs="Arial"/>
              <w:szCs w:val="24"/>
            </w:rPr>
          </w:rPrChange>
        </w:rPr>
        <w:t xml:space="preserve"> him, and crucify him: for I find no fault in him</w:t>
      </w:r>
    </w:p>
    <w:p w:rsidR="00D878FD" w:rsidRPr="000B08F5" w:rsidDel="00BC577B" w:rsidRDefault="00D878FD" w:rsidP="00D878FD">
      <w:pPr>
        <w:rPr>
          <w:del w:id="385" w:author="Dad" w:date="2012-04-28T09:25:00Z"/>
          <w:rFonts w:cs="Arial"/>
          <w:sz w:val="16"/>
          <w:szCs w:val="16"/>
        </w:rPr>
      </w:pPr>
    </w:p>
    <w:p w:rsidR="00D878FD" w:rsidRPr="00BC577B" w:rsidRDefault="00D878FD" w:rsidP="00D878FD">
      <w:pPr>
        <w:rPr>
          <w:rFonts w:cs="Arial"/>
          <w:i/>
          <w:szCs w:val="24"/>
          <w:rPrChange w:id="386" w:author="Dad" w:date="2012-04-28T09:26:00Z">
            <w:rPr>
              <w:rFonts w:cs="Arial"/>
              <w:szCs w:val="24"/>
            </w:rPr>
          </w:rPrChange>
        </w:rPr>
      </w:pPr>
      <w:r w:rsidRPr="00035AF3">
        <w:rPr>
          <w:rFonts w:cs="Arial"/>
          <w:szCs w:val="24"/>
        </w:rPr>
        <w:t xml:space="preserve">John 9:9 </w:t>
      </w:r>
      <w:proofErr w:type="gramStart"/>
      <w:r w:rsidRPr="00BC577B">
        <w:rPr>
          <w:rFonts w:cs="Arial"/>
          <w:i/>
          <w:szCs w:val="24"/>
          <w:rPrChange w:id="387" w:author="Dad" w:date="2012-04-28T09:26:00Z">
            <w:rPr>
              <w:rFonts w:cs="Arial"/>
              <w:szCs w:val="24"/>
            </w:rPr>
          </w:rPrChange>
        </w:rPr>
        <w:t>Some</w:t>
      </w:r>
      <w:proofErr w:type="gramEnd"/>
      <w:r w:rsidRPr="00BC577B">
        <w:rPr>
          <w:rFonts w:cs="Arial"/>
          <w:i/>
          <w:szCs w:val="24"/>
          <w:rPrChange w:id="388" w:author="Dad" w:date="2012-04-28T09:26:00Z">
            <w:rPr>
              <w:rFonts w:cs="Arial"/>
              <w:szCs w:val="24"/>
            </w:rPr>
          </w:rPrChange>
        </w:rPr>
        <w:t xml:space="preserve"> said, This is he: others said, He is like him: but he said, I am he.</w:t>
      </w:r>
    </w:p>
    <w:p w:rsidR="00B4207E" w:rsidRPr="000B08F5" w:rsidRDefault="00B4207E" w:rsidP="000B08F5">
      <w:pPr>
        <w:rPr>
          <w:rFonts w:cs="Arial"/>
          <w:sz w:val="16"/>
          <w:szCs w:val="16"/>
        </w:rPr>
      </w:pPr>
    </w:p>
    <w:p w:rsidR="00D878FD" w:rsidRPr="00035AF3" w:rsidRDefault="00D878FD" w:rsidP="000B08F5">
      <w:pPr>
        <w:rPr>
          <w:rFonts w:cs="Arial"/>
          <w:szCs w:val="24"/>
        </w:rPr>
      </w:pPr>
      <w:r w:rsidRPr="00035AF3">
        <w:rPr>
          <w:rFonts w:cs="Arial"/>
          <w:szCs w:val="24"/>
        </w:rPr>
        <w:t>Looking for a man that is blind when God has healed him</w:t>
      </w:r>
    </w:p>
    <w:p w:rsidR="00D878FD" w:rsidRPr="00035AF3" w:rsidRDefault="00D878FD" w:rsidP="000B08F5">
      <w:pPr>
        <w:rPr>
          <w:rFonts w:cs="Arial"/>
          <w:szCs w:val="24"/>
        </w:rPr>
      </w:pPr>
      <w:r w:rsidRPr="00035AF3">
        <w:rPr>
          <w:rFonts w:cs="Arial"/>
          <w:szCs w:val="24"/>
        </w:rPr>
        <w:t>Looking for a man that is blind when God has saved him</w:t>
      </w:r>
    </w:p>
    <w:p w:rsidR="00D878FD" w:rsidRPr="00035AF3" w:rsidRDefault="00D878FD" w:rsidP="00D878FD">
      <w:pPr>
        <w:rPr>
          <w:rFonts w:cs="Arial"/>
          <w:szCs w:val="24"/>
        </w:rPr>
      </w:pPr>
      <w:r w:rsidRPr="00035AF3">
        <w:rPr>
          <w:rFonts w:cs="Arial"/>
          <w:szCs w:val="24"/>
        </w:rPr>
        <w:t xml:space="preserve">Ro 11:25 </w:t>
      </w:r>
      <w:r w:rsidRPr="00BC577B">
        <w:rPr>
          <w:rFonts w:cs="Arial"/>
          <w:i/>
          <w:szCs w:val="24"/>
          <w:rPrChange w:id="389" w:author="Dad" w:date="2012-04-28T09:26:00Z">
            <w:rPr>
              <w:rFonts w:cs="Arial"/>
              <w:szCs w:val="24"/>
            </w:rPr>
          </w:rPrChange>
        </w:rPr>
        <w:t xml:space="preserve">For I would not, brethren, that ye should be ignorant of this mystery, lest ye should be wise in your own conceits; that blindness in part is happened to Israel, until the </w:t>
      </w:r>
      <w:proofErr w:type="spellStart"/>
      <w:r w:rsidRPr="00BC577B">
        <w:rPr>
          <w:rFonts w:cs="Arial"/>
          <w:i/>
          <w:szCs w:val="24"/>
          <w:rPrChange w:id="390" w:author="Dad" w:date="2012-04-28T09:26:00Z">
            <w:rPr>
              <w:rFonts w:cs="Arial"/>
              <w:szCs w:val="24"/>
            </w:rPr>
          </w:rPrChange>
        </w:rPr>
        <w:t>fulness</w:t>
      </w:r>
      <w:proofErr w:type="spellEnd"/>
      <w:r w:rsidRPr="00BC577B">
        <w:rPr>
          <w:rFonts w:cs="Arial"/>
          <w:i/>
          <w:szCs w:val="24"/>
          <w:rPrChange w:id="391" w:author="Dad" w:date="2012-04-28T09:26:00Z">
            <w:rPr>
              <w:rFonts w:cs="Arial"/>
              <w:szCs w:val="24"/>
            </w:rPr>
          </w:rPrChange>
        </w:rPr>
        <w:t xml:space="preserve"> of the Gentiles be come in</w:t>
      </w:r>
      <w:r w:rsidRPr="00035AF3">
        <w:rPr>
          <w:rFonts w:cs="Arial"/>
          <w:szCs w:val="24"/>
        </w:rPr>
        <w:t>.</w:t>
      </w:r>
    </w:p>
    <w:p w:rsidR="00D878FD" w:rsidRPr="00241985" w:rsidDel="00241985" w:rsidRDefault="00D878FD" w:rsidP="00D878FD">
      <w:pPr>
        <w:rPr>
          <w:del w:id="392" w:author="Dad" w:date="2012-04-28T02:15:00Z"/>
          <w:rFonts w:cs="Arial"/>
          <w:sz w:val="16"/>
          <w:szCs w:val="16"/>
          <w:rPrChange w:id="393" w:author="Dad" w:date="2012-04-28T02:15:00Z">
            <w:rPr>
              <w:del w:id="394" w:author="Dad" w:date="2012-04-28T02:15:00Z"/>
              <w:rFonts w:cs="Arial"/>
              <w:szCs w:val="24"/>
            </w:rPr>
          </w:rPrChange>
        </w:rPr>
      </w:pPr>
    </w:p>
    <w:p w:rsidR="00D878FD" w:rsidRPr="00035AF3" w:rsidDel="00241985" w:rsidRDefault="00D878FD" w:rsidP="00D878FD">
      <w:pPr>
        <w:rPr>
          <w:del w:id="395" w:author="Dad" w:date="2012-04-28T02:15:00Z"/>
          <w:rFonts w:cs="Arial"/>
          <w:szCs w:val="24"/>
        </w:rPr>
      </w:pPr>
      <w:del w:id="396" w:author="Dad" w:date="2012-04-28T02:15:00Z">
        <w:r w:rsidRPr="00035AF3" w:rsidDel="00241985">
          <w:rPr>
            <w:rFonts w:cs="Arial"/>
            <w:szCs w:val="24"/>
          </w:rPr>
          <w:delText>9:31 Now we know that God heareth not sinners: but if any man be a worshipper of God, and doeth his will, him he heareth.</w:delText>
        </w:r>
      </w:del>
    </w:p>
    <w:p w:rsidR="00D878FD" w:rsidRPr="00035AF3" w:rsidDel="00241985" w:rsidRDefault="00D878FD" w:rsidP="00D878FD">
      <w:pPr>
        <w:rPr>
          <w:del w:id="397" w:author="Dad" w:date="2012-04-28T02:15:00Z"/>
          <w:rFonts w:cs="Arial"/>
          <w:szCs w:val="24"/>
        </w:rPr>
      </w:pPr>
      <w:del w:id="398" w:author="Dad" w:date="2012-04-28T02:15:00Z">
        <w:r w:rsidRPr="00035AF3" w:rsidDel="00241985">
          <w:rPr>
            <w:rFonts w:cs="Arial"/>
            <w:szCs w:val="24"/>
          </w:rPr>
          <w:delText>10:9 I am the door: by me if any man enter in, he shall be saved, and shall go in and out, and find pasture.</w:delText>
        </w:r>
      </w:del>
    </w:p>
    <w:p w:rsidR="00D878FD" w:rsidRPr="00035AF3" w:rsidDel="00241985" w:rsidRDefault="00D878FD" w:rsidP="00D878FD">
      <w:pPr>
        <w:rPr>
          <w:del w:id="399" w:author="Dad" w:date="2012-04-28T02:15:00Z"/>
          <w:rFonts w:cs="Arial"/>
          <w:szCs w:val="24"/>
        </w:rPr>
      </w:pPr>
      <w:del w:id="400" w:author="Dad" w:date="2012-04-28T02:15:00Z">
        <w:r w:rsidRPr="00035AF3" w:rsidDel="00241985">
          <w:rPr>
            <w:rFonts w:cs="Arial"/>
            <w:szCs w:val="24"/>
          </w:rPr>
          <w:delText xml:space="preserve"> 11:9 Jesus answered, Are there not twelve hours in the day? If any man walk in the day, he stumbleth not, because he seeth the light of this world.</w:delText>
        </w:r>
      </w:del>
    </w:p>
    <w:p w:rsidR="00D878FD" w:rsidRPr="00035AF3" w:rsidDel="00241985" w:rsidRDefault="00D878FD" w:rsidP="00D878FD">
      <w:pPr>
        <w:rPr>
          <w:del w:id="401" w:author="Dad" w:date="2012-04-28T02:15:00Z"/>
          <w:rFonts w:cs="Arial"/>
          <w:szCs w:val="24"/>
        </w:rPr>
      </w:pPr>
    </w:p>
    <w:p w:rsidR="00D878FD" w:rsidRPr="00035AF3" w:rsidDel="00241985" w:rsidRDefault="00D878FD" w:rsidP="00D878FD">
      <w:pPr>
        <w:rPr>
          <w:del w:id="402" w:author="Dad" w:date="2012-04-28T02:15:00Z"/>
          <w:rFonts w:cs="Arial"/>
          <w:szCs w:val="24"/>
        </w:rPr>
      </w:pPr>
      <w:del w:id="403" w:author="Dad" w:date="2012-04-28T02:15:00Z">
        <w:r w:rsidRPr="00035AF3" w:rsidDel="00241985">
          <w:rPr>
            <w:rFonts w:cs="Arial"/>
            <w:szCs w:val="24"/>
          </w:rPr>
          <w:delText>Joh 12:26 If any man serve me, let him follow me; and where I am, there shall also my servant be: if any man serve me, him will my Father honour.</w:delText>
        </w:r>
      </w:del>
    </w:p>
    <w:p w:rsidR="00D878FD" w:rsidRPr="00035AF3" w:rsidDel="00241985" w:rsidRDefault="00D878FD" w:rsidP="00D878FD">
      <w:pPr>
        <w:rPr>
          <w:del w:id="404" w:author="Dad" w:date="2012-04-28T02:15:00Z"/>
          <w:rFonts w:cs="Arial"/>
          <w:szCs w:val="24"/>
        </w:rPr>
      </w:pPr>
      <w:del w:id="405" w:author="Dad" w:date="2012-04-28T02:15:00Z">
        <w:r w:rsidRPr="00035AF3" w:rsidDel="00241985">
          <w:rPr>
            <w:rFonts w:cs="Arial"/>
            <w:szCs w:val="24"/>
          </w:rPr>
          <w:delText xml:space="preserve"> Joh 12:47 And if any man hear my words, and believe not, I judge him not: for I came not to judge the world, but to save the world.</w:delText>
        </w:r>
      </w:del>
    </w:p>
    <w:p w:rsidR="00D878FD" w:rsidRPr="00035AF3" w:rsidDel="00241985" w:rsidRDefault="00D878FD" w:rsidP="00D878FD">
      <w:pPr>
        <w:rPr>
          <w:del w:id="406" w:author="Dad" w:date="2012-04-28T02:15:00Z"/>
          <w:rFonts w:cs="Arial"/>
          <w:szCs w:val="24"/>
        </w:rPr>
      </w:pPr>
      <w:del w:id="407" w:author="Dad" w:date="2012-04-28T02:15:00Z">
        <w:r w:rsidRPr="00035AF3" w:rsidDel="00241985">
          <w:rPr>
            <w:rFonts w:cs="Arial"/>
            <w:szCs w:val="24"/>
          </w:rPr>
          <w:delText>Jas 1:26 If any man among you seem to be religious, and bridleth not his tongue, but deceiveth his own heart, this man's religion is vain.</w:delText>
        </w:r>
      </w:del>
    </w:p>
    <w:p w:rsidR="00D878FD" w:rsidRPr="00035AF3" w:rsidDel="00241985" w:rsidRDefault="00D878FD" w:rsidP="00D878FD">
      <w:pPr>
        <w:rPr>
          <w:del w:id="408" w:author="Dad" w:date="2012-04-28T02:15:00Z"/>
          <w:rFonts w:cs="Arial"/>
          <w:szCs w:val="24"/>
        </w:rPr>
      </w:pPr>
      <w:del w:id="409" w:author="Dad" w:date="2012-04-28T02:15:00Z">
        <w:r w:rsidRPr="00035AF3" w:rsidDel="00241985">
          <w:rPr>
            <w:rFonts w:cs="Arial"/>
            <w:szCs w:val="24"/>
          </w:rPr>
          <w:delText xml:space="preserve"> Jas 3:2 For in many things we offend all. If any man offend not in word, the same is a perfect man, and able also to bridle the whole body.</w:delText>
        </w:r>
      </w:del>
    </w:p>
    <w:p w:rsidR="00D878FD" w:rsidRPr="00035AF3" w:rsidDel="00241985" w:rsidRDefault="00D878FD" w:rsidP="00D878FD">
      <w:pPr>
        <w:rPr>
          <w:del w:id="410" w:author="Dad" w:date="2012-04-28T02:15:00Z"/>
          <w:rFonts w:cs="Arial"/>
          <w:szCs w:val="24"/>
        </w:rPr>
      </w:pPr>
      <w:del w:id="411" w:author="Dad" w:date="2012-04-28T02:15:00Z">
        <w:r w:rsidRPr="00035AF3" w:rsidDel="00241985">
          <w:rPr>
            <w:rFonts w:cs="Arial"/>
            <w:szCs w:val="24"/>
          </w:rPr>
          <w:delText xml:space="preserve"> 1Pe 4:11 If any man speak, let him speak as the oracles of God; if any man minister, let him do it as of the ability which God giveth: that God in all things may be glorified through Jesus Christ, to whom be praise and dominion for ever and ever. Amen.</w:delText>
        </w:r>
      </w:del>
    </w:p>
    <w:p w:rsidR="00D878FD" w:rsidRPr="00035AF3" w:rsidDel="00241985" w:rsidRDefault="00D878FD" w:rsidP="00D878FD">
      <w:pPr>
        <w:rPr>
          <w:del w:id="412" w:author="Dad" w:date="2012-04-28T02:15:00Z"/>
          <w:rFonts w:cs="Arial"/>
          <w:szCs w:val="24"/>
        </w:rPr>
      </w:pPr>
      <w:del w:id="413" w:author="Dad" w:date="2012-04-28T02:15:00Z">
        <w:r w:rsidRPr="00035AF3" w:rsidDel="00241985">
          <w:rPr>
            <w:rFonts w:cs="Arial"/>
            <w:szCs w:val="24"/>
          </w:rPr>
          <w:delText>16 Yet if any man suffer as a Christian, let him not be ashamed; but let him glorify God on this behalf.</w:delText>
        </w:r>
      </w:del>
    </w:p>
    <w:p w:rsidR="00D878FD" w:rsidRPr="00035AF3" w:rsidDel="00241985" w:rsidRDefault="00D878FD" w:rsidP="00D878FD">
      <w:pPr>
        <w:rPr>
          <w:del w:id="414" w:author="Dad" w:date="2012-04-28T02:15:00Z"/>
          <w:rFonts w:cs="Arial"/>
          <w:szCs w:val="24"/>
        </w:rPr>
      </w:pPr>
      <w:del w:id="415" w:author="Dad" w:date="2012-04-28T02:15:00Z">
        <w:r w:rsidRPr="00035AF3" w:rsidDel="00241985">
          <w:rPr>
            <w:rFonts w:cs="Arial"/>
            <w:szCs w:val="24"/>
          </w:rPr>
          <w:delText xml:space="preserve"> 1Jo 2:1 My little children, these things write I unto you, that ye sin not. And if any man sin, we have an advocate with the Father, Jesus Christ the righteous:</w:delText>
        </w:r>
      </w:del>
    </w:p>
    <w:p w:rsidR="00D878FD" w:rsidRPr="00035AF3" w:rsidDel="00241985" w:rsidRDefault="00D878FD" w:rsidP="00D878FD">
      <w:pPr>
        <w:rPr>
          <w:del w:id="416" w:author="Dad" w:date="2012-04-28T02:15:00Z"/>
          <w:rFonts w:cs="Arial"/>
          <w:szCs w:val="24"/>
        </w:rPr>
      </w:pPr>
      <w:del w:id="417" w:author="Dad" w:date="2012-04-28T02:15:00Z">
        <w:r w:rsidRPr="00035AF3" w:rsidDel="00241985">
          <w:rPr>
            <w:rFonts w:cs="Arial"/>
            <w:szCs w:val="24"/>
          </w:rPr>
          <w:delText>15 Love not the world, neither the things that are in the world. If any man love the world, the love of the Father is not in him.</w:delText>
        </w:r>
      </w:del>
    </w:p>
    <w:p w:rsidR="00D878FD" w:rsidRPr="00035AF3" w:rsidDel="00241985" w:rsidRDefault="00D878FD" w:rsidP="00D878FD">
      <w:pPr>
        <w:rPr>
          <w:del w:id="418" w:author="Dad" w:date="2012-04-28T02:15:00Z"/>
          <w:rFonts w:cs="Arial"/>
          <w:szCs w:val="24"/>
        </w:rPr>
      </w:pPr>
    </w:p>
    <w:p w:rsidR="00D878FD" w:rsidRPr="00035AF3" w:rsidDel="00241985" w:rsidRDefault="00D878FD" w:rsidP="00D878FD">
      <w:pPr>
        <w:rPr>
          <w:del w:id="419" w:author="Dad" w:date="2012-04-28T02:15:00Z"/>
          <w:rFonts w:cs="Arial"/>
          <w:b/>
          <w:szCs w:val="24"/>
        </w:rPr>
      </w:pPr>
      <w:del w:id="420" w:author="Dad" w:date="2012-04-28T02:15:00Z">
        <w:r w:rsidRPr="00035AF3" w:rsidDel="00241985">
          <w:rPr>
            <w:rFonts w:cs="Arial"/>
            <w:b/>
            <w:szCs w:val="24"/>
          </w:rPr>
          <w:delText xml:space="preserve">Re 3:20 Behold, I stand at the door, and knock: </w:delText>
        </w:r>
        <w:r w:rsidRPr="00035AF3" w:rsidDel="00241985">
          <w:rPr>
            <w:rFonts w:cs="Arial"/>
            <w:b/>
            <w:szCs w:val="24"/>
            <w:u w:val="single"/>
          </w:rPr>
          <w:delText>if any man</w:delText>
        </w:r>
        <w:r w:rsidRPr="00035AF3" w:rsidDel="00241985">
          <w:rPr>
            <w:rFonts w:cs="Arial"/>
            <w:b/>
            <w:szCs w:val="24"/>
          </w:rPr>
          <w:delText xml:space="preserve"> hear my voice, and open the door, I will come in to him, and will sup with him, and he with me.</w:delText>
        </w:r>
      </w:del>
    </w:p>
    <w:p w:rsidR="00D878FD" w:rsidRPr="00035AF3" w:rsidDel="00241985" w:rsidRDefault="00D878FD" w:rsidP="00D878FD">
      <w:pPr>
        <w:rPr>
          <w:del w:id="421" w:author="Dad" w:date="2012-04-28T02:15:00Z"/>
          <w:rFonts w:cs="Arial"/>
          <w:b/>
          <w:szCs w:val="24"/>
        </w:rPr>
      </w:pPr>
      <w:del w:id="422" w:author="Dad" w:date="2012-04-28T02:15:00Z">
        <w:r w:rsidRPr="00035AF3" w:rsidDel="00241985">
          <w:rPr>
            <w:rFonts w:cs="Arial"/>
            <w:b/>
            <w:szCs w:val="24"/>
          </w:rPr>
          <w:delText>21 To him that overcometh will I grant to sit with me in my throne, even as I also overcame, and am set down with my Father in his throne.</w:delText>
        </w:r>
      </w:del>
    </w:p>
    <w:p w:rsidR="00D878FD" w:rsidRPr="00035AF3" w:rsidDel="00241985" w:rsidRDefault="00D878FD" w:rsidP="00D878FD">
      <w:pPr>
        <w:rPr>
          <w:del w:id="423" w:author="Dad" w:date="2012-04-28T02:15:00Z"/>
          <w:rFonts w:cs="Arial"/>
          <w:b/>
          <w:szCs w:val="24"/>
        </w:rPr>
      </w:pPr>
      <w:del w:id="424" w:author="Dad" w:date="2012-04-28T02:15:00Z">
        <w:r w:rsidRPr="00035AF3" w:rsidDel="00241985">
          <w:rPr>
            <w:rFonts w:cs="Arial"/>
            <w:b/>
            <w:szCs w:val="24"/>
          </w:rPr>
          <w:delText xml:space="preserve"> 22 He that hath an ear, let him hear what the Spirit saith unto the churches.</w:delText>
        </w:r>
      </w:del>
    </w:p>
    <w:p w:rsidR="00D878FD" w:rsidRPr="00035AF3" w:rsidDel="00241985" w:rsidRDefault="00D878FD" w:rsidP="00D878FD">
      <w:pPr>
        <w:rPr>
          <w:del w:id="425" w:author="Dad" w:date="2012-04-28T02:15:00Z"/>
          <w:rFonts w:cs="Arial"/>
          <w:b/>
          <w:szCs w:val="24"/>
        </w:rPr>
      </w:pPr>
    </w:p>
    <w:p w:rsidR="00D878FD" w:rsidRPr="00035AF3" w:rsidDel="00241985" w:rsidRDefault="00D878FD" w:rsidP="00D878FD">
      <w:pPr>
        <w:rPr>
          <w:del w:id="426" w:author="Dad" w:date="2012-04-28T02:15:00Z"/>
          <w:rFonts w:cs="Arial"/>
          <w:b/>
          <w:szCs w:val="24"/>
        </w:rPr>
      </w:pPr>
      <w:del w:id="427" w:author="Dad" w:date="2012-04-28T02:15:00Z">
        <w:r w:rsidRPr="00035AF3" w:rsidDel="00241985">
          <w:rPr>
            <w:rFonts w:cs="Arial"/>
            <w:b/>
            <w:szCs w:val="24"/>
          </w:rPr>
          <w:delText>Re 13:9 If any man have an ear, let him hear.</w:delText>
        </w:r>
      </w:del>
    </w:p>
    <w:p w:rsidR="00D878FD" w:rsidRPr="00035AF3" w:rsidDel="00241985" w:rsidRDefault="00D878FD" w:rsidP="00D878FD">
      <w:pPr>
        <w:rPr>
          <w:del w:id="428" w:author="Dad" w:date="2012-04-28T02:15:00Z"/>
          <w:rFonts w:cs="Arial"/>
          <w:szCs w:val="24"/>
        </w:rPr>
      </w:pPr>
      <w:del w:id="429" w:author="Dad" w:date="2012-04-28T02:15:00Z">
        <w:r w:rsidRPr="00035AF3" w:rsidDel="00241985">
          <w:rPr>
            <w:rFonts w:cs="Arial"/>
            <w:szCs w:val="24"/>
          </w:rPr>
          <w:delText>Let him hear; consider what is said, and receive the instruction which it is suited to impart; not go with the multitude after the beast, but continue, under all his persecutions, steadfast in the faith and practice of the gospel.</w:delText>
        </w:r>
      </w:del>
    </w:p>
    <w:p w:rsidR="00D878FD" w:rsidRPr="00035AF3" w:rsidRDefault="00D878FD" w:rsidP="00D878FD">
      <w:pPr>
        <w:rPr>
          <w:rFonts w:cs="Arial"/>
          <w:szCs w:val="24"/>
        </w:rPr>
      </w:pPr>
    </w:p>
    <w:p w:rsidR="00D878FD" w:rsidRPr="00035AF3" w:rsidRDefault="00D878FD">
      <w:pPr>
        <w:pStyle w:val="ListParagraph"/>
        <w:numPr>
          <w:ilvl w:val="0"/>
          <w:numId w:val="35"/>
        </w:numPr>
        <w:contextualSpacing/>
        <w:rPr>
          <w:rFonts w:cs="Arial"/>
          <w:szCs w:val="24"/>
        </w:rPr>
        <w:pPrChange w:id="430" w:author="Dad" w:date="2012-04-28T02:14:00Z">
          <w:pPr>
            <w:pStyle w:val="ListParagraph"/>
            <w:numPr>
              <w:numId w:val="23"/>
            </w:numPr>
            <w:ind w:left="1080" w:hanging="720"/>
            <w:contextualSpacing/>
          </w:pPr>
        </w:pPrChange>
      </w:pPr>
      <w:r w:rsidRPr="00035AF3">
        <w:rPr>
          <w:rFonts w:cs="Arial"/>
          <w:szCs w:val="24"/>
        </w:rPr>
        <w:t>There is a need to always speak for Jesus</w:t>
      </w:r>
    </w:p>
    <w:p w:rsidR="00D878FD" w:rsidRPr="00035AF3" w:rsidRDefault="00D878FD" w:rsidP="00D878FD">
      <w:pPr>
        <w:rPr>
          <w:rFonts w:cs="Arial"/>
          <w:szCs w:val="24"/>
        </w:rPr>
      </w:pPr>
      <w:r w:rsidRPr="00035AF3">
        <w:rPr>
          <w:rFonts w:cs="Arial"/>
          <w:szCs w:val="24"/>
        </w:rPr>
        <w:t xml:space="preserve">Col 4:6 </w:t>
      </w:r>
      <w:r w:rsidRPr="00BC577B">
        <w:rPr>
          <w:rFonts w:cs="Arial"/>
          <w:i/>
          <w:szCs w:val="24"/>
          <w:rPrChange w:id="431" w:author="Dad" w:date="2012-04-28T09:30:00Z">
            <w:rPr>
              <w:rFonts w:cs="Arial"/>
              <w:szCs w:val="24"/>
            </w:rPr>
          </w:rPrChange>
        </w:rPr>
        <w:t xml:space="preserve">Let your speech be </w:t>
      </w:r>
      <w:proofErr w:type="spellStart"/>
      <w:r w:rsidRPr="00BC577B">
        <w:rPr>
          <w:rFonts w:cs="Arial"/>
          <w:i/>
          <w:szCs w:val="24"/>
          <w:rPrChange w:id="432" w:author="Dad" w:date="2012-04-28T09:30:00Z">
            <w:rPr>
              <w:rFonts w:cs="Arial"/>
              <w:szCs w:val="24"/>
            </w:rPr>
          </w:rPrChange>
        </w:rPr>
        <w:t>alway</w:t>
      </w:r>
      <w:proofErr w:type="spellEnd"/>
      <w:r w:rsidRPr="00BC577B">
        <w:rPr>
          <w:rFonts w:cs="Arial"/>
          <w:i/>
          <w:szCs w:val="24"/>
          <w:rPrChange w:id="433" w:author="Dad" w:date="2012-04-28T09:30:00Z">
            <w:rPr>
              <w:rFonts w:cs="Arial"/>
              <w:szCs w:val="24"/>
            </w:rPr>
          </w:rPrChange>
        </w:rPr>
        <w:t xml:space="preserve"> with grace, seasoned with salt, that ye may know how ye ought to answer every man.</w:t>
      </w:r>
    </w:p>
    <w:p w:rsidR="00D878FD" w:rsidRPr="00035AF3" w:rsidRDefault="00D878FD" w:rsidP="00D878FD">
      <w:pPr>
        <w:rPr>
          <w:rFonts w:cs="Arial"/>
          <w:szCs w:val="24"/>
        </w:rPr>
      </w:pPr>
      <w:r w:rsidRPr="00035AF3">
        <w:rPr>
          <w:rFonts w:cs="Arial"/>
          <w:szCs w:val="24"/>
        </w:rPr>
        <w:t>A man with an experience, seasoned with the Word, Truth, Wisdom, veteran, tested and proven, weathered.</w:t>
      </w:r>
    </w:p>
    <w:p w:rsidR="00D878FD" w:rsidRPr="00035AF3" w:rsidRDefault="00D878FD" w:rsidP="00D878FD">
      <w:pPr>
        <w:rPr>
          <w:rFonts w:cs="Arial"/>
          <w:szCs w:val="24"/>
        </w:rPr>
      </w:pPr>
    </w:p>
    <w:p w:rsidR="00D878FD" w:rsidRPr="00035AF3" w:rsidRDefault="00D878FD" w:rsidP="00D878FD">
      <w:pPr>
        <w:rPr>
          <w:rFonts w:cs="Arial"/>
          <w:szCs w:val="24"/>
        </w:rPr>
      </w:pPr>
      <w:r w:rsidRPr="00035AF3">
        <w:rPr>
          <w:rFonts w:cs="Arial"/>
          <w:szCs w:val="24"/>
        </w:rPr>
        <w:t>To season our conversation with salt; that is, we are to flavor and turn the conversation to tasteful and enjoyable subjects and away from corruptible and tasteless subjects.</w:t>
      </w:r>
    </w:p>
    <w:p w:rsidR="00D878FD" w:rsidRPr="00035AF3" w:rsidRDefault="00D878FD" w:rsidP="00D878FD">
      <w:pPr>
        <w:rPr>
          <w:rFonts w:cs="Arial"/>
          <w:szCs w:val="24"/>
        </w:rPr>
      </w:pPr>
    </w:p>
    <w:p w:rsidR="00D878FD" w:rsidRPr="00BC577B" w:rsidDel="00241985" w:rsidRDefault="00D878FD" w:rsidP="00D878FD">
      <w:pPr>
        <w:rPr>
          <w:del w:id="434" w:author="Dad" w:date="2012-04-28T02:17:00Z"/>
          <w:rFonts w:cs="Arial"/>
          <w:i/>
          <w:szCs w:val="24"/>
          <w:rPrChange w:id="435" w:author="Dad" w:date="2012-04-28T09:26:00Z">
            <w:rPr>
              <w:del w:id="436" w:author="Dad" w:date="2012-04-28T02:17:00Z"/>
              <w:rFonts w:cs="Arial"/>
              <w:szCs w:val="24"/>
            </w:rPr>
          </w:rPrChange>
        </w:rPr>
      </w:pPr>
      <w:r w:rsidRPr="00035AF3">
        <w:rPr>
          <w:rFonts w:cs="Arial"/>
          <w:szCs w:val="24"/>
        </w:rPr>
        <w:t xml:space="preserve">1Pe 3:15 </w:t>
      </w:r>
      <w:proofErr w:type="gramStart"/>
      <w:r w:rsidRPr="00BC577B">
        <w:rPr>
          <w:rFonts w:cs="Arial"/>
          <w:i/>
          <w:szCs w:val="24"/>
          <w:rPrChange w:id="437" w:author="Dad" w:date="2012-04-28T09:26:00Z">
            <w:rPr>
              <w:rFonts w:cs="Arial"/>
              <w:szCs w:val="24"/>
            </w:rPr>
          </w:rPrChange>
        </w:rPr>
        <w:t>But</w:t>
      </w:r>
      <w:proofErr w:type="gramEnd"/>
      <w:r w:rsidRPr="00BC577B">
        <w:rPr>
          <w:rFonts w:cs="Arial"/>
          <w:i/>
          <w:szCs w:val="24"/>
          <w:rPrChange w:id="438" w:author="Dad" w:date="2012-04-28T09:26:00Z">
            <w:rPr>
              <w:rFonts w:cs="Arial"/>
              <w:szCs w:val="24"/>
            </w:rPr>
          </w:rPrChange>
        </w:rPr>
        <w:t xml:space="preserve"> sanctify the Lord God in your hearts: and be ready always to give an answer to every man that </w:t>
      </w:r>
      <w:proofErr w:type="spellStart"/>
      <w:r w:rsidRPr="00BC577B">
        <w:rPr>
          <w:rFonts w:cs="Arial"/>
          <w:i/>
          <w:szCs w:val="24"/>
          <w:rPrChange w:id="439" w:author="Dad" w:date="2012-04-28T09:26:00Z">
            <w:rPr>
              <w:rFonts w:cs="Arial"/>
              <w:szCs w:val="24"/>
            </w:rPr>
          </w:rPrChange>
        </w:rPr>
        <w:t>asketh</w:t>
      </w:r>
      <w:proofErr w:type="spellEnd"/>
      <w:r w:rsidRPr="00BC577B">
        <w:rPr>
          <w:rFonts w:cs="Arial"/>
          <w:i/>
          <w:szCs w:val="24"/>
          <w:rPrChange w:id="440" w:author="Dad" w:date="2012-04-28T09:26:00Z">
            <w:rPr>
              <w:rFonts w:cs="Arial"/>
              <w:szCs w:val="24"/>
            </w:rPr>
          </w:rPrChange>
        </w:rPr>
        <w:t xml:space="preserve"> you a reason of the hope that is in you with meekness and fear:</w:t>
      </w:r>
    </w:p>
    <w:p w:rsidR="00D878FD" w:rsidRPr="00BC577B" w:rsidRDefault="00D878FD" w:rsidP="00D878FD">
      <w:pPr>
        <w:rPr>
          <w:rFonts w:cs="Arial"/>
          <w:i/>
          <w:szCs w:val="24"/>
          <w:rPrChange w:id="441" w:author="Dad" w:date="2012-04-28T09:26:00Z">
            <w:rPr>
              <w:rFonts w:cs="Arial"/>
              <w:szCs w:val="24"/>
            </w:rPr>
          </w:rPrChange>
        </w:rPr>
      </w:pPr>
    </w:p>
    <w:p w:rsidR="00D878FD" w:rsidRPr="00035AF3" w:rsidRDefault="00D878FD" w:rsidP="00D878FD">
      <w:pPr>
        <w:rPr>
          <w:rFonts w:cs="Arial"/>
          <w:szCs w:val="24"/>
        </w:rPr>
      </w:pPr>
      <w:proofErr w:type="spellStart"/>
      <w:r w:rsidRPr="00035AF3">
        <w:rPr>
          <w:rFonts w:cs="Arial"/>
          <w:szCs w:val="24"/>
        </w:rPr>
        <w:t>Jer</w:t>
      </w:r>
      <w:proofErr w:type="spellEnd"/>
      <w:r w:rsidRPr="00035AF3">
        <w:rPr>
          <w:rFonts w:cs="Arial"/>
          <w:szCs w:val="24"/>
        </w:rPr>
        <w:t xml:space="preserve"> 9:5 </w:t>
      </w:r>
      <w:proofErr w:type="gramStart"/>
      <w:r w:rsidRPr="00BC577B">
        <w:rPr>
          <w:rFonts w:cs="Arial"/>
          <w:i/>
          <w:szCs w:val="24"/>
          <w:rPrChange w:id="442" w:author="Dad" w:date="2012-04-28T09:27:00Z">
            <w:rPr>
              <w:rFonts w:cs="Arial"/>
              <w:szCs w:val="24"/>
            </w:rPr>
          </w:rPrChange>
        </w:rPr>
        <w:t>And</w:t>
      </w:r>
      <w:proofErr w:type="gramEnd"/>
      <w:r w:rsidRPr="00BC577B">
        <w:rPr>
          <w:rFonts w:cs="Arial"/>
          <w:i/>
          <w:szCs w:val="24"/>
          <w:rPrChange w:id="443" w:author="Dad" w:date="2012-04-28T09:27:00Z">
            <w:rPr>
              <w:rFonts w:cs="Arial"/>
              <w:szCs w:val="24"/>
            </w:rPr>
          </w:rPrChange>
        </w:rPr>
        <w:t xml:space="preserve"> they will deceive </w:t>
      </w:r>
      <w:proofErr w:type="spellStart"/>
      <w:r w:rsidRPr="00BC577B">
        <w:rPr>
          <w:rFonts w:cs="Arial"/>
          <w:i/>
          <w:szCs w:val="24"/>
          <w:rPrChange w:id="444" w:author="Dad" w:date="2012-04-28T09:27:00Z">
            <w:rPr>
              <w:rFonts w:cs="Arial"/>
              <w:szCs w:val="24"/>
            </w:rPr>
          </w:rPrChange>
        </w:rPr>
        <w:t>every one</w:t>
      </w:r>
      <w:proofErr w:type="spellEnd"/>
      <w:r w:rsidRPr="00BC577B">
        <w:rPr>
          <w:rFonts w:cs="Arial"/>
          <w:i/>
          <w:szCs w:val="24"/>
          <w:rPrChange w:id="445" w:author="Dad" w:date="2012-04-28T09:27:00Z">
            <w:rPr>
              <w:rFonts w:cs="Arial"/>
              <w:szCs w:val="24"/>
            </w:rPr>
          </w:rPrChange>
        </w:rPr>
        <w:t xml:space="preserve"> his </w:t>
      </w:r>
      <w:proofErr w:type="spellStart"/>
      <w:r w:rsidRPr="00BC577B">
        <w:rPr>
          <w:rFonts w:cs="Arial"/>
          <w:i/>
          <w:szCs w:val="24"/>
          <w:rPrChange w:id="446" w:author="Dad" w:date="2012-04-28T09:27:00Z">
            <w:rPr>
              <w:rFonts w:cs="Arial"/>
              <w:szCs w:val="24"/>
            </w:rPr>
          </w:rPrChange>
        </w:rPr>
        <w:t>neighbour</w:t>
      </w:r>
      <w:proofErr w:type="spellEnd"/>
      <w:r w:rsidRPr="00BC577B">
        <w:rPr>
          <w:rFonts w:cs="Arial"/>
          <w:i/>
          <w:szCs w:val="24"/>
          <w:rPrChange w:id="447" w:author="Dad" w:date="2012-04-28T09:27:00Z">
            <w:rPr>
              <w:rFonts w:cs="Arial"/>
              <w:szCs w:val="24"/>
            </w:rPr>
          </w:rPrChange>
        </w:rPr>
        <w:t>, and will not speak the truth: they have taught their tongue to speak lies, and weary themselves to commit iniquity.</w:t>
      </w:r>
      <w:r w:rsidRPr="00035AF3">
        <w:rPr>
          <w:rFonts w:cs="Arial"/>
          <w:szCs w:val="24"/>
        </w:rPr>
        <w:t xml:space="preserve"> </w:t>
      </w:r>
      <w:del w:id="448" w:author="Dad" w:date="2012-04-28T09:28:00Z">
        <w:r w:rsidRPr="00035AF3" w:rsidDel="00BC577B">
          <w:rPr>
            <w:rFonts w:cs="Arial"/>
            <w:szCs w:val="24"/>
          </w:rPr>
          <w:delText xml:space="preserve">{deceive: or, mock} </w:delText>
        </w:r>
      </w:del>
    </w:p>
    <w:p w:rsidR="00D878FD" w:rsidRPr="00035AF3" w:rsidDel="00241985" w:rsidRDefault="00D878FD" w:rsidP="00D878FD">
      <w:pPr>
        <w:rPr>
          <w:del w:id="449" w:author="Dad" w:date="2012-04-28T02:17:00Z"/>
          <w:rFonts w:cs="Arial"/>
          <w:szCs w:val="24"/>
        </w:rPr>
      </w:pPr>
      <w:r w:rsidRPr="00035AF3">
        <w:rPr>
          <w:rFonts w:cs="Arial"/>
          <w:szCs w:val="24"/>
        </w:rPr>
        <w:t xml:space="preserve"> 1Ti 2:</w:t>
      </w:r>
      <w:r w:rsidRPr="00BC577B">
        <w:rPr>
          <w:rFonts w:cs="Arial"/>
          <w:i/>
          <w:szCs w:val="24"/>
          <w:rPrChange w:id="450" w:author="Dad" w:date="2012-04-28T09:28:00Z">
            <w:rPr>
              <w:rFonts w:cs="Arial"/>
              <w:szCs w:val="24"/>
            </w:rPr>
          </w:rPrChange>
        </w:rPr>
        <w:t xml:space="preserve">7 Whereunto I am ordained a preacher, and an apostle, (I speak the truth in Christ, and lie </w:t>
      </w:r>
      <w:proofErr w:type="gramStart"/>
      <w:r w:rsidRPr="00BC577B">
        <w:rPr>
          <w:rFonts w:cs="Arial"/>
          <w:i/>
          <w:szCs w:val="24"/>
          <w:rPrChange w:id="451" w:author="Dad" w:date="2012-04-28T09:28:00Z">
            <w:rPr>
              <w:rFonts w:cs="Arial"/>
              <w:szCs w:val="24"/>
            </w:rPr>
          </w:rPrChange>
        </w:rPr>
        <w:t>not;</w:t>
      </w:r>
      <w:proofErr w:type="gramEnd"/>
      <w:r w:rsidRPr="00BC577B">
        <w:rPr>
          <w:rFonts w:cs="Arial"/>
          <w:i/>
          <w:szCs w:val="24"/>
          <w:rPrChange w:id="452" w:author="Dad" w:date="2012-04-28T09:28:00Z">
            <w:rPr>
              <w:rFonts w:cs="Arial"/>
              <w:szCs w:val="24"/>
            </w:rPr>
          </w:rPrChange>
        </w:rPr>
        <w:t>) a teacher of the Gentiles in faith and verity.</w:t>
      </w:r>
      <w:r w:rsidRPr="00035AF3">
        <w:rPr>
          <w:rFonts w:cs="Arial"/>
          <w:szCs w:val="24"/>
        </w:rPr>
        <w:t xml:space="preserve"> </w:t>
      </w:r>
    </w:p>
    <w:p w:rsidR="00D878FD" w:rsidRPr="00035AF3" w:rsidRDefault="00D878FD" w:rsidP="00D878FD">
      <w:pPr>
        <w:rPr>
          <w:rFonts w:cs="Arial"/>
          <w:szCs w:val="24"/>
        </w:rPr>
      </w:pPr>
    </w:p>
    <w:p w:rsidR="00D878FD" w:rsidRPr="00035AF3" w:rsidRDefault="00D878FD" w:rsidP="00D878FD">
      <w:pPr>
        <w:rPr>
          <w:rFonts w:cs="Arial"/>
          <w:szCs w:val="24"/>
        </w:rPr>
      </w:pPr>
      <w:proofErr w:type="spellStart"/>
      <w:r w:rsidRPr="00035AF3">
        <w:rPr>
          <w:rFonts w:cs="Arial"/>
          <w:szCs w:val="24"/>
        </w:rPr>
        <w:t>Eph</w:t>
      </w:r>
      <w:proofErr w:type="spellEnd"/>
      <w:r w:rsidRPr="00035AF3">
        <w:rPr>
          <w:rFonts w:cs="Arial"/>
          <w:szCs w:val="24"/>
        </w:rPr>
        <w:t xml:space="preserve"> 4:15 </w:t>
      </w:r>
      <w:r w:rsidRPr="00BC577B">
        <w:rPr>
          <w:rFonts w:cs="Arial"/>
          <w:i/>
          <w:szCs w:val="24"/>
          <w:rPrChange w:id="453" w:author="Dad" w:date="2012-04-28T09:28:00Z">
            <w:rPr>
              <w:rFonts w:cs="Arial"/>
              <w:szCs w:val="24"/>
            </w:rPr>
          </w:rPrChange>
        </w:rPr>
        <w:t xml:space="preserve">But speaking the truth in </w:t>
      </w:r>
      <w:proofErr w:type="gramStart"/>
      <w:r w:rsidRPr="00BC577B">
        <w:rPr>
          <w:rFonts w:cs="Arial"/>
          <w:i/>
          <w:szCs w:val="24"/>
          <w:rPrChange w:id="454" w:author="Dad" w:date="2012-04-28T09:28:00Z">
            <w:rPr>
              <w:rFonts w:cs="Arial"/>
              <w:szCs w:val="24"/>
            </w:rPr>
          </w:rPrChange>
        </w:rPr>
        <w:t>love,</w:t>
      </w:r>
      <w:proofErr w:type="gramEnd"/>
      <w:r w:rsidRPr="00BC577B">
        <w:rPr>
          <w:rFonts w:cs="Arial"/>
          <w:i/>
          <w:szCs w:val="24"/>
          <w:rPrChange w:id="455" w:author="Dad" w:date="2012-04-28T09:28:00Z">
            <w:rPr>
              <w:rFonts w:cs="Arial"/>
              <w:szCs w:val="24"/>
            </w:rPr>
          </w:rPrChange>
        </w:rPr>
        <w:t xml:space="preserve"> may grow up into him in all things, which is the head, even Christ:</w:t>
      </w:r>
    </w:p>
    <w:p w:rsidR="00241985" w:rsidRPr="00BC577B" w:rsidRDefault="00241985" w:rsidP="00241985">
      <w:pPr>
        <w:rPr>
          <w:ins w:id="456" w:author="Dad" w:date="2012-04-28T02:17:00Z"/>
          <w:rFonts w:cs="Arial"/>
          <w:i/>
          <w:szCs w:val="24"/>
          <w:rPrChange w:id="457" w:author="Dad" w:date="2012-04-28T09:28:00Z">
            <w:rPr>
              <w:ins w:id="458" w:author="Dad" w:date="2012-04-28T02:17:00Z"/>
              <w:rFonts w:cs="Arial"/>
              <w:szCs w:val="24"/>
            </w:rPr>
          </w:rPrChange>
        </w:rPr>
      </w:pPr>
      <w:ins w:id="459" w:author="Dad" w:date="2012-04-28T02:17:00Z">
        <w:r w:rsidRPr="00035AF3">
          <w:rPr>
            <w:rFonts w:cs="Arial"/>
            <w:szCs w:val="24"/>
          </w:rPr>
          <w:t xml:space="preserve">Lu 2:46 </w:t>
        </w:r>
        <w:r w:rsidRPr="00BC577B">
          <w:rPr>
            <w:rFonts w:cs="Arial"/>
            <w:i/>
            <w:szCs w:val="24"/>
            <w:rPrChange w:id="460" w:author="Dad" w:date="2012-04-28T09:28:00Z">
              <w:rPr>
                <w:rFonts w:cs="Arial"/>
                <w:szCs w:val="24"/>
              </w:rPr>
            </w:rPrChange>
          </w:rPr>
          <w:t>And it came to pass, that after three days they found him in the temple, sitting in the midst of the doctors, both hearing them, and asking them questions.</w:t>
        </w:r>
      </w:ins>
    </w:p>
    <w:p w:rsidR="00241985" w:rsidRPr="00035AF3" w:rsidRDefault="00241985" w:rsidP="00241985">
      <w:pPr>
        <w:rPr>
          <w:ins w:id="461" w:author="Dad" w:date="2012-04-28T02:17:00Z"/>
          <w:rFonts w:cs="Arial"/>
          <w:szCs w:val="24"/>
        </w:rPr>
      </w:pPr>
      <w:ins w:id="462" w:author="Dad" w:date="2012-04-28T02:17:00Z">
        <w:r w:rsidRPr="00035AF3">
          <w:rPr>
            <w:rFonts w:cs="Arial"/>
            <w:szCs w:val="24"/>
          </w:rPr>
          <w:t xml:space="preserve"> 47 </w:t>
        </w:r>
        <w:r w:rsidRPr="00BC577B">
          <w:rPr>
            <w:rFonts w:cs="Arial"/>
            <w:i/>
            <w:szCs w:val="24"/>
            <w:rPrChange w:id="463" w:author="Dad" w:date="2012-04-28T09:29:00Z">
              <w:rPr>
                <w:rFonts w:cs="Arial"/>
                <w:szCs w:val="24"/>
              </w:rPr>
            </w:rPrChange>
          </w:rPr>
          <w:t>And all that heard him were astonished at his understanding and answers.</w:t>
        </w:r>
      </w:ins>
    </w:p>
    <w:p w:rsidR="00D878FD" w:rsidRPr="00035AF3" w:rsidDel="00241985" w:rsidRDefault="00D878FD" w:rsidP="00D878FD">
      <w:pPr>
        <w:rPr>
          <w:del w:id="464" w:author="Dad" w:date="2012-04-28T02:18:00Z"/>
          <w:rFonts w:cs="Arial"/>
          <w:szCs w:val="24"/>
        </w:rPr>
      </w:pPr>
    </w:p>
    <w:p w:rsidR="00D878FD" w:rsidRPr="00035AF3" w:rsidDel="00241985" w:rsidRDefault="00D878FD" w:rsidP="00D878FD">
      <w:pPr>
        <w:rPr>
          <w:del w:id="465" w:author="Dad" w:date="2012-04-28T02:16:00Z"/>
          <w:rFonts w:cs="Arial"/>
          <w:szCs w:val="24"/>
        </w:rPr>
      </w:pPr>
      <w:del w:id="466" w:author="Dad" w:date="2012-04-28T02:16:00Z">
        <w:r w:rsidRPr="00035AF3" w:rsidDel="00241985">
          <w:rPr>
            <w:rFonts w:cs="Arial"/>
            <w:szCs w:val="24"/>
          </w:rPr>
          <w:delText>Lu 2:46 And it came to pass, that after three days they found him in the temple, sitting in the midst of the doctors, both hearing them, and asking them questions.</w:delText>
        </w:r>
      </w:del>
    </w:p>
    <w:p w:rsidR="00D878FD" w:rsidRPr="00035AF3" w:rsidDel="00241985" w:rsidRDefault="00D878FD" w:rsidP="00D878FD">
      <w:pPr>
        <w:rPr>
          <w:del w:id="467" w:author="Dad" w:date="2012-04-28T02:16:00Z"/>
          <w:rFonts w:cs="Arial"/>
          <w:szCs w:val="24"/>
        </w:rPr>
      </w:pPr>
      <w:del w:id="468" w:author="Dad" w:date="2012-04-28T02:16:00Z">
        <w:r w:rsidRPr="00035AF3" w:rsidDel="00241985">
          <w:rPr>
            <w:rFonts w:cs="Arial"/>
            <w:szCs w:val="24"/>
          </w:rPr>
          <w:delText xml:space="preserve"> 47 And all that heard him were astonished at his understanding and answers.</w:delText>
        </w:r>
      </w:del>
    </w:p>
    <w:p w:rsidR="00D878FD" w:rsidRPr="00035AF3" w:rsidDel="00241985" w:rsidRDefault="00D878FD" w:rsidP="00D878FD">
      <w:pPr>
        <w:rPr>
          <w:del w:id="469" w:author="Dad" w:date="2012-04-28T02:18:00Z"/>
          <w:rFonts w:cs="Arial"/>
          <w:szCs w:val="24"/>
        </w:rPr>
      </w:pPr>
    </w:p>
    <w:p w:rsidR="00736B39" w:rsidRPr="00035AF3" w:rsidDel="00241985" w:rsidRDefault="00736B39" w:rsidP="00D878FD">
      <w:pPr>
        <w:rPr>
          <w:del w:id="470" w:author="Dad" w:date="2012-04-28T02:18:00Z"/>
          <w:rFonts w:cs="Arial"/>
          <w:szCs w:val="24"/>
        </w:rPr>
      </w:pPr>
    </w:p>
    <w:p w:rsidR="00D878FD" w:rsidRPr="00035AF3" w:rsidDel="00241985" w:rsidRDefault="00D878FD" w:rsidP="00D878FD">
      <w:pPr>
        <w:rPr>
          <w:del w:id="471" w:author="Dad" w:date="2012-04-28T02:18:00Z"/>
          <w:rFonts w:cs="Arial"/>
          <w:szCs w:val="24"/>
        </w:rPr>
      </w:pPr>
      <w:del w:id="472" w:author="Dad" w:date="2012-04-28T02:18:00Z">
        <w:r w:rsidRPr="00035AF3" w:rsidDel="00241985">
          <w:rPr>
            <w:rFonts w:cs="Arial"/>
            <w:szCs w:val="24"/>
          </w:rPr>
          <w:delText>Mr 9:49 For every one shall be salted with fire, and every sacrifice shall be salted with salt                                                                                                                                50 Salt is good: but if the salt have lost his saltness, wherewith will ye season it? Have salt in yourselves, and have peace one with another.</w:delText>
        </w:r>
      </w:del>
    </w:p>
    <w:p w:rsidR="00D878FD" w:rsidRPr="00035AF3" w:rsidDel="00241985" w:rsidRDefault="00D878FD" w:rsidP="00D878FD">
      <w:pPr>
        <w:rPr>
          <w:del w:id="473" w:author="Dad" w:date="2012-04-28T02:18:00Z"/>
          <w:rFonts w:cs="Arial"/>
          <w:szCs w:val="24"/>
        </w:rPr>
      </w:pPr>
    </w:p>
    <w:p w:rsidR="00D878FD" w:rsidRDefault="00D878FD" w:rsidP="00D878FD">
      <w:pPr>
        <w:rPr>
          <w:ins w:id="474" w:author="Dad" w:date="2012-04-28T09:44:00Z"/>
          <w:rFonts w:cs="Arial"/>
          <w:i/>
          <w:szCs w:val="24"/>
        </w:rPr>
      </w:pPr>
      <w:r w:rsidRPr="00035AF3">
        <w:rPr>
          <w:rFonts w:cs="Arial"/>
          <w:szCs w:val="24"/>
        </w:rPr>
        <w:t xml:space="preserve">Lu 14:34 </w:t>
      </w:r>
      <w:proofErr w:type="gramStart"/>
      <w:r w:rsidRPr="00BC577B">
        <w:rPr>
          <w:rFonts w:cs="Arial"/>
          <w:i/>
          <w:szCs w:val="24"/>
          <w:rPrChange w:id="475" w:author="Dad" w:date="2012-04-28T09:29:00Z">
            <w:rPr>
              <w:rFonts w:cs="Arial"/>
              <w:szCs w:val="24"/>
            </w:rPr>
          </w:rPrChange>
        </w:rPr>
        <w:t>Salt</w:t>
      </w:r>
      <w:proofErr w:type="gramEnd"/>
      <w:r w:rsidRPr="00BC577B">
        <w:rPr>
          <w:rFonts w:cs="Arial"/>
          <w:i/>
          <w:szCs w:val="24"/>
          <w:rPrChange w:id="476" w:author="Dad" w:date="2012-04-28T09:29:00Z">
            <w:rPr>
              <w:rFonts w:cs="Arial"/>
              <w:szCs w:val="24"/>
            </w:rPr>
          </w:rPrChange>
        </w:rPr>
        <w:t xml:space="preserve"> is good: but if the salt have lost his </w:t>
      </w:r>
      <w:proofErr w:type="spellStart"/>
      <w:r w:rsidRPr="00BC577B">
        <w:rPr>
          <w:rFonts w:cs="Arial"/>
          <w:i/>
          <w:szCs w:val="24"/>
          <w:rPrChange w:id="477" w:author="Dad" w:date="2012-04-28T09:29:00Z">
            <w:rPr>
              <w:rFonts w:cs="Arial"/>
              <w:szCs w:val="24"/>
            </w:rPr>
          </w:rPrChange>
        </w:rPr>
        <w:t>savour</w:t>
      </w:r>
      <w:proofErr w:type="spellEnd"/>
      <w:r w:rsidRPr="00BC577B">
        <w:rPr>
          <w:rFonts w:cs="Arial"/>
          <w:i/>
          <w:szCs w:val="24"/>
          <w:rPrChange w:id="478" w:author="Dad" w:date="2012-04-28T09:29:00Z">
            <w:rPr>
              <w:rFonts w:cs="Arial"/>
              <w:szCs w:val="24"/>
            </w:rPr>
          </w:rPrChange>
        </w:rPr>
        <w:t>, wherewith shall it be seasoned?</w:t>
      </w:r>
      <w:ins w:id="479" w:author="Dad" w:date="2012-04-28T09:44:00Z">
        <w:r w:rsidR="0049698B">
          <w:rPr>
            <w:rFonts w:cs="Arial"/>
            <w:i/>
            <w:szCs w:val="24"/>
          </w:rPr>
          <w:t xml:space="preserve"> </w:t>
        </w:r>
      </w:ins>
      <w:ins w:id="480" w:author="Stephen Reynolds, Sr." w:date="2012-04-29T02:38:00Z">
        <w:r w:rsidR="009107FC" w:rsidRPr="009107FC">
          <w:rPr>
            <w:rFonts w:cs="Arial"/>
            <w:szCs w:val="24"/>
            <w:rPrChange w:id="481" w:author="Stephen Reynolds, Sr." w:date="2012-04-29T02:39:00Z">
              <w:rPr>
                <w:rFonts w:cs="Arial"/>
                <w:i/>
                <w:szCs w:val="24"/>
              </w:rPr>
            </w:rPrChange>
          </w:rPr>
          <w:t>(</w:t>
        </w:r>
      </w:ins>
      <w:ins w:id="482" w:author="Dad" w:date="2012-04-28T09:44:00Z">
        <w:r w:rsidR="0049698B" w:rsidRPr="009107FC">
          <w:rPr>
            <w:rFonts w:ascii="Times New Roman" w:hAnsi="Times New Roman"/>
            <w:sz w:val="22"/>
            <w:szCs w:val="22"/>
            <w:u w:val="single"/>
            <w:rPrChange w:id="483" w:author="Stephen Reynolds, Sr." w:date="2012-04-29T02:38:00Z">
              <w:rPr>
                <w:rFonts w:cs="Arial"/>
                <w:i/>
                <w:szCs w:val="24"/>
              </w:rPr>
            </w:rPrChange>
          </w:rPr>
          <w:t>How will the world change</w:t>
        </w:r>
      </w:ins>
      <w:ins w:id="484" w:author="Dad" w:date="2012-04-28T09:45:00Z">
        <w:r w:rsidR="0049698B" w:rsidRPr="009107FC">
          <w:rPr>
            <w:rFonts w:ascii="Times New Roman" w:hAnsi="Times New Roman"/>
            <w:sz w:val="22"/>
            <w:szCs w:val="22"/>
            <w:u w:val="single"/>
            <w:rPrChange w:id="485" w:author="Stephen Reynolds, Sr." w:date="2012-04-29T02:38:00Z">
              <w:rPr>
                <w:rFonts w:cs="Arial"/>
                <w:i/>
                <w:szCs w:val="24"/>
              </w:rPr>
            </w:rPrChange>
          </w:rPr>
          <w:t>?</w:t>
        </w:r>
      </w:ins>
      <w:ins w:id="486" w:author="Stephen Reynolds, Sr." w:date="2012-04-29T02:38:00Z">
        <w:r w:rsidR="009107FC">
          <w:rPr>
            <w:rFonts w:ascii="Times New Roman" w:hAnsi="Times New Roman"/>
            <w:sz w:val="22"/>
            <w:szCs w:val="22"/>
            <w:u w:val="single"/>
          </w:rPr>
          <w:t>)</w:t>
        </w:r>
      </w:ins>
    </w:p>
    <w:p w:rsidR="0049698B" w:rsidRPr="00BC577B" w:rsidDel="0049698B" w:rsidRDefault="0049698B" w:rsidP="00D878FD">
      <w:pPr>
        <w:rPr>
          <w:del w:id="487" w:author="Dad" w:date="2012-04-28T09:46:00Z"/>
          <w:rFonts w:cs="Arial"/>
          <w:i/>
          <w:szCs w:val="24"/>
          <w:rPrChange w:id="488" w:author="Dad" w:date="2012-04-28T09:29:00Z">
            <w:rPr>
              <w:del w:id="489" w:author="Dad" w:date="2012-04-28T09:46:00Z"/>
              <w:rFonts w:cs="Arial"/>
              <w:szCs w:val="24"/>
            </w:rPr>
          </w:rPrChange>
        </w:rPr>
      </w:pPr>
    </w:p>
    <w:p w:rsidR="00D878FD" w:rsidRPr="00241985" w:rsidDel="0049698B" w:rsidRDefault="00D878FD" w:rsidP="00D878FD">
      <w:pPr>
        <w:rPr>
          <w:del w:id="490" w:author="Dad" w:date="2012-04-28T09:46:00Z"/>
          <w:rFonts w:cs="Arial"/>
          <w:sz w:val="16"/>
          <w:szCs w:val="16"/>
          <w:rPrChange w:id="491" w:author="Dad" w:date="2012-04-28T02:19:00Z">
            <w:rPr>
              <w:del w:id="492" w:author="Dad" w:date="2012-04-28T09:46:00Z"/>
              <w:rFonts w:cs="Arial"/>
              <w:szCs w:val="24"/>
            </w:rPr>
          </w:rPrChange>
        </w:rPr>
      </w:pPr>
    </w:p>
    <w:p w:rsidR="00D878FD" w:rsidRPr="00035AF3" w:rsidDel="00241985" w:rsidRDefault="00D878FD" w:rsidP="00D878FD">
      <w:pPr>
        <w:rPr>
          <w:del w:id="493" w:author="Dad" w:date="2012-04-28T02:19:00Z"/>
          <w:rFonts w:cs="Arial"/>
          <w:szCs w:val="24"/>
        </w:rPr>
      </w:pPr>
      <w:del w:id="494" w:author="Dad" w:date="2012-04-28T02:19:00Z">
        <w:r w:rsidRPr="00035AF3" w:rsidDel="00241985">
          <w:rPr>
            <w:rFonts w:cs="Arial"/>
            <w:szCs w:val="24"/>
          </w:rPr>
          <w:delText>"Salted with fire"  means everyone will be tried with fire.</w:delText>
        </w:r>
      </w:del>
    </w:p>
    <w:p w:rsidR="00D878FD" w:rsidRPr="00035AF3" w:rsidDel="0049698B" w:rsidRDefault="00D878FD" w:rsidP="00D878FD">
      <w:pPr>
        <w:rPr>
          <w:del w:id="495" w:author="Dad" w:date="2012-04-28T09:47:00Z"/>
          <w:rFonts w:cs="Arial"/>
          <w:szCs w:val="24"/>
        </w:rPr>
      </w:pPr>
      <w:r w:rsidRPr="00035AF3">
        <w:rPr>
          <w:rFonts w:cs="Arial"/>
          <w:szCs w:val="24"/>
        </w:rPr>
        <w:t>Salt is an emblem of purity, integrity, and a continual experience. Goodness faith…</w:t>
      </w:r>
      <w:ins w:id="496" w:author="Dad" w:date="2012-04-28T09:47:00Z">
        <w:r w:rsidR="0049698B">
          <w:rPr>
            <w:rFonts w:cs="Arial"/>
            <w:szCs w:val="24"/>
          </w:rPr>
          <w:t xml:space="preserve">     </w:t>
        </w:r>
      </w:ins>
    </w:p>
    <w:p w:rsidR="00D878FD" w:rsidRPr="00035AF3" w:rsidDel="0049698B" w:rsidRDefault="00D878FD" w:rsidP="00D878FD">
      <w:pPr>
        <w:rPr>
          <w:del w:id="497" w:author="Dad" w:date="2012-04-28T09:47:00Z"/>
          <w:rFonts w:cs="Arial"/>
          <w:szCs w:val="24"/>
        </w:rPr>
      </w:pPr>
      <w:del w:id="498" w:author="Dad" w:date="2012-04-28T09:47:00Z">
        <w:r w:rsidRPr="00035AF3" w:rsidDel="0049698B">
          <w:rPr>
            <w:rFonts w:cs="Arial"/>
            <w:szCs w:val="24"/>
          </w:rPr>
          <w:delText xml:space="preserve"> </w:delText>
        </w:r>
      </w:del>
    </w:p>
    <w:p w:rsidR="00D878FD" w:rsidRPr="00035AF3" w:rsidRDefault="00D878FD" w:rsidP="00D878FD">
      <w:pPr>
        <w:rPr>
          <w:rFonts w:cs="Arial"/>
          <w:szCs w:val="24"/>
        </w:rPr>
      </w:pPr>
      <w:r w:rsidRPr="00035AF3">
        <w:rPr>
          <w:rFonts w:cs="Arial"/>
          <w:szCs w:val="24"/>
        </w:rPr>
        <w:t xml:space="preserve">Salt preserves and keeps  </w:t>
      </w:r>
    </w:p>
    <w:p w:rsidR="00D878FD" w:rsidRPr="00035AF3" w:rsidRDefault="00D878FD" w:rsidP="00D878FD">
      <w:pPr>
        <w:rPr>
          <w:rFonts w:cs="Arial"/>
          <w:szCs w:val="24"/>
        </w:rPr>
      </w:pPr>
      <w:r w:rsidRPr="00035AF3">
        <w:rPr>
          <w:rFonts w:cs="Arial"/>
          <w:szCs w:val="24"/>
        </w:rPr>
        <w:t xml:space="preserve"> </w:t>
      </w:r>
    </w:p>
    <w:p w:rsidR="00D878FD" w:rsidRPr="00035AF3" w:rsidRDefault="00D878FD" w:rsidP="00D878FD">
      <w:pPr>
        <w:rPr>
          <w:rFonts w:cs="Arial"/>
          <w:szCs w:val="24"/>
        </w:rPr>
      </w:pPr>
      <w:r w:rsidRPr="00035AF3">
        <w:rPr>
          <w:rFonts w:cs="Arial"/>
          <w:szCs w:val="24"/>
        </w:rPr>
        <w:t xml:space="preserve">Pride, hypocrisy, and sinful indulgence of every sort must be avoided, </w:t>
      </w:r>
      <w:del w:id="499" w:author="Dad" w:date="2012-04-28T09:47:00Z">
        <w:r w:rsidRPr="00035AF3" w:rsidDel="0049698B">
          <w:rPr>
            <w:rFonts w:cs="Arial"/>
            <w:szCs w:val="24"/>
          </w:rPr>
          <w:delText xml:space="preserve">and </w:delText>
        </w:r>
      </w:del>
      <w:r w:rsidRPr="00035AF3">
        <w:rPr>
          <w:rFonts w:cs="Arial"/>
          <w:szCs w:val="24"/>
        </w:rPr>
        <w:t xml:space="preserve">humility, sincerity, </w:t>
      </w:r>
      <w:del w:id="500" w:author="Dad" w:date="2012-04-28T09:47:00Z">
        <w:r w:rsidRPr="00035AF3" w:rsidDel="0049698B">
          <w:rPr>
            <w:rFonts w:cs="Arial"/>
            <w:szCs w:val="24"/>
          </w:rPr>
          <w:delText>and</w:delText>
        </w:r>
      </w:del>
      <w:r w:rsidRPr="00035AF3">
        <w:rPr>
          <w:rFonts w:cs="Arial"/>
          <w:szCs w:val="24"/>
        </w:rPr>
        <w:t xml:space="preserve"> self-denial diligently cultivated,</w:t>
      </w:r>
    </w:p>
    <w:p w:rsidR="00D878FD" w:rsidRPr="00035AF3" w:rsidRDefault="00D878FD" w:rsidP="00D878FD">
      <w:pPr>
        <w:rPr>
          <w:rFonts w:cs="Arial"/>
          <w:szCs w:val="24"/>
        </w:rPr>
      </w:pPr>
    </w:p>
    <w:p w:rsidR="00D878FD" w:rsidRPr="00035AF3" w:rsidRDefault="0049698B" w:rsidP="00D878FD">
      <w:pPr>
        <w:rPr>
          <w:rFonts w:cs="Arial"/>
          <w:szCs w:val="24"/>
        </w:rPr>
      </w:pPr>
      <w:ins w:id="501" w:author="Dad" w:date="2012-04-28T09:52:00Z">
        <w:r>
          <w:rPr>
            <w:rFonts w:cs="Arial"/>
            <w:szCs w:val="24"/>
          </w:rPr>
          <w:t>P</w:t>
        </w:r>
      </w:ins>
      <w:del w:id="502" w:author="Dad" w:date="2012-04-28T09:52:00Z">
        <w:r w:rsidR="00D878FD" w:rsidRPr="00035AF3" w:rsidDel="0049698B">
          <w:rPr>
            <w:rFonts w:cs="Arial"/>
            <w:szCs w:val="24"/>
          </w:rPr>
          <w:delText>a p</w:delText>
        </w:r>
      </w:del>
      <w:r w:rsidR="00D878FD" w:rsidRPr="00035AF3">
        <w:rPr>
          <w:rFonts w:cs="Arial"/>
          <w:szCs w:val="24"/>
        </w:rPr>
        <w:t xml:space="preserve">erpetual </w:t>
      </w:r>
      <w:ins w:id="503" w:author="Dad" w:date="2012-04-28T09:53:00Z">
        <w:r>
          <w:rPr>
            <w:rFonts w:cs="Arial"/>
            <w:szCs w:val="24"/>
          </w:rPr>
          <w:t>C</w:t>
        </w:r>
      </w:ins>
      <w:del w:id="504" w:author="Dad" w:date="2012-04-28T09:53:00Z">
        <w:r w:rsidR="00D878FD" w:rsidRPr="00035AF3" w:rsidDel="0049698B">
          <w:rPr>
            <w:rFonts w:cs="Arial"/>
            <w:szCs w:val="24"/>
          </w:rPr>
          <w:delText>c</w:delText>
        </w:r>
      </w:del>
      <w:r w:rsidR="00D878FD" w:rsidRPr="00035AF3">
        <w:rPr>
          <w:rFonts w:cs="Arial"/>
          <w:szCs w:val="24"/>
        </w:rPr>
        <w:t>ovenant-</w:t>
      </w:r>
      <w:del w:id="505" w:author="Dad" w:date="2012-04-28T09:52:00Z">
        <w:r w:rsidR="00D878FD" w:rsidRPr="00035AF3" w:rsidDel="0049698B">
          <w:rPr>
            <w:rFonts w:cs="Arial"/>
            <w:szCs w:val="24"/>
          </w:rPr>
          <w:delText xml:space="preserve">-a </w:delText>
        </w:r>
      </w:del>
      <w:ins w:id="506" w:author="Dad" w:date="2012-04-28T09:53:00Z">
        <w:r>
          <w:rPr>
            <w:rFonts w:cs="Arial"/>
            <w:szCs w:val="24"/>
          </w:rPr>
          <w:t>P</w:t>
        </w:r>
      </w:ins>
      <w:del w:id="507" w:author="Dad" w:date="2012-04-28T09:52:00Z">
        <w:r w:rsidR="00D878FD" w:rsidRPr="00035AF3" w:rsidDel="0049698B">
          <w:rPr>
            <w:rFonts w:cs="Arial"/>
            <w:szCs w:val="24"/>
          </w:rPr>
          <w:delText>p</w:delText>
        </w:r>
      </w:del>
      <w:r w:rsidR="00D878FD" w:rsidRPr="00035AF3">
        <w:rPr>
          <w:rFonts w:cs="Arial"/>
          <w:szCs w:val="24"/>
        </w:rPr>
        <w:t>erfect reconciliation</w:t>
      </w:r>
      <w:ins w:id="508" w:author="Dad" w:date="2012-04-28T09:53:00Z">
        <w:r>
          <w:rPr>
            <w:rFonts w:cs="Arial"/>
            <w:szCs w:val="24"/>
          </w:rPr>
          <w:t xml:space="preserve"> -</w:t>
        </w:r>
      </w:ins>
      <w:r w:rsidR="00D878FD" w:rsidRPr="00035AF3">
        <w:rPr>
          <w:rFonts w:cs="Arial"/>
          <w:szCs w:val="24"/>
        </w:rPr>
        <w:t xml:space="preserve"> </w:t>
      </w:r>
      <w:del w:id="509" w:author="Dad" w:date="2012-04-28T09:52:00Z">
        <w:r w:rsidR="00D878FD" w:rsidRPr="00035AF3" w:rsidDel="0049698B">
          <w:rPr>
            <w:rFonts w:cs="Arial"/>
            <w:szCs w:val="24"/>
          </w:rPr>
          <w:delText xml:space="preserve">and </w:delText>
        </w:r>
      </w:del>
      <w:r w:rsidR="00D878FD" w:rsidRPr="00035AF3">
        <w:rPr>
          <w:rFonts w:cs="Arial"/>
          <w:szCs w:val="24"/>
        </w:rPr>
        <w:t>lasting friendship</w:t>
      </w:r>
      <w:del w:id="510" w:author="Dad" w:date="2012-04-28T09:53:00Z">
        <w:r w:rsidR="00D878FD" w:rsidRPr="00035AF3" w:rsidDel="0049698B">
          <w:rPr>
            <w:rFonts w:cs="Arial"/>
            <w:szCs w:val="24"/>
          </w:rPr>
          <w:delText>.</w:delText>
        </w:r>
      </w:del>
    </w:p>
    <w:p w:rsidR="00D878FD" w:rsidRPr="00035AF3" w:rsidRDefault="00D878FD" w:rsidP="00D878FD">
      <w:pPr>
        <w:rPr>
          <w:rFonts w:cs="Arial"/>
          <w:szCs w:val="24"/>
        </w:rPr>
      </w:pPr>
    </w:p>
    <w:p w:rsidR="00D878FD" w:rsidRPr="00035AF3" w:rsidRDefault="00D878FD" w:rsidP="00D878FD">
      <w:pPr>
        <w:rPr>
          <w:rFonts w:cs="Arial"/>
          <w:szCs w:val="24"/>
        </w:rPr>
      </w:pPr>
      <w:r w:rsidRPr="00035AF3">
        <w:rPr>
          <w:rFonts w:cs="Arial"/>
          <w:szCs w:val="24"/>
        </w:rPr>
        <w:t xml:space="preserve">A covenant of salt simply means an unbreakable, indestructible covenant. It is established forever; </w:t>
      </w:r>
    </w:p>
    <w:p w:rsidR="00D878FD" w:rsidRPr="00035AF3" w:rsidRDefault="00D878FD" w:rsidP="00D878FD">
      <w:pPr>
        <w:rPr>
          <w:rFonts w:cs="Arial"/>
          <w:szCs w:val="24"/>
        </w:rPr>
      </w:pPr>
    </w:p>
    <w:p w:rsidR="00D878FD" w:rsidRPr="00035AF3" w:rsidRDefault="00D878FD" w:rsidP="00D878FD">
      <w:pPr>
        <w:rPr>
          <w:rFonts w:cs="Arial"/>
          <w:szCs w:val="24"/>
        </w:rPr>
      </w:pPr>
      <w:r w:rsidRPr="00035AF3">
        <w:rPr>
          <w:rStyle w:val="Strong"/>
          <w:rFonts w:cs="Arial"/>
          <w:szCs w:val="24"/>
          <w:u w:val="single"/>
        </w:rPr>
        <w:t>Dedication</w:t>
      </w:r>
      <w:r w:rsidRPr="00035AF3">
        <w:rPr>
          <w:rFonts w:cs="Arial"/>
          <w:szCs w:val="24"/>
        </w:rPr>
        <w:t xml:space="preserve">: a man must have the salt of discipleship which is self-denial, </w:t>
      </w:r>
      <w:ins w:id="511" w:author="Dad" w:date="2012-04-28T09:54:00Z">
        <w:r w:rsidR="00F61356">
          <w:rPr>
            <w:rFonts w:cs="Arial"/>
            <w:szCs w:val="24"/>
          </w:rPr>
          <w:t xml:space="preserve">endurance, </w:t>
        </w:r>
      </w:ins>
      <w:r w:rsidRPr="00035AF3">
        <w:rPr>
          <w:rFonts w:cs="Arial"/>
          <w:szCs w:val="24"/>
        </w:rPr>
        <w:t>renunciation, the sacrifice and giving, of all one is and has</w:t>
      </w:r>
    </w:p>
    <w:p w:rsidR="00D878FD" w:rsidRPr="009C43A9" w:rsidDel="009C43A9" w:rsidRDefault="00D878FD" w:rsidP="00D878FD">
      <w:pPr>
        <w:rPr>
          <w:del w:id="512" w:author="Dad" w:date="2012-04-28T02:23:00Z"/>
          <w:rFonts w:cs="Arial"/>
          <w:sz w:val="16"/>
          <w:szCs w:val="16"/>
          <w:rPrChange w:id="513" w:author="Dad" w:date="2012-04-28T02:23:00Z">
            <w:rPr>
              <w:del w:id="514" w:author="Dad" w:date="2012-04-28T02:23:00Z"/>
              <w:rFonts w:cs="Arial"/>
              <w:szCs w:val="24"/>
            </w:rPr>
          </w:rPrChange>
        </w:rPr>
      </w:pPr>
    </w:p>
    <w:p w:rsidR="00760A69" w:rsidRPr="00035AF3" w:rsidDel="009C43A9" w:rsidRDefault="00760A69" w:rsidP="00D878FD">
      <w:pPr>
        <w:rPr>
          <w:del w:id="515" w:author="Dad" w:date="2012-04-28T02:23:00Z"/>
          <w:rFonts w:cs="Arial"/>
          <w:szCs w:val="24"/>
        </w:rPr>
      </w:pPr>
    </w:p>
    <w:p w:rsidR="00760A69" w:rsidRPr="00035AF3" w:rsidRDefault="00760A69" w:rsidP="00D878FD">
      <w:pPr>
        <w:rPr>
          <w:rFonts w:cs="Arial"/>
          <w:szCs w:val="24"/>
        </w:rPr>
      </w:pPr>
    </w:p>
    <w:p w:rsidR="00D878FD" w:rsidRPr="00035AF3" w:rsidRDefault="00D878FD" w:rsidP="00D878FD">
      <w:pPr>
        <w:rPr>
          <w:rFonts w:cs="Arial"/>
          <w:szCs w:val="24"/>
        </w:rPr>
      </w:pPr>
      <w:r w:rsidRPr="00035AF3">
        <w:rPr>
          <w:rFonts w:cs="Arial"/>
          <w:szCs w:val="24"/>
        </w:rPr>
        <w:t>Full hearted choices</w:t>
      </w:r>
      <w:ins w:id="516" w:author="Dad" w:date="2012-04-28T09:51:00Z">
        <w:r w:rsidR="0049698B">
          <w:rPr>
            <w:rFonts w:cs="Arial"/>
            <w:szCs w:val="24"/>
          </w:rPr>
          <w:t xml:space="preserve">, not </w:t>
        </w:r>
        <w:proofErr w:type="spellStart"/>
        <w:r w:rsidR="0049698B">
          <w:rPr>
            <w:rFonts w:cs="Arial"/>
            <w:szCs w:val="24"/>
          </w:rPr>
          <w:t>half hearted</w:t>
        </w:r>
        <w:proofErr w:type="spellEnd"/>
        <w:r w:rsidR="0049698B">
          <w:rPr>
            <w:rFonts w:cs="Arial"/>
            <w:szCs w:val="24"/>
          </w:rPr>
          <w:t xml:space="preserve"> indecisions.</w:t>
        </w:r>
      </w:ins>
    </w:p>
    <w:p w:rsidR="00D878FD" w:rsidRPr="00035AF3" w:rsidDel="0049698B" w:rsidRDefault="00D878FD" w:rsidP="00D878FD">
      <w:pPr>
        <w:rPr>
          <w:del w:id="517" w:author="Dad" w:date="2012-04-28T09:52:00Z"/>
          <w:rFonts w:cs="Arial"/>
          <w:szCs w:val="24"/>
        </w:rPr>
      </w:pPr>
    </w:p>
    <w:p w:rsidR="00D878FD" w:rsidRPr="00035AF3" w:rsidRDefault="00D878FD" w:rsidP="00D878FD">
      <w:pPr>
        <w:rPr>
          <w:rFonts w:cs="Arial"/>
          <w:szCs w:val="24"/>
        </w:rPr>
      </w:pPr>
      <w:r w:rsidRPr="00035AF3">
        <w:rPr>
          <w:rFonts w:cs="Arial"/>
          <w:szCs w:val="24"/>
        </w:rPr>
        <w:t>Penetrate and change the very thought (taste) of the earth.</w:t>
      </w:r>
    </w:p>
    <w:p w:rsidR="00D878FD" w:rsidRPr="00035AF3" w:rsidRDefault="00D878FD" w:rsidP="00D878FD">
      <w:pPr>
        <w:rPr>
          <w:rFonts w:cs="Arial"/>
          <w:szCs w:val="24"/>
        </w:rPr>
      </w:pPr>
    </w:p>
    <w:p w:rsidR="00D878FD" w:rsidRPr="00035AF3" w:rsidRDefault="00D878FD" w:rsidP="00D878FD">
      <w:pPr>
        <w:pStyle w:val="ListParagraph"/>
        <w:numPr>
          <w:ilvl w:val="0"/>
          <w:numId w:val="22"/>
        </w:numPr>
        <w:contextualSpacing/>
        <w:rPr>
          <w:rFonts w:cs="Arial"/>
          <w:szCs w:val="24"/>
        </w:rPr>
      </w:pPr>
      <w:r w:rsidRPr="00035AF3">
        <w:rPr>
          <w:rFonts w:cs="Arial"/>
          <w:szCs w:val="24"/>
        </w:rPr>
        <w:t xml:space="preserve">Salt </w:t>
      </w:r>
      <w:r w:rsidRPr="00035AF3">
        <w:rPr>
          <w:rFonts w:cs="Arial"/>
          <w:i/>
          <w:szCs w:val="24"/>
        </w:rPr>
        <w:t>purifies</w:t>
      </w:r>
      <w:r w:rsidRPr="00035AF3">
        <w:rPr>
          <w:rFonts w:cs="Arial"/>
          <w:szCs w:val="24"/>
        </w:rPr>
        <w:t xml:space="preserve"> , is </w:t>
      </w:r>
      <w:r w:rsidRPr="00035AF3">
        <w:rPr>
          <w:rStyle w:val="Emphasis"/>
          <w:rFonts w:cs="Arial"/>
          <w:szCs w:val="24"/>
        </w:rPr>
        <w:t>distinctive,</w:t>
      </w:r>
      <w:r w:rsidRPr="00035AF3">
        <w:rPr>
          <w:rFonts w:cs="Arial"/>
          <w:szCs w:val="24"/>
        </w:rPr>
        <w:t xml:space="preserve">  purity "unspotted from the world" godly and righteous</w:t>
      </w:r>
    </w:p>
    <w:p w:rsidR="00D878FD" w:rsidRPr="00035AF3" w:rsidRDefault="00D878FD" w:rsidP="00D878FD">
      <w:pPr>
        <w:pStyle w:val="ListParagraph"/>
        <w:numPr>
          <w:ilvl w:val="0"/>
          <w:numId w:val="22"/>
        </w:numPr>
        <w:contextualSpacing/>
        <w:rPr>
          <w:rFonts w:cs="Arial"/>
          <w:szCs w:val="24"/>
        </w:rPr>
      </w:pPr>
      <w:r w:rsidRPr="00035AF3">
        <w:rPr>
          <w:rFonts w:cs="Arial"/>
          <w:szCs w:val="24"/>
        </w:rPr>
        <w:t xml:space="preserve">Salt </w:t>
      </w:r>
      <w:r w:rsidRPr="00035AF3">
        <w:rPr>
          <w:rStyle w:val="Emphasis"/>
          <w:rFonts w:cs="Arial"/>
          <w:szCs w:val="24"/>
        </w:rPr>
        <w:t>preserves</w:t>
      </w:r>
      <w:r w:rsidRPr="00035AF3">
        <w:rPr>
          <w:rFonts w:cs="Arial"/>
          <w:szCs w:val="24"/>
        </w:rPr>
        <w:t xml:space="preserve">. It keeps things from going bad and decaying. It cleanses and disinfects. </w:t>
      </w:r>
    </w:p>
    <w:p w:rsidR="00D878FD" w:rsidRPr="00035AF3" w:rsidRDefault="00D878FD" w:rsidP="00D878FD">
      <w:pPr>
        <w:rPr>
          <w:rFonts w:cs="Arial"/>
          <w:szCs w:val="24"/>
        </w:rPr>
      </w:pPr>
      <w:r w:rsidRPr="00035AF3">
        <w:rPr>
          <w:rFonts w:cs="Arial"/>
          <w:szCs w:val="24"/>
        </w:rPr>
        <w:t>Believers, just as salt, are to cleanse and preserve the world. They are to disinfect the world and keep the germs of the world from causing things to go bad. They are to save the world from corruption.</w:t>
      </w:r>
    </w:p>
    <w:p w:rsidR="00D878FD" w:rsidRPr="00035AF3" w:rsidRDefault="00D878FD" w:rsidP="00D878FD">
      <w:pPr>
        <w:pStyle w:val="ListParagraph"/>
        <w:numPr>
          <w:ilvl w:val="0"/>
          <w:numId w:val="22"/>
        </w:numPr>
        <w:contextualSpacing/>
        <w:rPr>
          <w:rFonts w:cs="Arial"/>
          <w:szCs w:val="24"/>
        </w:rPr>
      </w:pPr>
      <w:r w:rsidRPr="00035AF3">
        <w:rPr>
          <w:rFonts w:cs="Arial"/>
          <w:szCs w:val="24"/>
        </w:rPr>
        <w:t xml:space="preserve">Salt </w:t>
      </w:r>
      <w:r w:rsidRPr="00035AF3">
        <w:rPr>
          <w:rStyle w:val="Emphasis"/>
          <w:rFonts w:cs="Arial"/>
          <w:szCs w:val="24"/>
        </w:rPr>
        <w:t>penetrates</w:t>
      </w:r>
      <w:r w:rsidRPr="00035AF3">
        <w:rPr>
          <w:rFonts w:cs="Arial"/>
          <w:szCs w:val="24"/>
        </w:rPr>
        <w:t>. It inserts a new quality, substance, LIFE, It changes that upon which it is put</w:t>
      </w:r>
    </w:p>
    <w:p w:rsidR="00D878FD" w:rsidRPr="00035AF3" w:rsidRDefault="00D878FD" w:rsidP="00D878FD">
      <w:pPr>
        <w:pStyle w:val="ListParagraph"/>
        <w:numPr>
          <w:ilvl w:val="0"/>
          <w:numId w:val="22"/>
        </w:numPr>
        <w:contextualSpacing/>
        <w:rPr>
          <w:rFonts w:cs="Arial"/>
          <w:szCs w:val="24"/>
        </w:rPr>
      </w:pPr>
      <w:r w:rsidRPr="00035AF3">
        <w:rPr>
          <w:rFonts w:cs="Arial"/>
          <w:szCs w:val="24"/>
        </w:rPr>
        <w:t>Salt compensates for what is lacking or needed. Helps to count the cost</w:t>
      </w:r>
    </w:p>
    <w:p w:rsidR="00D878FD" w:rsidRPr="00035AF3" w:rsidRDefault="00D878FD" w:rsidP="00D878FD">
      <w:pPr>
        <w:rPr>
          <w:rFonts w:cs="Arial"/>
          <w:szCs w:val="24"/>
        </w:rPr>
      </w:pPr>
    </w:p>
    <w:p w:rsidR="00D878FD" w:rsidRPr="00035AF3" w:rsidRDefault="00D878FD" w:rsidP="00D878FD">
      <w:pPr>
        <w:ind w:firstLine="288"/>
        <w:rPr>
          <w:rFonts w:eastAsia="Times New Roman" w:cs="Arial"/>
          <w:szCs w:val="24"/>
        </w:rPr>
      </w:pPr>
      <w:r w:rsidRPr="00035AF3">
        <w:rPr>
          <w:rFonts w:eastAsia="Times New Roman" w:cs="Arial"/>
          <w:szCs w:val="24"/>
        </w:rPr>
        <w:t>1.  Search oneself and labor. Evaluate one's "</w:t>
      </w:r>
      <w:r w:rsidRPr="00035AF3">
        <w:rPr>
          <w:rFonts w:eastAsia="Times New Roman" w:cs="Arial"/>
          <w:i/>
          <w:iCs/>
          <w:szCs w:val="24"/>
        </w:rPr>
        <w:t>saltiness</w:t>
      </w:r>
      <w:r w:rsidRPr="00035AF3">
        <w:rPr>
          <w:rFonts w:eastAsia="Times New Roman" w:cs="Arial"/>
          <w:szCs w:val="24"/>
        </w:rPr>
        <w:t>," one's purity and usefulness.</w:t>
      </w:r>
    </w:p>
    <w:p w:rsidR="00D878FD" w:rsidRPr="00035AF3" w:rsidRDefault="00D878FD" w:rsidP="00D878FD">
      <w:pPr>
        <w:ind w:firstLine="288"/>
        <w:rPr>
          <w:rFonts w:eastAsia="Times New Roman" w:cs="Arial"/>
          <w:szCs w:val="24"/>
        </w:rPr>
      </w:pPr>
      <w:r w:rsidRPr="00035AF3">
        <w:rPr>
          <w:rFonts w:eastAsia="Times New Roman" w:cs="Arial"/>
          <w:szCs w:val="24"/>
        </w:rPr>
        <w:t>2.  </w:t>
      </w:r>
      <w:proofErr w:type="gramStart"/>
      <w:r w:rsidRPr="00035AF3">
        <w:rPr>
          <w:rFonts w:eastAsia="Times New Roman" w:cs="Arial"/>
          <w:szCs w:val="24"/>
        </w:rPr>
        <w:t>Be</w:t>
      </w:r>
      <w:proofErr w:type="gramEnd"/>
      <w:r w:rsidRPr="00035AF3">
        <w:rPr>
          <w:rFonts w:eastAsia="Times New Roman" w:cs="Arial"/>
          <w:szCs w:val="24"/>
        </w:rPr>
        <w:t xml:space="preserve"> sure to be salted, to have salt. One must be pure and useful.</w:t>
      </w:r>
    </w:p>
    <w:p w:rsidR="00D878FD" w:rsidRPr="00035AF3" w:rsidRDefault="00D878FD" w:rsidP="00D878FD">
      <w:pPr>
        <w:ind w:firstLine="288"/>
        <w:rPr>
          <w:rFonts w:eastAsia="Times New Roman" w:cs="Arial"/>
          <w:szCs w:val="24"/>
        </w:rPr>
      </w:pPr>
      <w:r w:rsidRPr="00035AF3">
        <w:rPr>
          <w:rFonts w:eastAsia="Times New Roman" w:cs="Arial"/>
          <w:szCs w:val="24"/>
        </w:rPr>
        <w:t>3.  Live in peace one with another. This is essential.</w:t>
      </w:r>
    </w:p>
    <w:p w:rsidR="00D878FD" w:rsidRPr="00035AF3" w:rsidRDefault="00D878FD" w:rsidP="00D878FD">
      <w:pPr>
        <w:rPr>
          <w:rFonts w:cs="Arial"/>
          <w:szCs w:val="24"/>
        </w:rPr>
      </w:pPr>
    </w:p>
    <w:p w:rsidR="00D878FD" w:rsidRPr="00035AF3" w:rsidRDefault="00D878FD" w:rsidP="00D878FD">
      <w:pPr>
        <w:rPr>
          <w:rFonts w:cs="Arial"/>
          <w:szCs w:val="24"/>
        </w:rPr>
      </w:pPr>
      <w:r w:rsidRPr="00035AF3">
        <w:rPr>
          <w:rFonts w:cs="Arial"/>
          <w:szCs w:val="24"/>
        </w:rPr>
        <w:t>Salt, a reminder that God would keep His promises, His covenant, with His people</w:t>
      </w:r>
    </w:p>
    <w:p w:rsidR="00D878FD" w:rsidRPr="00035AF3" w:rsidDel="00F61356" w:rsidRDefault="00D878FD" w:rsidP="00D878FD">
      <w:pPr>
        <w:rPr>
          <w:del w:id="518" w:author="Dad" w:date="2012-04-28T09:55:00Z"/>
          <w:rFonts w:cs="Arial"/>
          <w:szCs w:val="24"/>
        </w:rPr>
      </w:pPr>
    </w:p>
    <w:p w:rsidR="00D878FD" w:rsidRPr="0049698B" w:rsidRDefault="00D878FD" w:rsidP="00D878FD">
      <w:pPr>
        <w:rPr>
          <w:rFonts w:cs="Arial"/>
          <w:i/>
          <w:szCs w:val="24"/>
          <w:rPrChange w:id="519" w:author="Dad" w:date="2012-04-28T09:48:00Z">
            <w:rPr>
              <w:rFonts w:cs="Arial"/>
              <w:szCs w:val="24"/>
            </w:rPr>
          </w:rPrChange>
        </w:rPr>
      </w:pPr>
      <w:r w:rsidRPr="00035AF3">
        <w:rPr>
          <w:rFonts w:cs="Arial"/>
          <w:szCs w:val="24"/>
        </w:rPr>
        <w:t xml:space="preserve">Le 2:13 </w:t>
      </w:r>
      <w:proofErr w:type="gramStart"/>
      <w:r w:rsidRPr="0049698B">
        <w:rPr>
          <w:rFonts w:cs="Arial"/>
          <w:i/>
          <w:szCs w:val="24"/>
          <w:rPrChange w:id="520" w:author="Dad" w:date="2012-04-28T09:48:00Z">
            <w:rPr>
              <w:rFonts w:cs="Arial"/>
              <w:szCs w:val="24"/>
            </w:rPr>
          </w:rPrChange>
        </w:rPr>
        <w:t>And</w:t>
      </w:r>
      <w:proofErr w:type="gramEnd"/>
      <w:r w:rsidRPr="0049698B">
        <w:rPr>
          <w:rFonts w:cs="Arial"/>
          <w:i/>
          <w:szCs w:val="24"/>
          <w:rPrChange w:id="521" w:author="Dad" w:date="2012-04-28T09:48:00Z">
            <w:rPr>
              <w:rFonts w:cs="Arial"/>
              <w:szCs w:val="24"/>
            </w:rPr>
          </w:rPrChange>
        </w:rPr>
        <w:t xml:space="preserve"> every oblation of thy meat offering shalt thou season with salt; neither shalt thou suffer the salt of the covenant of thy God to be lacking from thy meat offering: with all </w:t>
      </w:r>
      <w:proofErr w:type="spellStart"/>
      <w:r w:rsidRPr="0049698B">
        <w:rPr>
          <w:rFonts w:cs="Arial"/>
          <w:i/>
          <w:szCs w:val="24"/>
          <w:rPrChange w:id="522" w:author="Dad" w:date="2012-04-28T09:48:00Z">
            <w:rPr>
              <w:rFonts w:cs="Arial"/>
              <w:szCs w:val="24"/>
            </w:rPr>
          </w:rPrChange>
        </w:rPr>
        <w:t>thine</w:t>
      </w:r>
      <w:proofErr w:type="spellEnd"/>
      <w:r w:rsidRPr="0049698B">
        <w:rPr>
          <w:rFonts w:cs="Arial"/>
          <w:i/>
          <w:szCs w:val="24"/>
          <w:rPrChange w:id="523" w:author="Dad" w:date="2012-04-28T09:48:00Z">
            <w:rPr>
              <w:rFonts w:cs="Arial"/>
              <w:szCs w:val="24"/>
            </w:rPr>
          </w:rPrChange>
        </w:rPr>
        <w:t xml:space="preserve"> offerings thou shalt offer salt.</w:t>
      </w:r>
    </w:p>
    <w:p w:rsidR="00D878FD" w:rsidRPr="00035AF3" w:rsidRDefault="00D878FD" w:rsidP="00D878FD">
      <w:pPr>
        <w:rPr>
          <w:rFonts w:cs="Arial"/>
          <w:szCs w:val="24"/>
        </w:rPr>
      </w:pPr>
      <w:r w:rsidRPr="00035AF3">
        <w:rPr>
          <w:rFonts w:cs="Arial"/>
          <w:szCs w:val="24"/>
        </w:rPr>
        <w:t xml:space="preserve">Nu 18:19 </w:t>
      </w:r>
      <w:r w:rsidRPr="0049698B">
        <w:rPr>
          <w:rFonts w:cs="Arial"/>
          <w:i/>
          <w:szCs w:val="24"/>
          <w:rPrChange w:id="524" w:author="Dad" w:date="2012-04-28T09:48:00Z">
            <w:rPr>
              <w:rFonts w:cs="Arial"/>
              <w:szCs w:val="24"/>
            </w:rPr>
          </w:rPrChange>
        </w:rPr>
        <w:t xml:space="preserve">All the heave offerings of the holy things, which the children of Israel offer unto the LORD, have I given thee, and thy sons and thy daughters with thee, by a statute </w:t>
      </w:r>
      <w:proofErr w:type="spellStart"/>
      <w:r w:rsidRPr="0049698B">
        <w:rPr>
          <w:rFonts w:cs="Arial"/>
          <w:i/>
          <w:szCs w:val="24"/>
          <w:rPrChange w:id="525" w:author="Dad" w:date="2012-04-28T09:48:00Z">
            <w:rPr>
              <w:rFonts w:cs="Arial"/>
              <w:szCs w:val="24"/>
            </w:rPr>
          </w:rPrChange>
        </w:rPr>
        <w:t>for ever</w:t>
      </w:r>
      <w:proofErr w:type="spellEnd"/>
      <w:r w:rsidRPr="0049698B">
        <w:rPr>
          <w:rFonts w:cs="Arial"/>
          <w:i/>
          <w:szCs w:val="24"/>
          <w:rPrChange w:id="526" w:author="Dad" w:date="2012-04-28T09:48:00Z">
            <w:rPr>
              <w:rFonts w:cs="Arial"/>
              <w:szCs w:val="24"/>
            </w:rPr>
          </w:rPrChange>
        </w:rPr>
        <w:t>: it is a covenant of salt for ever before the LORD unto thee and to thy seed with thee.</w:t>
      </w:r>
    </w:p>
    <w:p w:rsidR="00D878FD" w:rsidRPr="0049698B" w:rsidRDefault="00D878FD" w:rsidP="00D878FD">
      <w:pPr>
        <w:rPr>
          <w:rFonts w:cs="Arial"/>
          <w:i/>
          <w:szCs w:val="24"/>
          <w:rPrChange w:id="527" w:author="Dad" w:date="2012-04-28T09:48:00Z">
            <w:rPr>
              <w:rFonts w:cs="Arial"/>
              <w:szCs w:val="24"/>
            </w:rPr>
          </w:rPrChange>
        </w:rPr>
      </w:pPr>
      <w:r w:rsidRPr="00035AF3">
        <w:rPr>
          <w:rFonts w:cs="Arial"/>
          <w:szCs w:val="24"/>
        </w:rPr>
        <w:t xml:space="preserve">2Ch 13:5 </w:t>
      </w:r>
      <w:r w:rsidRPr="0049698B">
        <w:rPr>
          <w:rFonts w:cs="Arial"/>
          <w:i/>
          <w:szCs w:val="24"/>
          <w:rPrChange w:id="528" w:author="Dad" w:date="2012-04-28T09:48:00Z">
            <w:rPr>
              <w:rFonts w:cs="Arial"/>
              <w:szCs w:val="24"/>
            </w:rPr>
          </w:rPrChange>
        </w:rPr>
        <w:t xml:space="preserve">Ought ye not to know that the LORD God of Israel gave the kingdom over Israel to David </w:t>
      </w:r>
      <w:proofErr w:type="spellStart"/>
      <w:r w:rsidRPr="0049698B">
        <w:rPr>
          <w:rFonts w:cs="Arial"/>
          <w:i/>
          <w:szCs w:val="24"/>
          <w:rPrChange w:id="529" w:author="Dad" w:date="2012-04-28T09:48:00Z">
            <w:rPr>
              <w:rFonts w:cs="Arial"/>
              <w:szCs w:val="24"/>
            </w:rPr>
          </w:rPrChange>
        </w:rPr>
        <w:t>for ever</w:t>
      </w:r>
      <w:proofErr w:type="spellEnd"/>
      <w:r w:rsidRPr="0049698B">
        <w:rPr>
          <w:rFonts w:cs="Arial"/>
          <w:i/>
          <w:szCs w:val="24"/>
          <w:rPrChange w:id="530" w:author="Dad" w:date="2012-04-28T09:48:00Z">
            <w:rPr>
              <w:rFonts w:cs="Arial"/>
              <w:szCs w:val="24"/>
            </w:rPr>
          </w:rPrChange>
        </w:rPr>
        <w:t>, even to him and to his sons by a covenant of salt?</w:t>
      </w:r>
    </w:p>
    <w:p w:rsidR="00D878FD" w:rsidRPr="009C43A9" w:rsidDel="009C43A9" w:rsidRDefault="00D878FD" w:rsidP="00D878FD">
      <w:pPr>
        <w:rPr>
          <w:del w:id="531" w:author="Dad" w:date="2012-04-28T02:21:00Z"/>
          <w:rFonts w:cs="Arial"/>
          <w:sz w:val="16"/>
          <w:szCs w:val="16"/>
          <w:rPrChange w:id="532" w:author="Dad" w:date="2012-04-28T02:21:00Z">
            <w:rPr>
              <w:del w:id="533" w:author="Dad" w:date="2012-04-28T02:21:00Z"/>
              <w:rFonts w:cs="Arial"/>
              <w:szCs w:val="24"/>
            </w:rPr>
          </w:rPrChange>
        </w:rPr>
      </w:pPr>
    </w:p>
    <w:p w:rsidR="00D878FD" w:rsidRPr="00035AF3" w:rsidRDefault="00D878FD" w:rsidP="00D878FD">
      <w:pPr>
        <w:rPr>
          <w:rFonts w:cs="Arial"/>
          <w:szCs w:val="24"/>
        </w:rPr>
      </w:pPr>
    </w:p>
    <w:p w:rsidR="00D878FD" w:rsidRPr="00035AF3" w:rsidDel="009C43A9" w:rsidRDefault="00D878FD" w:rsidP="00D878FD">
      <w:pPr>
        <w:rPr>
          <w:del w:id="534" w:author="Dad" w:date="2012-04-28T02:22:00Z"/>
          <w:rFonts w:cs="Arial"/>
          <w:szCs w:val="24"/>
        </w:rPr>
      </w:pPr>
      <w:proofErr w:type="spellStart"/>
      <w:r w:rsidRPr="00035AF3">
        <w:rPr>
          <w:rFonts w:cs="Arial"/>
          <w:szCs w:val="24"/>
        </w:rPr>
        <w:t>Eph</w:t>
      </w:r>
      <w:proofErr w:type="spellEnd"/>
      <w:r w:rsidRPr="00035AF3">
        <w:rPr>
          <w:rFonts w:cs="Arial"/>
          <w:szCs w:val="24"/>
        </w:rPr>
        <w:t xml:space="preserve"> 4:14 That we henceforth be no more children, tossed to and fro, and carried about with every wind of doctrine, by the sleight of men, and cunning craftiness, whereby they lie in wait to deceive;</w:t>
      </w:r>
    </w:p>
    <w:p w:rsidR="00D878FD" w:rsidRPr="00035AF3" w:rsidRDefault="00D878FD" w:rsidP="00D878FD">
      <w:pPr>
        <w:rPr>
          <w:rFonts w:cs="Arial"/>
          <w:szCs w:val="24"/>
        </w:rPr>
      </w:pPr>
    </w:p>
    <w:p w:rsidR="00D878FD" w:rsidRPr="00035AF3" w:rsidRDefault="00D878FD" w:rsidP="00D878FD">
      <w:pPr>
        <w:rPr>
          <w:rFonts w:cs="Arial"/>
          <w:szCs w:val="24"/>
        </w:rPr>
      </w:pPr>
      <w:r w:rsidRPr="00035AF3">
        <w:rPr>
          <w:rFonts w:cs="Arial"/>
          <w:szCs w:val="24"/>
        </w:rPr>
        <w:t xml:space="preserve">1Ti 1:10 </w:t>
      </w:r>
      <w:proofErr w:type="gramStart"/>
      <w:r w:rsidRPr="00035AF3">
        <w:rPr>
          <w:rFonts w:cs="Arial"/>
          <w:szCs w:val="24"/>
        </w:rPr>
        <w:t>For</w:t>
      </w:r>
      <w:proofErr w:type="gramEnd"/>
      <w:r w:rsidRPr="00035AF3">
        <w:rPr>
          <w:rFonts w:cs="Arial"/>
          <w:szCs w:val="24"/>
        </w:rPr>
        <w:t xml:space="preserve"> whoremongers, for them that defile themselves with mankind, for </w:t>
      </w:r>
      <w:proofErr w:type="spellStart"/>
      <w:r w:rsidRPr="00035AF3">
        <w:rPr>
          <w:rFonts w:cs="Arial"/>
          <w:szCs w:val="24"/>
        </w:rPr>
        <w:t>menstealers</w:t>
      </w:r>
      <w:proofErr w:type="spellEnd"/>
      <w:r w:rsidRPr="00035AF3">
        <w:rPr>
          <w:rFonts w:cs="Arial"/>
          <w:szCs w:val="24"/>
        </w:rPr>
        <w:t>, for liars, for perjured persons, and if there be any other thing that is contrary to sound doctrine;</w:t>
      </w:r>
    </w:p>
    <w:p w:rsidR="00D878FD" w:rsidRPr="00035AF3" w:rsidRDefault="00D878FD" w:rsidP="00D878FD">
      <w:pPr>
        <w:rPr>
          <w:rFonts w:cs="Arial"/>
          <w:szCs w:val="24"/>
        </w:rPr>
      </w:pPr>
      <w:r w:rsidRPr="00035AF3">
        <w:rPr>
          <w:rFonts w:cs="Arial"/>
          <w:szCs w:val="24"/>
        </w:rPr>
        <w:t xml:space="preserve"> 1Ti 4:6 ¶ </w:t>
      </w:r>
      <w:proofErr w:type="gramStart"/>
      <w:r w:rsidRPr="00035AF3">
        <w:rPr>
          <w:rFonts w:cs="Arial"/>
          <w:szCs w:val="24"/>
        </w:rPr>
        <w:t>If</w:t>
      </w:r>
      <w:proofErr w:type="gramEnd"/>
      <w:r w:rsidRPr="00035AF3">
        <w:rPr>
          <w:rFonts w:cs="Arial"/>
          <w:szCs w:val="24"/>
        </w:rPr>
        <w:t xml:space="preserve"> thou put the brethren in remembrance of these things, thou shalt be a good minister of Jesus Christ, nourished up in the words of faith and of good doctrine, whereunto thou hast attained.</w:t>
      </w:r>
    </w:p>
    <w:p w:rsidR="00D878FD" w:rsidRPr="00035AF3" w:rsidRDefault="00D878FD" w:rsidP="00D878FD">
      <w:pPr>
        <w:rPr>
          <w:rFonts w:cs="Arial"/>
          <w:szCs w:val="24"/>
        </w:rPr>
      </w:pPr>
      <w:r w:rsidRPr="00035AF3">
        <w:rPr>
          <w:rFonts w:cs="Arial"/>
          <w:szCs w:val="24"/>
        </w:rPr>
        <w:t xml:space="preserve"> 1Ti 4:13 Till I </w:t>
      </w:r>
      <w:proofErr w:type="gramStart"/>
      <w:r w:rsidRPr="00035AF3">
        <w:rPr>
          <w:rFonts w:cs="Arial"/>
          <w:szCs w:val="24"/>
        </w:rPr>
        <w:t>come,</w:t>
      </w:r>
      <w:proofErr w:type="gramEnd"/>
      <w:r w:rsidRPr="00035AF3">
        <w:rPr>
          <w:rFonts w:cs="Arial"/>
          <w:szCs w:val="24"/>
        </w:rPr>
        <w:t xml:space="preserve"> give attendance to reading, to exhortation, to doctrine.</w:t>
      </w:r>
    </w:p>
    <w:p w:rsidR="00D878FD" w:rsidRPr="00035AF3" w:rsidRDefault="00D878FD" w:rsidP="00D878FD">
      <w:pPr>
        <w:rPr>
          <w:rFonts w:cs="Arial"/>
          <w:szCs w:val="24"/>
        </w:rPr>
      </w:pPr>
      <w:r w:rsidRPr="00035AF3">
        <w:rPr>
          <w:rFonts w:cs="Arial"/>
          <w:szCs w:val="24"/>
        </w:rPr>
        <w:t xml:space="preserve"> 1Ti 4:16 Take heed unto thyself, and unto the doctrine; continue in them: for in doing this thou shalt both save thyself, and them that hear thee.</w:t>
      </w:r>
    </w:p>
    <w:p w:rsidR="00D878FD" w:rsidRPr="00035AF3" w:rsidRDefault="00D878FD" w:rsidP="00D878FD">
      <w:pPr>
        <w:rPr>
          <w:rFonts w:cs="Arial"/>
          <w:szCs w:val="24"/>
        </w:rPr>
      </w:pPr>
      <w:r w:rsidRPr="00035AF3">
        <w:rPr>
          <w:rFonts w:cs="Arial"/>
          <w:szCs w:val="24"/>
        </w:rPr>
        <w:t xml:space="preserve"> 1Ti 5:17 ¶ </w:t>
      </w:r>
      <w:proofErr w:type="gramStart"/>
      <w:r w:rsidRPr="00035AF3">
        <w:rPr>
          <w:rFonts w:cs="Arial"/>
          <w:szCs w:val="24"/>
        </w:rPr>
        <w:t>Let</w:t>
      </w:r>
      <w:proofErr w:type="gramEnd"/>
      <w:r w:rsidRPr="00035AF3">
        <w:rPr>
          <w:rFonts w:cs="Arial"/>
          <w:szCs w:val="24"/>
        </w:rPr>
        <w:t xml:space="preserve"> the elders that rule well be counted worthy of double </w:t>
      </w:r>
      <w:proofErr w:type="spellStart"/>
      <w:r w:rsidRPr="00035AF3">
        <w:rPr>
          <w:rFonts w:cs="Arial"/>
          <w:szCs w:val="24"/>
        </w:rPr>
        <w:t>honour</w:t>
      </w:r>
      <w:proofErr w:type="spellEnd"/>
      <w:r w:rsidRPr="00035AF3">
        <w:rPr>
          <w:rFonts w:cs="Arial"/>
          <w:szCs w:val="24"/>
        </w:rPr>
        <w:t xml:space="preserve">, especially they who </w:t>
      </w:r>
      <w:proofErr w:type="spellStart"/>
      <w:r w:rsidRPr="00035AF3">
        <w:rPr>
          <w:rFonts w:cs="Arial"/>
          <w:szCs w:val="24"/>
        </w:rPr>
        <w:t>labour</w:t>
      </w:r>
      <w:proofErr w:type="spellEnd"/>
      <w:r w:rsidRPr="00035AF3">
        <w:rPr>
          <w:rFonts w:cs="Arial"/>
          <w:szCs w:val="24"/>
        </w:rPr>
        <w:t xml:space="preserve"> in the word and doctrine.</w:t>
      </w:r>
    </w:p>
    <w:p w:rsidR="00D878FD" w:rsidRPr="00035AF3" w:rsidRDefault="00D878FD" w:rsidP="00D878FD">
      <w:pPr>
        <w:rPr>
          <w:rFonts w:cs="Arial"/>
          <w:szCs w:val="24"/>
        </w:rPr>
      </w:pPr>
      <w:r w:rsidRPr="00035AF3">
        <w:rPr>
          <w:rFonts w:cs="Arial"/>
          <w:szCs w:val="24"/>
        </w:rPr>
        <w:t xml:space="preserve"> 1Ti 6:1 ¶ </w:t>
      </w:r>
      <w:proofErr w:type="gramStart"/>
      <w:r w:rsidRPr="00035AF3">
        <w:rPr>
          <w:rFonts w:cs="Arial"/>
          <w:szCs w:val="24"/>
        </w:rPr>
        <w:t>Let</w:t>
      </w:r>
      <w:proofErr w:type="gramEnd"/>
      <w:r w:rsidRPr="00035AF3">
        <w:rPr>
          <w:rFonts w:cs="Arial"/>
          <w:szCs w:val="24"/>
        </w:rPr>
        <w:t xml:space="preserve"> as many servants as are under the yoke count their own masters worthy of all </w:t>
      </w:r>
      <w:proofErr w:type="spellStart"/>
      <w:r w:rsidRPr="00035AF3">
        <w:rPr>
          <w:rFonts w:cs="Arial"/>
          <w:szCs w:val="24"/>
        </w:rPr>
        <w:t>honour</w:t>
      </w:r>
      <w:proofErr w:type="spellEnd"/>
      <w:r w:rsidRPr="00035AF3">
        <w:rPr>
          <w:rFonts w:cs="Arial"/>
          <w:szCs w:val="24"/>
        </w:rPr>
        <w:t>, that the name of God and his doctrine be not blasphemed.</w:t>
      </w:r>
    </w:p>
    <w:p w:rsidR="00D878FD" w:rsidRPr="00035AF3" w:rsidRDefault="00D878FD" w:rsidP="00D878FD">
      <w:pPr>
        <w:rPr>
          <w:rFonts w:cs="Arial"/>
          <w:szCs w:val="24"/>
        </w:rPr>
      </w:pPr>
      <w:r w:rsidRPr="00035AF3">
        <w:rPr>
          <w:rFonts w:cs="Arial"/>
          <w:szCs w:val="24"/>
        </w:rPr>
        <w:t xml:space="preserve"> 1Ti 6:3 If any man teach otherwise, and consent not to wholesome words, even the words of our Lord Jesus Christ, and to the doctrine which is according to godliness;</w:t>
      </w:r>
    </w:p>
    <w:p w:rsidR="00D878FD" w:rsidRPr="00035AF3" w:rsidRDefault="00D878FD" w:rsidP="00D878FD">
      <w:pPr>
        <w:rPr>
          <w:rFonts w:cs="Arial"/>
          <w:szCs w:val="24"/>
        </w:rPr>
      </w:pPr>
      <w:r w:rsidRPr="00035AF3">
        <w:rPr>
          <w:rFonts w:cs="Arial"/>
          <w:szCs w:val="24"/>
        </w:rPr>
        <w:t xml:space="preserve"> 2Ti 3:10 ¶ </w:t>
      </w:r>
      <w:proofErr w:type="gramStart"/>
      <w:r w:rsidRPr="00035AF3">
        <w:rPr>
          <w:rFonts w:cs="Arial"/>
          <w:szCs w:val="24"/>
        </w:rPr>
        <w:t>But</w:t>
      </w:r>
      <w:proofErr w:type="gramEnd"/>
      <w:r w:rsidRPr="00035AF3">
        <w:rPr>
          <w:rFonts w:cs="Arial"/>
          <w:szCs w:val="24"/>
        </w:rPr>
        <w:t xml:space="preserve"> thou hast fully known my doctrine, manner of life, purpose, faith, longsuffering, charity, patience, {fully...: or, been a diligent follower of} </w:t>
      </w:r>
    </w:p>
    <w:p w:rsidR="00D878FD" w:rsidRPr="00035AF3" w:rsidRDefault="00D878FD" w:rsidP="00D878FD">
      <w:pPr>
        <w:rPr>
          <w:rFonts w:cs="Arial"/>
          <w:szCs w:val="24"/>
        </w:rPr>
      </w:pPr>
      <w:r w:rsidRPr="00035AF3">
        <w:rPr>
          <w:rFonts w:cs="Arial"/>
          <w:szCs w:val="24"/>
        </w:rPr>
        <w:t xml:space="preserve"> 2Ti 3:16 All scripture is given by inspiration of God, and is profitable for doctrine, for reproof, for correction, for instruction in righteousness:</w:t>
      </w:r>
    </w:p>
    <w:p w:rsidR="00D878FD" w:rsidRPr="00035AF3" w:rsidRDefault="00D878FD" w:rsidP="00D878FD">
      <w:pPr>
        <w:rPr>
          <w:rFonts w:cs="Arial"/>
          <w:szCs w:val="24"/>
        </w:rPr>
      </w:pPr>
      <w:r w:rsidRPr="00035AF3">
        <w:rPr>
          <w:rFonts w:cs="Arial"/>
          <w:szCs w:val="24"/>
        </w:rPr>
        <w:t xml:space="preserve"> 2Ti 4:2 Preach the word; be instant in season, out of season; reprove, rebuke, exhort with all longsuffering and doctrine.</w:t>
      </w:r>
    </w:p>
    <w:p w:rsidR="00D878FD" w:rsidRPr="00035AF3" w:rsidRDefault="00D878FD" w:rsidP="00D878FD">
      <w:pPr>
        <w:rPr>
          <w:rFonts w:cs="Arial"/>
          <w:szCs w:val="24"/>
        </w:rPr>
      </w:pPr>
      <w:r w:rsidRPr="00035AF3">
        <w:rPr>
          <w:rFonts w:cs="Arial"/>
          <w:szCs w:val="24"/>
        </w:rPr>
        <w:t xml:space="preserve"> 2Ti 4:3 </w:t>
      </w:r>
      <w:proofErr w:type="gramStart"/>
      <w:r w:rsidRPr="00035AF3">
        <w:rPr>
          <w:rFonts w:cs="Arial"/>
          <w:szCs w:val="24"/>
        </w:rPr>
        <w:t>For</w:t>
      </w:r>
      <w:proofErr w:type="gramEnd"/>
      <w:r w:rsidRPr="00035AF3">
        <w:rPr>
          <w:rFonts w:cs="Arial"/>
          <w:szCs w:val="24"/>
        </w:rPr>
        <w:t xml:space="preserve"> the time will come when they will not endure sound doctrine; but after their own lusts shall they heap to themselves teachers, having itching ears;</w:t>
      </w:r>
    </w:p>
    <w:p w:rsidR="00D878FD" w:rsidRPr="00035AF3" w:rsidRDefault="00D878FD" w:rsidP="00D878FD">
      <w:pPr>
        <w:rPr>
          <w:rFonts w:cs="Arial"/>
          <w:szCs w:val="24"/>
        </w:rPr>
      </w:pPr>
      <w:r w:rsidRPr="00035AF3">
        <w:rPr>
          <w:rFonts w:cs="Arial"/>
          <w:szCs w:val="24"/>
        </w:rPr>
        <w:t xml:space="preserve"> </w:t>
      </w:r>
      <w:proofErr w:type="gramStart"/>
      <w:r w:rsidRPr="00035AF3">
        <w:rPr>
          <w:rFonts w:cs="Arial"/>
          <w:szCs w:val="24"/>
        </w:rPr>
        <w:t>Tit 1:9 Holding fast the faithful word as he hath been taught, that he may be able by sound doctrine both to exhort and to convince the gainsayers.</w:t>
      </w:r>
      <w:proofErr w:type="gramEnd"/>
      <w:r w:rsidRPr="00035AF3">
        <w:rPr>
          <w:rFonts w:cs="Arial"/>
          <w:szCs w:val="24"/>
        </w:rPr>
        <w:t xml:space="preserve"> </w:t>
      </w:r>
      <w:del w:id="535" w:author="Dad" w:date="2012-04-28T09:50:00Z">
        <w:r w:rsidRPr="00035AF3" w:rsidDel="0049698B">
          <w:rPr>
            <w:rFonts w:cs="Arial"/>
            <w:szCs w:val="24"/>
          </w:rPr>
          <w:delText>{as...: or, in teaching</w:delText>
        </w:r>
      </w:del>
      <w:r w:rsidRPr="00035AF3">
        <w:rPr>
          <w:rFonts w:cs="Arial"/>
          <w:szCs w:val="24"/>
        </w:rPr>
        <w:t xml:space="preserve">} </w:t>
      </w:r>
    </w:p>
    <w:p w:rsidR="00D878FD" w:rsidRPr="00035AF3" w:rsidRDefault="00D878FD" w:rsidP="00D878FD">
      <w:pPr>
        <w:rPr>
          <w:rFonts w:cs="Arial"/>
          <w:szCs w:val="24"/>
        </w:rPr>
      </w:pPr>
      <w:r w:rsidRPr="00035AF3">
        <w:rPr>
          <w:rFonts w:cs="Arial"/>
          <w:szCs w:val="24"/>
        </w:rPr>
        <w:t xml:space="preserve"> Tit 2:1 ¶ </w:t>
      </w:r>
      <w:proofErr w:type="gramStart"/>
      <w:r w:rsidRPr="00035AF3">
        <w:rPr>
          <w:rFonts w:cs="Arial"/>
          <w:szCs w:val="24"/>
        </w:rPr>
        <w:t>But</w:t>
      </w:r>
      <w:proofErr w:type="gramEnd"/>
      <w:r w:rsidRPr="00035AF3">
        <w:rPr>
          <w:rFonts w:cs="Arial"/>
          <w:szCs w:val="24"/>
        </w:rPr>
        <w:t xml:space="preserve"> speak thou the things which become sound doctrine:</w:t>
      </w:r>
    </w:p>
    <w:p w:rsidR="00D878FD" w:rsidRPr="00035AF3" w:rsidRDefault="00D878FD" w:rsidP="00D878FD">
      <w:pPr>
        <w:rPr>
          <w:rFonts w:cs="Arial"/>
          <w:szCs w:val="24"/>
        </w:rPr>
      </w:pPr>
      <w:r w:rsidRPr="00035AF3">
        <w:rPr>
          <w:rFonts w:cs="Arial"/>
          <w:szCs w:val="24"/>
        </w:rPr>
        <w:t xml:space="preserve"> Tit 2:7 </w:t>
      </w:r>
      <w:proofErr w:type="gramStart"/>
      <w:r w:rsidRPr="00035AF3">
        <w:rPr>
          <w:rFonts w:cs="Arial"/>
          <w:szCs w:val="24"/>
        </w:rPr>
        <w:t>In</w:t>
      </w:r>
      <w:proofErr w:type="gramEnd"/>
      <w:r w:rsidRPr="00035AF3">
        <w:rPr>
          <w:rFonts w:cs="Arial"/>
          <w:szCs w:val="24"/>
        </w:rPr>
        <w:t xml:space="preserve"> all things </w:t>
      </w:r>
      <w:proofErr w:type="spellStart"/>
      <w:r w:rsidRPr="00035AF3">
        <w:rPr>
          <w:rFonts w:cs="Arial"/>
          <w:szCs w:val="24"/>
        </w:rPr>
        <w:t>shewing</w:t>
      </w:r>
      <w:proofErr w:type="spellEnd"/>
      <w:r w:rsidRPr="00035AF3">
        <w:rPr>
          <w:rFonts w:cs="Arial"/>
          <w:szCs w:val="24"/>
        </w:rPr>
        <w:t xml:space="preserve"> thyself a pattern of good works: in doctrine </w:t>
      </w:r>
      <w:proofErr w:type="spellStart"/>
      <w:r w:rsidRPr="00035AF3">
        <w:rPr>
          <w:rFonts w:cs="Arial"/>
          <w:szCs w:val="24"/>
        </w:rPr>
        <w:t>shewing</w:t>
      </w:r>
      <w:proofErr w:type="spellEnd"/>
      <w:r w:rsidRPr="00035AF3">
        <w:rPr>
          <w:rFonts w:cs="Arial"/>
          <w:szCs w:val="24"/>
        </w:rPr>
        <w:t xml:space="preserve"> </w:t>
      </w:r>
      <w:proofErr w:type="spellStart"/>
      <w:r w:rsidRPr="00035AF3">
        <w:rPr>
          <w:rFonts w:cs="Arial"/>
          <w:szCs w:val="24"/>
        </w:rPr>
        <w:t>uncorruptness</w:t>
      </w:r>
      <w:proofErr w:type="spellEnd"/>
      <w:r w:rsidRPr="00035AF3">
        <w:rPr>
          <w:rFonts w:cs="Arial"/>
          <w:szCs w:val="24"/>
        </w:rPr>
        <w:t>, gravity, sincerity,</w:t>
      </w:r>
    </w:p>
    <w:p w:rsidR="00D878FD" w:rsidRPr="00035AF3" w:rsidRDefault="00D878FD" w:rsidP="00D878FD">
      <w:pPr>
        <w:rPr>
          <w:rFonts w:cs="Arial"/>
          <w:szCs w:val="24"/>
        </w:rPr>
      </w:pPr>
      <w:r w:rsidRPr="00035AF3">
        <w:rPr>
          <w:rFonts w:cs="Arial"/>
          <w:szCs w:val="24"/>
        </w:rPr>
        <w:t xml:space="preserve"> Tit 2:10 </w:t>
      </w:r>
      <w:proofErr w:type="gramStart"/>
      <w:r w:rsidRPr="00035AF3">
        <w:rPr>
          <w:rFonts w:cs="Arial"/>
          <w:szCs w:val="24"/>
        </w:rPr>
        <w:t>Not</w:t>
      </w:r>
      <w:proofErr w:type="gramEnd"/>
      <w:r w:rsidRPr="00035AF3">
        <w:rPr>
          <w:rFonts w:cs="Arial"/>
          <w:szCs w:val="24"/>
        </w:rPr>
        <w:t xml:space="preserve"> purloining, but </w:t>
      </w:r>
      <w:proofErr w:type="spellStart"/>
      <w:r w:rsidRPr="00035AF3">
        <w:rPr>
          <w:rFonts w:cs="Arial"/>
          <w:szCs w:val="24"/>
        </w:rPr>
        <w:t>shewing</w:t>
      </w:r>
      <w:proofErr w:type="spellEnd"/>
      <w:r w:rsidRPr="00035AF3">
        <w:rPr>
          <w:rFonts w:cs="Arial"/>
          <w:szCs w:val="24"/>
        </w:rPr>
        <w:t xml:space="preserve"> all good fidelity; that they may adorn the doctrine of God our Saviour in all things.</w:t>
      </w:r>
    </w:p>
    <w:p w:rsidR="00D878FD" w:rsidRPr="00035AF3" w:rsidRDefault="00D878FD" w:rsidP="00D878FD">
      <w:pPr>
        <w:rPr>
          <w:rFonts w:cs="Arial"/>
          <w:szCs w:val="24"/>
        </w:rPr>
      </w:pPr>
      <w:r w:rsidRPr="00035AF3">
        <w:rPr>
          <w:rFonts w:cs="Arial"/>
          <w:szCs w:val="24"/>
        </w:rPr>
        <w:t xml:space="preserve"> </w:t>
      </w:r>
      <w:proofErr w:type="spellStart"/>
      <w:r w:rsidRPr="00035AF3">
        <w:rPr>
          <w:rFonts w:cs="Arial"/>
          <w:szCs w:val="24"/>
        </w:rPr>
        <w:t>Heb</w:t>
      </w:r>
      <w:proofErr w:type="spellEnd"/>
      <w:r w:rsidRPr="00035AF3">
        <w:rPr>
          <w:rFonts w:cs="Arial"/>
          <w:szCs w:val="24"/>
        </w:rPr>
        <w:t xml:space="preserve"> 6:1 ¶ Therefore leaving the principles of the doctrine of Christ, let us go on unto perfection; not laying again the foundation of repentance from dead works, and of faith toward God,</w:t>
      </w:r>
    </w:p>
    <w:p w:rsidR="00D878FD" w:rsidRPr="00035AF3" w:rsidRDefault="00D878FD" w:rsidP="00D878FD">
      <w:pPr>
        <w:rPr>
          <w:rFonts w:cs="Arial"/>
          <w:szCs w:val="24"/>
        </w:rPr>
      </w:pPr>
      <w:r w:rsidRPr="00035AF3">
        <w:rPr>
          <w:rFonts w:cs="Arial"/>
          <w:szCs w:val="24"/>
        </w:rPr>
        <w:t xml:space="preserve">2Jo 1:9 </w:t>
      </w:r>
      <w:proofErr w:type="gramStart"/>
      <w:r w:rsidRPr="00035AF3">
        <w:rPr>
          <w:rFonts w:cs="Arial"/>
          <w:szCs w:val="24"/>
        </w:rPr>
        <w:t>Whosoever</w:t>
      </w:r>
      <w:proofErr w:type="gramEnd"/>
      <w:r w:rsidRPr="00035AF3">
        <w:rPr>
          <w:rFonts w:cs="Arial"/>
          <w:szCs w:val="24"/>
        </w:rPr>
        <w:t xml:space="preserve"> </w:t>
      </w:r>
      <w:proofErr w:type="spellStart"/>
      <w:r w:rsidRPr="00035AF3">
        <w:rPr>
          <w:rFonts w:cs="Arial"/>
          <w:szCs w:val="24"/>
        </w:rPr>
        <w:t>transgresseth</w:t>
      </w:r>
      <w:proofErr w:type="spellEnd"/>
      <w:r w:rsidRPr="00035AF3">
        <w:rPr>
          <w:rFonts w:cs="Arial"/>
          <w:szCs w:val="24"/>
        </w:rPr>
        <w:t xml:space="preserve">, and </w:t>
      </w:r>
      <w:proofErr w:type="spellStart"/>
      <w:r w:rsidRPr="00035AF3">
        <w:rPr>
          <w:rFonts w:cs="Arial"/>
          <w:szCs w:val="24"/>
        </w:rPr>
        <w:t>abideth</w:t>
      </w:r>
      <w:proofErr w:type="spellEnd"/>
      <w:r w:rsidRPr="00035AF3">
        <w:rPr>
          <w:rFonts w:cs="Arial"/>
          <w:szCs w:val="24"/>
        </w:rPr>
        <w:t xml:space="preserve"> not in the doctrine of Christ, hath not God. He that </w:t>
      </w:r>
      <w:proofErr w:type="spellStart"/>
      <w:r w:rsidRPr="00035AF3">
        <w:rPr>
          <w:rFonts w:cs="Arial"/>
          <w:szCs w:val="24"/>
        </w:rPr>
        <w:t>abideth</w:t>
      </w:r>
      <w:proofErr w:type="spellEnd"/>
      <w:r w:rsidRPr="00035AF3">
        <w:rPr>
          <w:rFonts w:cs="Arial"/>
          <w:szCs w:val="24"/>
        </w:rPr>
        <w:t xml:space="preserve"> in the doctrine of Christ, he hath both the Father and the Son.</w:t>
      </w:r>
    </w:p>
    <w:p w:rsidR="00D878FD" w:rsidRPr="00035AF3" w:rsidRDefault="00D878FD" w:rsidP="00D878FD">
      <w:pPr>
        <w:rPr>
          <w:rFonts w:cs="Arial"/>
          <w:szCs w:val="24"/>
        </w:rPr>
      </w:pPr>
      <w:r w:rsidRPr="00035AF3">
        <w:rPr>
          <w:rFonts w:cs="Arial"/>
          <w:szCs w:val="24"/>
        </w:rPr>
        <w:t xml:space="preserve">1Jo 2:23 </w:t>
      </w:r>
      <w:proofErr w:type="gramStart"/>
      <w:r w:rsidRPr="00035AF3">
        <w:rPr>
          <w:rFonts w:cs="Arial"/>
          <w:szCs w:val="24"/>
        </w:rPr>
        <w:t>Whosoever</w:t>
      </w:r>
      <w:proofErr w:type="gramEnd"/>
      <w:r w:rsidRPr="00035AF3">
        <w:rPr>
          <w:rFonts w:cs="Arial"/>
          <w:szCs w:val="24"/>
        </w:rPr>
        <w:t xml:space="preserve"> </w:t>
      </w:r>
      <w:proofErr w:type="spellStart"/>
      <w:r w:rsidRPr="00035AF3">
        <w:rPr>
          <w:rFonts w:cs="Arial"/>
          <w:szCs w:val="24"/>
        </w:rPr>
        <w:t>denieth</w:t>
      </w:r>
      <w:proofErr w:type="spellEnd"/>
      <w:r w:rsidRPr="00035AF3">
        <w:rPr>
          <w:rFonts w:cs="Arial"/>
          <w:szCs w:val="24"/>
        </w:rPr>
        <w:t xml:space="preserve"> the Son, the same hath not the Father: (but) he that </w:t>
      </w:r>
      <w:proofErr w:type="spellStart"/>
      <w:r w:rsidRPr="00035AF3">
        <w:rPr>
          <w:rFonts w:cs="Arial"/>
          <w:szCs w:val="24"/>
        </w:rPr>
        <w:t>acknowledgeth</w:t>
      </w:r>
      <w:proofErr w:type="spellEnd"/>
      <w:r w:rsidRPr="00035AF3">
        <w:rPr>
          <w:rFonts w:cs="Arial"/>
          <w:szCs w:val="24"/>
        </w:rPr>
        <w:t xml:space="preserve"> the Son hath the Father also.</w:t>
      </w:r>
    </w:p>
    <w:p w:rsidR="00D878FD" w:rsidRPr="00241985" w:rsidDel="009C43A9" w:rsidRDefault="00D878FD" w:rsidP="00D878FD">
      <w:pPr>
        <w:rPr>
          <w:del w:id="536" w:author="Dad" w:date="2012-04-28T02:21:00Z"/>
          <w:rFonts w:cs="Arial"/>
          <w:sz w:val="16"/>
          <w:szCs w:val="16"/>
          <w:rPrChange w:id="537" w:author="Dad" w:date="2012-04-28T02:20:00Z">
            <w:rPr>
              <w:del w:id="538" w:author="Dad" w:date="2012-04-28T02:21:00Z"/>
              <w:rFonts w:cs="Arial"/>
              <w:szCs w:val="24"/>
            </w:rPr>
          </w:rPrChange>
        </w:rPr>
      </w:pPr>
    </w:p>
    <w:p w:rsidR="00D878FD" w:rsidRPr="00035AF3" w:rsidDel="00241985" w:rsidRDefault="00D878FD" w:rsidP="00D878FD">
      <w:pPr>
        <w:rPr>
          <w:del w:id="539" w:author="Dad" w:date="2012-04-28T02:20:00Z"/>
          <w:rFonts w:cs="Arial"/>
          <w:szCs w:val="24"/>
        </w:rPr>
      </w:pPr>
      <w:r w:rsidRPr="00035AF3">
        <w:rPr>
          <w:rFonts w:cs="Arial"/>
          <w:szCs w:val="24"/>
        </w:rPr>
        <w:t>Joh</w:t>
      </w:r>
      <w:ins w:id="540" w:author="Dad" w:date="2012-04-28T02:21:00Z">
        <w:r w:rsidR="009C43A9">
          <w:rPr>
            <w:rFonts w:cs="Arial"/>
            <w:szCs w:val="24"/>
          </w:rPr>
          <w:t>n</w:t>
        </w:r>
      </w:ins>
      <w:r w:rsidRPr="00035AF3">
        <w:rPr>
          <w:rFonts w:cs="Arial"/>
          <w:szCs w:val="24"/>
        </w:rPr>
        <w:t xml:space="preserve"> 14:21 He that hath my commandments, and </w:t>
      </w:r>
      <w:proofErr w:type="spellStart"/>
      <w:r w:rsidRPr="00035AF3">
        <w:rPr>
          <w:rFonts w:cs="Arial"/>
          <w:szCs w:val="24"/>
        </w:rPr>
        <w:t>keepeth</w:t>
      </w:r>
      <w:proofErr w:type="spellEnd"/>
      <w:r w:rsidRPr="00035AF3">
        <w:rPr>
          <w:rFonts w:cs="Arial"/>
          <w:szCs w:val="24"/>
        </w:rPr>
        <w:t xml:space="preserve"> them, he it is that </w:t>
      </w:r>
      <w:proofErr w:type="spellStart"/>
      <w:r w:rsidRPr="00035AF3">
        <w:rPr>
          <w:rFonts w:cs="Arial"/>
          <w:szCs w:val="24"/>
        </w:rPr>
        <w:t>loveth</w:t>
      </w:r>
      <w:proofErr w:type="spellEnd"/>
      <w:r w:rsidRPr="00035AF3">
        <w:rPr>
          <w:rFonts w:cs="Arial"/>
          <w:szCs w:val="24"/>
        </w:rPr>
        <w:t xml:space="preserve"> me: and he that </w:t>
      </w:r>
      <w:proofErr w:type="spellStart"/>
      <w:r w:rsidRPr="00035AF3">
        <w:rPr>
          <w:rFonts w:cs="Arial"/>
          <w:szCs w:val="24"/>
        </w:rPr>
        <w:t>loveth</w:t>
      </w:r>
      <w:proofErr w:type="spellEnd"/>
      <w:r w:rsidRPr="00035AF3">
        <w:rPr>
          <w:rFonts w:cs="Arial"/>
          <w:szCs w:val="24"/>
        </w:rPr>
        <w:t xml:space="preserve"> me shall be loved of my Father, and I will love him, and will manifest myself to him.</w:t>
      </w:r>
      <w:ins w:id="541" w:author="Dad" w:date="2012-04-28T02:20:00Z">
        <w:r w:rsidR="00241985">
          <w:rPr>
            <w:rFonts w:cs="Arial"/>
            <w:szCs w:val="24"/>
          </w:rPr>
          <w:t xml:space="preserve"> </w:t>
        </w:r>
      </w:ins>
    </w:p>
    <w:p w:rsidR="00D878FD" w:rsidRPr="00035AF3" w:rsidDel="00241985" w:rsidRDefault="00D878FD" w:rsidP="00D878FD">
      <w:pPr>
        <w:rPr>
          <w:del w:id="542" w:author="Dad" w:date="2012-04-28T02:20:00Z"/>
          <w:rFonts w:cs="Arial"/>
          <w:szCs w:val="24"/>
        </w:rPr>
      </w:pPr>
      <w:r w:rsidRPr="00035AF3">
        <w:rPr>
          <w:rFonts w:cs="Arial"/>
          <w:szCs w:val="24"/>
        </w:rPr>
        <w:t xml:space="preserve">22 Judas </w:t>
      </w:r>
      <w:proofErr w:type="spellStart"/>
      <w:r w:rsidRPr="00035AF3">
        <w:rPr>
          <w:rFonts w:cs="Arial"/>
          <w:szCs w:val="24"/>
        </w:rPr>
        <w:t>saith</w:t>
      </w:r>
      <w:proofErr w:type="spellEnd"/>
      <w:r w:rsidRPr="00035AF3">
        <w:rPr>
          <w:rFonts w:cs="Arial"/>
          <w:szCs w:val="24"/>
        </w:rPr>
        <w:t xml:space="preserve"> unto him, not Iscariot, Lord, how is it that thou wilt </w:t>
      </w:r>
      <w:proofErr w:type="gramStart"/>
      <w:r w:rsidRPr="00035AF3">
        <w:rPr>
          <w:rFonts w:cs="Arial"/>
          <w:szCs w:val="24"/>
        </w:rPr>
        <w:t>manifest</w:t>
      </w:r>
      <w:proofErr w:type="gramEnd"/>
      <w:r w:rsidRPr="00035AF3">
        <w:rPr>
          <w:rFonts w:cs="Arial"/>
          <w:szCs w:val="24"/>
        </w:rPr>
        <w:t xml:space="preserve"> thyself unto us, and not unto the world?</w:t>
      </w:r>
      <w:ins w:id="543" w:author="Dad" w:date="2012-04-28T02:21:00Z">
        <w:r w:rsidR="009C43A9">
          <w:rPr>
            <w:rFonts w:cs="Arial"/>
            <w:szCs w:val="24"/>
          </w:rPr>
          <w:t xml:space="preserve"> </w:t>
        </w:r>
      </w:ins>
    </w:p>
    <w:p w:rsidR="00D878FD" w:rsidRPr="00035AF3" w:rsidRDefault="00D878FD" w:rsidP="00D878FD">
      <w:pPr>
        <w:rPr>
          <w:rFonts w:cs="Arial"/>
          <w:szCs w:val="24"/>
        </w:rPr>
      </w:pPr>
      <w:r w:rsidRPr="00035AF3">
        <w:rPr>
          <w:rFonts w:cs="Arial"/>
          <w:szCs w:val="24"/>
        </w:rPr>
        <w:t xml:space="preserve">23 Jesus answered and said unto him, </w:t>
      </w:r>
      <w:proofErr w:type="gramStart"/>
      <w:r w:rsidRPr="00035AF3">
        <w:rPr>
          <w:rFonts w:cs="Arial"/>
          <w:szCs w:val="24"/>
        </w:rPr>
        <w:t>If</w:t>
      </w:r>
      <w:proofErr w:type="gramEnd"/>
      <w:r w:rsidRPr="00035AF3">
        <w:rPr>
          <w:rFonts w:cs="Arial"/>
          <w:szCs w:val="24"/>
        </w:rPr>
        <w:t xml:space="preserve"> a man love me, he will keep my words: and my Father will love him, and we will come unto him, and make our abode with him.</w:t>
      </w:r>
    </w:p>
    <w:p w:rsidR="00D878FD" w:rsidDel="00241985" w:rsidRDefault="00D878FD" w:rsidP="00B47145">
      <w:pPr>
        <w:rPr>
          <w:del w:id="544" w:author="Dad" w:date="2012-04-28T02:20:00Z"/>
          <w:rFonts w:cs="Arial"/>
          <w:szCs w:val="24"/>
        </w:rPr>
      </w:pPr>
    </w:p>
    <w:p w:rsidR="009051F1" w:rsidRPr="00035AF3" w:rsidDel="00241985" w:rsidRDefault="009051F1" w:rsidP="009051F1">
      <w:pPr>
        <w:pStyle w:val="Subtitle"/>
        <w:jc w:val="left"/>
        <w:rPr>
          <w:del w:id="545" w:author="Dad" w:date="2012-04-28T02:20:00Z"/>
        </w:rPr>
      </w:pPr>
    </w:p>
    <w:p w:rsidR="00B47145" w:rsidRPr="00035AF3" w:rsidDel="00241985" w:rsidRDefault="00B47145" w:rsidP="009051F1">
      <w:pPr>
        <w:pStyle w:val="Subtitle"/>
        <w:jc w:val="left"/>
        <w:rPr>
          <w:del w:id="546" w:author="Dad" w:date="2012-04-28T02:20:00Z"/>
        </w:rPr>
      </w:pPr>
    </w:p>
    <w:p w:rsidR="00B47145" w:rsidRPr="00035AF3" w:rsidDel="00241985" w:rsidRDefault="00B47145" w:rsidP="009051F1">
      <w:pPr>
        <w:pStyle w:val="Subtitle"/>
        <w:jc w:val="left"/>
        <w:rPr>
          <w:del w:id="547" w:author="Dad" w:date="2012-04-28T02:20:00Z"/>
        </w:rPr>
      </w:pPr>
    </w:p>
    <w:p w:rsidR="00B47145" w:rsidRPr="00035AF3" w:rsidDel="009C43A9" w:rsidRDefault="00B47145" w:rsidP="00B47145">
      <w:pPr>
        <w:rPr>
          <w:del w:id="548" w:author="Dad" w:date="2012-04-28T02:21:00Z"/>
          <w:rFonts w:cs="Arial"/>
          <w:szCs w:val="24"/>
        </w:rPr>
      </w:pPr>
      <w:r w:rsidRPr="00035AF3">
        <w:rPr>
          <w:rFonts w:cs="Arial"/>
          <w:szCs w:val="24"/>
        </w:rPr>
        <w:t xml:space="preserve">De 32:35 </w:t>
      </w:r>
      <w:proofErr w:type="gramStart"/>
      <w:r w:rsidRPr="00035AF3">
        <w:rPr>
          <w:rFonts w:cs="Arial"/>
          <w:szCs w:val="24"/>
        </w:rPr>
        <w:t>To</w:t>
      </w:r>
      <w:proofErr w:type="gramEnd"/>
      <w:r w:rsidRPr="00035AF3">
        <w:rPr>
          <w:rFonts w:cs="Arial"/>
          <w:szCs w:val="24"/>
        </w:rPr>
        <w:t xml:space="preserve"> me </w:t>
      </w:r>
      <w:proofErr w:type="spellStart"/>
      <w:r w:rsidRPr="00035AF3">
        <w:rPr>
          <w:rFonts w:cs="Arial"/>
          <w:szCs w:val="24"/>
        </w:rPr>
        <w:t>belongeth</w:t>
      </w:r>
      <w:proofErr w:type="spellEnd"/>
      <w:r w:rsidRPr="00035AF3">
        <w:rPr>
          <w:rFonts w:cs="Arial"/>
          <w:szCs w:val="24"/>
        </w:rPr>
        <w:t xml:space="preserve"> vengeance, and </w:t>
      </w:r>
      <w:proofErr w:type="spellStart"/>
      <w:r w:rsidRPr="00035AF3">
        <w:rPr>
          <w:rFonts w:cs="Arial"/>
          <w:szCs w:val="24"/>
        </w:rPr>
        <w:t>recompence</w:t>
      </w:r>
      <w:proofErr w:type="spellEnd"/>
      <w:r w:rsidRPr="00035AF3">
        <w:rPr>
          <w:rFonts w:cs="Arial"/>
          <w:szCs w:val="24"/>
        </w:rPr>
        <w:t>; their foot shall slide in due time: for the day of their calamity is at hand, and the things that shall come upon them make haste.</w:t>
      </w:r>
    </w:p>
    <w:p w:rsidR="00B47145" w:rsidRPr="00035AF3" w:rsidRDefault="00B47145" w:rsidP="00B47145">
      <w:pPr>
        <w:rPr>
          <w:rFonts w:cs="Arial"/>
          <w:szCs w:val="24"/>
        </w:rPr>
      </w:pPr>
      <w:del w:id="549" w:author="Dad" w:date="2012-04-28T02:21:00Z">
        <w:r w:rsidRPr="00035AF3" w:rsidDel="009C43A9">
          <w:rPr>
            <w:rFonts w:cs="Arial"/>
            <w:szCs w:val="24"/>
          </w:rPr>
          <w:delText>De 32:</w:delText>
        </w:r>
      </w:del>
      <w:r w:rsidRPr="00035AF3">
        <w:rPr>
          <w:rFonts w:cs="Arial"/>
          <w:szCs w:val="24"/>
        </w:rPr>
        <w:t xml:space="preserve">36 For the LORD shall judge his people, and repent himself for his servants, when he </w:t>
      </w:r>
      <w:proofErr w:type="spellStart"/>
      <w:r w:rsidRPr="00035AF3">
        <w:rPr>
          <w:rFonts w:cs="Arial"/>
          <w:szCs w:val="24"/>
        </w:rPr>
        <w:t>seeth</w:t>
      </w:r>
      <w:proofErr w:type="spellEnd"/>
      <w:r w:rsidRPr="00035AF3">
        <w:rPr>
          <w:rFonts w:cs="Arial"/>
          <w:szCs w:val="24"/>
        </w:rPr>
        <w:t xml:space="preserve"> that their power is gone, and there is none shut up, or left.</w:t>
      </w:r>
    </w:p>
    <w:p w:rsidR="00B47145" w:rsidRPr="00035AF3" w:rsidRDefault="00B47145" w:rsidP="00B47145">
      <w:pPr>
        <w:rPr>
          <w:rFonts w:cs="Arial"/>
          <w:szCs w:val="24"/>
        </w:rPr>
      </w:pPr>
      <w:r w:rsidRPr="00035AF3">
        <w:rPr>
          <w:rFonts w:cs="Arial"/>
          <w:szCs w:val="24"/>
        </w:rPr>
        <w:t>De 32:41 If I whet my glittering sword, and mine hand take hold on judgment; I will render vengeance to mine enemies, and will reward them that hate me.</w:t>
      </w:r>
    </w:p>
    <w:p w:rsidR="00B47145" w:rsidRPr="00035AF3" w:rsidRDefault="00B47145" w:rsidP="00B47145">
      <w:pPr>
        <w:rPr>
          <w:rFonts w:cs="Arial"/>
          <w:szCs w:val="24"/>
        </w:rPr>
      </w:pPr>
      <w:proofErr w:type="spellStart"/>
      <w:r w:rsidRPr="00035AF3">
        <w:rPr>
          <w:rFonts w:cs="Arial"/>
          <w:szCs w:val="24"/>
        </w:rPr>
        <w:t>Heb</w:t>
      </w:r>
      <w:proofErr w:type="spellEnd"/>
      <w:r w:rsidRPr="00035AF3">
        <w:rPr>
          <w:rFonts w:cs="Arial"/>
          <w:szCs w:val="24"/>
        </w:rPr>
        <w:t xml:space="preserve"> 10:30 </w:t>
      </w:r>
      <w:proofErr w:type="gramStart"/>
      <w:r w:rsidRPr="00035AF3">
        <w:rPr>
          <w:rFonts w:cs="Arial"/>
          <w:szCs w:val="24"/>
        </w:rPr>
        <w:t>For</w:t>
      </w:r>
      <w:proofErr w:type="gramEnd"/>
      <w:r w:rsidRPr="00035AF3">
        <w:rPr>
          <w:rFonts w:cs="Arial"/>
          <w:szCs w:val="24"/>
        </w:rPr>
        <w:t xml:space="preserve"> we know him that hath said, Vengeance </w:t>
      </w:r>
      <w:proofErr w:type="spellStart"/>
      <w:r w:rsidRPr="00035AF3">
        <w:rPr>
          <w:rFonts w:cs="Arial"/>
          <w:szCs w:val="24"/>
        </w:rPr>
        <w:t>belongeth</w:t>
      </w:r>
      <w:proofErr w:type="spellEnd"/>
      <w:r w:rsidRPr="00035AF3">
        <w:rPr>
          <w:rFonts w:cs="Arial"/>
          <w:szCs w:val="24"/>
        </w:rPr>
        <w:t xml:space="preserve"> unto me, I will recompense, </w:t>
      </w:r>
      <w:proofErr w:type="spellStart"/>
      <w:r w:rsidRPr="00035AF3">
        <w:rPr>
          <w:rFonts w:cs="Arial"/>
          <w:szCs w:val="24"/>
        </w:rPr>
        <w:t>saith</w:t>
      </w:r>
      <w:proofErr w:type="spellEnd"/>
      <w:r w:rsidRPr="00035AF3">
        <w:rPr>
          <w:rFonts w:cs="Arial"/>
          <w:szCs w:val="24"/>
        </w:rPr>
        <w:t xml:space="preserve"> the Lord. And again, The Lord shall judge his people.</w:t>
      </w:r>
    </w:p>
    <w:p w:rsidR="00B47145" w:rsidRPr="00035AF3" w:rsidRDefault="00B47145" w:rsidP="00B47145">
      <w:pPr>
        <w:rPr>
          <w:rFonts w:cs="Arial"/>
          <w:szCs w:val="24"/>
        </w:rPr>
      </w:pPr>
      <w:proofErr w:type="spellStart"/>
      <w:r w:rsidRPr="00035AF3">
        <w:rPr>
          <w:rFonts w:cs="Arial"/>
          <w:szCs w:val="24"/>
        </w:rPr>
        <w:t>Heb</w:t>
      </w:r>
      <w:proofErr w:type="spellEnd"/>
      <w:r w:rsidRPr="00035AF3">
        <w:rPr>
          <w:rFonts w:cs="Arial"/>
          <w:szCs w:val="24"/>
        </w:rPr>
        <w:t xml:space="preserve"> 10:31 It is a fearful thing to fall into the hands of the living God.</w:t>
      </w:r>
    </w:p>
    <w:p w:rsidR="00B47145" w:rsidRPr="00035AF3" w:rsidDel="009C43A9" w:rsidRDefault="00B47145" w:rsidP="00B47145">
      <w:pPr>
        <w:rPr>
          <w:del w:id="550" w:author="Dad" w:date="2012-04-28T02:22:00Z"/>
          <w:rFonts w:cs="Arial"/>
          <w:szCs w:val="24"/>
        </w:rPr>
      </w:pPr>
    </w:p>
    <w:p w:rsidR="00B47145" w:rsidRPr="00035AF3" w:rsidRDefault="00B47145" w:rsidP="00B47145">
      <w:pPr>
        <w:rPr>
          <w:rFonts w:cs="Arial"/>
          <w:szCs w:val="24"/>
        </w:rPr>
      </w:pPr>
      <w:proofErr w:type="spellStart"/>
      <w:r w:rsidRPr="00035AF3">
        <w:rPr>
          <w:rFonts w:cs="Arial"/>
          <w:szCs w:val="24"/>
        </w:rPr>
        <w:t>Pr</w:t>
      </w:r>
      <w:proofErr w:type="spellEnd"/>
      <w:r w:rsidRPr="00035AF3">
        <w:rPr>
          <w:rFonts w:cs="Arial"/>
          <w:szCs w:val="24"/>
        </w:rPr>
        <w:t xml:space="preserve"> 20:22 ¶ Say not thou, I will recompense evil; but wait on the LORD, and he shall save thee.</w:t>
      </w:r>
    </w:p>
    <w:p w:rsidR="00B47145" w:rsidRPr="00035AF3" w:rsidRDefault="00B47145" w:rsidP="00B47145">
      <w:pPr>
        <w:rPr>
          <w:rFonts w:cs="Arial"/>
          <w:szCs w:val="24"/>
        </w:rPr>
      </w:pPr>
      <w:r w:rsidRPr="00035AF3">
        <w:rPr>
          <w:rFonts w:cs="Arial"/>
          <w:szCs w:val="24"/>
        </w:rPr>
        <w:t xml:space="preserve">Ro 12:14 </w:t>
      </w:r>
      <w:proofErr w:type="gramStart"/>
      <w:r w:rsidRPr="00035AF3">
        <w:rPr>
          <w:rFonts w:cs="Arial"/>
          <w:szCs w:val="24"/>
        </w:rPr>
        <w:t>Bless</w:t>
      </w:r>
      <w:proofErr w:type="gramEnd"/>
      <w:r w:rsidRPr="00035AF3">
        <w:rPr>
          <w:rFonts w:cs="Arial"/>
          <w:szCs w:val="24"/>
        </w:rPr>
        <w:t xml:space="preserve"> them which persecute you: bless, and curse not.</w:t>
      </w:r>
    </w:p>
    <w:p w:rsidR="00B47145" w:rsidRPr="00035AF3" w:rsidRDefault="00B47145" w:rsidP="00B47145">
      <w:pPr>
        <w:rPr>
          <w:rFonts w:cs="Arial"/>
          <w:szCs w:val="24"/>
        </w:rPr>
      </w:pPr>
      <w:proofErr w:type="gramStart"/>
      <w:r w:rsidRPr="00035AF3">
        <w:rPr>
          <w:rFonts w:cs="Arial"/>
          <w:szCs w:val="24"/>
        </w:rPr>
        <w:t>Ro 12:17 Recompense to no man evil for evil.</w:t>
      </w:r>
      <w:proofErr w:type="gramEnd"/>
      <w:r w:rsidRPr="00035AF3">
        <w:rPr>
          <w:rFonts w:cs="Arial"/>
          <w:szCs w:val="24"/>
        </w:rPr>
        <w:t xml:space="preserve"> Provide things honest in the sight of all men.</w:t>
      </w:r>
    </w:p>
    <w:p w:rsidR="00B47145" w:rsidRPr="00035AF3" w:rsidRDefault="00B47145" w:rsidP="00B47145">
      <w:pPr>
        <w:rPr>
          <w:rFonts w:cs="Arial"/>
          <w:szCs w:val="24"/>
        </w:rPr>
      </w:pPr>
      <w:r w:rsidRPr="00035AF3">
        <w:rPr>
          <w:rFonts w:cs="Arial"/>
          <w:szCs w:val="24"/>
        </w:rPr>
        <w:t xml:space="preserve">Ro 12:18 If it be possible, as much as </w:t>
      </w:r>
      <w:proofErr w:type="spellStart"/>
      <w:r w:rsidRPr="00035AF3">
        <w:rPr>
          <w:rFonts w:cs="Arial"/>
          <w:szCs w:val="24"/>
        </w:rPr>
        <w:t>lieth</w:t>
      </w:r>
      <w:proofErr w:type="spellEnd"/>
      <w:r w:rsidRPr="00035AF3">
        <w:rPr>
          <w:rFonts w:cs="Arial"/>
          <w:szCs w:val="24"/>
        </w:rPr>
        <w:t xml:space="preserve"> in you, live peaceably with all men.</w:t>
      </w:r>
    </w:p>
    <w:p w:rsidR="00B47145" w:rsidRPr="00035AF3" w:rsidRDefault="00B47145" w:rsidP="00B47145">
      <w:pPr>
        <w:rPr>
          <w:rFonts w:cs="Arial"/>
          <w:szCs w:val="24"/>
        </w:rPr>
      </w:pPr>
      <w:r w:rsidRPr="00035AF3">
        <w:rPr>
          <w:rFonts w:cs="Arial"/>
          <w:szCs w:val="24"/>
        </w:rPr>
        <w:t xml:space="preserve">1Pe 3:9 </w:t>
      </w:r>
      <w:proofErr w:type="gramStart"/>
      <w:r w:rsidRPr="00035AF3">
        <w:rPr>
          <w:rFonts w:cs="Arial"/>
          <w:szCs w:val="24"/>
        </w:rPr>
        <w:t>Not</w:t>
      </w:r>
      <w:proofErr w:type="gramEnd"/>
      <w:r w:rsidRPr="00035AF3">
        <w:rPr>
          <w:rFonts w:cs="Arial"/>
          <w:szCs w:val="24"/>
        </w:rPr>
        <w:t xml:space="preserve"> rendering evil for evil, or railing for railing: but contrariwise blessing; knowing that ye are thereunto called, that ye should inherit a blessing.</w:t>
      </w:r>
    </w:p>
    <w:p w:rsidR="00B47145" w:rsidRDefault="00B47145" w:rsidP="009051F1">
      <w:pPr>
        <w:pStyle w:val="Subtitle"/>
        <w:jc w:val="left"/>
        <w:rPr>
          <w:ins w:id="551" w:author="Stephen Reynolds, Sr." w:date="2012-04-29T09:03:00Z"/>
        </w:rPr>
      </w:pPr>
    </w:p>
    <w:p w:rsidR="0031178D" w:rsidRDefault="0031178D" w:rsidP="009051F1">
      <w:pPr>
        <w:pStyle w:val="Subtitle"/>
        <w:jc w:val="left"/>
        <w:rPr>
          <w:ins w:id="552" w:author="Stephen Reynolds, Sr." w:date="2012-04-29T09:03:00Z"/>
        </w:rPr>
      </w:pPr>
    </w:p>
    <w:p w:rsidR="0031178D" w:rsidRPr="00035AF3" w:rsidRDefault="0031178D" w:rsidP="009051F1">
      <w:pPr>
        <w:pStyle w:val="Subtitle"/>
        <w:jc w:val="left"/>
      </w:pPr>
      <w:ins w:id="553" w:author="Stephen Reynolds, Sr." w:date="2012-04-29T09:03:00Z">
        <w:r>
          <w:t>Fam</w:t>
        </w:r>
        <w:bookmarkStart w:id="554" w:name="_GoBack"/>
        <w:bookmarkEnd w:id="554"/>
        <w:r>
          <w:t>ily</w:t>
        </w:r>
      </w:ins>
    </w:p>
    <w:sectPr w:rsidR="0031178D" w:rsidRPr="00035AF3" w:rsidSect="00173D58">
      <w:pgSz w:w="792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DDB" w:rsidRDefault="001D4DDB">
      <w:r>
        <w:separator/>
      </w:r>
    </w:p>
  </w:endnote>
  <w:endnote w:type="continuationSeparator" w:id="0">
    <w:p w:rsidR="001D4DDB" w:rsidRDefault="001D4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DDB" w:rsidRDefault="001D4DDB">
      <w:r>
        <w:separator/>
      </w:r>
    </w:p>
  </w:footnote>
  <w:footnote w:type="continuationSeparator" w:id="0">
    <w:p w:rsidR="001D4DDB" w:rsidRDefault="001D4D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C208E"/>
    <w:multiLevelType w:val="hybridMultilevel"/>
    <w:tmpl w:val="465E11DA"/>
    <w:lvl w:ilvl="0" w:tplc="163A02AC">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862ADA"/>
    <w:multiLevelType w:val="hybridMultilevel"/>
    <w:tmpl w:val="B282A32C"/>
    <w:lvl w:ilvl="0" w:tplc="557AC3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3C0C74"/>
    <w:multiLevelType w:val="hybridMultilevel"/>
    <w:tmpl w:val="CB32FC56"/>
    <w:lvl w:ilvl="0" w:tplc="AEE2BD5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6A767F"/>
    <w:multiLevelType w:val="hybridMultilevel"/>
    <w:tmpl w:val="73A856C6"/>
    <w:lvl w:ilvl="0" w:tplc="9C98DB0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E75346D"/>
    <w:multiLevelType w:val="hybridMultilevel"/>
    <w:tmpl w:val="AB428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0CA1A6A"/>
    <w:multiLevelType w:val="hybridMultilevel"/>
    <w:tmpl w:val="57C466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752209E"/>
    <w:multiLevelType w:val="hybridMultilevel"/>
    <w:tmpl w:val="A02A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EF94D74"/>
    <w:multiLevelType w:val="hybridMultilevel"/>
    <w:tmpl w:val="80F6C438"/>
    <w:lvl w:ilvl="0" w:tplc="D2489B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144DB8"/>
    <w:multiLevelType w:val="hybridMultilevel"/>
    <w:tmpl w:val="482C3DA0"/>
    <w:lvl w:ilvl="0" w:tplc="A498EC3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F7E81C28">
      <w:start w:val="1"/>
      <w:numFmt w:val="lowerRoman"/>
      <w:lvlText w:val="%3."/>
      <w:lvlJc w:val="right"/>
      <w:pPr>
        <w:ind w:left="2160" w:hanging="180"/>
      </w:pPr>
      <w:rPr>
        <w:sz w:val="24"/>
        <w:szCs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CF37368"/>
    <w:multiLevelType w:val="hybridMultilevel"/>
    <w:tmpl w:val="25E403E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34E560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E400FE"/>
    <w:multiLevelType w:val="hybridMultilevel"/>
    <w:tmpl w:val="6F3002FE"/>
    <w:lvl w:ilvl="0" w:tplc="228801EC">
      <w:start w:val="1"/>
      <w:numFmt w:val="upperLetter"/>
      <w:lvlText w:val="%1."/>
      <w:lvlJc w:val="left"/>
      <w:pPr>
        <w:ind w:left="720" w:hanging="360"/>
      </w:pPr>
      <w:rPr>
        <w:rFonts w:hint="default"/>
        <w:b/>
        <w:i/>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D22C1E"/>
    <w:multiLevelType w:val="hybridMultilevel"/>
    <w:tmpl w:val="D7821A9A"/>
    <w:lvl w:ilvl="0" w:tplc="FA8C9952">
      <w:start w:val="1"/>
      <w:numFmt w:val="decimal"/>
      <w:lvlText w:val="%1."/>
      <w:lvlJc w:val="left"/>
      <w:pPr>
        <w:ind w:left="2160" w:hanging="360"/>
      </w:pPr>
      <w:rPr>
        <w:rFonts w:ascii="Arial" w:eastAsia="Calibri" w:hAnsi="Arial" w:cs="Arial"/>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0CB43AA"/>
    <w:multiLevelType w:val="hybridMultilevel"/>
    <w:tmpl w:val="B50CFB30"/>
    <w:lvl w:ilvl="0" w:tplc="55C2503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A223BD"/>
    <w:multiLevelType w:val="hybridMultilevel"/>
    <w:tmpl w:val="51405FEC"/>
    <w:lvl w:ilvl="0" w:tplc="3D94E75E">
      <w:start w:val="1"/>
      <w:numFmt w:val="upperLetter"/>
      <w:lvlText w:val="%1."/>
      <w:lvlJc w:val="left"/>
      <w:pPr>
        <w:ind w:left="720" w:hanging="360"/>
      </w:pPr>
      <w:rPr>
        <w:rFonts w:ascii="Times New Roman" w:hAnsi="Times New Roman" w:cs="Times New Roman"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0"/>
  </w:num>
  <w:num w:numId="3">
    <w:abstractNumId w:val="8"/>
  </w:num>
  <w:num w:numId="4">
    <w:abstractNumId w:val="30"/>
  </w:num>
  <w:num w:numId="5">
    <w:abstractNumId w:val="26"/>
  </w:num>
  <w:num w:numId="6">
    <w:abstractNumId w:val="32"/>
  </w:num>
  <w:num w:numId="7">
    <w:abstractNumId w:val="27"/>
  </w:num>
  <w:num w:numId="8">
    <w:abstractNumId w:val="25"/>
  </w:num>
  <w:num w:numId="9">
    <w:abstractNumId w:val="34"/>
  </w:num>
  <w:num w:numId="10">
    <w:abstractNumId w:val="28"/>
  </w:num>
  <w:num w:numId="11">
    <w:abstractNumId w:val="29"/>
  </w:num>
  <w:num w:numId="12">
    <w:abstractNumId w:val="5"/>
  </w:num>
  <w:num w:numId="13">
    <w:abstractNumId w:val="16"/>
  </w:num>
  <w:num w:numId="14">
    <w:abstractNumId w:val="15"/>
  </w:num>
  <w:num w:numId="15">
    <w:abstractNumId w:val="33"/>
  </w:num>
  <w:num w:numId="16">
    <w:abstractNumId w:val="24"/>
  </w:num>
  <w:num w:numId="17">
    <w:abstractNumId w:val="13"/>
  </w:num>
  <w:num w:numId="18">
    <w:abstractNumId w:val="18"/>
  </w:num>
  <w:num w:numId="19">
    <w:abstractNumId w:val="6"/>
  </w:num>
  <w:num w:numId="20">
    <w:abstractNumId w:val="12"/>
  </w:num>
  <w:num w:numId="21">
    <w:abstractNumId w:val="4"/>
  </w:num>
  <w:num w:numId="22">
    <w:abstractNumId w:val="7"/>
  </w:num>
  <w:num w:numId="23">
    <w:abstractNumId w:val="23"/>
  </w:num>
  <w:num w:numId="24">
    <w:abstractNumId w:val="11"/>
  </w:num>
  <w:num w:numId="25">
    <w:abstractNumId w:val="17"/>
  </w:num>
  <w:num w:numId="26">
    <w:abstractNumId w:val="0"/>
  </w:num>
  <w:num w:numId="27">
    <w:abstractNumId w:val="3"/>
  </w:num>
  <w:num w:numId="28">
    <w:abstractNumId w:val="22"/>
  </w:num>
  <w:num w:numId="29">
    <w:abstractNumId w:val="21"/>
  </w:num>
  <w:num w:numId="30">
    <w:abstractNumId w:val="20"/>
  </w:num>
  <w:num w:numId="31">
    <w:abstractNumId w:val="1"/>
  </w:num>
  <w:num w:numId="32">
    <w:abstractNumId w:val="9"/>
  </w:num>
  <w:num w:numId="33">
    <w:abstractNumId w:val="14"/>
  </w:num>
  <w:num w:numId="34">
    <w:abstractNumId w:val="31"/>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revisionView w:markup="0"/>
  <w:trackRevisions/>
  <w:defaultTabStop w:val="720"/>
  <w:drawingGridHorizontalSpacing w:val="120"/>
  <w:displayHorizontalDrawingGridEvery w:val="2"/>
  <w:noPunctuationKerning/>
  <w:characterSpacingControl w:val="doNotCompress"/>
  <w:printTwoOnOne/>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8FD"/>
    <w:rsid w:val="00035AF3"/>
    <w:rsid w:val="00042E09"/>
    <w:rsid w:val="00047822"/>
    <w:rsid w:val="00062522"/>
    <w:rsid w:val="0006628C"/>
    <w:rsid w:val="00071650"/>
    <w:rsid w:val="0009138C"/>
    <w:rsid w:val="000B08F5"/>
    <w:rsid w:val="000B67E8"/>
    <w:rsid w:val="000C13E7"/>
    <w:rsid w:val="000C6EE6"/>
    <w:rsid w:val="000C7F32"/>
    <w:rsid w:val="000D3C9A"/>
    <w:rsid w:val="000D68A7"/>
    <w:rsid w:val="001203C6"/>
    <w:rsid w:val="00173D58"/>
    <w:rsid w:val="00176F0A"/>
    <w:rsid w:val="001D4DDB"/>
    <w:rsid w:val="001D5D5F"/>
    <w:rsid w:val="001E28E0"/>
    <w:rsid w:val="00216284"/>
    <w:rsid w:val="00241985"/>
    <w:rsid w:val="00266920"/>
    <w:rsid w:val="002806F8"/>
    <w:rsid w:val="00286B0B"/>
    <w:rsid w:val="00292D7E"/>
    <w:rsid w:val="002B5FDD"/>
    <w:rsid w:val="002D1BFF"/>
    <w:rsid w:val="002E261A"/>
    <w:rsid w:val="003038D8"/>
    <w:rsid w:val="0031178D"/>
    <w:rsid w:val="00355A89"/>
    <w:rsid w:val="00373D55"/>
    <w:rsid w:val="003A14ED"/>
    <w:rsid w:val="003B1FB0"/>
    <w:rsid w:val="003B4D7F"/>
    <w:rsid w:val="003E5C82"/>
    <w:rsid w:val="003F1BE3"/>
    <w:rsid w:val="004456FF"/>
    <w:rsid w:val="0049698B"/>
    <w:rsid w:val="004A213A"/>
    <w:rsid w:val="004B3226"/>
    <w:rsid w:val="004F35CC"/>
    <w:rsid w:val="0050528D"/>
    <w:rsid w:val="00560834"/>
    <w:rsid w:val="00575812"/>
    <w:rsid w:val="00592479"/>
    <w:rsid w:val="005E4BEA"/>
    <w:rsid w:val="0070091E"/>
    <w:rsid w:val="00714865"/>
    <w:rsid w:val="00736B39"/>
    <w:rsid w:val="00760A69"/>
    <w:rsid w:val="007B0477"/>
    <w:rsid w:val="007C0060"/>
    <w:rsid w:val="007C761B"/>
    <w:rsid w:val="007E6065"/>
    <w:rsid w:val="007F44D1"/>
    <w:rsid w:val="00804F34"/>
    <w:rsid w:val="008435C2"/>
    <w:rsid w:val="0085253C"/>
    <w:rsid w:val="008A1391"/>
    <w:rsid w:val="008D4130"/>
    <w:rsid w:val="009051F1"/>
    <w:rsid w:val="009107FC"/>
    <w:rsid w:val="0091341D"/>
    <w:rsid w:val="00913826"/>
    <w:rsid w:val="00960A38"/>
    <w:rsid w:val="0098176A"/>
    <w:rsid w:val="00985E26"/>
    <w:rsid w:val="009C43A9"/>
    <w:rsid w:val="009F1C0E"/>
    <w:rsid w:val="00A20C60"/>
    <w:rsid w:val="00A627D2"/>
    <w:rsid w:val="00A749C2"/>
    <w:rsid w:val="00AB588D"/>
    <w:rsid w:val="00B04238"/>
    <w:rsid w:val="00B4207E"/>
    <w:rsid w:val="00B47145"/>
    <w:rsid w:val="00B9148A"/>
    <w:rsid w:val="00BC577B"/>
    <w:rsid w:val="00C00490"/>
    <w:rsid w:val="00C410A0"/>
    <w:rsid w:val="00C566D5"/>
    <w:rsid w:val="00CA4C09"/>
    <w:rsid w:val="00CC24DB"/>
    <w:rsid w:val="00CE6CF7"/>
    <w:rsid w:val="00CF4026"/>
    <w:rsid w:val="00D00996"/>
    <w:rsid w:val="00D11E16"/>
    <w:rsid w:val="00D20EA8"/>
    <w:rsid w:val="00D57F28"/>
    <w:rsid w:val="00D878FD"/>
    <w:rsid w:val="00DB5E8C"/>
    <w:rsid w:val="00DE0D1F"/>
    <w:rsid w:val="00DF2726"/>
    <w:rsid w:val="00E427E5"/>
    <w:rsid w:val="00E91D62"/>
    <w:rsid w:val="00E95765"/>
    <w:rsid w:val="00EB6E0C"/>
    <w:rsid w:val="00F35F2B"/>
    <w:rsid w:val="00F469C1"/>
    <w:rsid w:val="00F61356"/>
    <w:rsid w:val="00F829C0"/>
    <w:rsid w:val="00F875F4"/>
    <w:rsid w:val="00FB5C04"/>
    <w:rsid w:val="00FB6EE9"/>
    <w:rsid w:val="00FF5136"/>
    <w:rsid w:val="00FF7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itleChar">
    <w:name w:val="Title Char"/>
    <w:link w:val="Title"/>
    <w:rsid w:val="00D878FD"/>
    <w:rPr>
      <w:rFonts w:ascii="Arial" w:eastAsia="Calibri" w:hAnsi="Arial"/>
      <w:sz w:val="32"/>
    </w:rPr>
  </w:style>
  <w:style w:type="character" w:styleId="Strong">
    <w:name w:val="Strong"/>
    <w:uiPriority w:val="22"/>
    <w:qFormat/>
    <w:rsid w:val="00D878FD"/>
    <w:rPr>
      <w:b/>
      <w:bCs/>
    </w:rPr>
  </w:style>
  <w:style w:type="character" w:styleId="Emphasis">
    <w:name w:val="Emphasis"/>
    <w:uiPriority w:val="20"/>
    <w:qFormat/>
    <w:rsid w:val="00D878FD"/>
    <w:rPr>
      <w:i/>
      <w:iCs/>
    </w:rPr>
  </w:style>
  <w:style w:type="paragraph" w:styleId="Header">
    <w:name w:val="header"/>
    <w:basedOn w:val="Normal"/>
    <w:link w:val="HeaderChar"/>
    <w:unhideWhenUsed/>
    <w:rsid w:val="003E5C82"/>
    <w:pPr>
      <w:tabs>
        <w:tab w:val="center" w:pos="4320"/>
        <w:tab w:val="right" w:pos="8640"/>
      </w:tabs>
    </w:pPr>
    <w:rPr>
      <w:rFonts w:ascii="Times New Roman" w:eastAsia="Times New Roman" w:hAnsi="Times New Roman"/>
      <w:szCs w:val="24"/>
    </w:rPr>
  </w:style>
  <w:style w:type="character" w:customStyle="1" w:styleId="HeaderChar">
    <w:name w:val="Header Char"/>
    <w:basedOn w:val="DefaultParagraphFont"/>
    <w:link w:val="Header"/>
    <w:rsid w:val="003E5C82"/>
    <w:rPr>
      <w:sz w:val="24"/>
      <w:szCs w:val="24"/>
    </w:rPr>
  </w:style>
  <w:style w:type="paragraph" w:styleId="BalloonText">
    <w:name w:val="Balloon Text"/>
    <w:basedOn w:val="Normal"/>
    <w:link w:val="BalloonTextChar"/>
    <w:uiPriority w:val="99"/>
    <w:unhideWhenUsed/>
    <w:rsid w:val="001E28E0"/>
    <w:rPr>
      <w:rFonts w:ascii="Tahoma" w:hAnsi="Tahoma" w:cs="Tahoma"/>
      <w:sz w:val="16"/>
      <w:szCs w:val="16"/>
    </w:rPr>
  </w:style>
  <w:style w:type="character" w:customStyle="1" w:styleId="BalloonTextChar">
    <w:name w:val="Balloon Text Char"/>
    <w:basedOn w:val="DefaultParagraphFont"/>
    <w:link w:val="BalloonText"/>
    <w:uiPriority w:val="99"/>
    <w:rsid w:val="001E28E0"/>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itleChar">
    <w:name w:val="Title Char"/>
    <w:link w:val="Title"/>
    <w:rsid w:val="00D878FD"/>
    <w:rPr>
      <w:rFonts w:ascii="Arial" w:eastAsia="Calibri" w:hAnsi="Arial"/>
      <w:sz w:val="32"/>
    </w:rPr>
  </w:style>
  <w:style w:type="character" w:styleId="Strong">
    <w:name w:val="Strong"/>
    <w:uiPriority w:val="22"/>
    <w:qFormat/>
    <w:rsid w:val="00D878FD"/>
    <w:rPr>
      <w:b/>
      <w:bCs/>
    </w:rPr>
  </w:style>
  <w:style w:type="character" w:styleId="Emphasis">
    <w:name w:val="Emphasis"/>
    <w:uiPriority w:val="20"/>
    <w:qFormat/>
    <w:rsid w:val="00D878FD"/>
    <w:rPr>
      <w:i/>
      <w:iCs/>
    </w:rPr>
  </w:style>
  <w:style w:type="paragraph" w:styleId="Header">
    <w:name w:val="header"/>
    <w:basedOn w:val="Normal"/>
    <w:link w:val="HeaderChar"/>
    <w:unhideWhenUsed/>
    <w:rsid w:val="003E5C82"/>
    <w:pPr>
      <w:tabs>
        <w:tab w:val="center" w:pos="4320"/>
        <w:tab w:val="right" w:pos="8640"/>
      </w:tabs>
    </w:pPr>
    <w:rPr>
      <w:rFonts w:ascii="Times New Roman" w:eastAsia="Times New Roman" w:hAnsi="Times New Roman"/>
      <w:szCs w:val="24"/>
    </w:rPr>
  </w:style>
  <w:style w:type="character" w:customStyle="1" w:styleId="HeaderChar">
    <w:name w:val="Header Char"/>
    <w:basedOn w:val="DefaultParagraphFont"/>
    <w:link w:val="Header"/>
    <w:rsid w:val="003E5C82"/>
    <w:rPr>
      <w:sz w:val="24"/>
      <w:szCs w:val="24"/>
    </w:rPr>
  </w:style>
  <w:style w:type="paragraph" w:styleId="BalloonText">
    <w:name w:val="Balloon Text"/>
    <w:basedOn w:val="Normal"/>
    <w:link w:val="BalloonTextChar"/>
    <w:uiPriority w:val="99"/>
    <w:unhideWhenUsed/>
    <w:rsid w:val="001E28E0"/>
    <w:rPr>
      <w:rFonts w:ascii="Tahoma" w:hAnsi="Tahoma" w:cs="Tahoma"/>
      <w:sz w:val="16"/>
      <w:szCs w:val="16"/>
    </w:rPr>
  </w:style>
  <w:style w:type="character" w:customStyle="1" w:styleId="BalloonTextChar">
    <w:name w:val="Balloon Text Char"/>
    <w:basedOn w:val="DefaultParagraphFont"/>
    <w:link w:val="BalloonText"/>
    <w:uiPriority w:val="99"/>
    <w:rsid w:val="001E28E0"/>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C19A7-2A1D-43FE-A5FE-96CEE02D8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1775</TotalTime>
  <Pages>8</Pages>
  <Words>4470</Words>
  <Characters>19850</Characters>
  <Application>Microsoft Office Word</Application>
  <DocSecurity>0</DocSecurity>
  <Lines>551</Lines>
  <Paragraphs>282</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24038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Dad</dc:creator>
  <cp:lastModifiedBy>Stephen Reynolds, Sr.</cp:lastModifiedBy>
  <cp:revision>20</cp:revision>
  <cp:lastPrinted>2007-10-28T13:26:00Z</cp:lastPrinted>
  <dcterms:created xsi:type="dcterms:W3CDTF">2012-04-20T11:24:00Z</dcterms:created>
  <dcterms:modified xsi:type="dcterms:W3CDTF">2012-04-29T13:17:00Z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1wKALXjG4-vFyq_hfcPIlPHWFZ7ymh0RDnxSU9skxk2A</vt:lpwstr>
  </property>
  <property fmtid="{D5CDD505-2E9C-101B-9397-08002B2CF9AE}" pid="4" name="Google.Documents.RevisionId">
    <vt:lpwstr>02364741218018528585</vt:lpwstr>
  </property>
  <property fmtid="{D5CDD505-2E9C-101B-9397-08002B2CF9AE}" pid="5" name="Google.Documents.PreviousRevisionId">
    <vt:lpwstr>15865733735753830624</vt:lpwstr>
  </property>
  <property fmtid="{D5CDD505-2E9C-101B-9397-08002B2CF9AE}" pid="6" name="Google.Documents.PluginVersion">
    <vt:lpwstr>2.0.2662.553</vt:lpwstr>
  </property>
  <property fmtid="{D5CDD505-2E9C-101B-9397-08002B2CF9AE}" pid="7" name="Google.Documents.MergeIncapabilityFlags">
    <vt:i4>0</vt:i4>
  </property>
</Properties>
</file>